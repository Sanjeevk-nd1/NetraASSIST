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204176324"/>
        <w:docPartObj>
          <w:docPartGallery w:val="Cover Pages"/>
          <w:docPartUnique/>
        </w:docPartObj>
      </w:sdtPr>
      <w:sdtContent>
        <w:p w:rsidR="00650B52" w:rsidP="00CF5210" w:rsidRDefault="00B23147" w14:paraId="3D93F117" w14:textId="014B71C3">
          <w:r>
            <w:rPr>
              <w:noProof/>
            </w:rPr>
            <w:drawing>
              <wp:inline distT="0" distB="0" distL="0" distR="0" wp14:anchorId="3F99ECF1" wp14:editId="4657EC0E">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6CCEAA35" wp14:editId="1750F17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w14:anchorId="1EF6235B">
                  <v:shapetype id="_x0000_t202" coordsize="21600,21600" o:spt="202" path="m,l,21600r21600,l21600,xe" w14:anchorId="6CCEAA35">
                    <v:stroke joinstyle="miter"/>
                    <v:path gradientshapeok="t" o:connecttype="rect"/>
                  </v:shapetype>
                  <v:shape id="Text Box 7"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v:textbox inset="126pt,0,54pt,0">
                      <w:txbxContent>
                        <w:p w:rsidR="003E56AC" w:rsidRDefault="003E56AC" w14:paraId="0C63C5CF"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61518EC6" wp14:editId="10DF1B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name="_Toc144999036" w:id="0"/>
                              <w:p w:rsidR="003E56AC" w:rsidRDefault="00000000" w14:paraId="078D9CB2" w14:textId="1378B66D">
                                <w:pPr>
                                  <w:jc w:val="right"/>
                                  <w:rPr>
                                    <w:color w:val="4472C4" w:themeColor="accent1"/>
                                    <w:sz w:val="64"/>
                                    <w:szCs w:val="64"/>
                                  </w:rPr>
                                </w:pPr>
                                <w:sdt>
                                  <w:sdtPr>
                                    <w:rPr>
                                      <w:rStyle w:val="Heading2Char"/>
                                      <w:rFonts w:eastAsiaTheme="majorEastAsia" w:cstheme="majorBidi"/>
                                      <w:b w:val="0"/>
                                      <w:bCs w:val="0"/>
                                      <w:spacing w:val="-10"/>
                                      <w:kern w:val="28"/>
                                      <w:sz w:val="32"/>
                                      <w:szCs w:val="52"/>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2B0E21">
                                      <w:rPr>
                                        <w:rStyle w:val="Heading2Char"/>
                                        <w:rFonts w:eastAsiaTheme="majorEastAsia" w:cstheme="majorBidi"/>
                                        <w:b w:val="0"/>
                                        <w:bCs w:val="0"/>
                                        <w:spacing w:val="-10"/>
                                        <w:kern w:val="28"/>
                                        <w:sz w:val="32"/>
                                        <w:szCs w:val="52"/>
                                      </w:rPr>
                                      <w:t>Netradyne Information Security Control</w:t>
                                    </w:r>
                                    <w:r w:rsidR="009A2151">
                                      <w:rPr>
                                        <w:rStyle w:val="Heading2Char"/>
                                        <w:rFonts w:eastAsiaTheme="majorEastAsia" w:cstheme="majorBidi"/>
                                        <w:b w:val="0"/>
                                        <w:bCs w:val="0"/>
                                        <w:spacing w:val="-10"/>
                                        <w:kern w:val="28"/>
                                        <w:sz w:val="32"/>
                                        <w:szCs w:val="52"/>
                                      </w:rPr>
                                      <w:t xml:space="preserve"> Framework</w:t>
                                    </w:r>
                                  </w:sdtContent>
                                </w:sdt>
                                <w:bookmarkEnd w:id="0"/>
                                <w:r w:rsidR="004D0AF1">
                                  <w:rPr>
                                    <w:rStyle w:val="Heading2Char"/>
                                    <w:rFonts w:eastAsiaTheme="majorEastAsia" w:cstheme="majorBidi"/>
                                    <w:b w:val="0"/>
                                    <w:bCs w:val="0"/>
                                    <w:spacing w:val="-10"/>
                                    <w:kern w:val="28"/>
                                    <w:sz w:val="32"/>
                                    <w:szCs w:val="52"/>
                                  </w:rPr>
                                  <w:t xml:space="preserve"> (ISCF)</w:t>
                                </w:r>
                              </w:p>
                              <w:p w:rsidR="003E56AC" w:rsidRDefault="00000000" w14:paraId="5EC1150E" w14:textId="3180055D">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E401DF">
                                  <w:rPr>
                                    <w:color w:val="404040" w:themeColor="text1" w:themeTint="BF"/>
                                    <w:sz w:val="24"/>
                                    <w:szCs w:val="24"/>
                                  </w:rPr>
                                  <w:t>v</w:t>
                                </w:r>
                                <w:r w:rsidR="00B22AB2">
                                  <w:rPr>
                                    <w:color w:val="404040" w:themeColor="text1" w:themeTint="BF"/>
                                    <w:sz w:val="24"/>
                                    <w:szCs w:val="24"/>
                                  </w:rPr>
                                  <w:t>1.</w:t>
                                </w:r>
                                <w:r w:rsidR="00733222">
                                  <w:rPr>
                                    <w:color w:val="404040" w:themeColor="text1" w:themeTint="BF"/>
                                    <w:sz w:val="24"/>
                                    <w:szCs w:val="24"/>
                                  </w:rPr>
                                  <w:t>0</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w14:anchorId="35867C71">
                  <v:shape id="Text Box 8"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w14:anchorId="61518EC6">
                    <v:textbox inset="126pt,0,54pt,0">
                      <w:txbxContent>
                        <w:p w:rsidR="003E56AC" w:rsidRDefault="00000000" w14:paraId="0BEC6206" w14:textId="1378B66D">
                          <w:pPr>
                            <w:jc w:val="right"/>
                            <w:rPr>
                              <w:color w:val="4472C4" w:themeColor="accent1"/>
                              <w:sz w:val="64"/>
                              <w:szCs w:val="64"/>
                            </w:rPr>
                          </w:pPr>
                          <w:sdt>
                            <w:sdtPr>
                              <w:id w:val="886681524"/>
                              <w:rPr>
                                <w:rStyle w:val="Heading2Char"/>
                                <w:rFonts w:eastAsiaTheme="majorEastAsia" w:cstheme="majorBidi"/>
                                <w:b w:val="0"/>
                                <w:bCs w:val="0"/>
                                <w:spacing w:val="-10"/>
                                <w:kern w:val="28"/>
                                <w:sz w:val="32"/>
                                <w:szCs w:val="52"/>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2B0E21">
                                <w:rPr>
                                  <w:rStyle w:val="Heading2Char"/>
                                  <w:rFonts w:eastAsiaTheme="majorEastAsia" w:cstheme="majorBidi"/>
                                  <w:b w:val="0"/>
                                  <w:bCs w:val="0"/>
                                  <w:spacing w:val="-10"/>
                                  <w:kern w:val="28"/>
                                  <w:sz w:val="32"/>
                                  <w:szCs w:val="52"/>
                                </w:rPr>
                                <w:t>Netradyne Information Security Control</w:t>
                              </w:r>
                              <w:r w:rsidR="009A2151">
                                <w:rPr>
                                  <w:rStyle w:val="Heading2Char"/>
                                  <w:rFonts w:eastAsiaTheme="majorEastAsia" w:cstheme="majorBidi"/>
                                  <w:b w:val="0"/>
                                  <w:bCs w:val="0"/>
                                  <w:spacing w:val="-10"/>
                                  <w:kern w:val="28"/>
                                  <w:sz w:val="32"/>
                                  <w:szCs w:val="52"/>
                                </w:rPr>
                                <w:t xml:space="preserve"> Framework</w:t>
                              </w:r>
                            </w:sdtContent>
                          </w:sdt>
                          <w:r w:rsidR="004D0AF1">
                            <w:rPr>
                              <w:rStyle w:val="Heading2Char"/>
                              <w:rFonts w:eastAsiaTheme="majorEastAsia" w:cstheme="majorBidi"/>
                              <w:b w:val="0"/>
                              <w:bCs w:val="0"/>
                              <w:spacing w:val="-10"/>
                              <w:kern w:val="28"/>
                              <w:sz w:val="32"/>
                              <w:szCs w:val="52"/>
                            </w:rPr>
                            <w:t xml:space="preserve"> (ISCF)</w:t>
                          </w:r>
                        </w:p>
                        <w:p w:rsidR="003E56AC" w:rsidRDefault="00000000" w14:paraId="1BC8FF69" w14:textId="3180055D">
                          <w:pPr>
                            <w:jc w:val="right"/>
                            <w:rPr>
                              <w:smallCaps/>
                              <w:color w:val="404040" w:themeColor="text1" w:themeTint="BF"/>
                              <w:sz w:val="36"/>
                              <w:szCs w:val="36"/>
                            </w:rPr>
                          </w:pPr>
                          <w:sdt>
                            <w:sdtPr>
                              <w:id w:val="1146482793"/>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E401DF">
                            <w:rPr>
                              <w:color w:val="404040" w:themeColor="text1" w:themeTint="BF"/>
                              <w:sz w:val="24"/>
                              <w:szCs w:val="24"/>
                            </w:rPr>
                            <w:t>v</w:t>
                          </w:r>
                          <w:r w:rsidR="00B22AB2">
                            <w:rPr>
                              <w:color w:val="404040" w:themeColor="text1" w:themeTint="BF"/>
                              <w:sz w:val="24"/>
                              <w:szCs w:val="24"/>
                            </w:rPr>
                            <w:t>1.</w:t>
                          </w:r>
                          <w:r w:rsidR="00733222">
                            <w:rPr>
                              <w:color w:val="404040" w:themeColor="text1" w:themeTint="BF"/>
                              <w:sz w:val="24"/>
                              <w:szCs w:val="24"/>
                            </w:rPr>
                            <w:t>0</w:t>
                          </w:r>
                        </w:p>
                      </w:txbxContent>
                    </v:textbox>
                    <w10:wrap type="square" anchorx="page" anchory="page"/>
                  </v:shape>
                </w:pict>
              </mc:Fallback>
            </mc:AlternateContent>
          </w:r>
          <w:r w:rsidR="003E56AC">
            <w:br w:type="page"/>
          </w:r>
        </w:p>
      </w:sdtContent>
    </w:sdt>
    <w:p w:rsidR="00985A32" w:rsidRDefault="00985A32" w14:paraId="1A882ECA" w14:textId="436DD4E1">
      <w:pPr>
        <w:pStyle w:val="TOC2"/>
        <w:tabs>
          <w:tab w:val="right" w:leader="dot" w:pos="9016"/>
        </w:tabs>
        <w:rPr>
          <w:rFonts w:eastAsiaTheme="minorEastAsia"/>
          <w:smallCaps w:val="0"/>
          <w:noProof/>
          <w:kern w:val="2"/>
          <w:sz w:val="22"/>
          <w:szCs w:val="22"/>
          <w:lang w:val="en-US"/>
          <w14:ligatures w14:val="standardContextual"/>
        </w:rPr>
      </w:pPr>
      <w:r>
        <w:rPr>
          <w:i/>
          <w:iCs/>
        </w:rPr>
        <w:fldChar w:fldCharType="begin"/>
      </w:r>
      <w:r>
        <w:rPr>
          <w:i/>
          <w:iCs/>
        </w:rPr>
        <w:instrText xml:space="preserve"> TOC \o "1-3" \h \z \u </w:instrText>
      </w:r>
      <w:r>
        <w:rPr>
          <w:i/>
          <w:iCs/>
        </w:rPr>
        <w:fldChar w:fldCharType="separate"/>
      </w:r>
      <w:hyperlink w:history="1" w:anchor="_Toc144999036" r:id="rId12">
        <w:r w:rsidRPr="003944D8">
          <w:rPr>
            <w:rStyle w:val="Hyperlink"/>
            <w:rFonts w:eastAsiaTheme="majorEastAsia" w:cstheme="majorBidi"/>
            <w:noProof/>
            <w:spacing w:val="-10"/>
            <w:kern w:val="28"/>
          </w:rPr>
          <w:t>Netradyne Information Security Control Framework</w:t>
        </w:r>
        <w:r>
          <w:rPr>
            <w:noProof/>
            <w:webHidden/>
          </w:rPr>
          <w:tab/>
        </w:r>
        <w:r>
          <w:rPr>
            <w:noProof/>
            <w:webHidden/>
          </w:rPr>
          <w:fldChar w:fldCharType="begin"/>
        </w:r>
        <w:r>
          <w:rPr>
            <w:noProof/>
            <w:webHidden/>
          </w:rPr>
          <w:instrText xml:space="preserve"> PAGEREF _Toc144999036 \h </w:instrText>
        </w:r>
        <w:r>
          <w:rPr>
            <w:noProof/>
            <w:webHidden/>
          </w:rPr>
        </w:r>
        <w:r>
          <w:rPr>
            <w:noProof/>
            <w:webHidden/>
          </w:rPr>
          <w:fldChar w:fldCharType="separate"/>
        </w:r>
        <w:r>
          <w:rPr>
            <w:noProof/>
            <w:webHidden/>
          </w:rPr>
          <w:t>0</w:t>
        </w:r>
        <w:r>
          <w:rPr>
            <w:noProof/>
            <w:webHidden/>
          </w:rPr>
          <w:fldChar w:fldCharType="end"/>
        </w:r>
      </w:hyperlink>
    </w:p>
    <w:p w:rsidR="00985A32" w:rsidRDefault="00985A32" w14:paraId="7577C722" w14:textId="376D0C7E">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4999037">
        <w:r w:rsidRPr="003944D8">
          <w:rPr>
            <w:rStyle w:val="Hyperlink"/>
            <w:rFonts w:eastAsiaTheme="majorEastAsia"/>
            <w:noProof/>
            <w:lang w:val="en-US"/>
          </w:rPr>
          <w:t>1</w:t>
        </w:r>
        <w:r>
          <w:rPr>
            <w:rFonts w:eastAsiaTheme="minorEastAsia"/>
            <w:b w:val="0"/>
            <w:bCs w:val="0"/>
            <w:caps w:val="0"/>
            <w:noProof/>
            <w:kern w:val="2"/>
            <w:sz w:val="22"/>
            <w:szCs w:val="22"/>
            <w:lang w:val="en-US"/>
            <w14:ligatures w14:val="standardContextual"/>
          </w:rPr>
          <w:tab/>
        </w:r>
        <w:r w:rsidRPr="003944D8">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_Toc144999037 \h </w:instrText>
        </w:r>
        <w:r>
          <w:rPr>
            <w:noProof/>
            <w:webHidden/>
          </w:rPr>
        </w:r>
        <w:r>
          <w:rPr>
            <w:noProof/>
            <w:webHidden/>
          </w:rPr>
          <w:fldChar w:fldCharType="separate"/>
        </w:r>
        <w:r>
          <w:rPr>
            <w:noProof/>
            <w:webHidden/>
          </w:rPr>
          <w:t>3</w:t>
        </w:r>
        <w:r>
          <w:rPr>
            <w:noProof/>
            <w:webHidden/>
          </w:rPr>
          <w:fldChar w:fldCharType="end"/>
        </w:r>
      </w:hyperlink>
    </w:p>
    <w:p w:rsidR="00985A32" w:rsidRDefault="00985A32" w14:paraId="0F1F55B2" w14:textId="646C4733">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38">
        <w:r w:rsidRPr="003944D8">
          <w:rPr>
            <w:rStyle w:val="Hyperlink"/>
            <w:noProof/>
          </w:rPr>
          <w:t>1.1</w:t>
        </w:r>
        <w:r>
          <w:rPr>
            <w:rFonts w:eastAsiaTheme="minorEastAsia"/>
            <w:smallCaps w:val="0"/>
            <w:noProof/>
            <w:kern w:val="2"/>
            <w:sz w:val="22"/>
            <w:szCs w:val="22"/>
            <w:lang w:val="en-US"/>
            <w14:ligatures w14:val="standardContextual"/>
          </w:rPr>
          <w:tab/>
        </w:r>
        <w:r w:rsidRPr="003944D8">
          <w:rPr>
            <w:rStyle w:val="Hyperlink"/>
            <w:noProof/>
          </w:rPr>
          <w:t>Confidentiality:</w:t>
        </w:r>
        <w:r>
          <w:rPr>
            <w:noProof/>
            <w:webHidden/>
          </w:rPr>
          <w:tab/>
        </w:r>
        <w:r>
          <w:rPr>
            <w:noProof/>
            <w:webHidden/>
          </w:rPr>
          <w:fldChar w:fldCharType="begin"/>
        </w:r>
        <w:r>
          <w:rPr>
            <w:noProof/>
            <w:webHidden/>
          </w:rPr>
          <w:instrText xml:space="preserve"> PAGEREF _Toc144999038 \h </w:instrText>
        </w:r>
        <w:r>
          <w:rPr>
            <w:noProof/>
            <w:webHidden/>
          </w:rPr>
        </w:r>
        <w:r>
          <w:rPr>
            <w:noProof/>
            <w:webHidden/>
          </w:rPr>
          <w:fldChar w:fldCharType="separate"/>
        </w:r>
        <w:r>
          <w:rPr>
            <w:noProof/>
            <w:webHidden/>
          </w:rPr>
          <w:t>3</w:t>
        </w:r>
        <w:r>
          <w:rPr>
            <w:noProof/>
            <w:webHidden/>
          </w:rPr>
          <w:fldChar w:fldCharType="end"/>
        </w:r>
      </w:hyperlink>
    </w:p>
    <w:p w:rsidR="00985A32" w:rsidRDefault="00985A32" w14:paraId="40274855" w14:textId="60541365">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39">
        <w:r w:rsidRPr="003944D8">
          <w:rPr>
            <w:rStyle w:val="Hyperlink"/>
            <w:noProof/>
          </w:rPr>
          <w:t>1.2</w:t>
        </w:r>
        <w:r>
          <w:rPr>
            <w:rFonts w:eastAsiaTheme="minorEastAsia"/>
            <w:smallCaps w:val="0"/>
            <w:noProof/>
            <w:kern w:val="2"/>
            <w:sz w:val="22"/>
            <w:szCs w:val="22"/>
            <w:lang w:val="en-US"/>
            <w14:ligatures w14:val="standardContextual"/>
          </w:rPr>
          <w:tab/>
        </w:r>
        <w:r w:rsidRPr="003944D8">
          <w:rPr>
            <w:rStyle w:val="Hyperlink"/>
            <w:noProof/>
          </w:rPr>
          <w:t>Integrity:</w:t>
        </w:r>
        <w:r>
          <w:rPr>
            <w:noProof/>
            <w:webHidden/>
          </w:rPr>
          <w:tab/>
        </w:r>
        <w:r>
          <w:rPr>
            <w:noProof/>
            <w:webHidden/>
          </w:rPr>
          <w:fldChar w:fldCharType="begin"/>
        </w:r>
        <w:r>
          <w:rPr>
            <w:noProof/>
            <w:webHidden/>
          </w:rPr>
          <w:instrText xml:space="preserve"> PAGEREF _Toc144999039 \h </w:instrText>
        </w:r>
        <w:r>
          <w:rPr>
            <w:noProof/>
            <w:webHidden/>
          </w:rPr>
        </w:r>
        <w:r>
          <w:rPr>
            <w:noProof/>
            <w:webHidden/>
          </w:rPr>
          <w:fldChar w:fldCharType="separate"/>
        </w:r>
        <w:r>
          <w:rPr>
            <w:noProof/>
            <w:webHidden/>
          </w:rPr>
          <w:t>3</w:t>
        </w:r>
        <w:r>
          <w:rPr>
            <w:noProof/>
            <w:webHidden/>
          </w:rPr>
          <w:fldChar w:fldCharType="end"/>
        </w:r>
      </w:hyperlink>
    </w:p>
    <w:p w:rsidR="00985A32" w:rsidRDefault="00985A32" w14:paraId="3E0EC756" w14:textId="7310C222">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40">
        <w:r w:rsidRPr="003944D8">
          <w:rPr>
            <w:rStyle w:val="Hyperlink"/>
            <w:noProof/>
          </w:rPr>
          <w:t>1.3</w:t>
        </w:r>
        <w:r>
          <w:rPr>
            <w:rFonts w:eastAsiaTheme="minorEastAsia"/>
            <w:smallCaps w:val="0"/>
            <w:noProof/>
            <w:kern w:val="2"/>
            <w:sz w:val="22"/>
            <w:szCs w:val="22"/>
            <w:lang w:val="en-US"/>
            <w14:ligatures w14:val="standardContextual"/>
          </w:rPr>
          <w:tab/>
        </w:r>
        <w:r w:rsidRPr="003944D8">
          <w:rPr>
            <w:rStyle w:val="Hyperlink"/>
            <w:noProof/>
          </w:rPr>
          <w:t>Availability:</w:t>
        </w:r>
        <w:r>
          <w:rPr>
            <w:noProof/>
            <w:webHidden/>
          </w:rPr>
          <w:tab/>
        </w:r>
        <w:r>
          <w:rPr>
            <w:noProof/>
            <w:webHidden/>
          </w:rPr>
          <w:fldChar w:fldCharType="begin"/>
        </w:r>
        <w:r>
          <w:rPr>
            <w:noProof/>
            <w:webHidden/>
          </w:rPr>
          <w:instrText xml:space="preserve"> PAGEREF _Toc144999040 \h </w:instrText>
        </w:r>
        <w:r>
          <w:rPr>
            <w:noProof/>
            <w:webHidden/>
          </w:rPr>
        </w:r>
        <w:r>
          <w:rPr>
            <w:noProof/>
            <w:webHidden/>
          </w:rPr>
          <w:fldChar w:fldCharType="separate"/>
        </w:r>
        <w:r>
          <w:rPr>
            <w:noProof/>
            <w:webHidden/>
          </w:rPr>
          <w:t>3</w:t>
        </w:r>
        <w:r>
          <w:rPr>
            <w:noProof/>
            <w:webHidden/>
          </w:rPr>
          <w:fldChar w:fldCharType="end"/>
        </w:r>
      </w:hyperlink>
    </w:p>
    <w:p w:rsidR="00985A32" w:rsidRDefault="00985A32" w14:paraId="5801FBA4" w14:textId="3DF470BF">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41">
        <w:r w:rsidRPr="003944D8">
          <w:rPr>
            <w:rStyle w:val="Hyperlink"/>
            <w:noProof/>
          </w:rPr>
          <w:t>1.4</w:t>
        </w:r>
        <w:r>
          <w:rPr>
            <w:rFonts w:eastAsiaTheme="minorEastAsia"/>
            <w:smallCaps w:val="0"/>
            <w:noProof/>
            <w:kern w:val="2"/>
            <w:sz w:val="22"/>
            <w:szCs w:val="22"/>
            <w:lang w:val="en-US"/>
            <w14:ligatures w14:val="standardContextual"/>
          </w:rPr>
          <w:tab/>
        </w:r>
        <w:r w:rsidRPr="003944D8">
          <w:rPr>
            <w:rStyle w:val="Hyperlink"/>
            <w:noProof/>
          </w:rPr>
          <w:t>Authentication:</w:t>
        </w:r>
        <w:r>
          <w:rPr>
            <w:noProof/>
            <w:webHidden/>
          </w:rPr>
          <w:tab/>
        </w:r>
        <w:r>
          <w:rPr>
            <w:noProof/>
            <w:webHidden/>
          </w:rPr>
          <w:fldChar w:fldCharType="begin"/>
        </w:r>
        <w:r>
          <w:rPr>
            <w:noProof/>
            <w:webHidden/>
          </w:rPr>
          <w:instrText xml:space="preserve"> PAGEREF _Toc144999041 \h </w:instrText>
        </w:r>
        <w:r>
          <w:rPr>
            <w:noProof/>
            <w:webHidden/>
          </w:rPr>
        </w:r>
        <w:r>
          <w:rPr>
            <w:noProof/>
            <w:webHidden/>
          </w:rPr>
          <w:fldChar w:fldCharType="separate"/>
        </w:r>
        <w:r>
          <w:rPr>
            <w:noProof/>
            <w:webHidden/>
          </w:rPr>
          <w:t>3</w:t>
        </w:r>
        <w:r>
          <w:rPr>
            <w:noProof/>
            <w:webHidden/>
          </w:rPr>
          <w:fldChar w:fldCharType="end"/>
        </w:r>
      </w:hyperlink>
    </w:p>
    <w:p w:rsidR="00985A32" w:rsidRDefault="00985A32" w14:paraId="5F1FB4C4" w14:textId="2649FC42">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42">
        <w:r w:rsidRPr="003944D8">
          <w:rPr>
            <w:rStyle w:val="Hyperlink"/>
            <w:noProof/>
          </w:rPr>
          <w:t>1.5</w:t>
        </w:r>
        <w:r>
          <w:rPr>
            <w:rFonts w:eastAsiaTheme="minorEastAsia"/>
            <w:smallCaps w:val="0"/>
            <w:noProof/>
            <w:kern w:val="2"/>
            <w:sz w:val="22"/>
            <w:szCs w:val="22"/>
            <w:lang w:val="en-US"/>
            <w14:ligatures w14:val="standardContextual"/>
          </w:rPr>
          <w:tab/>
        </w:r>
        <w:r w:rsidRPr="003944D8">
          <w:rPr>
            <w:rStyle w:val="Hyperlink"/>
            <w:noProof/>
          </w:rPr>
          <w:t>Authorization:</w:t>
        </w:r>
        <w:r>
          <w:rPr>
            <w:noProof/>
            <w:webHidden/>
          </w:rPr>
          <w:tab/>
        </w:r>
        <w:r>
          <w:rPr>
            <w:noProof/>
            <w:webHidden/>
          </w:rPr>
          <w:fldChar w:fldCharType="begin"/>
        </w:r>
        <w:r>
          <w:rPr>
            <w:noProof/>
            <w:webHidden/>
          </w:rPr>
          <w:instrText xml:space="preserve"> PAGEREF _Toc144999042 \h </w:instrText>
        </w:r>
        <w:r>
          <w:rPr>
            <w:noProof/>
            <w:webHidden/>
          </w:rPr>
        </w:r>
        <w:r>
          <w:rPr>
            <w:noProof/>
            <w:webHidden/>
          </w:rPr>
          <w:fldChar w:fldCharType="separate"/>
        </w:r>
        <w:r>
          <w:rPr>
            <w:noProof/>
            <w:webHidden/>
          </w:rPr>
          <w:t>3</w:t>
        </w:r>
        <w:r>
          <w:rPr>
            <w:noProof/>
            <w:webHidden/>
          </w:rPr>
          <w:fldChar w:fldCharType="end"/>
        </w:r>
      </w:hyperlink>
    </w:p>
    <w:p w:rsidR="00985A32" w:rsidRDefault="00985A32" w14:paraId="5E66BC83" w14:textId="14AFEC36">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43">
        <w:r w:rsidRPr="003944D8">
          <w:rPr>
            <w:rStyle w:val="Hyperlink"/>
            <w:noProof/>
          </w:rPr>
          <w:t>1.6</w:t>
        </w:r>
        <w:r>
          <w:rPr>
            <w:rFonts w:eastAsiaTheme="minorEastAsia"/>
            <w:smallCaps w:val="0"/>
            <w:noProof/>
            <w:kern w:val="2"/>
            <w:sz w:val="22"/>
            <w:szCs w:val="22"/>
            <w:lang w:val="en-US"/>
            <w14:ligatures w14:val="standardContextual"/>
          </w:rPr>
          <w:tab/>
        </w:r>
        <w:r w:rsidRPr="003944D8">
          <w:rPr>
            <w:rStyle w:val="Hyperlink"/>
            <w:noProof/>
          </w:rPr>
          <w:t>Audit and monitoring:</w:t>
        </w:r>
        <w:r>
          <w:rPr>
            <w:noProof/>
            <w:webHidden/>
          </w:rPr>
          <w:tab/>
        </w:r>
        <w:r>
          <w:rPr>
            <w:noProof/>
            <w:webHidden/>
          </w:rPr>
          <w:fldChar w:fldCharType="begin"/>
        </w:r>
        <w:r>
          <w:rPr>
            <w:noProof/>
            <w:webHidden/>
          </w:rPr>
          <w:instrText xml:space="preserve"> PAGEREF _Toc144999043 \h </w:instrText>
        </w:r>
        <w:r>
          <w:rPr>
            <w:noProof/>
            <w:webHidden/>
          </w:rPr>
        </w:r>
        <w:r>
          <w:rPr>
            <w:noProof/>
            <w:webHidden/>
          </w:rPr>
          <w:fldChar w:fldCharType="separate"/>
        </w:r>
        <w:r>
          <w:rPr>
            <w:noProof/>
            <w:webHidden/>
          </w:rPr>
          <w:t>3</w:t>
        </w:r>
        <w:r>
          <w:rPr>
            <w:noProof/>
            <w:webHidden/>
          </w:rPr>
          <w:fldChar w:fldCharType="end"/>
        </w:r>
      </w:hyperlink>
    </w:p>
    <w:p w:rsidR="00985A32" w:rsidRDefault="00985A32" w14:paraId="265ACA5A" w14:textId="6CBD13A8">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44">
        <w:r w:rsidRPr="003944D8">
          <w:rPr>
            <w:rStyle w:val="Hyperlink"/>
            <w:noProof/>
          </w:rPr>
          <w:t>1.7</w:t>
        </w:r>
        <w:r>
          <w:rPr>
            <w:rFonts w:eastAsiaTheme="minorEastAsia"/>
            <w:smallCaps w:val="0"/>
            <w:noProof/>
            <w:kern w:val="2"/>
            <w:sz w:val="22"/>
            <w:szCs w:val="22"/>
            <w:lang w:val="en-US"/>
            <w14:ligatures w14:val="standardContextual"/>
          </w:rPr>
          <w:tab/>
        </w:r>
        <w:r w:rsidRPr="003944D8">
          <w:rPr>
            <w:rStyle w:val="Hyperlink"/>
            <w:noProof/>
          </w:rPr>
          <w:t>Risk management:</w:t>
        </w:r>
        <w:r>
          <w:rPr>
            <w:noProof/>
            <w:webHidden/>
          </w:rPr>
          <w:tab/>
        </w:r>
        <w:r>
          <w:rPr>
            <w:noProof/>
            <w:webHidden/>
          </w:rPr>
          <w:fldChar w:fldCharType="begin"/>
        </w:r>
        <w:r>
          <w:rPr>
            <w:noProof/>
            <w:webHidden/>
          </w:rPr>
          <w:instrText xml:space="preserve"> PAGEREF _Toc144999044 \h </w:instrText>
        </w:r>
        <w:r>
          <w:rPr>
            <w:noProof/>
            <w:webHidden/>
          </w:rPr>
        </w:r>
        <w:r>
          <w:rPr>
            <w:noProof/>
            <w:webHidden/>
          </w:rPr>
          <w:fldChar w:fldCharType="separate"/>
        </w:r>
        <w:r>
          <w:rPr>
            <w:noProof/>
            <w:webHidden/>
          </w:rPr>
          <w:t>3</w:t>
        </w:r>
        <w:r>
          <w:rPr>
            <w:noProof/>
            <w:webHidden/>
          </w:rPr>
          <w:fldChar w:fldCharType="end"/>
        </w:r>
      </w:hyperlink>
    </w:p>
    <w:p w:rsidR="00985A32" w:rsidRDefault="00985A32" w14:paraId="0411B398" w14:textId="3674BAEC">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45">
        <w:r w:rsidRPr="003944D8">
          <w:rPr>
            <w:rStyle w:val="Hyperlink"/>
            <w:noProof/>
          </w:rPr>
          <w:t>1.8</w:t>
        </w:r>
        <w:r>
          <w:rPr>
            <w:rFonts w:eastAsiaTheme="minorEastAsia"/>
            <w:smallCaps w:val="0"/>
            <w:noProof/>
            <w:kern w:val="2"/>
            <w:sz w:val="22"/>
            <w:szCs w:val="22"/>
            <w:lang w:val="en-US"/>
            <w14:ligatures w14:val="standardContextual"/>
          </w:rPr>
          <w:tab/>
        </w:r>
        <w:r w:rsidRPr="003944D8">
          <w:rPr>
            <w:rStyle w:val="Hyperlink"/>
            <w:noProof/>
          </w:rPr>
          <w:t>Compliance:</w:t>
        </w:r>
        <w:r>
          <w:rPr>
            <w:noProof/>
            <w:webHidden/>
          </w:rPr>
          <w:tab/>
        </w:r>
        <w:r>
          <w:rPr>
            <w:noProof/>
            <w:webHidden/>
          </w:rPr>
          <w:fldChar w:fldCharType="begin"/>
        </w:r>
        <w:r>
          <w:rPr>
            <w:noProof/>
            <w:webHidden/>
          </w:rPr>
          <w:instrText xml:space="preserve"> PAGEREF _Toc144999045 \h </w:instrText>
        </w:r>
        <w:r>
          <w:rPr>
            <w:noProof/>
            <w:webHidden/>
          </w:rPr>
        </w:r>
        <w:r>
          <w:rPr>
            <w:noProof/>
            <w:webHidden/>
          </w:rPr>
          <w:fldChar w:fldCharType="separate"/>
        </w:r>
        <w:r>
          <w:rPr>
            <w:noProof/>
            <w:webHidden/>
          </w:rPr>
          <w:t>3</w:t>
        </w:r>
        <w:r>
          <w:rPr>
            <w:noProof/>
            <w:webHidden/>
          </w:rPr>
          <w:fldChar w:fldCharType="end"/>
        </w:r>
      </w:hyperlink>
    </w:p>
    <w:p w:rsidR="00985A32" w:rsidRDefault="00985A32" w14:paraId="362379FA" w14:textId="646D5601">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46">
        <w:r w:rsidRPr="003944D8">
          <w:rPr>
            <w:rStyle w:val="Hyperlink"/>
            <w:noProof/>
          </w:rPr>
          <w:t>1.9</w:t>
        </w:r>
        <w:r>
          <w:rPr>
            <w:rFonts w:eastAsiaTheme="minorEastAsia"/>
            <w:smallCaps w:val="0"/>
            <w:noProof/>
            <w:kern w:val="2"/>
            <w:sz w:val="22"/>
            <w:szCs w:val="22"/>
            <w:lang w:val="en-US"/>
            <w14:ligatures w14:val="standardContextual"/>
          </w:rPr>
          <w:tab/>
        </w:r>
        <w:r w:rsidRPr="003944D8">
          <w:rPr>
            <w:rStyle w:val="Hyperlink"/>
            <w:noProof/>
          </w:rPr>
          <w:t>Incident response:</w:t>
        </w:r>
        <w:r>
          <w:rPr>
            <w:noProof/>
            <w:webHidden/>
          </w:rPr>
          <w:tab/>
        </w:r>
        <w:r>
          <w:rPr>
            <w:noProof/>
            <w:webHidden/>
          </w:rPr>
          <w:fldChar w:fldCharType="begin"/>
        </w:r>
        <w:r>
          <w:rPr>
            <w:noProof/>
            <w:webHidden/>
          </w:rPr>
          <w:instrText xml:space="preserve"> PAGEREF _Toc144999046 \h </w:instrText>
        </w:r>
        <w:r>
          <w:rPr>
            <w:noProof/>
            <w:webHidden/>
          </w:rPr>
        </w:r>
        <w:r>
          <w:rPr>
            <w:noProof/>
            <w:webHidden/>
          </w:rPr>
          <w:fldChar w:fldCharType="separate"/>
        </w:r>
        <w:r>
          <w:rPr>
            <w:noProof/>
            <w:webHidden/>
          </w:rPr>
          <w:t>3</w:t>
        </w:r>
        <w:r>
          <w:rPr>
            <w:noProof/>
            <w:webHidden/>
          </w:rPr>
          <w:fldChar w:fldCharType="end"/>
        </w:r>
      </w:hyperlink>
    </w:p>
    <w:p w:rsidR="00985A32" w:rsidRDefault="00985A32" w14:paraId="0A0B48A9" w14:textId="04892F41">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4999047">
        <w:r w:rsidRPr="003944D8">
          <w:rPr>
            <w:rStyle w:val="Hyperlink"/>
            <w:noProof/>
          </w:rPr>
          <w:t>1.10</w:t>
        </w:r>
        <w:r>
          <w:rPr>
            <w:rFonts w:eastAsiaTheme="minorEastAsia"/>
            <w:smallCaps w:val="0"/>
            <w:noProof/>
            <w:kern w:val="2"/>
            <w:sz w:val="22"/>
            <w:szCs w:val="22"/>
            <w:lang w:val="en-US"/>
            <w14:ligatures w14:val="standardContextual"/>
          </w:rPr>
          <w:tab/>
        </w:r>
        <w:r w:rsidRPr="003944D8">
          <w:rPr>
            <w:rStyle w:val="Hyperlink"/>
            <w:noProof/>
          </w:rPr>
          <w:t>Education and awareness:</w:t>
        </w:r>
        <w:r>
          <w:rPr>
            <w:noProof/>
            <w:webHidden/>
          </w:rPr>
          <w:tab/>
        </w:r>
        <w:r>
          <w:rPr>
            <w:noProof/>
            <w:webHidden/>
          </w:rPr>
          <w:fldChar w:fldCharType="begin"/>
        </w:r>
        <w:r>
          <w:rPr>
            <w:noProof/>
            <w:webHidden/>
          </w:rPr>
          <w:instrText xml:space="preserve"> PAGEREF _Toc144999047 \h </w:instrText>
        </w:r>
        <w:r>
          <w:rPr>
            <w:noProof/>
            <w:webHidden/>
          </w:rPr>
        </w:r>
        <w:r>
          <w:rPr>
            <w:noProof/>
            <w:webHidden/>
          </w:rPr>
          <w:fldChar w:fldCharType="separate"/>
        </w:r>
        <w:r>
          <w:rPr>
            <w:noProof/>
            <w:webHidden/>
          </w:rPr>
          <w:t>3</w:t>
        </w:r>
        <w:r>
          <w:rPr>
            <w:noProof/>
            <w:webHidden/>
          </w:rPr>
          <w:fldChar w:fldCharType="end"/>
        </w:r>
      </w:hyperlink>
    </w:p>
    <w:p w:rsidR="00985A32" w:rsidRDefault="00985A32" w14:paraId="6DEF30E4" w14:textId="4E0226A0">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4999048">
        <w:r w:rsidRPr="003944D8">
          <w:rPr>
            <w:rStyle w:val="Hyperlink"/>
            <w:noProof/>
          </w:rPr>
          <w:t>1.11</w:t>
        </w:r>
        <w:r>
          <w:rPr>
            <w:rFonts w:eastAsiaTheme="minorEastAsia"/>
            <w:smallCaps w:val="0"/>
            <w:noProof/>
            <w:kern w:val="2"/>
            <w:sz w:val="22"/>
            <w:szCs w:val="22"/>
            <w:lang w:val="en-US"/>
            <w14:ligatures w14:val="standardContextual"/>
          </w:rPr>
          <w:tab/>
        </w:r>
        <w:r w:rsidRPr="003944D8">
          <w:rPr>
            <w:rStyle w:val="Hyperlink"/>
            <w:noProof/>
          </w:rPr>
          <w:t>Continual improvement:</w:t>
        </w:r>
        <w:r>
          <w:rPr>
            <w:noProof/>
            <w:webHidden/>
          </w:rPr>
          <w:tab/>
        </w:r>
        <w:r>
          <w:rPr>
            <w:noProof/>
            <w:webHidden/>
          </w:rPr>
          <w:fldChar w:fldCharType="begin"/>
        </w:r>
        <w:r>
          <w:rPr>
            <w:noProof/>
            <w:webHidden/>
          </w:rPr>
          <w:instrText xml:space="preserve"> PAGEREF _Toc144999048 \h </w:instrText>
        </w:r>
        <w:r>
          <w:rPr>
            <w:noProof/>
            <w:webHidden/>
          </w:rPr>
        </w:r>
        <w:r>
          <w:rPr>
            <w:noProof/>
            <w:webHidden/>
          </w:rPr>
          <w:fldChar w:fldCharType="separate"/>
        </w:r>
        <w:r>
          <w:rPr>
            <w:noProof/>
            <w:webHidden/>
          </w:rPr>
          <w:t>3</w:t>
        </w:r>
        <w:r>
          <w:rPr>
            <w:noProof/>
            <w:webHidden/>
          </w:rPr>
          <w:fldChar w:fldCharType="end"/>
        </w:r>
      </w:hyperlink>
    </w:p>
    <w:p w:rsidR="00985A32" w:rsidRDefault="00985A32" w14:paraId="0C338F32" w14:textId="0B53B934">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4999049">
        <w:r w:rsidRPr="003944D8">
          <w:rPr>
            <w:rStyle w:val="Hyperlink"/>
            <w:noProof/>
          </w:rPr>
          <w:t>1.12</w:t>
        </w:r>
        <w:r>
          <w:rPr>
            <w:rFonts w:eastAsiaTheme="minorEastAsia"/>
            <w:smallCaps w:val="0"/>
            <w:noProof/>
            <w:kern w:val="2"/>
            <w:sz w:val="22"/>
            <w:szCs w:val="22"/>
            <w:lang w:val="en-US"/>
            <w14:ligatures w14:val="standardContextual"/>
          </w:rPr>
          <w:tab/>
        </w:r>
        <w:r w:rsidRPr="003944D8">
          <w:rPr>
            <w:rStyle w:val="Hyperlink"/>
            <w:noProof/>
          </w:rPr>
          <w:t>Cost-effectiveness:</w:t>
        </w:r>
        <w:r>
          <w:rPr>
            <w:noProof/>
            <w:webHidden/>
          </w:rPr>
          <w:tab/>
        </w:r>
        <w:r>
          <w:rPr>
            <w:noProof/>
            <w:webHidden/>
          </w:rPr>
          <w:fldChar w:fldCharType="begin"/>
        </w:r>
        <w:r>
          <w:rPr>
            <w:noProof/>
            <w:webHidden/>
          </w:rPr>
          <w:instrText xml:space="preserve"> PAGEREF _Toc144999049 \h </w:instrText>
        </w:r>
        <w:r>
          <w:rPr>
            <w:noProof/>
            <w:webHidden/>
          </w:rPr>
        </w:r>
        <w:r>
          <w:rPr>
            <w:noProof/>
            <w:webHidden/>
          </w:rPr>
          <w:fldChar w:fldCharType="separate"/>
        </w:r>
        <w:r>
          <w:rPr>
            <w:noProof/>
            <w:webHidden/>
          </w:rPr>
          <w:t>4</w:t>
        </w:r>
        <w:r>
          <w:rPr>
            <w:noProof/>
            <w:webHidden/>
          </w:rPr>
          <w:fldChar w:fldCharType="end"/>
        </w:r>
      </w:hyperlink>
    </w:p>
    <w:p w:rsidR="00985A32" w:rsidRDefault="00985A32" w14:paraId="31092816" w14:textId="4343EA96">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4999050">
        <w:r w:rsidRPr="003944D8">
          <w:rPr>
            <w:rStyle w:val="Hyperlink"/>
            <w:rFonts w:eastAsiaTheme="majorEastAsia"/>
            <w:noProof/>
          </w:rPr>
          <w:t>2</w:t>
        </w:r>
        <w:r>
          <w:rPr>
            <w:rFonts w:eastAsiaTheme="minorEastAsia"/>
            <w:b w:val="0"/>
            <w:bCs w:val="0"/>
            <w:caps w:val="0"/>
            <w:noProof/>
            <w:kern w:val="2"/>
            <w:sz w:val="22"/>
            <w:szCs w:val="22"/>
            <w:lang w:val="en-US"/>
            <w14:ligatures w14:val="standardContextual"/>
          </w:rPr>
          <w:tab/>
        </w:r>
        <w:r w:rsidRPr="003944D8">
          <w:rPr>
            <w:rStyle w:val="Hyperlink"/>
            <w:rFonts w:eastAsiaTheme="majorEastAsia"/>
            <w:noProof/>
          </w:rPr>
          <w:t>Scope</w:t>
        </w:r>
        <w:r>
          <w:rPr>
            <w:noProof/>
            <w:webHidden/>
          </w:rPr>
          <w:tab/>
        </w:r>
        <w:r>
          <w:rPr>
            <w:noProof/>
            <w:webHidden/>
          </w:rPr>
          <w:fldChar w:fldCharType="begin"/>
        </w:r>
        <w:r>
          <w:rPr>
            <w:noProof/>
            <w:webHidden/>
          </w:rPr>
          <w:instrText xml:space="preserve"> PAGEREF _Toc144999050 \h </w:instrText>
        </w:r>
        <w:r>
          <w:rPr>
            <w:noProof/>
            <w:webHidden/>
          </w:rPr>
        </w:r>
        <w:r>
          <w:rPr>
            <w:noProof/>
            <w:webHidden/>
          </w:rPr>
          <w:fldChar w:fldCharType="separate"/>
        </w:r>
        <w:r>
          <w:rPr>
            <w:noProof/>
            <w:webHidden/>
          </w:rPr>
          <w:t>4</w:t>
        </w:r>
        <w:r>
          <w:rPr>
            <w:noProof/>
            <w:webHidden/>
          </w:rPr>
          <w:fldChar w:fldCharType="end"/>
        </w:r>
      </w:hyperlink>
    </w:p>
    <w:p w:rsidR="00985A32" w:rsidRDefault="00985A32" w14:paraId="4753B34D" w14:textId="5081A817">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51">
        <w:r w:rsidRPr="003944D8">
          <w:rPr>
            <w:rStyle w:val="Hyperlink"/>
            <w:noProof/>
          </w:rPr>
          <w:t>2.1</w:t>
        </w:r>
        <w:r>
          <w:rPr>
            <w:rFonts w:eastAsiaTheme="minorEastAsia"/>
            <w:smallCaps w:val="0"/>
            <w:noProof/>
            <w:kern w:val="2"/>
            <w:sz w:val="22"/>
            <w:szCs w:val="22"/>
            <w:lang w:val="en-US"/>
            <w14:ligatures w14:val="standardContextual"/>
          </w:rPr>
          <w:tab/>
        </w:r>
        <w:r w:rsidRPr="003944D8">
          <w:rPr>
            <w:rStyle w:val="Hyperlink"/>
            <w:noProof/>
          </w:rPr>
          <w:t>Data Privacy &amp; Security:</w:t>
        </w:r>
        <w:r>
          <w:rPr>
            <w:noProof/>
            <w:webHidden/>
          </w:rPr>
          <w:tab/>
        </w:r>
        <w:r>
          <w:rPr>
            <w:noProof/>
            <w:webHidden/>
          </w:rPr>
          <w:fldChar w:fldCharType="begin"/>
        </w:r>
        <w:r>
          <w:rPr>
            <w:noProof/>
            <w:webHidden/>
          </w:rPr>
          <w:instrText xml:space="preserve"> PAGEREF _Toc144999051 \h </w:instrText>
        </w:r>
        <w:r>
          <w:rPr>
            <w:noProof/>
            <w:webHidden/>
          </w:rPr>
        </w:r>
        <w:r>
          <w:rPr>
            <w:noProof/>
            <w:webHidden/>
          </w:rPr>
          <w:fldChar w:fldCharType="separate"/>
        </w:r>
        <w:r>
          <w:rPr>
            <w:noProof/>
            <w:webHidden/>
          </w:rPr>
          <w:t>4</w:t>
        </w:r>
        <w:r>
          <w:rPr>
            <w:noProof/>
            <w:webHidden/>
          </w:rPr>
          <w:fldChar w:fldCharType="end"/>
        </w:r>
      </w:hyperlink>
    </w:p>
    <w:p w:rsidR="00985A32" w:rsidRDefault="00985A32" w14:paraId="71126C9B" w14:textId="7595DC84">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52">
        <w:r w:rsidRPr="003944D8">
          <w:rPr>
            <w:rStyle w:val="Hyperlink"/>
            <w:noProof/>
          </w:rPr>
          <w:t>2.2</w:t>
        </w:r>
        <w:r>
          <w:rPr>
            <w:rFonts w:eastAsiaTheme="minorEastAsia"/>
            <w:smallCaps w:val="0"/>
            <w:noProof/>
            <w:kern w:val="2"/>
            <w:sz w:val="22"/>
            <w:szCs w:val="22"/>
            <w:lang w:val="en-US"/>
            <w14:ligatures w14:val="standardContextual"/>
          </w:rPr>
          <w:tab/>
        </w:r>
        <w:r w:rsidRPr="003944D8">
          <w:rPr>
            <w:rStyle w:val="Hyperlink"/>
            <w:noProof/>
          </w:rPr>
          <w:t>Information Technology (IT) Systems &amp; Communication Security:</w:t>
        </w:r>
        <w:r>
          <w:rPr>
            <w:noProof/>
            <w:webHidden/>
          </w:rPr>
          <w:tab/>
        </w:r>
        <w:r>
          <w:rPr>
            <w:noProof/>
            <w:webHidden/>
          </w:rPr>
          <w:fldChar w:fldCharType="begin"/>
        </w:r>
        <w:r>
          <w:rPr>
            <w:noProof/>
            <w:webHidden/>
          </w:rPr>
          <w:instrText xml:space="preserve"> PAGEREF _Toc144999052 \h </w:instrText>
        </w:r>
        <w:r>
          <w:rPr>
            <w:noProof/>
            <w:webHidden/>
          </w:rPr>
        </w:r>
        <w:r>
          <w:rPr>
            <w:noProof/>
            <w:webHidden/>
          </w:rPr>
          <w:fldChar w:fldCharType="separate"/>
        </w:r>
        <w:r>
          <w:rPr>
            <w:noProof/>
            <w:webHidden/>
          </w:rPr>
          <w:t>4</w:t>
        </w:r>
        <w:r>
          <w:rPr>
            <w:noProof/>
            <w:webHidden/>
          </w:rPr>
          <w:fldChar w:fldCharType="end"/>
        </w:r>
      </w:hyperlink>
    </w:p>
    <w:p w:rsidR="00985A32" w:rsidRDefault="00985A32" w14:paraId="6ADD7C21" w14:textId="25F6871C">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53">
        <w:r w:rsidRPr="003944D8">
          <w:rPr>
            <w:rStyle w:val="Hyperlink"/>
            <w:noProof/>
          </w:rPr>
          <w:t>2.3</w:t>
        </w:r>
        <w:r>
          <w:rPr>
            <w:rFonts w:eastAsiaTheme="minorEastAsia"/>
            <w:smallCaps w:val="0"/>
            <w:noProof/>
            <w:kern w:val="2"/>
            <w:sz w:val="22"/>
            <w:szCs w:val="22"/>
            <w:lang w:val="en-US"/>
            <w14:ligatures w14:val="standardContextual"/>
          </w:rPr>
          <w:tab/>
        </w:r>
        <w:r w:rsidRPr="003944D8">
          <w:rPr>
            <w:rStyle w:val="Hyperlink"/>
            <w:noProof/>
          </w:rPr>
          <w:t>Identity &amp; Access Management:</w:t>
        </w:r>
        <w:r>
          <w:rPr>
            <w:noProof/>
            <w:webHidden/>
          </w:rPr>
          <w:tab/>
        </w:r>
        <w:r>
          <w:rPr>
            <w:noProof/>
            <w:webHidden/>
          </w:rPr>
          <w:fldChar w:fldCharType="begin"/>
        </w:r>
        <w:r>
          <w:rPr>
            <w:noProof/>
            <w:webHidden/>
          </w:rPr>
          <w:instrText xml:space="preserve"> PAGEREF _Toc144999053 \h </w:instrText>
        </w:r>
        <w:r>
          <w:rPr>
            <w:noProof/>
            <w:webHidden/>
          </w:rPr>
        </w:r>
        <w:r>
          <w:rPr>
            <w:noProof/>
            <w:webHidden/>
          </w:rPr>
          <w:fldChar w:fldCharType="separate"/>
        </w:r>
        <w:r>
          <w:rPr>
            <w:noProof/>
            <w:webHidden/>
          </w:rPr>
          <w:t>4</w:t>
        </w:r>
        <w:r>
          <w:rPr>
            <w:noProof/>
            <w:webHidden/>
          </w:rPr>
          <w:fldChar w:fldCharType="end"/>
        </w:r>
      </w:hyperlink>
    </w:p>
    <w:p w:rsidR="00985A32" w:rsidRDefault="00985A32" w14:paraId="4DEFE7B6" w14:textId="5B678641">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54">
        <w:r w:rsidRPr="003944D8">
          <w:rPr>
            <w:rStyle w:val="Hyperlink"/>
            <w:noProof/>
          </w:rPr>
          <w:t>2.4</w:t>
        </w:r>
        <w:r>
          <w:rPr>
            <w:rFonts w:eastAsiaTheme="minorEastAsia"/>
            <w:smallCaps w:val="0"/>
            <w:noProof/>
            <w:kern w:val="2"/>
            <w:sz w:val="22"/>
            <w:szCs w:val="22"/>
            <w:lang w:val="en-US"/>
            <w14:ligatures w14:val="standardContextual"/>
          </w:rPr>
          <w:tab/>
        </w:r>
        <w:r w:rsidRPr="003944D8">
          <w:rPr>
            <w:rStyle w:val="Hyperlink"/>
            <w:noProof/>
          </w:rPr>
          <w:t>Physical &amp; Environmental Security:</w:t>
        </w:r>
        <w:r>
          <w:rPr>
            <w:noProof/>
            <w:webHidden/>
          </w:rPr>
          <w:tab/>
        </w:r>
        <w:r>
          <w:rPr>
            <w:noProof/>
            <w:webHidden/>
          </w:rPr>
          <w:fldChar w:fldCharType="begin"/>
        </w:r>
        <w:r>
          <w:rPr>
            <w:noProof/>
            <w:webHidden/>
          </w:rPr>
          <w:instrText xml:space="preserve"> PAGEREF _Toc144999054 \h </w:instrText>
        </w:r>
        <w:r>
          <w:rPr>
            <w:noProof/>
            <w:webHidden/>
          </w:rPr>
        </w:r>
        <w:r>
          <w:rPr>
            <w:noProof/>
            <w:webHidden/>
          </w:rPr>
          <w:fldChar w:fldCharType="separate"/>
        </w:r>
        <w:r>
          <w:rPr>
            <w:noProof/>
            <w:webHidden/>
          </w:rPr>
          <w:t>4</w:t>
        </w:r>
        <w:r>
          <w:rPr>
            <w:noProof/>
            <w:webHidden/>
          </w:rPr>
          <w:fldChar w:fldCharType="end"/>
        </w:r>
      </w:hyperlink>
    </w:p>
    <w:p w:rsidR="00985A32" w:rsidRDefault="00985A32" w14:paraId="07991659" w14:textId="48E1CC26">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55">
        <w:r w:rsidRPr="003944D8">
          <w:rPr>
            <w:rStyle w:val="Hyperlink"/>
            <w:noProof/>
          </w:rPr>
          <w:t>2.5</w:t>
        </w:r>
        <w:r>
          <w:rPr>
            <w:rFonts w:eastAsiaTheme="minorEastAsia"/>
            <w:smallCaps w:val="0"/>
            <w:noProof/>
            <w:kern w:val="2"/>
            <w:sz w:val="22"/>
            <w:szCs w:val="22"/>
            <w:lang w:val="en-US"/>
            <w14:ligatures w14:val="standardContextual"/>
          </w:rPr>
          <w:tab/>
        </w:r>
        <w:r w:rsidRPr="003944D8">
          <w:rPr>
            <w:rStyle w:val="Hyperlink"/>
            <w:noProof/>
          </w:rPr>
          <w:t>Information Security Policy and Procedure:</w:t>
        </w:r>
        <w:r>
          <w:rPr>
            <w:noProof/>
            <w:webHidden/>
          </w:rPr>
          <w:tab/>
        </w:r>
        <w:r>
          <w:rPr>
            <w:noProof/>
            <w:webHidden/>
          </w:rPr>
          <w:fldChar w:fldCharType="begin"/>
        </w:r>
        <w:r>
          <w:rPr>
            <w:noProof/>
            <w:webHidden/>
          </w:rPr>
          <w:instrText xml:space="preserve"> PAGEREF _Toc144999055 \h </w:instrText>
        </w:r>
        <w:r>
          <w:rPr>
            <w:noProof/>
            <w:webHidden/>
          </w:rPr>
        </w:r>
        <w:r>
          <w:rPr>
            <w:noProof/>
            <w:webHidden/>
          </w:rPr>
          <w:fldChar w:fldCharType="separate"/>
        </w:r>
        <w:r>
          <w:rPr>
            <w:noProof/>
            <w:webHidden/>
          </w:rPr>
          <w:t>4</w:t>
        </w:r>
        <w:r>
          <w:rPr>
            <w:noProof/>
            <w:webHidden/>
          </w:rPr>
          <w:fldChar w:fldCharType="end"/>
        </w:r>
      </w:hyperlink>
    </w:p>
    <w:p w:rsidR="00985A32" w:rsidRDefault="00985A32" w14:paraId="16FB1705" w14:textId="6E223895">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56">
        <w:r w:rsidRPr="003944D8">
          <w:rPr>
            <w:rStyle w:val="Hyperlink"/>
            <w:noProof/>
          </w:rPr>
          <w:t>2.6</w:t>
        </w:r>
        <w:r>
          <w:rPr>
            <w:rFonts w:eastAsiaTheme="minorEastAsia"/>
            <w:smallCaps w:val="0"/>
            <w:noProof/>
            <w:kern w:val="2"/>
            <w:sz w:val="22"/>
            <w:szCs w:val="22"/>
            <w:lang w:val="en-US"/>
            <w14:ligatures w14:val="standardContextual"/>
          </w:rPr>
          <w:tab/>
        </w:r>
        <w:r w:rsidRPr="003944D8">
          <w:rPr>
            <w:rStyle w:val="Hyperlink"/>
            <w:noProof/>
          </w:rPr>
          <w:t>Security Incident Management:</w:t>
        </w:r>
        <w:r>
          <w:rPr>
            <w:noProof/>
            <w:webHidden/>
          </w:rPr>
          <w:tab/>
        </w:r>
        <w:r>
          <w:rPr>
            <w:noProof/>
            <w:webHidden/>
          </w:rPr>
          <w:fldChar w:fldCharType="begin"/>
        </w:r>
        <w:r>
          <w:rPr>
            <w:noProof/>
            <w:webHidden/>
          </w:rPr>
          <w:instrText xml:space="preserve"> PAGEREF _Toc144999056 \h </w:instrText>
        </w:r>
        <w:r>
          <w:rPr>
            <w:noProof/>
            <w:webHidden/>
          </w:rPr>
        </w:r>
        <w:r>
          <w:rPr>
            <w:noProof/>
            <w:webHidden/>
          </w:rPr>
          <w:fldChar w:fldCharType="separate"/>
        </w:r>
        <w:r>
          <w:rPr>
            <w:noProof/>
            <w:webHidden/>
          </w:rPr>
          <w:t>4</w:t>
        </w:r>
        <w:r>
          <w:rPr>
            <w:noProof/>
            <w:webHidden/>
          </w:rPr>
          <w:fldChar w:fldCharType="end"/>
        </w:r>
      </w:hyperlink>
    </w:p>
    <w:p w:rsidR="00985A32" w:rsidRDefault="00985A32" w14:paraId="39AEE79E" w14:textId="5F009A14">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57">
        <w:r w:rsidRPr="003944D8">
          <w:rPr>
            <w:rStyle w:val="Hyperlink"/>
            <w:noProof/>
          </w:rPr>
          <w:t>2.7</w:t>
        </w:r>
        <w:r>
          <w:rPr>
            <w:rFonts w:eastAsiaTheme="minorEastAsia"/>
            <w:smallCaps w:val="0"/>
            <w:noProof/>
            <w:kern w:val="2"/>
            <w:sz w:val="22"/>
            <w:szCs w:val="22"/>
            <w:lang w:val="en-US"/>
            <w14:ligatures w14:val="standardContextual"/>
          </w:rPr>
          <w:tab/>
        </w:r>
        <w:r w:rsidRPr="003944D8">
          <w:rPr>
            <w:rStyle w:val="Hyperlink"/>
            <w:noProof/>
          </w:rPr>
          <w:t>Business Continuity and Disaster Recovery:</w:t>
        </w:r>
        <w:r>
          <w:rPr>
            <w:noProof/>
            <w:webHidden/>
          </w:rPr>
          <w:tab/>
        </w:r>
        <w:r>
          <w:rPr>
            <w:noProof/>
            <w:webHidden/>
          </w:rPr>
          <w:fldChar w:fldCharType="begin"/>
        </w:r>
        <w:r>
          <w:rPr>
            <w:noProof/>
            <w:webHidden/>
          </w:rPr>
          <w:instrText xml:space="preserve"> PAGEREF _Toc144999057 \h </w:instrText>
        </w:r>
        <w:r>
          <w:rPr>
            <w:noProof/>
            <w:webHidden/>
          </w:rPr>
        </w:r>
        <w:r>
          <w:rPr>
            <w:noProof/>
            <w:webHidden/>
          </w:rPr>
          <w:fldChar w:fldCharType="separate"/>
        </w:r>
        <w:r>
          <w:rPr>
            <w:noProof/>
            <w:webHidden/>
          </w:rPr>
          <w:t>4</w:t>
        </w:r>
        <w:r>
          <w:rPr>
            <w:noProof/>
            <w:webHidden/>
          </w:rPr>
          <w:fldChar w:fldCharType="end"/>
        </w:r>
      </w:hyperlink>
    </w:p>
    <w:p w:rsidR="00985A32" w:rsidRDefault="00985A32" w14:paraId="05F87936" w14:textId="2B2FE3BD">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58">
        <w:r w:rsidRPr="003944D8">
          <w:rPr>
            <w:rStyle w:val="Hyperlink"/>
            <w:noProof/>
          </w:rPr>
          <w:t>2.8</w:t>
        </w:r>
        <w:r>
          <w:rPr>
            <w:rFonts w:eastAsiaTheme="minorEastAsia"/>
            <w:smallCaps w:val="0"/>
            <w:noProof/>
            <w:kern w:val="2"/>
            <w:sz w:val="22"/>
            <w:szCs w:val="22"/>
            <w:lang w:val="en-US"/>
            <w14:ligatures w14:val="standardContextual"/>
          </w:rPr>
          <w:tab/>
        </w:r>
        <w:r w:rsidRPr="003944D8">
          <w:rPr>
            <w:rStyle w:val="Hyperlink"/>
            <w:noProof/>
          </w:rPr>
          <w:t>Vendor and Third-Party Risk Management:</w:t>
        </w:r>
        <w:r>
          <w:rPr>
            <w:noProof/>
            <w:webHidden/>
          </w:rPr>
          <w:tab/>
        </w:r>
        <w:r>
          <w:rPr>
            <w:noProof/>
            <w:webHidden/>
          </w:rPr>
          <w:fldChar w:fldCharType="begin"/>
        </w:r>
        <w:r>
          <w:rPr>
            <w:noProof/>
            <w:webHidden/>
          </w:rPr>
          <w:instrText xml:space="preserve"> PAGEREF _Toc144999058 \h </w:instrText>
        </w:r>
        <w:r>
          <w:rPr>
            <w:noProof/>
            <w:webHidden/>
          </w:rPr>
        </w:r>
        <w:r>
          <w:rPr>
            <w:noProof/>
            <w:webHidden/>
          </w:rPr>
          <w:fldChar w:fldCharType="separate"/>
        </w:r>
        <w:r>
          <w:rPr>
            <w:noProof/>
            <w:webHidden/>
          </w:rPr>
          <w:t>4</w:t>
        </w:r>
        <w:r>
          <w:rPr>
            <w:noProof/>
            <w:webHidden/>
          </w:rPr>
          <w:fldChar w:fldCharType="end"/>
        </w:r>
      </w:hyperlink>
    </w:p>
    <w:p w:rsidR="00985A32" w:rsidRDefault="00985A32" w14:paraId="284EB3CE" w14:textId="5A4D6D99">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59">
        <w:r w:rsidRPr="003944D8">
          <w:rPr>
            <w:rStyle w:val="Hyperlink"/>
            <w:noProof/>
          </w:rPr>
          <w:t>2.9</w:t>
        </w:r>
        <w:r>
          <w:rPr>
            <w:rFonts w:eastAsiaTheme="minorEastAsia"/>
            <w:smallCaps w:val="0"/>
            <w:noProof/>
            <w:kern w:val="2"/>
            <w:sz w:val="22"/>
            <w:szCs w:val="22"/>
            <w:lang w:val="en-US"/>
            <w14:ligatures w14:val="standardContextual"/>
          </w:rPr>
          <w:tab/>
        </w:r>
        <w:r w:rsidRPr="003944D8">
          <w:rPr>
            <w:rStyle w:val="Hyperlink"/>
            <w:noProof/>
          </w:rPr>
          <w:t>Employee Training and Awareness:</w:t>
        </w:r>
        <w:r>
          <w:rPr>
            <w:noProof/>
            <w:webHidden/>
          </w:rPr>
          <w:tab/>
        </w:r>
        <w:r>
          <w:rPr>
            <w:noProof/>
            <w:webHidden/>
          </w:rPr>
          <w:fldChar w:fldCharType="begin"/>
        </w:r>
        <w:r>
          <w:rPr>
            <w:noProof/>
            <w:webHidden/>
          </w:rPr>
          <w:instrText xml:space="preserve"> PAGEREF _Toc144999059 \h </w:instrText>
        </w:r>
        <w:r>
          <w:rPr>
            <w:noProof/>
            <w:webHidden/>
          </w:rPr>
        </w:r>
        <w:r>
          <w:rPr>
            <w:noProof/>
            <w:webHidden/>
          </w:rPr>
          <w:fldChar w:fldCharType="separate"/>
        </w:r>
        <w:r>
          <w:rPr>
            <w:noProof/>
            <w:webHidden/>
          </w:rPr>
          <w:t>4</w:t>
        </w:r>
        <w:r>
          <w:rPr>
            <w:noProof/>
            <w:webHidden/>
          </w:rPr>
          <w:fldChar w:fldCharType="end"/>
        </w:r>
      </w:hyperlink>
    </w:p>
    <w:p w:rsidR="00985A32" w:rsidRDefault="00985A32" w14:paraId="6E54BF99" w14:textId="21CE3ECE">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4999060">
        <w:r w:rsidRPr="003944D8">
          <w:rPr>
            <w:rStyle w:val="Hyperlink"/>
            <w:noProof/>
          </w:rPr>
          <w:t>2.10</w:t>
        </w:r>
        <w:r>
          <w:rPr>
            <w:rFonts w:eastAsiaTheme="minorEastAsia"/>
            <w:smallCaps w:val="0"/>
            <w:noProof/>
            <w:kern w:val="2"/>
            <w:sz w:val="22"/>
            <w:szCs w:val="22"/>
            <w:lang w:val="en-US"/>
            <w14:ligatures w14:val="standardContextual"/>
          </w:rPr>
          <w:tab/>
        </w:r>
        <w:r w:rsidRPr="003944D8">
          <w:rPr>
            <w:rStyle w:val="Hyperlink"/>
            <w:noProof/>
          </w:rPr>
          <w:t>Compliance and Regulatory Requirements:</w:t>
        </w:r>
        <w:r>
          <w:rPr>
            <w:noProof/>
            <w:webHidden/>
          </w:rPr>
          <w:tab/>
        </w:r>
        <w:r>
          <w:rPr>
            <w:noProof/>
            <w:webHidden/>
          </w:rPr>
          <w:fldChar w:fldCharType="begin"/>
        </w:r>
        <w:r>
          <w:rPr>
            <w:noProof/>
            <w:webHidden/>
          </w:rPr>
          <w:instrText xml:space="preserve"> PAGEREF _Toc144999060 \h </w:instrText>
        </w:r>
        <w:r>
          <w:rPr>
            <w:noProof/>
            <w:webHidden/>
          </w:rPr>
        </w:r>
        <w:r>
          <w:rPr>
            <w:noProof/>
            <w:webHidden/>
          </w:rPr>
          <w:fldChar w:fldCharType="separate"/>
        </w:r>
        <w:r>
          <w:rPr>
            <w:noProof/>
            <w:webHidden/>
          </w:rPr>
          <w:t>5</w:t>
        </w:r>
        <w:r>
          <w:rPr>
            <w:noProof/>
            <w:webHidden/>
          </w:rPr>
          <w:fldChar w:fldCharType="end"/>
        </w:r>
      </w:hyperlink>
    </w:p>
    <w:p w:rsidR="00985A32" w:rsidRDefault="00985A32" w14:paraId="444741A6" w14:textId="0CCA1445">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4999061">
        <w:r w:rsidRPr="003944D8">
          <w:rPr>
            <w:rStyle w:val="Hyperlink"/>
            <w:noProof/>
          </w:rPr>
          <w:t>2.11</w:t>
        </w:r>
        <w:r>
          <w:rPr>
            <w:rFonts w:eastAsiaTheme="minorEastAsia"/>
            <w:smallCaps w:val="0"/>
            <w:noProof/>
            <w:kern w:val="2"/>
            <w:sz w:val="22"/>
            <w:szCs w:val="22"/>
            <w:lang w:val="en-US"/>
            <w14:ligatures w14:val="standardContextual"/>
          </w:rPr>
          <w:tab/>
        </w:r>
        <w:r w:rsidRPr="003944D8">
          <w:rPr>
            <w:rStyle w:val="Hyperlink"/>
            <w:noProof/>
          </w:rPr>
          <w:t>Network Security:</w:t>
        </w:r>
        <w:r>
          <w:rPr>
            <w:noProof/>
            <w:webHidden/>
          </w:rPr>
          <w:tab/>
        </w:r>
        <w:r>
          <w:rPr>
            <w:noProof/>
            <w:webHidden/>
          </w:rPr>
          <w:fldChar w:fldCharType="begin"/>
        </w:r>
        <w:r>
          <w:rPr>
            <w:noProof/>
            <w:webHidden/>
          </w:rPr>
          <w:instrText xml:space="preserve"> PAGEREF _Toc144999061 \h </w:instrText>
        </w:r>
        <w:r>
          <w:rPr>
            <w:noProof/>
            <w:webHidden/>
          </w:rPr>
        </w:r>
        <w:r>
          <w:rPr>
            <w:noProof/>
            <w:webHidden/>
          </w:rPr>
          <w:fldChar w:fldCharType="separate"/>
        </w:r>
        <w:r>
          <w:rPr>
            <w:noProof/>
            <w:webHidden/>
          </w:rPr>
          <w:t>5</w:t>
        </w:r>
        <w:r>
          <w:rPr>
            <w:noProof/>
            <w:webHidden/>
          </w:rPr>
          <w:fldChar w:fldCharType="end"/>
        </w:r>
      </w:hyperlink>
    </w:p>
    <w:p w:rsidR="00985A32" w:rsidRDefault="00985A32" w14:paraId="7CAE5AE3" w14:textId="2CCF1E46">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4999062">
        <w:r w:rsidRPr="003944D8">
          <w:rPr>
            <w:rStyle w:val="Hyperlink"/>
            <w:noProof/>
          </w:rPr>
          <w:t>2.12</w:t>
        </w:r>
        <w:r>
          <w:rPr>
            <w:rFonts w:eastAsiaTheme="minorEastAsia"/>
            <w:smallCaps w:val="0"/>
            <w:noProof/>
            <w:kern w:val="2"/>
            <w:sz w:val="22"/>
            <w:szCs w:val="22"/>
            <w:lang w:val="en-US"/>
            <w14:ligatures w14:val="standardContextual"/>
          </w:rPr>
          <w:tab/>
        </w:r>
        <w:r w:rsidRPr="003944D8">
          <w:rPr>
            <w:rStyle w:val="Hyperlink"/>
            <w:noProof/>
          </w:rPr>
          <w:t>Endpoint Security:</w:t>
        </w:r>
        <w:r>
          <w:rPr>
            <w:noProof/>
            <w:webHidden/>
          </w:rPr>
          <w:tab/>
        </w:r>
        <w:r>
          <w:rPr>
            <w:noProof/>
            <w:webHidden/>
          </w:rPr>
          <w:fldChar w:fldCharType="begin"/>
        </w:r>
        <w:r>
          <w:rPr>
            <w:noProof/>
            <w:webHidden/>
          </w:rPr>
          <w:instrText xml:space="preserve"> PAGEREF _Toc144999062 \h </w:instrText>
        </w:r>
        <w:r>
          <w:rPr>
            <w:noProof/>
            <w:webHidden/>
          </w:rPr>
        </w:r>
        <w:r>
          <w:rPr>
            <w:noProof/>
            <w:webHidden/>
          </w:rPr>
          <w:fldChar w:fldCharType="separate"/>
        </w:r>
        <w:r>
          <w:rPr>
            <w:noProof/>
            <w:webHidden/>
          </w:rPr>
          <w:t>5</w:t>
        </w:r>
        <w:r>
          <w:rPr>
            <w:noProof/>
            <w:webHidden/>
          </w:rPr>
          <w:fldChar w:fldCharType="end"/>
        </w:r>
      </w:hyperlink>
    </w:p>
    <w:p w:rsidR="00985A32" w:rsidRDefault="00985A32" w14:paraId="47E1B1A6" w14:textId="02E24C53">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4999063">
        <w:r w:rsidRPr="003944D8">
          <w:rPr>
            <w:rStyle w:val="Hyperlink"/>
            <w:noProof/>
          </w:rPr>
          <w:t>2.13</w:t>
        </w:r>
        <w:r>
          <w:rPr>
            <w:rFonts w:eastAsiaTheme="minorEastAsia"/>
            <w:smallCaps w:val="0"/>
            <w:noProof/>
            <w:kern w:val="2"/>
            <w:sz w:val="22"/>
            <w:szCs w:val="22"/>
            <w:lang w:val="en-US"/>
            <w14:ligatures w14:val="standardContextual"/>
          </w:rPr>
          <w:tab/>
        </w:r>
        <w:r w:rsidRPr="003944D8">
          <w:rPr>
            <w:rStyle w:val="Hyperlink"/>
            <w:noProof/>
          </w:rPr>
          <w:t>Cloud Security:</w:t>
        </w:r>
        <w:r>
          <w:rPr>
            <w:noProof/>
            <w:webHidden/>
          </w:rPr>
          <w:tab/>
        </w:r>
        <w:r>
          <w:rPr>
            <w:noProof/>
            <w:webHidden/>
          </w:rPr>
          <w:fldChar w:fldCharType="begin"/>
        </w:r>
        <w:r>
          <w:rPr>
            <w:noProof/>
            <w:webHidden/>
          </w:rPr>
          <w:instrText xml:space="preserve"> PAGEREF _Toc144999063 \h </w:instrText>
        </w:r>
        <w:r>
          <w:rPr>
            <w:noProof/>
            <w:webHidden/>
          </w:rPr>
        </w:r>
        <w:r>
          <w:rPr>
            <w:noProof/>
            <w:webHidden/>
          </w:rPr>
          <w:fldChar w:fldCharType="separate"/>
        </w:r>
        <w:r>
          <w:rPr>
            <w:noProof/>
            <w:webHidden/>
          </w:rPr>
          <w:t>5</w:t>
        </w:r>
        <w:r>
          <w:rPr>
            <w:noProof/>
            <w:webHidden/>
          </w:rPr>
          <w:fldChar w:fldCharType="end"/>
        </w:r>
      </w:hyperlink>
    </w:p>
    <w:p w:rsidR="00985A32" w:rsidRDefault="00985A32" w14:paraId="3868F875" w14:textId="484FB1A5">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4999064">
        <w:r w:rsidRPr="003944D8">
          <w:rPr>
            <w:rStyle w:val="Hyperlink"/>
            <w:noProof/>
          </w:rPr>
          <w:t>2.14</w:t>
        </w:r>
        <w:r>
          <w:rPr>
            <w:rFonts w:eastAsiaTheme="minorEastAsia"/>
            <w:smallCaps w:val="0"/>
            <w:noProof/>
            <w:kern w:val="2"/>
            <w:sz w:val="22"/>
            <w:szCs w:val="22"/>
            <w:lang w:val="en-US"/>
            <w14:ligatures w14:val="standardContextual"/>
          </w:rPr>
          <w:tab/>
        </w:r>
        <w:r w:rsidRPr="003944D8">
          <w:rPr>
            <w:rStyle w:val="Hyperlink"/>
            <w:noProof/>
          </w:rPr>
          <w:t>Monitoring and Logging:</w:t>
        </w:r>
        <w:r>
          <w:rPr>
            <w:noProof/>
            <w:webHidden/>
          </w:rPr>
          <w:tab/>
        </w:r>
        <w:r>
          <w:rPr>
            <w:noProof/>
            <w:webHidden/>
          </w:rPr>
          <w:fldChar w:fldCharType="begin"/>
        </w:r>
        <w:r>
          <w:rPr>
            <w:noProof/>
            <w:webHidden/>
          </w:rPr>
          <w:instrText xml:space="preserve"> PAGEREF _Toc144999064 \h </w:instrText>
        </w:r>
        <w:r>
          <w:rPr>
            <w:noProof/>
            <w:webHidden/>
          </w:rPr>
        </w:r>
        <w:r>
          <w:rPr>
            <w:noProof/>
            <w:webHidden/>
          </w:rPr>
          <w:fldChar w:fldCharType="separate"/>
        </w:r>
        <w:r>
          <w:rPr>
            <w:noProof/>
            <w:webHidden/>
          </w:rPr>
          <w:t>5</w:t>
        </w:r>
        <w:r>
          <w:rPr>
            <w:noProof/>
            <w:webHidden/>
          </w:rPr>
          <w:fldChar w:fldCharType="end"/>
        </w:r>
      </w:hyperlink>
    </w:p>
    <w:p w:rsidR="00985A32" w:rsidRDefault="00985A32" w14:paraId="2E108176" w14:textId="3D04F8E4">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4999065">
        <w:r w:rsidRPr="003944D8">
          <w:rPr>
            <w:rStyle w:val="Hyperlink"/>
            <w:noProof/>
          </w:rPr>
          <w:t>2.15</w:t>
        </w:r>
        <w:r>
          <w:rPr>
            <w:rFonts w:eastAsiaTheme="minorEastAsia"/>
            <w:smallCaps w:val="0"/>
            <w:noProof/>
            <w:kern w:val="2"/>
            <w:sz w:val="22"/>
            <w:szCs w:val="22"/>
            <w:lang w:val="en-US"/>
            <w14:ligatures w14:val="standardContextual"/>
          </w:rPr>
          <w:tab/>
        </w:r>
        <w:r w:rsidRPr="003944D8">
          <w:rPr>
            <w:rStyle w:val="Hyperlink"/>
            <w:noProof/>
          </w:rPr>
          <w:t>Security Awareness and Training:</w:t>
        </w:r>
        <w:r>
          <w:rPr>
            <w:noProof/>
            <w:webHidden/>
          </w:rPr>
          <w:tab/>
        </w:r>
        <w:r>
          <w:rPr>
            <w:noProof/>
            <w:webHidden/>
          </w:rPr>
          <w:fldChar w:fldCharType="begin"/>
        </w:r>
        <w:r>
          <w:rPr>
            <w:noProof/>
            <w:webHidden/>
          </w:rPr>
          <w:instrText xml:space="preserve"> PAGEREF _Toc144999065 \h </w:instrText>
        </w:r>
        <w:r>
          <w:rPr>
            <w:noProof/>
            <w:webHidden/>
          </w:rPr>
        </w:r>
        <w:r>
          <w:rPr>
            <w:noProof/>
            <w:webHidden/>
          </w:rPr>
          <w:fldChar w:fldCharType="separate"/>
        </w:r>
        <w:r>
          <w:rPr>
            <w:noProof/>
            <w:webHidden/>
          </w:rPr>
          <w:t>5</w:t>
        </w:r>
        <w:r>
          <w:rPr>
            <w:noProof/>
            <w:webHidden/>
          </w:rPr>
          <w:fldChar w:fldCharType="end"/>
        </w:r>
      </w:hyperlink>
    </w:p>
    <w:p w:rsidR="00985A32" w:rsidRDefault="00985A32" w14:paraId="4A43675B" w14:textId="0A9C9402">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4999066">
        <w:r w:rsidRPr="003944D8">
          <w:rPr>
            <w:rStyle w:val="Hyperlink"/>
            <w:noProof/>
          </w:rPr>
          <w:t>2.16</w:t>
        </w:r>
        <w:r>
          <w:rPr>
            <w:rFonts w:eastAsiaTheme="minorEastAsia"/>
            <w:smallCaps w:val="0"/>
            <w:noProof/>
            <w:kern w:val="2"/>
            <w:sz w:val="22"/>
            <w:szCs w:val="22"/>
            <w:lang w:val="en-US"/>
            <w14:ligatures w14:val="standardContextual"/>
          </w:rPr>
          <w:tab/>
        </w:r>
        <w:r w:rsidRPr="003944D8">
          <w:rPr>
            <w:rStyle w:val="Hyperlink"/>
            <w:noProof/>
          </w:rPr>
          <w:t>Security Governance and Risk Management:</w:t>
        </w:r>
        <w:r>
          <w:rPr>
            <w:noProof/>
            <w:webHidden/>
          </w:rPr>
          <w:tab/>
        </w:r>
        <w:r>
          <w:rPr>
            <w:noProof/>
            <w:webHidden/>
          </w:rPr>
          <w:fldChar w:fldCharType="begin"/>
        </w:r>
        <w:r>
          <w:rPr>
            <w:noProof/>
            <w:webHidden/>
          </w:rPr>
          <w:instrText xml:space="preserve"> PAGEREF _Toc144999066 \h </w:instrText>
        </w:r>
        <w:r>
          <w:rPr>
            <w:noProof/>
            <w:webHidden/>
          </w:rPr>
        </w:r>
        <w:r>
          <w:rPr>
            <w:noProof/>
            <w:webHidden/>
          </w:rPr>
          <w:fldChar w:fldCharType="separate"/>
        </w:r>
        <w:r>
          <w:rPr>
            <w:noProof/>
            <w:webHidden/>
          </w:rPr>
          <w:t>5</w:t>
        </w:r>
        <w:r>
          <w:rPr>
            <w:noProof/>
            <w:webHidden/>
          </w:rPr>
          <w:fldChar w:fldCharType="end"/>
        </w:r>
      </w:hyperlink>
    </w:p>
    <w:p w:rsidR="00985A32" w:rsidRDefault="00985A32" w14:paraId="16E0DF95" w14:textId="2C13CA76">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4999067">
        <w:r w:rsidRPr="003944D8">
          <w:rPr>
            <w:rStyle w:val="Hyperlink"/>
            <w:noProof/>
          </w:rPr>
          <w:t>2.17</w:t>
        </w:r>
        <w:r>
          <w:rPr>
            <w:rFonts w:eastAsiaTheme="minorEastAsia"/>
            <w:smallCaps w:val="0"/>
            <w:noProof/>
            <w:kern w:val="2"/>
            <w:sz w:val="22"/>
            <w:szCs w:val="22"/>
            <w:lang w:val="en-US"/>
            <w14:ligatures w14:val="standardContextual"/>
          </w:rPr>
          <w:tab/>
        </w:r>
        <w:r w:rsidRPr="003944D8">
          <w:rPr>
            <w:rStyle w:val="Hyperlink"/>
            <w:noProof/>
          </w:rPr>
          <w:t>Vulnerability &amp; Patch Management:</w:t>
        </w:r>
        <w:r>
          <w:rPr>
            <w:noProof/>
            <w:webHidden/>
          </w:rPr>
          <w:tab/>
        </w:r>
        <w:r>
          <w:rPr>
            <w:noProof/>
            <w:webHidden/>
          </w:rPr>
          <w:fldChar w:fldCharType="begin"/>
        </w:r>
        <w:r>
          <w:rPr>
            <w:noProof/>
            <w:webHidden/>
          </w:rPr>
          <w:instrText xml:space="preserve"> PAGEREF _Toc144999067 \h </w:instrText>
        </w:r>
        <w:r>
          <w:rPr>
            <w:noProof/>
            <w:webHidden/>
          </w:rPr>
        </w:r>
        <w:r>
          <w:rPr>
            <w:noProof/>
            <w:webHidden/>
          </w:rPr>
          <w:fldChar w:fldCharType="separate"/>
        </w:r>
        <w:r>
          <w:rPr>
            <w:noProof/>
            <w:webHidden/>
          </w:rPr>
          <w:t>5</w:t>
        </w:r>
        <w:r>
          <w:rPr>
            <w:noProof/>
            <w:webHidden/>
          </w:rPr>
          <w:fldChar w:fldCharType="end"/>
        </w:r>
      </w:hyperlink>
    </w:p>
    <w:p w:rsidR="00985A32" w:rsidRDefault="00985A32" w14:paraId="4BEE2295" w14:textId="37BBC8AE">
      <w:pPr>
        <w:pStyle w:val="TOC2"/>
        <w:tabs>
          <w:tab w:val="left" w:pos="900"/>
          <w:tab w:val="right" w:leader="dot" w:pos="9016"/>
        </w:tabs>
        <w:rPr>
          <w:rFonts w:eastAsiaTheme="minorEastAsia"/>
          <w:smallCaps w:val="0"/>
          <w:noProof/>
          <w:kern w:val="2"/>
          <w:sz w:val="22"/>
          <w:szCs w:val="22"/>
          <w:lang w:val="en-US"/>
          <w14:ligatures w14:val="standardContextual"/>
        </w:rPr>
      </w:pPr>
      <w:hyperlink w:history="1" w:anchor="_Toc144999068">
        <w:r w:rsidRPr="003944D8">
          <w:rPr>
            <w:rStyle w:val="Hyperlink"/>
            <w:noProof/>
          </w:rPr>
          <w:t>2.18</w:t>
        </w:r>
        <w:r>
          <w:rPr>
            <w:rFonts w:eastAsiaTheme="minorEastAsia"/>
            <w:smallCaps w:val="0"/>
            <w:noProof/>
            <w:kern w:val="2"/>
            <w:sz w:val="22"/>
            <w:szCs w:val="22"/>
            <w:lang w:val="en-US"/>
            <w14:ligatures w14:val="standardContextual"/>
          </w:rPr>
          <w:tab/>
        </w:r>
        <w:r w:rsidRPr="003944D8">
          <w:rPr>
            <w:rStyle w:val="Hyperlink"/>
            <w:noProof/>
          </w:rPr>
          <w:t>Encryption &amp; Data Protection:</w:t>
        </w:r>
        <w:r>
          <w:rPr>
            <w:noProof/>
            <w:webHidden/>
          </w:rPr>
          <w:tab/>
        </w:r>
        <w:r>
          <w:rPr>
            <w:noProof/>
            <w:webHidden/>
          </w:rPr>
          <w:fldChar w:fldCharType="begin"/>
        </w:r>
        <w:r>
          <w:rPr>
            <w:noProof/>
            <w:webHidden/>
          </w:rPr>
          <w:instrText xml:space="preserve"> PAGEREF _Toc144999068 \h </w:instrText>
        </w:r>
        <w:r>
          <w:rPr>
            <w:noProof/>
            <w:webHidden/>
          </w:rPr>
        </w:r>
        <w:r>
          <w:rPr>
            <w:noProof/>
            <w:webHidden/>
          </w:rPr>
          <w:fldChar w:fldCharType="separate"/>
        </w:r>
        <w:r>
          <w:rPr>
            <w:noProof/>
            <w:webHidden/>
          </w:rPr>
          <w:t>5</w:t>
        </w:r>
        <w:r>
          <w:rPr>
            <w:noProof/>
            <w:webHidden/>
          </w:rPr>
          <w:fldChar w:fldCharType="end"/>
        </w:r>
      </w:hyperlink>
    </w:p>
    <w:p w:rsidR="00985A32" w:rsidRDefault="00985A32" w14:paraId="09B1849A" w14:textId="09AA058D">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4999069">
        <w:r w:rsidRPr="003944D8">
          <w:rPr>
            <w:rStyle w:val="Hyperlink"/>
            <w:rFonts w:eastAsiaTheme="majorEastAsia"/>
            <w:noProof/>
          </w:rPr>
          <w:t>3</w:t>
        </w:r>
        <w:r>
          <w:rPr>
            <w:rFonts w:eastAsiaTheme="minorEastAsia"/>
            <w:b w:val="0"/>
            <w:bCs w:val="0"/>
            <w:caps w:val="0"/>
            <w:noProof/>
            <w:kern w:val="2"/>
            <w:sz w:val="22"/>
            <w:szCs w:val="22"/>
            <w:lang w:val="en-US"/>
            <w14:ligatures w14:val="standardContextual"/>
          </w:rPr>
          <w:tab/>
        </w:r>
        <w:r w:rsidRPr="003944D8">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_Toc144999069 \h </w:instrText>
        </w:r>
        <w:r>
          <w:rPr>
            <w:noProof/>
            <w:webHidden/>
          </w:rPr>
        </w:r>
        <w:r>
          <w:rPr>
            <w:noProof/>
            <w:webHidden/>
          </w:rPr>
          <w:fldChar w:fldCharType="separate"/>
        </w:r>
        <w:r>
          <w:rPr>
            <w:noProof/>
            <w:webHidden/>
          </w:rPr>
          <w:t>5</w:t>
        </w:r>
        <w:r>
          <w:rPr>
            <w:noProof/>
            <w:webHidden/>
          </w:rPr>
          <w:fldChar w:fldCharType="end"/>
        </w:r>
      </w:hyperlink>
    </w:p>
    <w:p w:rsidR="00985A32" w:rsidRDefault="00985A32" w14:paraId="7A38AC95" w14:textId="309DB2B5">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4999070">
        <w:r w:rsidRPr="003944D8">
          <w:rPr>
            <w:rStyle w:val="Hyperlink"/>
            <w:rFonts w:eastAsiaTheme="majorEastAsia"/>
            <w:noProof/>
            <w:lang w:val="en-US"/>
          </w:rPr>
          <w:t>4</w:t>
        </w:r>
        <w:r>
          <w:rPr>
            <w:rFonts w:eastAsiaTheme="minorEastAsia"/>
            <w:b w:val="0"/>
            <w:bCs w:val="0"/>
            <w:caps w:val="0"/>
            <w:noProof/>
            <w:kern w:val="2"/>
            <w:sz w:val="22"/>
            <w:szCs w:val="22"/>
            <w:lang w:val="en-US"/>
            <w14:ligatures w14:val="standardContextual"/>
          </w:rPr>
          <w:tab/>
        </w:r>
        <w:r w:rsidRPr="003944D8">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_Toc144999070 \h </w:instrText>
        </w:r>
        <w:r>
          <w:rPr>
            <w:noProof/>
            <w:webHidden/>
          </w:rPr>
        </w:r>
        <w:r>
          <w:rPr>
            <w:noProof/>
            <w:webHidden/>
          </w:rPr>
          <w:fldChar w:fldCharType="separate"/>
        </w:r>
        <w:r>
          <w:rPr>
            <w:noProof/>
            <w:webHidden/>
          </w:rPr>
          <w:t>6</w:t>
        </w:r>
        <w:r>
          <w:rPr>
            <w:noProof/>
            <w:webHidden/>
          </w:rPr>
          <w:fldChar w:fldCharType="end"/>
        </w:r>
      </w:hyperlink>
    </w:p>
    <w:p w:rsidR="00985A32" w:rsidRDefault="00985A32" w14:paraId="6B41C983" w14:textId="4A2024A6">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71">
        <w:r w:rsidRPr="003944D8">
          <w:rPr>
            <w:rStyle w:val="Hyperlink"/>
            <w:noProof/>
            <w:lang w:val="en-US"/>
          </w:rPr>
          <w:t>4.1</w:t>
        </w:r>
        <w:r>
          <w:rPr>
            <w:rFonts w:eastAsiaTheme="minorEastAsia"/>
            <w:smallCaps w:val="0"/>
            <w:noProof/>
            <w:kern w:val="2"/>
            <w:sz w:val="22"/>
            <w:szCs w:val="22"/>
            <w:lang w:val="en-US"/>
            <w14:ligatures w14:val="standardContextual"/>
          </w:rPr>
          <w:tab/>
        </w:r>
        <w:r w:rsidRPr="003944D8">
          <w:rPr>
            <w:rStyle w:val="Hyperlink"/>
            <w:noProof/>
            <w:lang w:val="en-US"/>
          </w:rPr>
          <w:t>Netradyne Information Security Control Framework</w:t>
        </w:r>
        <w:r>
          <w:rPr>
            <w:noProof/>
            <w:webHidden/>
          </w:rPr>
          <w:tab/>
        </w:r>
        <w:r>
          <w:rPr>
            <w:noProof/>
            <w:webHidden/>
          </w:rPr>
          <w:fldChar w:fldCharType="begin"/>
        </w:r>
        <w:r>
          <w:rPr>
            <w:noProof/>
            <w:webHidden/>
          </w:rPr>
          <w:instrText xml:space="preserve"> PAGEREF _Toc144999071 \h </w:instrText>
        </w:r>
        <w:r>
          <w:rPr>
            <w:noProof/>
            <w:webHidden/>
          </w:rPr>
        </w:r>
        <w:r>
          <w:rPr>
            <w:noProof/>
            <w:webHidden/>
          </w:rPr>
          <w:fldChar w:fldCharType="separate"/>
        </w:r>
        <w:r>
          <w:rPr>
            <w:noProof/>
            <w:webHidden/>
          </w:rPr>
          <w:t>6</w:t>
        </w:r>
        <w:r>
          <w:rPr>
            <w:noProof/>
            <w:webHidden/>
          </w:rPr>
          <w:fldChar w:fldCharType="end"/>
        </w:r>
      </w:hyperlink>
    </w:p>
    <w:p w:rsidR="00985A32" w:rsidRDefault="00985A32" w14:paraId="55DC8A52" w14:textId="05B4CF11">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4999072">
        <w:r w:rsidRPr="003944D8">
          <w:rPr>
            <w:rStyle w:val="Hyperlink"/>
            <w:noProof/>
          </w:rPr>
          <w:t>4.1.1</w:t>
        </w:r>
        <w:r>
          <w:rPr>
            <w:rFonts w:eastAsiaTheme="minorEastAsia"/>
            <w:i w:val="0"/>
            <w:iCs w:val="0"/>
            <w:noProof/>
            <w:kern w:val="2"/>
            <w:sz w:val="22"/>
            <w:szCs w:val="22"/>
            <w:lang w:val="en-US"/>
            <w14:ligatures w14:val="standardContextual"/>
          </w:rPr>
          <w:tab/>
        </w:r>
        <w:r w:rsidRPr="003944D8">
          <w:rPr>
            <w:rStyle w:val="Hyperlink"/>
            <w:noProof/>
          </w:rPr>
          <w:t>Risk Management Framework</w:t>
        </w:r>
        <w:r>
          <w:rPr>
            <w:noProof/>
            <w:webHidden/>
          </w:rPr>
          <w:tab/>
        </w:r>
        <w:r>
          <w:rPr>
            <w:noProof/>
            <w:webHidden/>
          </w:rPr>
          <w:fldChar w:fldCharType="begin"/>
        </w:r>
        <w:r>
          <w:rPr>
            <w:noProof/>
            <w:webHidden/>
          </w:rPr>
          <w:instrText xml:space="preserve"> PAGEREF _Toc144999072 \h </w:instrText>
        </w:r>
        <w:r>
          <w:rPr>
            <w:noProof/>
            <w:webHidden/>
          </w:rPr>
        </w:r>
        <w:r>
          <w:rPr>
            <w:noProof/>
            <w:webHidden/>
          </w:rPr>
          <w:fldChar w:fldCharType="separate"/>
        </w:r>
        <w:r>
          <w:rPr>
            <w:noProof/>
            <w:webHidden/>
          </w:rPr>
          <w:t>6</w:t>
        </w:r>
        <w:r>
          <w:rPr>
            <w:noProof/>
            <w:webHidden/>
          </w:rPr>
          <w:fldChar w:fldCharType="end"/>
        </w:r>
      </w:hyperlink>
    </w:p>
    <w:p w:rsidR="00985A32" w:rsidRDefault="00985A32" w14:paraId="08B33CA4" w14:textId="482EF6A5">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4999073">
        <w:r w:rsidRPr="003944D8">
          <w:rPr>
            <w:rStyle w:val="Hyperlink"/>
            <w:noProof/>
            <w:lang w:val="en-US"/>
          </w:rPr>
          <w:t>4.1.2</w:t>
        </w:r>
        <w:r>
          <w:rPr>
            <w:rFonts w:eastAsiaTheme="minorEastAsia"/>
            <w:i w:val="0"/>
            <w:iCs w:val="0"/>
            <w:noProof/>
            <w:kern w:val="2"/>
            <w:sz w:val="22"/>
            <w:szCs w:val="22"/>
            <w:lang w:val="en-US"/>
            <w14:ligatures w14:val="standardContextual"/>
          </w:rPr>
          <w:tab/>
        </w:r>
        <w:r w:rsidRPr="003944D8">
          <w:rPr>
            <w:rStyle w:val="Hyperlink"/>
            <w:noProof/>
            <w:lang w:val="en-US"/>
          </w:rPr>
          <w:t>Netradyne Information Security Control Framework (ISCF)- Stakeholders and Applicability</w:t>
        </w:r>
        <w:r>
          <w:rPr>
            <w:noProof/>
            <w:webHidden/>
          </w:rPr>
          <w:tab/>
        </w:r>
        <w:r>
          <w:rPr>
            <w:noProof/>
            <w:webHidden/>
          </w:rPr>
          <w:fldChar w:fldCharType="begin"/>
        </w:r>
        <w:r>
          <w:rPr>
            <w:noProof/>
            <w:webHidden/>
          </w:rPr>
          <w:instrText xml:space="preserve"> PAGEREF _Toc144999073 \h </w:instrText>
        </w:r>
        <w:r>
          <w:rPr>
            <w:noProof/>
            <w:webHidden/>
          </w:rPr>
        </w:r>
        <w:r>
          <w:rPr>
            <w:noProof/>
            <w:webHidden/>
          </w:rPr>
          <w:fldChar w:fldCharType="separate"/>
        </w:r>
        <w:r>
          <w:rPr>
            <w:noProof/>
            <w:webHidden/>
          </w:rPr>
          <w:t>7</w:t>
        </w:r>
        <w:r>
          <w:rPr>
            <w:noProof/>
            <w:webHidden/>
          </w:rPr>
          <w:fldChar w:fldCharType="end"/>
        </w:r>
      </w:hyperlink>
    </w:p>
    <w:p w:rsidR="00985A32" w:rsidRDefault="00985A32" w14:paraId="5F2A12AD" w14:textId="4A7AFE22">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4999074">
        <w:r w:rsidRPr="003944D8">
          <w:rPr>
            <w:rStyle w:val="Hyperlink"/>
            <w:rFonts w:eastAsiaTheme="majorEastAsia"/>
            <w:noProof/>
          </w:rPr>
          <w:t>4.1.3</w:t>
        </w:r>
        <w:r>
          <w:rPr>
            <w:rFonts w:eastAsiaTheme="minorEastAsia"/>
            <w:i w:val="0"/>
            <w:iCs w:val="0"/>
            <w:noProof/>
            <w:kern w:val="2"/>
            <w:sz w:val="22"/>
            <w:szCs w:val="22"/>
            <w:lang w:val="en-US"/>
            <w14:ligatures w14:val="standardContextual"/>
          </w:rPr>
          <w:tab/>
        </w:r>
        <w:r w:rsidRPr="003944D8">
          <w:rPr>
            <w:rStyle w:val="Hyperlink"/>
            <w:rFonts w:eastAsiaTheme="majorEastAsia"/>
            <w:noProof/>
          </w:rPr>
          <w:t>Security domain wise control summary:</w:t>
        </w:r>
        <w:r>
          <w:rPr>
            <w:noProof/>
            <w:webHidden/>
          </w:rPr>
          <w:tab/>
        </w:r>
        <w:r>
          <w:rPr>
            <w:noProof/>
            <w:webHidden/>
          </w:rPr>
          <w:fldChar w:fldCharType="begin"/>
        </w:r>
        <w:r>
          <w:rPr>
            <w:noProof/>
            <w:webHidden/>
          </w:rPr>
          <w:instrText xml:space="preserve"> PAGEREF _Toc144999074 \h </w:instrText>
        </w:r>
        <w:r>
          <w:rPr>
            <w:noProof/>
            <w:webHidden/>
          </w:rPr>
        </w:r>
        <w:r>
          <w:rPr>
            <w:noProof/>
            <w:webHidden/>
          </w:rPr>
          <w:fldChar w:fldCharType="separate"/>
        </w:r>
        <w:r>
          <w:rPr>
            <w:noProof/>
            <w:webHidden/>
          </w:rPr>
          <w:t>7</w:t>
        </w:r>
        <w:r>
          <w:rPr>
            <w:noProof/>
            <w:webHidden/>
          </w:rPr>
          <w:fldChar w:fldCharType="end"/>
        </w:r>
      </w:hyperlink>
    </w:p>
    <w:p w:rsidR="00985A32" w:rsidRDefault="00985A32" w14:paraId="6C1B7267" w14:textId="1BBD0BA2">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4999075">
        <w:r w:rsidRPr="003944D8">
          <w:rPr>
            <w:rStyle w:val="Hyperlink"/>
            <w:rFonts w:eastAsiaTheme="majorEastAsia"/>
            <w:noProof/>
          </w:rPr>
          <w:t>4.1.4</w:t>
        </w:r>
        <w:r>
          <w:rPr>
            <w:rFonts w:eastAsiaTheme="minorEastAsia"/>
            <w:i w:val="0"/>
            <w:iCs w:val="0"/>
            <w:noProof/>
            <w:kern w:val="2"/>
            <w:sz w:val="22"/>
            <w:szCs w:val="22"/>
            <w:lang w:val="en-US"/>
            <w14:ligatures w14:val="standardContextual"/>
          </w:rPr>
          <w:tab/>
        </w:r>
        <w:r w:rsidRPr="003944D8">
          <w:rPr>
            <w:rStyle w:val="Hyperlink"/>
            <w:rFonts w:eastAsiaTheme="majorEastAsia"/>
            <w:noProof/>
          </w:rPr>
          <w:t>Information Security Control Listing</w:t>
        </w:r>
        <w:r>
          <w:rPr>
            <w:noProof/>
            <w:webHidden/>
          </w:rPr>
          <w:tab/>
        </w:r>
        <w:r>
          <w:rPr>
            <w:noProof/>
            <w:webHidden/>
          </w:rPr>
          <w:fldChar w:fldCharType="begin"/>
        </w:r>
        <w:r>
          <w:rPr>
            <w:noProof/>
            <w:webHidden/>
          </w:rPr>
          <w:instrText xml:space="preserve"> PAGEREF _Toc144999075 \h </w:instrText>
        </w:r>
        <w:r>
          <w:rPr>
            <w:noProof/>
            <w:webHidden/>
          </w:rPr>
        </w:r>
        <w:r>
          <w:rPr>
            <w:noProof/>
            <w:webHidden/>
          </w:rPr>
          <w:fldChar w:fldCharType="separate"/>
        </w:r>
        <w:r>
          <w:rPr>
            <w:noProof/>
            <w:webHidden/>
          </w:rPr>
          <w:t>8</w:t>
        </w:r>
        <w:r>
          <w:rPr>
            <w:noProof/>
            <w:webHidden/>
          </w:rPr>
          <w:fldChar w:fldCharType="end"/>
        </w:r>
      </w:hyperlink>
    </w:p>
    <w:p w:rsidR="00985A32" w:rsidRDefault="00985A32" w14:paraId="7400C769" w14:textId="03939614">
      <w:pPr>
        <w:pStyle w:val="TOC3"/>
        <w:tabs>
          <w:tab w:val="left" w:pos="1080"/>
          <w:tab w:val="right" w:leader="dot" w:pos="9016"/>
        </w:tabs>
        <w:rPr>
          <w:rFonts w:eastAsiaTheme="minorEastAsia"/>
          <w:i w:val="0"/>
          <w:iCs w:val="0"/>
          <w:noProof/>
          <w:kern w:val="2"/>
          <w:sz w:val="22"/>
          <w:szCs w:val="22"/>
          <w:lang w:val="en-US"/>
          <w14:ligatures w14:val="standardContextual"/>
        </w:rPr>
      </w:pPr>
      <w:hyperlink w:history="1" w:anchor="_Toc144999076">
        <w:r w:rsidRPr="003944D8">
          <w:rPr>
            <w:rStyle w:val="Hyperlink"/>
            <w:rFonts w:eastAsiaTheme="majorEastAsia"/>
            <w:noProof/>
          </w:rPr>
          <w:t>4.1.5</w:t>
        </w:r>
        <w:r>
          <w:rPr>
            <w:rFonts w:eastAsiaTheme="minorEastAsia"/>
            <w:i w:val="0"/>
            <w:iCs w:val="0"/>
            <w:noProof/>
            <w:kern w:val="2"/>
            <w:sz w:val="22"/>
            <w:szCs w:val="22"/>
            <w:lang w:val="en-US"/>
            <w14:ligatures w14:val="standardContextual"/>
          </w:rPr>
          <w:tab/>
        </w:r>
        <w:r w:rsidRPr="003944D8">
          <w:rPr>
            <w:rStyle w:val="Hyperlink"/>
            <w:rFonts w:eastAsiaTheme="majorEastAsia"/>
            <w:noProof/>
          </w:rPr>
          <w:t>Revision/refinement of Security Controls</w:t>
        </w:r>
        <w:r>
          <w:rPr>
            <w:noProof/>
            <w:webHidden/>
          </w:rPr>
          <w:tab/>
        </w:r>
        <w:r>
          <w:rPr>
            <w:noProof/>
            <w:webHidden/>
          </w:rPr>
          <w:fldChar w:fldCharType="begin"/>
        </w:r>
        <w:r>
          <w:rPr>
            <w:noProof/>
            <w:webHidden/>
          </w:rPr>
          <w:instrText xml:space="preserve"> PAGEREF _Toc144999076 \h </w:instrText>
        </w:r>
        <w:r>
          <w:rPr>
            <w:noProof/>
            <w:webHidden/>
          </w:rPr>
        </w:r>
        <w:r>
          <w:rPr>
            <w:noProof/>
            <w:webHidden/>
          </w:rPr>
          <w:fldChar w:fldCharType="separate"/>
        </w:r>
        <w:r>
          <w:rPr>
            <w:noProof/>
            <w:webHidden/>
          </w:rPr>
          <w:t>12</w:t>
        </w:r>
        <w:r>
          <w:rPr>
            <w:noProof/>
            <w:webHidden/>
          </w:rPr>
          <w:fldChar w:fldCharType="end"/>
        </w:r>
      </w:hyperlink>
    </w:p>
    <w:p w:rsidR="00985A32" w:rsidRDefault="00985A32" w14:paraId="5CEEF9DC" w14:textId="1F8AEE2E">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4999077">
        <w:r w:rsidRPr="003944D8">
          <w:rPr>
            <w:rStyle w:val="Hyperlink"/>
            <w:noProof/>
          </w:rPr>
          <w:t>5</w:t>
        </w:r>
        <w:r>
          <w:rPr>
            <w:rFonts w:eastAsiaTheme="minorEastAsia"/>
            <w:b w:val="0"/>
            <w:bCs w:val="0"/>
            <w:caps w:val="0"/>
            <w:noProof/>
            <w:kern w:val="2"/>
            <w:sz w:val="22"/>
            <w:szCs w:val="22"/>
            <w:lang w:val="en-US"/>
            <w14:ligatures w14:val="standardContextual"/>
          </w:rPr>
          <w:tab/>
        </w:r>
        <w:r w:rsidRPr="003944D8">
          <w:rPr>
            <w:rStyle w:val="Hyperlink"/>
            <w:rFonts w:eastAsiaTheme="majorEastAsia"/>
            <w:noProof/>
          </w:rPr>
          <w:t>Conduct</w:t>
        </w:r>
        <w:r>
          <w:rPr>
            <w:noProof/>
            <w:webHidden/>
          </w:rPr>
          <w:tab/>
        </w:r>
        <w:r>
          <w:rPr>
            <w:noProof/>
            <w:webHidden/>
          </w:rPr>
          <w:fldChar w:fldCharType="begin"/>
        </w:r>
        <w:r>
          <w:rPr>
            <w:noProof/>
            <w:webHidden/>
          </w:rPr>
          <w:instrText xml:space="preserve"> PAGEREF _Toc144999077 \h </w:instrText>
        </w:r>
        <w:r>
          <w:rPr>
            <w:noProof/>
            <w:webHidden/>
          </w:rPr>
        </w:r>
        <w:r>
          <w:rPr>
            <w:noProof/>
            <w:webHidden/>
          </w:rPr>
          <w:fldChar w:fldCharType="separate"/>
        </w:r>
        <w:r>
          <w:rPr>
            <w:noProof/>
            <w:webHidden/>
          </w:rPr>
          <w:t>14</w:t>
        </w:r>
        <w:r>
          <w:rPr>
            <w:noProof/>
            <w:webHidden/>
          </w:rPr>
          <w:fldChar w:fldCharType="end"/>
        </w:r>
      </w:hyperlink>
    </w:p>
    <w:p w:rsidR="00985A32" w:rsidRDefault="00985A32" w14:paraId="56F44A5B" w14:textId="767D6408">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4999078">
        <w:r w:rsidRPr="003944D8">
          <w:rPr>
            <w:rStyle w:val="Hyperlink"/>
            <w:noProof/>
          </w:rPr>
          <w:t>6</w:t>
        </w:r>
        <w:r>
          <w:rPr>
            <w:rFonts w:eastAsiaTheme="minorEastAsia"/>
            <w:b w:val="0"/>
            <w:bCs w:val="0"/>
            <w:caps w:val="0"/>
            <w:noProof/>
            <w:kern w:val="2"/>
            <w:sz w:val="22"/>
            <w:szCs w:val="22"/>
            <w:lang w:val="en-US"/>
            <w14:ligatures w14:val="standardContextual"/>
          </w:rPr>
          <w:tab/>
        </w:r>
        <w:r w:rsidRPr="003944D8">
          <w:rPr>
            <w:rStyle w:val="Hyperlink"/>
            <w:noProof/>
          </w:rPr>
          <w:t>Exception</w:t>
        </w:r>
        <w:r>
          <w:rPr>
            <w:noProof/>
            <w:webHidden/>
          </w:rPr>
          <w:tab/>
        </w:r>
        <w:r>
          <w:rPr>
            <w:noProof/>
            <w:webHidden/>
          </w:rPr>
          <w:fldChar w:fldCharType="begin"/>
        </w:r>
        <w:r>
          <w:rPr>
            <w:noProof/>
            <w:webHidden/>
          </w:rPr>
          <w:instrText xml:space="preserve"> PAGEREF _Toc144999078 \h </w:instrText>
        </w:r>
        <w:r>
          <w:rPr>
            <w:noProof/>
            <w:webHidden/>
          </w:rPr>
        </w:r>
        <w:r>
          <w:rPr>
            <w:noProof/>
            <w:webHidden/>
          </w:rPr>
          <w:fldChar w:fldCharType="separate"/>
        </w:r>
        <w:r>
          <w:rPr>
            <w:noProof/>
            <w:webHidden/>
          </w:rPr>
          <w:t>14</w:t>
        </w:r>
        <w:r>
          <w:rPr>
            <w:noProof/>
            <w:webHidden/>
          </w:rPr>
          <w:fldChar w:fldCharType="end"/>
        </w:r>
      </w:hyperlink>
    </w:p>
    <w:p w:rsidR="00985A32" w:rsidRDefault="00985A32" w14:paraId="74D5724D" w14:textId="1E0279E3">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4999079">
        <w:r w:rsidRPr="003944D8">
          <w:rPr>
            <w:rStyle w:val="Hyperlink"/>
            <w:noProof/>
          </w:rPr>
          <w:t>7</w:t>
        </w:r>
        <w:r>
          <w:rPr>
            <w:rFonts w:eastAsiaTheme="minorEastAsia"/>
            <w:b w:val="0"/>
            <w:bCs w:val="0"/>
            <w:caps w:val="0"/>
            <w:noProof/>
            <w:kern w:val="2"/>
            <w:sz w:val="22"/>
            <w:szCs w:val="22"/>
            <w:lang w:val="en-US"/>
            <w14:ligatures w14:val="standardContextual"/>
          </w:rPr>
          <w:tab/>
        </w:r>
        <w:r w:rsidRPr="003944D8">
          <w:rPr>
            <w:rStyle w:val="Hyperlink"/>
            <w:noProof/>
          </w:rPr>
          <w:t>Terms/Acronyms</w:t>
        </w:r>
        <w:r>
          <w:rPr>
            <w:noProof/>
            <w:webHidden/>
          </w:rPr>
          <w:tab/>
        </w:r>
        <w:r>
          <w:rPr>
            <w:noProof/>
            <w:webHidden/>
          </w:rPr>
          <w:fldChar w:fldCharType="begin"/>
        </w:r>
        <w:r>
          <w:rPr>
            <w:noProof/>
            <w:webHidden/>
          </w:rPr>
          <w:instrText xml:space="preserve"> PAGEREF _Toc144999079 \h </w:instrText>
        </w:r>
        <w:r>
          <w:rPr>
            <w:noProof/>
            <w:webHidden/>
          </w:rPr>
        </w:r>
        <w:r>
          <w:rPr>
            <w:noProof/>
            <w:webHidden/>
          </w:rPr>
          <w:fldChar w:fldCharType="separate"/>
        </w:r>
        <w:r>
          <w:rPr>
            <w:noProof/>
            <w:webHidden/>
          </w:rPr>
          <w:t>14</w:t>
        </w:r>
        <w:r>
          <w:rPr>
            <w:noProof/>
            <w:webHidden/>
          </w:rPr>
          <w:fldChar w:fldCharType="end"/>
        </w:r>
      </w:hyperlink>
    </w:p>
    <w:p w:rsidR="00985A32" w:rsidRDefault="00985A32" w14:paraId="3B8EEDBB" w14:textId="4E2BE394">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4999080">
        <w:r w:rsidRPr="003944D8">
          <w:rPr>
            <w:rStyle w:val="Hyperlink"/>
            <w:noProof/>
          </w:rPr>
          <w:t>8</w:t>
        </w:r>
        <w:r>
          <w:rPr>
            <w:rFonts w:eastAsiaTheme="minorEastAsia"/>
            <w:b w:val="0"/>
            <w:bCs w:val="0"/>
            <w:caps w:val="0"/>
            <w:noProof/>
            <w:kern w:val="2"/>
            <w:sz w:val="22"/>
            <w:szCs w:val="22"/>
            <w:lang w:val="en-US"/>
            <w14:ligatures w14:val="standardContextual"/>
          </w:rPr>
          <w:tab/>
        </w:r>
        <w:r w:rsidRPr="003944D8">
          <w:rPr>
            <w:rStyle w:val="Hyperlink"/>
            <w:noProof/>
          </w:rPr>
          <w:t>References</w:t>
        </w:r>
        <w:r>
          <w:rPr>
            <w:noProof/>
            <w:webHidden/>
          </w:rPr>
          <w:tab/>
        </w:r>
        <w:r>
          <w:rPr>
            <w:noProof/>
            <w:webHidden/>
          </w:rPr>
          <w:fldChar w:fldCharType="begin"/>
        </w:r>
        <w:r>
          <w:rPr>
            <w:noProof/>
            <w:webHidden/>
          </w:rPr>
          <w:instrText xml:space="preserve"> PAGEREF _Toc144999080 \h </w:instrText>
        </w:r>
        <w:r>
          <w:rPr>
            <w:noProof/>
            <w:webHidden/>
          </w:rPr>
        </w:r>
        <w:r>
          <w:rPr>
            <w:noProof/>
            <w:webHidden/>
          </w:rPr>
          <w:fldChar w:fldCharType="separate"/>
        </w:r>
        <w:r>
          <w:rPr>
            <w:noProof/>
            <w:webHidden/>
          </w:rPr>
          <w:t>15</w:t>
        </w:r>
        <w:r>
          <w:rPr>
            <w:noProof/>
            <w:webHidden/>
          </w:rPr>
          <w:fldChar w:fldCharType="end"/>
        </w:r>
      </w:hyperlink>
    </w:p>
    <w:p w:rsidR="00985A32" w:rsidRDefault="00985A32" w14:paraId="7542FF37" w14:textId="6A0910E1">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81">
        <w:r w:rsidRPr="003944D8">
          <w:rPr>
            <w:rStyle w:val="Hyperlink"/>
            <w:noProof/>
          </w:rPr>
          <w:t>8.1</w:t>
        </w:r>
        <w:r>
          <w:rPr>
            <w:rFonts w:eastAsiaTheme="minorEastAsia"/>
            <w:smallCaps w:val="0"/>
            <w:noProof/>
            <w:kern w:val="2"/>
            <w:sz w:val="22"/>
            <w:szCs w:val="22"/>
            <w:lang w:val="en-US"/>
            <w14:ligatures w14:val="standardContextual"/>
          </w:rPr>
          <w:tab/>
        </w:r>
        <w:r w:rsidRPr="003944D8">
          <w:rPr>
            <w:rStyle w:val="Hyperlink"/>
            <w:noProof/>
          </w:rPr>
          <w:t>Templates</w:t>
        </w:r>
        <w:r>
          <w:rPr>
            <w:noProof/>
            <w:webHidden/>
          </w:rPr>
          <w:tab/>
        </w:r>
        <w:r>
          <w:rPr>
            <w:noProof/>
            <w:webHidden/>
          </w:rPr>
          <w:fldChar w:fldCharType="begin"/>
        </w:r>
        <w:r>
          <w:rPr>
            <w:noProof/>
            <w:webHidden/>
          </w:rPr>
          <w:instrText xml:space="preserve"> PAGEREF _Toc144999081 \h </w:instrText>
        </w:r>
        <w:r>
          <w:rPr>
            <w:noProof/>
            <w:webHidden/>
          </w:rPr>
        </w:r>
        <w:r>
          <w:rPr>
            <w:noProof/>
            <w:webHidden/>
          </w:rPr>
          <w:fldChar w:fldCharType="separate"/>
        </w:r>
        <w:r>
          <w:rPr>
            <w:noProof/>
            <w:webHidden/>
          </w:rPr>
          <w:t>15</w:t>
        </w:r>
        <w:r>
          <w:rPr>
            <w:noProof/>
            <w:webHidden/>
          </w:rPr>
          <w:fldChar w:fldCharType="end"/>
        </w:r>
      </w:hyperlink>
    </w:p>
    <w:p w:rsidR="00985A32" w:rsidRDefault="00985A32" w14:paraId="2645CA7B" w14:textId="05E323AE">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82">
        <w:r w:rsidRPr="003944D8">
          <w:rPr>
            <w:rStyle w:val="Hyperlink"/>
            <w:noProof/>
          </w:rPr>
          <w:t>8.2</w:t>
        </w:r>
        <w:r>
          <w:rPr>
            <w:rFonts w:eastAsiaTheme="minorEastAsia"/>
            <w:smallCaps w:val="0"/>
            <w:noProof/>
            <w:kern w:val="2"/>
            <w:sz w:val="22"/>
            <w:szCs w:val="22"/>
            <w:lang w:val="en-US"/>
            <w14:ligatures w14:val="standardContextual"/>
          </w:rPr>
          <w:tab/>
        </w:r>
        <w:r w:rsidRPr="003944D8">
          <w:rPr>
            <w:rStyle w:val="Hyperlink"/>
            <w:noProof/>
          </w:rPr>
          <w:t>Policies</w:t>
        </w:r>
        <w:r>
          <w:rPr>
            <w:noProof/>
            <w:webHidden/>
          </w:rPr>
          <w:tab/>
        </w:r>
        <w:r>
          <w:rPr>
            <w:noProof/>
            <w:webHidden/>
          </w:rPr>
          <w:fldChar w:fldCharType="begin"/>
        </w:r>
        <w:r>
          <w:rPr>
            <w:noProof/>
            <w:webHidden/>
          </w:rPr>
          <w:instrText xml:space="preserve"> PAGEREF _Toc144999082 \h </w:instrText>
        </w:r>
        <w:r>
          <w:rPr>
            <w:noProof/>
            <w:webHidden/>
          </w:rPr>
        </w:r>
        <w:r>
          <w:rPr>
            <w:noProof/>
            <w:webHidden/>
          </w:rPr>
          <w:fldChar w:fldCharType="separate"/>
        </w:r>
        <w:r>
          <w:rPr>
            <w:noProof/>
            <w:webHidden/>
          </w:rPr>
          <w:t>15</w:t>
        </w:r>
        <w:r>
          <w:rPr>
            <w:noProof/>
            <w:webHidden/>
          </w:rPr>
          <w:fldChar w:fldCharType="end"/>
        </w:r>
      </w:hyperlink>
    </w:p>
    <w:p w:rsidR="00985A32" w:rsidRDefault="00985A32" w14:paraId="5E75A0EE" w14:textId="2DAF31F0">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83">
        <w:r w:rsidRPr="003944D8">
          <w:rPr>
            <w:rStyle w:val="Hyperlink"/>
            <w:noProof/>
          </w:rPr>
          <w:t>8.3</w:t>
        </w:r>
        <w:r>
          <w:rPr>
            <w:rFonts w:eastAsiaTheme="minorEastAsia"/>
            <w:smallCaps w:val="0"/>
            <w:noProof/>
            <w:kern w:val="2"/>
            <w:sz w:val="22"/>
            <w:szCs w:val="22"/>
            <w:lang w:val="en-US"/>
            <w14:ligatures w14:val="standardContextual"/>
          </w:rPr>
          <w:tab/>
        </w:r>
        <w:r w:rsidRPr="003944D8">
          <w:rPr>
            <w:rStyle w:val="Hyperlink"/>
            <w:noProof/>
          </w:rPr>
          <w:t>Process/Procedures</w:t>
        </w:r>
        <w:r>
          <w:rPr>
            <w:noProof/>
            <w:webHidden/>
          </w:rPr>
          <w:tab/>
        </w:r>
        <w:r>
          <w:rPr>
            <w:noProof/>
            <w:webHidden/>
          </w:rPr>
          <w:fldChar w:fldCharType="begin"/>
        </w:r>
        <w:r>
          <w:rPr>
            <w:noProof/>
            <w:webHidden/>
          </w:rPr>
          <w:instrText xml:space="preserve"> PAGEREF _Toc144999083 \h </w:instrText>
        </w:r>
        <w:r>
          <w:rPr>
            <w:noProof/>
            <w:webHidden/>
          </w:rPr>
        </w:r>
        <w:r>
          <w:rPr>
            <w:noProof/>
            <w:webHidden/>
          </w:rPr>
          <w:fldChar w:fldCharType="separate"/>
        </w:r>
        <w:r>
          <w:rPr>
            <w:noProof/>
            <w:webHidden/>
          </w:rPr>
          <w:t>15</w:t>
        </w:r>
        <w:r>
          <w:rPr>
            <w:noProof/>
            <w:webHidden/>
          </w:rPr>
          <w:fldChar w:fldCharType="end"/>
        </w:r>
      </w:hyperlink>
    </w:p>
    <w:p w:rsidR="00985A32" w:rsidRDefault="00985A32" w14:paraId="61ABB8E7" w14:textId="3DAB7B21">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84">
        <w:r w:rsidRPr="003944D8">
          <w:rPr>
            <w:rStyle w:val="Hyperlink"/>
            <w:noProof/>
          </w:rPr>
          <w:t>8.4</w:t>
        </w:r>
        <w:r>
          <w:rPr>
            <w:rFonts w:eastAsiaTheme="minorEastAsia"/>
            <w:smallCaps w:val="0"/>
            <w:noProof/>
            <w:kern w:val="2"/>
            <w:sz w:val="22"/>
            <w:szCs w:val="22"/>
            <w:lang w:val="en-US"/>
            <w14:ligatures w14:val="standardContextual"/>
          </w:rPr>
          <w:tab/>
        </w:r>
        <w:r w:rsidRPr="003944D8">
          <w:rPr>
            <w:rStyle w:val="Hyperlink"/>
            <w:noProof/>
          </w:rPr>
          <w:t>Standards</w:t>
        </w:r>
        <w:r>
          <w:rPr>
            <w:noProof/>
            <w:webHidden/>
          </w:rPr>
          <w:tab/>
        </w:r>
        <w:r>
          <w:rPr>
            <w:noProof/>
            <w:webHidden/>
          </w:rPr>
          <w:fldChar w:fldCharType="begin"/>
        </w:r>
        <w:r>
          <w:rPr>
            <w:noProof/>
            <w:webHidden/>
          </w:rPr>
          <w:instrText xml:space="preserve"> PAGEREF _Toc144999084 \h </w:instrText>
        </w:r>
        <w:r>
          <w:rPr>
            <w:noProof/>
            <w:webHidden/>
          </w:rPr>
        </w:r>
        <w:r>
          <w:rPr>
            <w:noProof/>
            <w:webHidden/>
          </w:rPr>
          <w:fldChar w:fldCharType="separate"/>
        </w:r>
        <w:r>
          <w:rPr>
            <w:noProof/>
            <w:webHidden/>
          </w:rPr>
          <w:t>15</w:t>
        </w:r>
        <w:r>
          <w:rPr>
            <w:noProof/>
            <w:webHidden/>
          </w:rPr>
          <w:fldChar w:fldCharType="end"/>
        </w:r>
      </w:hyperlink>
    </w:p>
    <w:p w:rsidR="00985A32" w:rsidRDefault="00985A32" w14:paraId="13E16C15" w14:textId="14CB370A">
      <w:pPr>
        <w:pStyle w:val="TOC2"/>
        <w:tabs>
          <w:tab w:val="left" w:pos="720"/>
          <w:tab w:val="right" w:leader="dot" w:pos="9016"/>
        </w:tabs>
        <w:rPr>
          <w:rFonts w:eastAsiaTheme="minorEastAsia"/>
          <w:smallCaps w:val="0"/>
          <w:noProof/>
          <w:kern w:val="2"/>
          <w:sz w:val="22"/>
          <w:szCs w:val="22"/>
          <w:lang w:val="en-US"/>
          <w14:ligatures w14:val="standardContextual"/>
        </w:rPr>
      </w:pPr>
      <w:hyperlink w:history="1" w:anchor="_Toc144999085">
        <w:r w:rsidRPr="003944D8">
          <w:rPr>
            <w:rStyle w:val="Hyperlink"/>
            <w:noProof/>
          </w:rPr>
          <w:t>8.5</w:t>
        </w:r>
        <w:r>
          <w:rPr>
            <w:rFonts w:eastAsiaTheme="minorEastAsia"/>
            <w:smallCaps w:val="0"/>
            <w:noProof/>
            <w:kern w:val="2"/>
            <w:sz w:val="22"/>
            <w:szCs w:val="22"/>
            <w:lang w:val="en-US"/>
            <w14:ligatures w14:val="standardContextual"/>
          </w:rPr>
          <w:tab/>
        </w:r>
        <w:r w:rsidRPr="003944D8">
          <w:rPr>
            <w:rStyle w:val="Hyperlink"/>
            <w:noProof/>
          </w:rPr>
          <w:t>Miscellaneous</w:t>
        </w:r>
        <w:r>
          <w:rPr>
            <w:noProof/>
            <w:webHidden/>
          </w:rPr>
          <w:tab/>
        </w:r>
        <w:r>
          <w:rPr>
            <w:noProof/>
            <w:webHidden/>
          </w:rPr>
          <w:fldChar w:fldCharType="begin"/>
        </w:r>
        <w:r>
          <w:rPr>
            <w:noProof/>
            <w:webHidden/>
          </w:rPr>
          <w:instrText xml:space="preserve"> PAGEREF _Toc144999085 \h </w:instrText>
        </w:r>
        <w:r>
          <w:rPr>
            <w:noProof/>
            <w:webHidden/>
          </w:rPr>
        </w:r>
        <w:r>
          <w:rPr>
            <w:noProof/>
            <w:webHidden/>
          </w:rPr>
          <w:fldChar w:fldCharType="separate"/>
        </w:r>
        <w:r>
          <w:rPr>
            <w:noProof/>
            <w:webHidden/>
          </w:rPr>
          <w:t>15</w:t>
        </w:r>
        <w:r>
          <w:rPr>
            <w:noProof/>
            <w:webHidden/>
          </w:rPr>
          <w:fldChar w:fldCharType="end"/>
        </w:r>
      </w:hyperlink>
    </w:p>
    <w:p w:rsidR="00985A32" w:rsidRDefault="00985A32" w14:paraId="49FC2643" w14:textId="125C9348">
      <w:pPr>
        <w:pStyle w:val="TOC1"/>
        <w:tabs>
          <w:tab w:val="left" w:pos="360"/>
          <w:tab w:val="right" w:leader="dot" w:pos="9016"/>
        </w:tabs>
        <w:rPr>
          <w:rFonts w:eastAsiaTheme="minorEastAsia"/>
          <w:b w:val="0"/>
          <w:bCs w:val="0"/>
          <w:caps w:val="0"/>
          <w:noProof/>
          <w:kern w:val="2"/>
          <w:sz w:val="22"/>
          <w:szCs w:val="22"/>
          <w:lang w:val="en-US"/>
          <w14:ligatures w14:val="standardContextual"/>
        </w:rPr>
      </w:pPr>
      <w:hyperlink w:history="1" w:anchor="_Toc144999086">
        <w:r w:rsidRPr="003944D8">
          <w:rPr>
            <w:rStyle w:val="Hyperlink"/>
            <w:noProof/>
          </w:rPr>
          <w:t>9</w:t>
        </w:r>
        <w:r>
          <w:rPr>
            <w:rFonts w:eastAsiaTheme="minorEastAsia"/>
            <w:b w:val="0"/>
            <w:bCs w:val="0"/>
            <w:caps w:val="0"/>
            <w:noProof/>
            <w:kern w:val="2"/>
            <w:sz w:val="22"/>
            <w:szCs w:val="22"/>
            <w:lang w:val="en-US"/>
            <w14:ligatures w14:val="standardContextual"/>
          </w:rPr>
          <w:tab/>
        </w:r>
        <w:r w:rsidRPr="003944D8">
          <w:rPr>
            <w:rStyle w:val="Hyperlink"/>
            <w:noProof/>
          </w:rPr>
          <w:t>Appendix A: Document RACI Matrix</w:t>
        </w:r>
        <w:r>
          <w:rPr>
            <w:noProof/>
            <w:webHidden/>
          </w:rPr>
          <w:tab/>
        </w:r>
        <w:r>
          <w:rPr>
            <w:noProof/>
            <w:webHidden/>
          </w:rPr>
          <w:fldChar w:fldCharType="begin"/>
        </w:r>
        <w:r>
          <w:rPr>
            <w:noProof/>
            <w:webHidden/>
          </w:rPr>
          <w:instrText xml:space="preserve"> PAGEREF _Toc144999086 \h </w:instrText>
        </w:r>
        <w:r>
          <w:rPr>
            <w:noProof/>
            <w:webHidden/>
          </w:rPr>
        </w:r>
        <w:r>
          <w:rPr>
            <w:noProof/>
            <w:webHidden/>
          </w:rPr>
          <w:fldChar w:fldCharType="separate"/>
        </w:r>
        <w:r>
          <w:rPr>
            <w:noProof/>
            <w:webHidden/>
          </w:rPr>
          <w:t>16</w:t>
        </w:r>
        <w:r>
          <w:rPr>
            <w:noProof/>
            <w:webHidden/>
          </w:rPr>
          <w:fldChar w:fldCharType="end"/>
        </w:r>
      </w:hyperlink>
    </w:p>
    <w:p w:rsidRPr="009615AB" w:rsidR="009C005D" w:rsidP="009615AB" w:rsidRDefault="00985A32" w14:paraId="68010278" w14:textId="6954C0DD">
      <w:pPr>
        <w:rPr>
          <w:rFonts w:eastAsiaTheme="majorEastAsia"/>
          <w:b/>
          <w:bCs/>
        </w:rPr>
      </w:pPr>
      <w:r>
        <w:rPr>
          <w:rFonts w:asciiTheme="minorHAnsi" w:hAnsiTheme="minorHAnsi"/>
          <w:i/>
          <w:iCs/>
          <w:sz w:val="20"/>
          <w:szCs w:val="20"/>
        </w:rPr>
        <w:fldChar w:fldCharType="end"/>
      </w:r>
      <w:r w:rsidRPr="009615AB" w:rsidR="009C005D">
        <w:rPr>
          <w:b/>
          <w:bCs/>
        </w:rPr>
        <w:t>Document Control</w:t>
      </w:r>
    </w:p>
    <w:tbl>
      <w:tblPr>
        <w:tblW w:w="9429" w:type="dxa"/>
        <w:tblLayout w:type="fixed"/>
        <w:tblLook w:val="04A0" w:firstRow="1" w:lastRow="0" w:firstColumn="1" w:lastColumn="0" w:noHBand="0" w:noVBand="1"/>
      </w:tblPr>
      <w:tblGrid>
        <w:gridCol w:w="4498"/>
        <w:gridCol w:w="4931"/>
      </w:tblGrid>
      <w:tr w:rsidRPr="00E1700A" w:rsidR="0006246B" w:rsidTr="33D5A239" w14:paraId="4B50A3A9" w14:textId="77777777">
        <w:trPr>
          <w:trHeight w:val="288"/>
        </w:trPr>
        <w:tc>
          <w:tcPr>
            <w:tcW w:w="4498" w:type="dxa"/>
            <w:tcBorders>
              <w:top w:val="single" w:color="auto" w:sz="6" w:space="0"/>
              <w:left w:val="single" w:color="auto" w:sz="6" w:space="0"/>
              <w:bottom w:val="single" w:color="auto" w:sz="6" w:space="0"/>
              <w:right w:val="single" w:color="auto" w:sz="6" w:space="0"/>
            </w:tcBorders>
            <w:tcMar/>
            <w:vAlign w:val="center"/>
          </w:tcPr>
          <w:p w:rsidRPr="00373998" w:rsidR="0006246B" w:rsidP="0006246B" w:rsidRDefault="0006246B" w14:paraId="4591EEC9" w14:textId="25A49831">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color="auto" w:sz="6" w:space="0"/>
              <w:left w:val="single" w:color="auto" w:sz="6" w:space="0"/>
              <w:bottom w:val="single" w:color="auto" w:sz="6" w:space="0"/>
              <w:right w:val="single" w:color="auto" w:sz="6" w:space="0"/>
            </w:tcBorders>
            <w:tcMar/>
            <w:vAlign w:val="center"/>
          </w:tcPr>
          <w:p w:rsidRPr="00E1700A" w:rsidR="0006246B" w:rsidP="0006246B" w:rsidRDefault="0006246B" w14:paraId="0A827F0C" w14:textId="1C9252F3">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w:t>
            </w:r>
            <w:r w:rsidR="008F6FEF">
              <w:rPr>
                <w:rFonts w:eastAsia="Bookman Old Style" w:cs="Bookman Old Style"/>
                <w:color w:val="000000" w:themeColor="text1"/>
              </w:rPr>
              <w:t>IS</w:t>
            </w:r>
            <w:r w:rsidR="004D0AF1">
              <w:rPr>
                <w:rFonts w:eastAsia="Bookman Old Style" w:cs="Bookman Old Style"/>
                <w:color w:val="000000" w:themeColor="text1"/>
              </w:rPr>
              <w:t>CF</w:t>
            </w:r>
            <w:r w:rsidR="00501BC6">
              <w:rPr>
                <w:rFonts w:eastAsia="Bookman Old Style" w:cs="Bookman Old Style"/>
                <w:color w:val="000000" w:themeColor="text1"/>
              </w:rPr>
              <w:t>2023</w:t>
            </w:r>
            <w:r w:rsidR="002B0E21">
              <w:rPr>
                <w:rFonts w:eastAsia="Bookman Old Style" w:cs="Bookman Old Style"/>
                <w:color w:val="000000" w:themeColor="text1"/>
              </w:rPr>
              <w:t>001</w:t>
            </w:r>
          </w:p>
        </w:tc>
      </w:tr>
      <w:tr w:rsidRPr="00E1700A" w:rsidR="0006246B" w:rsidTr="33D5A239" w14:paraId="3A1DA2F0" w14:textId="77777777">
        <w:trPr>
          <w:trHeight w:val="288"/>
        </w:trPr>
        <w:tc>
          <w:tcPr>
            <w:tcW w:w="4498" w:type="dxa"/>
            <w:tcBorders>
              <w:top w:val="single" w:color="auto" w:sz="6" w:space="0"/>
              <w:left w:val="single" w:color="auto" w:sz="6" w:space="0"/>
              <w:bottom w:val="single" w:color="auto" w:sz="6" w:space="0"/>
              <w:right w:val="single" w:color="auto" w:sz="6" w:space="0"/>
            </w:tcBorders>
            <w:tcMar/>
            <w:vAlign w:val="center"/>
          </w:tcPr>
          <w:p w:rsidRPr="00373998" w:rsidR="0006246B" w:rsidP="0006246B" w:rsidRDefault="0006246B" w14:paraId="23C9D832" w14:textId="3E5F04E4">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color="auto" w:sz="6" w:space="0"/>
              <w:left w:val="single" w:color="auto" w:sz="6" w:space="0"/>
              <w:bottom w:val="single" w:color="auto" w:sz="6" w:space="0"/>
              <w:right w:val="single" w:color="auto" w:sz="6" w:space="0"/>
            </w:tcBorders>
            <w:tcMar/>
            <w:vAlign w:val="center"/>
          </w:tcPr>
          <w:p w:rsidRPr="00E1700A" w:rsidR="0006246B" w:rsidP="0006246B" w:rsidRDefault="002B0E21" w14:paraId="1177C06C" w14:textId="6382360B">
            <w:pPr>
              <w:spacing w:after="117" w:line="240" w:lineRule="auto"/>
              <w:ind w:left="10" w:hanging="10"/>
              <w:rPr>
                <w:rFonts w:eastAsia="Bookman Old Style" w:cs="Bookman Old Style"/>
                <w:color w:val="000000" w:themeColor="text1"/>
              </w:rPr>
            </w:pPr>
            <w:commentRangeStart w:id="2"/>
            <w:r>
              <w:rPr>
                <w:rFonts w:eastAsia="Bookman Old Style" w:cs="Bookman Old Style"/>
                <w:color w:val="000000" w:themeColor="text1"/>
              </w:rPr>
              <w:t>Netradyne Information Security Control</w:t>
            </w:r>
            <w:r w:rsidR="009A2151">
              <w:rPr>
                <w:rFonts w:eastAsia="Bookman Old Style" w:cs="Bookman Old Style"/>
                <w:color w:val="000000" w:themeColor="text1"/>
              </w:rPr>
              <w:t xml:space="preserve"> Framework</w:t>
            </w:r>
            <w:commentRangeEnd w:id="2"/>
            <w:r w:rsidR="009F45A1">
              <w:rPr>
                <w:rStyle w:val="CommentReference"/>
              </w:rPr>
              <w:commentReference w:id="2"/>
            </w:r>
          </w:p>
        </w:tc>
      </w:tr>
      <w:tr w:rsidRPr="00E1700A" w:rsidR="0006246B" w:rsidTr="33D5A239" w14:paraId="30A10C03" w14:textId="77777777">
        <w:trPr>
          <w:trHeight w:val="288"/>
        </w:trPr>
        <w:tc>
          <w:tcPr>
            <w:tcW w:w="4498" w:type="dxa"/>
            <w:tcBorders>
              <w:top w:val="single" w:color="auto" w:sz="6" w:space="0"/>
              <w:left w:val="single" w:color="auto" w:sz="6" w:space="0"/>
              <w:bottom w:val="single" w:color="auto" w:sz="6" w:space="0"/>
              <w:right w:val="single" w:color="auto" w:sz="6" w:space="0"/>
            </w:tcBorders>
            <w:tcMar/>
            <w:vAlign w:val="center"/>
          </w:tcPr>
          <w:p w:rsidRPr="00373998" w:rsidR="0006246B" w:rsidP="0006246B" w:rsidRDefault="0006246B" w14:paraId="6FA35BFD" w14:textId="26C21F8D">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color="auto" w:sz="6" w:space="0"/>
              <w:left w:val="single" w:color="auto" w:sz="6" w:space="0"/>
              <w:bottom w:val="single" w:color="auto" w:sz="6" w:space="0"/>
              <w:right w:val="single" w:color="auto" w:sz="6" w:space="0"/>
            </w:tcBorders>
            <w:tcMar/>
            <w:vAlign w:val="center"/>
          </w:tcPr>
          <w:p w:rsidRPr="00E1700A" w:rsidR="0006246B" w:rsidP="0006246B" w:rsidRDefault="00B937B8" w14:paraId="690CF1B1" w14:textId="0482C7B9">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Pr="00E1700A" w:rsidR="0006246B" w:rsidTr="33D5A239" w14:paraId="190867E1" w14:textId="77777777">
        <w:trPr>
          <w:trHeight w:val="288"/>
        </w:trPr>
        <w:tc>
          <w:tcPr>
            <w:tcW w:w="4498" w:type="dxa"/>
            <w:tcBorders>
              <w:top w:val="single" w:color="auto" w:sz="6" w:space="0"/>
              <w:left w:val="single" w:color="auto" w:sz="6" w:space="0"/>
              <w:bottom w:val="single" w:color="auto" w:sz="6" w:space="0"/>
              <w:right w:val="single" w:color="auto" w:sz="6" w:space="0"/>
            </w:tcBorders>
            <w:tcMar/>
            <w:vAlign w:val="center"/>
          </w:tcPr>
          <w:p w:rsidRPr="00373998" w:rsidR="0006246B" w:rsidP="0006246B" w:rsidRDefault="0006246B" w14:paraId="58C8D5AC" w14:textId="1952016A">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color="auto" w:sz="6" w:space="0"/>
              <w:left w:val="single" w:color="auto" w:sz="6" w:space="0"/>
              <w:bottom w:val="single" w:color="auto" w:sz="6" w:space="0"/>
              <w:right w:val="single" w:color="auto" w:sz="6" w:space="0"/>
            </w:tcBorders>
            <w:tcMar/>
            <w:vAlign w:val="center"/>
          </w:tcPr>
          <w:p w:rsidRPr="00E1700A" w:rsidR="0006246B" w:rsidP="0006246B" w:rsidRDefault="002B0E21" w14:paraId="2BB9FC14" w14:textId="3F7D5ECF">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28</w:t>
            </w:r>
            <w:r w:rsidR="0006246B">
              <w:rPr>
                <w:rFonts w:eastAsia="Bookman Old Style" w:cs="Bookman Old Style"/>
                <w:color w:val="000000" w:themeColor="text1"/>
              </w:rPr>
              <w:t>-</w:t>
            </w:r>
            <w:r>
              <w:rPr>
                <w:rFonts w:eastAsia="Bookman Old Style" w:cs="Bookman Old Style"/>
                <w:color w:val="000000" w:themeColor="text1"/>
              </w:rPr>
              <w:t>JUN</w:t>
            </w:r>
            <w:r w:rsidR="0006246B">
              <w:rPr>
                <w:rFonts w:eastAsia="Bookman Old Style" w:cs="Bookman Old Style"/>
                <w:color w:val="000000" w:themeColor="text1"/>
              </w:rPr>
              <w:t>-</w:t>
            </w:r>
            <w:r w:rsidR="00E6244D">
              <w:rPr>
                <w:rFonts w:eastAsia="Bookman Old Style" w:cs="Bookman Old Style"/>
                <w:color w:val="000000" w:themeColor="text1"/>
              </w:rPr>
              <w:t>2023</w:t>
            </w:r>
          </w:p>
        </w:tc>
      </w:tr>
      <w:tr w:rsidRPr="00E1700A" w:rsidR="0006246B" w:rsidTr="33D5A239" w14:paraId="1B0FE279" w14:textId="77777777">
        <w:trPr>
          <w:trHeight w:val="288"/>
        </w:trPr>
        <w:tc>
          <w:tcPr>
            <w:tcW w:w="4498" w:type="dxa"/>
            <w:tcBorders>
              <w:top w:val="single" w:color="auto" w:sz="6" w:space="0"/>
              <w:left w:val="single" w:color="auto" w:sz="6" w:space="0"/>
              <w:bottom w:val="single" w:color="auto" w:sz="6" w:space="0"/>
              <w:right w:val="single" w:color="auto" w:sz="6" w:space="0"/>
            </w:tcBorders>
            <w:tcMar/>
            <w:vAlign w:val="center"/>
          </w:tcPr>
          <w:p w:rsidRPr="00373998" w:rsidR="0006246B" w:rsidP="0006246B" w:rsidRDefault="0006246B" w14:paraId="759CE4C7" w14:textId="5D038887">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color="auto" w:sz="6" w:space="0"/>
              <w:left w:val="single" w:color="auto" w:sz="6" w:space="0"/>
              <w:bottom w:val="single" w:color="auto" w:sz="6" w:space="0"/>
              <w:right w:val="single" w:color="auto" w:sz="6" w:space="0"/>
            </w:tcBorders>
            <w:tcMar/>
            <w:vAlign w:val="center"/>
          </w:tcPr>
          <w:p w:rsidRPr="00E1700A" w:rsidR="0006246B" w:rsidP="0006246B" w:rsidRDefault="00E6244D" w14:paraId="1F019723" w14:textId="6118CED9" w14:noSpellErr="1">
            <w:pPr>
              <w:spacing w:after="117" w:line="240" w:lineRule="auto"/>
              <w:ind w:left="10" w:hanging="10"/>
              <w:rPr>
                <w:rFonts w:eastAsia="Bookman Old Style" w:cs="Bookman Old Style"/>
                <w:color w:val="000000" w:themeColor="text1"/>
              </w:rPr>
            </w:pPr>
            <w:commentRangeStart w:id="774899220"/>
            <w:r w:rsidRPr="33D5A239" w:rsidR="54134C9F">
              <w:rPr>
                <w:rFonts w:eastAsia="Bookman Old Style" w:cs="Bookman Old Style"/>
                <w:color w:val="000000" w:themeColor="text1" w:themeTint="FF" w:themeShade="FF"/>
              </w:rPr>
              <w:t>Sudhansu Kumar</w:t>
            </w:r>
            <w:commentRangeEnd w:id="774899220"/>
            <w:r>
              <w:rPr>
                <w:rStyle w:val="CommentReference"/>
              </w:rPr>
              <w:commentReference w:id="774899220"/>
            </w:r>
          </w:p>
        </w:tc>
      </w:tr>
      <w:tr w:rsidRPr="00E1700A" w:rsidR="0006246B" w:rsidTr="33D5A239" w14:paraId="4493A26C" w14:textId="77777777">
        <w:trPr>
          <w:trHeight w:val="288"/>
        </w:trPr>
        <w:tc>
          <w:tcPr>
            <w:tcW w:w="4498" w:type="dxa"/>
            <w:tcBorders>
              <w:top w:val="single" w:color="auto" w:sz="6" w:space="0"/>
              <w:left w:val="single" w:color="auto" w:sz="6" w:space="0"/>
              <w:bottom w:val="single" w:color="auto" w:sz="6" w:space="0"/>
              <w:right w:val="single" w:color="auto" w:sz="6" w:space="0"/>
            </w:tcBorders>
            <w:tcMar/>
            <w:vAlign w:val="center"/>
          </w:tcPr>
          <w:p w:rsidRPr="00373998" w:rsidR="0006246B" w:rsidP="0006246B" w:rsidRDefault="0006246B" w14:paraId="1F9E1285" w14:textId="7E860BA9">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color="auto" w:sz="6" w:space="0"/>
              <w:left w:val="single" w:color="auto" w:sz="6" w:space="0"/>
              <w:bottom w:val="single" w:color="auto" w:sz="6" w:space="0"/>
              <w:right w:val="single" w:color="auto" w:sz="6" w:space="0"/>
            </w:tcBorders>
            <w:tcMar/>
            <w:vAlign w:val="center"/>
          </w:tcPr>
          <w:p w:rsidRPr="00E1700A" w:rsidR="0006246B" w:rsidP="002B0E21" w:rsidRDefault="002B0E21" w14:paraId="0E393ADB" w14:textId="3E57A139">
            <w:pPr>
              <w:spacing w:after="117" w:line="240" w:lineRule="auto"/>
              <w:rPr>
                <w:rFonts w:eastAsia="Bookman Old Style" w:cs="Bookman Old Style"/>
                <w:color w:val="000000" w:themeColor="text1"/>
              </w:rPr>
            </w:pPr>
            <w:r>
              <w:rPr>
                <w:rFonts w:eastAsia="Bookman Old Style" w:cs="Bookman Old Style"/>
                <w:color w:val="000000" w:themeColor="text1"/>
              </w:rPr>
              <w:t>Sudhansu Kumar</w:t>
            </w:r>
          </w:p>
        </w:tc>
      </w:tr>
      <w:tr w:rsidRPr="00E1700A" w:rsidR="0006246B" w:rsidTr="33D5A239" w14:paraId="761310D7" w14:textId="77777777">
        <w:trPr>
          <w:trHeight w:val="288"/>
        </w:trPr>
        <w:tc>
          <w:tcPr>
            <w:tcW w:w="4498" w:type="dxa"/>
            <w:tcBorders>
              <w:top w:val="single" w:color="auto" w:sz="6" w:space="0"/>
              <w:left w:val="single" w:color="auto" w:sz="6" w:space="0"/>
              <w:bottom w:val="single" w:color="auto" w:sz="6" w:space="0"/>
              <w:right w:val="single" w:color="auto" w:sz="6" w:space="0"/>
            </w:tcBorders>
            <w:tcMar/>
            <w:vAlign w:val="center"/>
          </w:tcPr>
          <w:p w:rsidRPr="00373998" w:rsidR="0006246B" w:rsidP="0006246B" w:rsidRDefault="0006246B" w14:paraId="2D569A78" w14:textId="756ADA32">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color="auto" w:sz="6" w:space="0"/>
              <w:left w:val="single" w:color="auto" w:sz="6" w:space="0"/>
              <w:bottom w:val="single" w:color="auto" w:sz="6" w:space="0"/>
              <w:right w:val="single" w:color="auto" w:sz="6" w:space="0"/>
            </w:tcBorders>
            <w:tcMar/>
            <w:vAlign w:val="center"/>
          </w:tcPr>
          <w:p w:rsidRPr="00E1700A" w:rsidR="0006246B" w:rsidP="0006246B" w:rsidRDefault="00643614" w14:paraId="6E70BD17" w14:textId="24EF93A6">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Saravanan Sankaran</w:t>
            </w:r>
          </w:p>
        </w:tc>
      </w:tr>
      <w:tr w:rsidRPr="00E1700A" w:rsidR="0006246B" w:rsidTr="33D5A239" w14:paraId="25539045" w14:textId="77777777">
        <w:trPr>
          <w:trHeight w:val="288"/>
        </w:trPr>
        <w:tc>
          <w:tcPr>
            <w:tcW w:w="4498" w:type="dxa"/>
            <w:tcBorders>
              <w:top w:val="single" w:color="auto" w:sz="6" w:space="0"/>
              <w:left w:val="single" w:color="auto" w:sz="6" w:space="0"/>
              <w:bottom w:val="single" w:color="auto" w:sz="6" w:space="0"/>
              <w:right w:val="single" w:color="auto" w:sz="6" w:space="0"/>
            </w:tcBorders>
            <w:tcMar/>
            <w:vAlign w:val="center"/>
          </w:tcPr>
          <w:p w:rsidRPr="00373998" w:rsidR="0006246B" w:rsidP="0006246B" w:rsidRDefault="0006246B" w14:paraId="547A011D" w14:textId="6C3E59B6">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color="auto" w:sz="6" w:space="0"/>
              <w:left w:val="single" w:color="auto" w:sz="6" w:space="0"/>
              <w:bottom w:val="single" w:color="auto" w:sz="6" w:space="0"/>
              <w:right w:val="single" w:color="auto" w:sz="6" w:space="0"/>
            </w:tcBorders>
            <w:tcMar/>
            <w:vAlign w:val="center"/>
          </w:tcPr>
          <w:p w:rsidRPr="00E1700A" w:rsidR="0006246B" w:rsidP="0006246B" w:rsidRDefault="00643614" w14:paraId="67899CDC" w14:textId="06D2F318">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Saravanan Sankaran</w:t>
            </w:r>
          </w:p>
        </w:tc>
      </w:tr>
      <w:tr w:rsidRPr="00E1700A" w:rsidR="0006246B" w:rsidTr="33D5A239" w14:paraId="45696A7E" w14:textId="77777777">
        <w:trPr>
          <w:trHeight w:val="288"/>
        </w:trPr>
        <w:tc>
          <w:tcPr>
            <w:tcW w:w="4498" w:type="dxa"/>
            <w:tcBorders>
              <w:top w:val="single" w:color="auto" w:sz="6" w:space="0"/>
              <w:left w:val="single" w:color="auto" w:sz="6" w:space="0"/>
              <w:bottom w:val="single" w:color="auto" w:sz="6" w:space="0"/>
              <w:right w:val="single" w:color="auto" w:sz="6" w:space="0"/>
            </w:tcBorders>
            <w:tcMar/>
            <w:vAlign w:val="center"/>
          </w:tcPr>
          <w:p w:rsidRPr="00373998" w:rsidR="0006246B" w:rsidP="0006246B" w:rsidRDefault="0006246B" w14:paraId="11D27392" w14:textId="09A62946">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color="auto" w:sz="6" w:space="0"/>
              <w:left w:val="single" w:color="auto" w:sz="6" w:space="0"/>
              <w:bottom w:val="single" w:color="auto" w:sz="6" w:space="0"/>
              <w:right w:val="single" w:color="auto" w:sz="6" w:space="0"/>
            </w:tcBorders>
            <w:tcMar/>
            <w:vAlign w:val="center"/>
          </w:tcPr>
          <w:p w:rsidRPr="00E1700A" w:rsidR="0006246B" w:rsidP="0006246B" w:rsidRDefault="00643614" w14:paraId="51A86CF9" w14:textId="3B319CD3">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1.</w:t>
            </w:r>
            <w:r w:rsidR="00733222">
              <w:rPr>
                <w:rFonts w:eastAsia="Bookman Old Style" w:cs="Bookman Old Style"/>
                <w:color w:val="000000" w:themeColor="text1"/>
              </w:rPr>
              <w:t>0</w:t>
            </w:r>
          </w:p>
        </w:tc>
      </w:tr>
      <w:tr w:rsidRPr="00E1700A" w:rsidR="0006246B" w:rsidTr="33D5A239" w14:paraId="227D2684" w14:textId="77777777">
        <w:trPr>
          <w:trHeight w:val="288"/>
        </w:trPr>
        <w:tc>
          <w:tcPr>
            <w:tcW w:w="4498" w:type="dxa"/>
            <w:tcBorders>
              <w:top w:val="single" w:color="auto" w:sz="6" w:space="0"/>
              <w:left w:val="single" w:color="auto" w:sz="6" w:space="0"/>
              <w:bottom w:val="single" w:color="auto" w:sz="6" w:space="0"/>
              <w:right w:val="single" w:color="auto" w:sz="6" w:space="0"/>
            </w:tcBorders>
            <w:tcMar/>
            <w:vAlign w:val="center"/>
          </w:tcPr>
          <w:p w:rsidRPr="00373998" w:rsidR="0006246B" w:rsidP="0006246B" w:rsidRDefault="0006246B" w14:paraId="78273C09" w14:textId="40C71C36">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color="auto" w:sz="6" w:space="0"/>
              <w:left w:val="single" w:color="auto" w:sz="6" w:space="0"/>
              <w:bottom w:val="single" w:color="auto" w:sz="6" w:space="0"/>
              <w:right w:val="single" w:color="auto" w:sz="6" w:space="0"/>
            </w:tcBorders>
            <w:tcMar/>
            <w:vAlign w:val="center"/>
          </w:tcPr>
          <w:p w:rsidRPr="00E1700A" w:rsidR="0006246B" w:rsidP="002B0E21" w:rsidRDefault="00733222" w14:paraId="1437246D" w14:textId="7D5309A4">
            <w:pPr>
              <w:spacing w:after="117" w:line="240" w:lineRule="auto"/>
              <w:rPr>
                <w:rFonts w:eastAsia="Bookman Old Style" w:cs="Bookman Old Style"/>
                <w:color w:val="000000" w:themeColor="text1"/>
              </w:rPr>
            </w:pPr>
            <w:r>
              <w:rPr>
                <w:rFonts w:eastAsia="Bookman Old Style" w:cs="Bookman Old Style"/>
                <w:color w:val="000000" w:themeColor="text1"/>
              </w:rPr>
              <w:t>Confidential</w:t>
            </w:r>
          </w:p>
        </w:tc>
      </w:tr>
    </w:tbl>
    <w:p w:rsidR="00E30BF7" w:rsidP="006E7FF5" w:rsidRDefault="00E30BF7" w14:paraId="0ADC23B9" w14:textId="5C6C0C27">
      <w:pPr>
        <w:spacing w:after="0"/>
        <w:rPr>
          <w:b/>
          <w:bCs/>
          <w:color w:val="000000" w:themeColor="text1"/>
          <w:szCs w:val="24"/>
        </w:rPr>
      </w:pPr>
    </w:p>
    <w:p w:rsidR="00300F05" w:rsidP="00300F05" w:rsidRDefault="00300F05" w14:paraId="1BEAF5E2" w14:textId="6FF61BA3">
      <w:pPr>
        <w:spacing w:after="0"/>
        <w:rPr>
          <w:b/>
          <w:bCs/>
          <w:color w:val="000000" w:themeColor="text1"/>
          <w:szCs w:val="24"/>
        </w:rPr>
      </w:pPr>
      <w:r>
        <w:rPr>
          <w:b/>
          <w:bCs/>
          <w:color w:val="000000" w:themeColor="text1"/>
          <w:szCs w:val="24"/>
        </w:rPr>
        <w:t>Document Edit History</w:t>
      </w:r>
    </w:p>
    <w:tbl>
      <w:tblPr>
        <w:tblW w:w="943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02"/>
        <w:gridCol w:w="1442"/>
        <w:gridCol w:w="5126"/>
        <w:gridCol w:w="1868"/>
      </w:tblGrid>
      <w:tr w:rsidRPr="00E1700A" w:rsidR="007F79FF" w:rsidTr="00575D8A" w14:paraId="224911E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300F05" w:rsidP="009416BB" w:rsidRDefault="00300F05" w14:paraId="1FE7A46A" w14:textId="59230AB5">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300F05" w:rsidP="009416BB" w:rsidRDefault="00300F05" w14:paraId="149B2AA9" w14:textId="77777777">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300F05" w:rsidP="009416BB" w:rsidRDefault="00300F05" w14:paraId="1FC0590F" w14:textId="6E129F3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300F05" w:rsidP="009416BB" w:rsidRDefault="00300F05" w14:paraId="312548C0" w14:textId="4619AB7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Pr="00E1700A" w:rsidR="007F79FF" w:rsidTr="00575D8A" w14:paraId="37122F4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E1700A" w:rsidR="00300F05" w:rsidP="009416BB" w:rsidRDefault="00643614" w14:paraId="7A0D8BC0" w14:textId="35D1A510">
            <w:pPr>
              <w:spacing w:after="0" w:line="240" w:lineRule="auto"/>
              <w:textAlignment w:val="baseline"/>
              <w:rPr>
                <w:rFonts w:eastAsia="Times New Roman" w:cs="Segoe UI"/>
                <w:szCs w:val="18"/>
              </w:rPr>
            </w:pPr>
            <w:r>
              <w:rPr>
                <w:rFonts w:eastAsia="Times New Roman" w:cs="Segoe UI"/>
                <w:szCs w:val="18"/>
              </w:rPr>
              <w:t>1.0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300F05" w:rsidP="009416BB" w:rsidRDefault="002B0E21" w14:paraId="74B73D75" w14:textId="0244EB62">
            <w:pPr>
              <w:spacing w:after="0" w:line="240" w:lineRule="auto"/>
              <w:textAlignment w:val="baseline"/>
              <w:rPr>
                <w:rFonts w:eastAsia="Times New Roman" w:cs="Segoe UI"/>
                <w:szCs w:val="18"/>
              </w:rPr>
            </w:pPr>
            <w:r>
              <w:rPr>
                <w:rFonts w:eastAsia="Times New Roman" w:cs="Segoe UI"/>
                <w:szCs w:val="18"/>
              </w:rPr>
              <w:t>26</w:t>
            </w:r>
            <w:r w:rsidRPr="00E1700A" w:rsidR="00300F05">
              <w:rPr>
                <w:rFonts w:eastAsia="Times New Roman" w:cs="Segoe UI"/>
                <w:szCs w:val="18"/>
              </w:rPr>
              <w:t>/</w:t>
            </w:r>
            <w:r>
              <w:rPr>
                <w:rFonts w:eastAsia="Times New Roman" w:cs="Segoe UI"/>
                <w:szCs w:val="18"/>
              </w:rPr>
              <w:t>JUN</w:t>
            </w:r>
            <w:r w:rsidRPr="00E1700A" w:rsidR="00300F05">
              <w:rPr>
                <w:rFonts w:eastAsia="Times New Roman" w:cs="Segoe UI"/>
                <w:szCs w:val="18"/>
              </w:rPr>
              <w:t>/</w:t>
            </w:r>
            <w:r w:rsidR="00113D69">
              <w:rPr>
                <w:rFonts w:eastAsia="Times New Roman" w:cs="Segoe UI"/>
                <w:szCs w:val="18"/>
              </w:rPr>
              <w:t>202</w:t>
            </w:r>
            <w:r w:rsidR="00733222">
              <w:rPr>
                <w:rFonts w:eastAsia="Times New Roman" w:cs="Segoe UI"/>
                <w:szCs w:val="18"/>
              </w:rPr>
              <w:t>3</w:t>
            </w: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300F05" w:rsidP="00300F05" w:rsidRDefault="00733222" w14:paraId="34BDA352" w14:textId="0FE7D72E">
            <w:pPr>
              <w:spacing w:after="0" w:line="240" w:lineRule="auto"/>
              <w:textAlignment w:val="baseline"/>
              <w:rPr>
                <w:rFonts w:eastAsia="Times New Roman" w:cs="Segoe UI"/>
                <w:szCs w:val="18"/>
              </w:rPr>
            </w:pPr>
            <w:r>
              <w:rPr>
                <w:rFonts w:eastAsia="Times New Roman" w:cs="Segoe UI"/>
                <w:szCs w:val="18"/>
              </w:rPr>
              <w:t>Released Version</w:t>
            </w: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300F05" w:rsidP="009416BB" w:rsidRDefault="008257F5" w14:paraId="6A2F5754" w14:textId="3D61A958">
            <w:pPr>
              <w:spacing w:after="0" w:line="240" w:lineRule="auto"/>
              <w:textAlignment w:val="baseline"/>
              <w:rPr>
                <w:rFonts w:eastAsia="Times New Roman" w:cs="Segoe UI"/>
                <w:szCs w:val="18"/>
              </w:rPr>
            </w:pPr>
            <w:r>
              <w:rPr>
                <w:rFonts w:eastAsia="Times New Roman" w:cs="Segoe UI"/>
                <w:szCs w:val="18"/>
              </w:rPr>
              <w:t>Sudhansu Kumar</w:t>
            </w:r>
          </w:p>
        </w:tc>
      </w:tr>
      <w:tr w:rsidRPr="00E1700A" w:rsidR="007F79FF" w:rsidTr="00575D8A" w14:paraId="7EB218F3"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300F05" w:rsidP="009416BB" w:rsidRDefault="00300F05" w14:paraId="79F05F17" w14:textId="594DB055">
            <w:pPr>
              <w:spacing w:after="0" w:line="240" w:lineRule="auto"/>
              <w:textAlignment w:val="baseline"/>
              <w:rPr>
                <w:rFonts w:eastAsia="Times New Roman" w:cs="Segoe UI"/>
                <w:szCs w:val="18"/>
              </w:rPr>
            </w:pP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300F05" w:rsidP="009416BB" w:rsidRDefault="00300F05" w14:paraId="157CFFD3" w14:textId="2F653923">
            <w:pPr>
              <w:spacing w:after="0" w:line="240" w:lineRule="auto"/>
              <w:textAlignment w:val="baseline"/>
              <w:rPr>
                <w:rFonts w:eastAsia="Times New Roman" w:cs="Segoe UI"/>
                <w:szCs w:val="18"/>
              </w:rPr>
            </w:pP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300F05" w:rsidP="00300F05" w:rsidRDefault="00300F05" w14:paraId="776F0EE6" w14:textId="6C70687B">
            <w:pPr>
              <w:spacing w:after="0" w:line="240" w:lineRule="auto"/>
              <w:textAlignment w:val="baseline"/>
              <w:rPr>
                <w:rFonts w:eastAsia="Times New Roman" w:cs="Segoe UI"/>
                <w:szCs w:val="18"/>
              </w:rPr>
            </w:pP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300F05" w:rsidP="009416BB" w:rsidRDefault="00300F05" w14:paraId="7A9B982B" w14:textId="4C36C6AB">
            <w:pPr>
              <w:spacing w:after="0" w:line="240" w:lineRule="auto"/>
              <w:textAlignment w:val="baseline"/>
              <w:rPr>
                <w:rFonts w:eastAsia="Times New Roman" w:cs="Segoe UI"/>
                <w:szCs w:val="18"/>
              </w:rPr>
            </w:pPr>
          </w:p>
        </w:tc>
      </w:tr>
      <w:tr w:rsidRPr="00E1700A" w:rsidR="007F79FF" w:rsidTr="00575D8A" w14:paraId="06C440BC"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300F05" w:rsidP="009416BB" w:rsidRDefault="00300F05" w14:paraId="5F9E52D0" w14:textId="10F532D1">
            <w:pPr>
              <w:spacing w:after="0" w:line="240" w:lineRule="auto"/>
              <w:textAlignment w:val="baseline"/>
              <w:rPr>
                <w:rFonts w:eastAsia="Times New Roman" w:cs="Segoe UI"/>
                <w:szCs w:val="18"/>
              </w:rPr>
            </w:pP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300F05" w:rsidP="009416BB" w:rsidRDefault="00300F05" w14:paraId="57DBD039" w14:textId="7C4621E6">
            <w:pPr>
              <w:spacing w:after="0" w:line="240" w:lineRule="auto"/>
              <w:textAlignment w:val="baseline"/>
              <w:rPr>
                <w:rFonts w:eastAsia="Times New Roman" w:cs="Segoe UI"/>
                <w:szCs w:val="18"/>
              </w:rPr>
            </w:pPr>
          </w:p>
        </w:tc>
        <w:tc>
          <w:tcPr>
            <w:tcW w:w="512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E1700A" w:rsidR="00300F05" w:rsidP="00300F05" w:rsidRDefault="00300F05" w14:paraId="26D012AB" w14:textId="45D0F4A4">
            <w:pPr>
              <w:spacing w:after="0" w:line="240" w:lineRule="auto"/>
              <w:textAlignment w:val="baseline"/>
              <w:rPr>
                <w:rFonts w:eastAsia="Times New Roman" w:cs="Segoe UI"/>
                <w:szCs w:val="18"/>
              </w:rPr>
            </w:pPr>
          </w:p>
        </w:tc>
        <w:tc>
          <w:tcPr>
            <w:tcW w:w="1868"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E1700A" w:rsidR="00300F05" w:rsidP="009416BB" w:rsidRDefault="00300F05" w14:paraId="1768FC8C" w14:textId="77777777">
            <w:pPr>
              <w:spacing w:after="0" w:line="240" w:lineRule="auto"/>
              <w:textAlignment w:val="baseline"/>
              <w:rPr>
                <w:rFonts w:eastAsia="Times New Roman" w:cs="Segoe UI"/>
                <w:szCs w:val="18"/>
              </w:rPr>
            </w:pPr>
            <w:r w:rsidRPr="00E1700A">
              <w:rPr>
                <w:rFonts w:eastAsia="Times New Roman" w:cs="Times New Roman"/>
                <w:szCs w:val="18"/>
              </w:rPr>
              <w:t>  </w:t>
            </w:r>
          </w:p>
        </w:tc>
      </w:tr>
    </w:tbl>
    <w:p w:rsidR="00300F05" w:rsidP="00300F05" w:rsidRDefault="00300F05" w14:paraId="677F7577" w14:textId="77777777">
      <w:pPr>
        <w:spacing w:after="0"/>
        <w:rPr>
          <w:b/>
          <w:bCs/>
          <w:color w:val="000000" w:themeColor="text1"/>
          <w:szCs w:val="24"/>
        </w:rPr>
      </w:pPr>
    </w:p>
    <w:p w:rsidR="006E7FF5" w:rsidP="006E7FF5" w:rsidRDefault="00300F05" w14:paraId="363B6348" w14:textId="07A194DF">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586"/>
        <w:gridCol w:w="2552"/>
        <w:gridCol w:w="1946"/>
        <w:gridCol w:w="3370"/>
      </w:tblGrid>
      <w:tr w:rsidRPr="00527A00" w:rsidR="00300F05" w:rsidTr="00575D8A" w14:paraId="04BFE291"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6E7FF5" w:rsidP="009416BB" w:rsidRDefault="00300F05" w14:paraId="1F5C8605" w14:textId="5CD8DAB2">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sidR="006E7FF5">
              <w:rPr>
                <w:rFonts w:eastAsia="Times New Roman" w:cs="Times New Roman"/>
                <w:color w:val="0070C0"/>
                <w:szCs w:val="18"/>
              </w:rPr>
              <w:t>  </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6E7FF5" w:rsidP="009416BB" w:rsidRDefault="00300F05" w14:paraId="3B8E1E85" w14:textId="7AFCA563">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6E7FF5" w:rsidP="009416BB" w:rsidRDefault="003865E1" w14:paraId="5635B0B4" w14:textId="410B9AAE">
            <w:pPr>
              <w:spacing w:after="0" w:line="240" w:lineRule="auto"/>
              <w:textAlignment w:val="baseline"/>
              <w:rPr>
                <w:rFonts w:eastAsia="Times New Roman" w:cs="Segoe UI"/>
                <w:color w:val="0070C0"/>
                <w:szCs w:val="18"/>
              </w:rPr>
            </w:pPr>
            <w:r>
              <w:rPr>
                <w:rFonts w:eastAsia="Times New Roman" w:cs="Arial"/>
                <w:b/>
                <w:bCs/>
                <w:color w:val="0070C0"/>
                <w:szCs w:val="18"/>
                <w:lang w:val="en-US"/>
              </w:rPr>
              <w:t>Netradyne</w:t>
            </w:r>
            <w:r w:rsidRPr="00373998" w:rsidR="00300F05">
              <w:rPr>
                <w:rFonts w:eastAsia="Times New Roman" w:cs="Arial"/>
                <w:b/>
                <w:bCs/>
                <w:color w:val="0070C0"/>
                <w:szCs w:val="18"/>
                <w:lang w:val="en-US"/>
              </w:rPr>
              <w:t>/Signatory Title</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6E7FF5" w:rsidP="009416BB" w:rsidRDefault="00300F05" w14:paraId="64C8C1CE" w14:textId="3B89A664">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Pr="00373998" w:rsidR="006E7FF5">
              <w:rPr>
                <w:rFonts w:eastAsia="Times New Roman" w:cs="Times New Roman"/>
                <w:color w:val="0070C0"/>
                <w:szCs w:val="18"/>
              </w:rPr>
              <w:t> </w:t>
            </w:r>
          </w:p>
        </w:tc>
      </w:tr>
      <w:tr w:rsidRPr="00527A00" w:rsidR="00300F05" w:rsidTr="00575D8A" w14:paraId="712AC61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527A00" w:rsidR="00300F05" w:rsidP="009416BB" w:rsidRDefault="002B0E21" w14:paraId="50638946" w14:textId="42958D58">
            <w:pPr>
              <w:spacing w:after="0" w:line="240" w:lineRule="auto"/>
              <w:textAlignment w:val="baseline"/>
              <w:rPr>
                <w:rFonts w:eastAsia="Times New Roman" w:cs="Segoe UI"/>
                <w:szCs w:val="18"/>
              </w:rPr>
            </w:pPr>
            <w:r>
              <w:rPr>
                <w:rFonts w:eastAsia="Times New Roman" w:cs="Segoe UI"/>
                <w:szCs w:val="18"/>
              </w:rPr>
              <w:t>28</w:t>
            </w:r>
            <w:r w:rsidR="00A65793">
              <w:rPr>
                <w:rFonts w:eastAsia="Times New Roman" w:cs="Segoe UI"/>
                <w:szCs w:val="18"/>
              </w:rPr>
              <w:t>/</w:t>
            </w:r>
            <w:r>
              <w:rPr>
                <w:rFonts w:eastAsia="Times New Roman" w:cs="Segoe UI"/>
                <w:szCs w:val="18"/>
              </w:rPr>
              <w:t>JUN</w:t>
            </w:r>
            <w:r w:rsidR="00A65793">
              <w:rPr>
                <w:rFonts w:eastAsia="Times New Roman" w:cs="Segoe UI"/>
                <w:szCs w:val="18"/>
              </w:rPr>
              <w:t>/2023</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9416BB" w:rsidRDefault="00E32D60" w14:paraId="15962FE7" w14:textId="226BE2ED">
            <w:pPr>
              <w:spacing w:after="0" w:line="240" w:lineRule="auto"/>
              <w:textAlignment w:val="baseline"/>
              <w:rPr>
                <w:rFonts w:eastAsia="Times New Roman" w:cs="Segoe UI"/>
                <w:szCs w:val="18"/>
              </w:rPr>
            </w:pPr>
            <w:r>
              <w:rPr>
                <w:rFonts w:eastAsia="Times New Roman" w:cs="Segoe UI"/>
                <w:szCs w:val="18"/>
              </w:rPr>
              <w:t>Saravanan Sankaran</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300F05" w:rsidRDefault="002C52C1" w14:paraId="3DB872DB" w14:textId="67C12A8D">
            <w:pPr>
              <w:spacing w:after="0" w:line="240" w:lineRule="auto"/>
              <w:textAlignment w:val="baseline"/>
              <w:rPr>
                <w:rFonts w:eastAsia="Times New Roman" w:cs="Segoe UI"/>
                <w:szCs w:val="18"/>
              </w:rPr>
            </w:pPr>
            <w:r>
              <w:rPr>
                <w:rFonts w:eastAsia="Times New Roman" w:cs="Segoe UI"/>
                <w:szCs w:val="18"/>
              </w:rPr>
              <w:t xml:space="preserve">Senior </w:t>
            </w:r>
            <w:r w:rsidR="00E32D60">
              <w:rPr>
                <w:rFonts w:eastAsia="Times New Roman" w:cs="Segoe UI"/>
                <w:szCs w:val="18"/>
              </w:rPr>
              <w:t>Director</w:t>
            </w:r>
            <w:r>
              <w:rPr>
                <w:rFonts w:eastAsia="Times New Roman" w:cs="Segoe UI"/>
                <w:szCs w:val="18"/>
              </w:rPr>
              <w:t xml:space="preserve"> - </w:t>
            </w:r>
            <w:r w:rsidR="00E32D60">
              <w:rPr>
                <w:rFonts w:eastAsia="Times New Roman" w:cs="Segoe UI"/>
                <w:szCs w:val="18"/>
              </w:rPr>
              <w:t>InfoSec</w:t>
            </w:r>
            <w:r>
              <w:rPr>
                <w:rFonts w:eastAsia="Times New Roman" w:cs="Segoe UI"/>
                <w:szCs w:val="18"/>
              </w:rPr>
              <w:t xml:space="preserve"> &amp; IT</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9416BB" w:rsidRDefault="00300F05" w14:paraId="681B0F67" w14:textId="54D14FF0">
            <w:pPr>
              <w:spacing w:after="0" w:line="240" w:lineRule="auto"/>
              <w:textAlignment w:val="baseline"/>
              <w:rPr>
                <w:rFonts w:eastAsia="Times New Roman" w:cs="Segoe UI"/>
                <w:szCs w:val="18"/>
              </w:rPr>
            </w:pPr>
          </w:p>
        </w:tc>
      </w:tr>
      <w:tr w:rsidRPr="00527A00" w:rsidR="00300F05" w:rsidTr="00575D8A" w14:paraId="4AA9430D"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9416BB" w:rsidRDefault="00300F05" w14:paraId="10FD90B6" w14:textId="27531245">
            <w:pPr>
              <w:spacing w:after="0" w:line="240" w:lineRule="auto"/>
              <w:textAlignment w:val="baseline"/>
              <w:rPr>
                <w:rFonts w:eastAsia="Times New Roman" w:cs="Segoe UI"/>
                <w:szCs w:val="18"/>
              </w:rPr>
            </w:pP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9416BB" w:rsidRDefault="00300F05" w14:paraId="6AA54672" w14:textId="47D63EE9">
            <w:pPr>
              <w:spacing w:after="0" w:line="240" w:lineRule="auto"/>
              <w:textAlignment w:val="baseline"/>
              <w:rPr>
                <w:rFonts w:eastAsia="Times New Roman" w:cs="Segoe UI"/>
                <w:szCs w:val="18"/>
              </w:rPr>
            </w:pP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300F05" w:rsidRDefault="00300F05" w14:paraId="618C6352" w14:textId="7E637040">
            <w:pPr>
              <w:spacing w:after="0" w:line="240" w:lineRule="auto"/>
              <w:textAlignment w:val="baseline"/>
              <w:rPr>
                <w:rFonts w:eastAsia="Times New Roman" w:cs="Segoe UI"/>
                <w:szCs w:val="18"/>
              </w:rPr>
            </w:pP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9416BB" w:rsidRDefault="00300F05" w14:paraId="61CB2DCF" w14:textId="330FC0C7">
            <w:pPr>
              <w:spacing w:after="0" w:line="240" w:lineRule="auto"/>
              <w:textAlignment w:val="baseline"/>
              <w:rPr>
                <w:rFonts w:eastAsia="Times New Roman" w:cs="Segoe UI"/>
                <w:szCs w:val="18"/>
              </w:rPr>
            </w:pPr>
          </w:p>
        </w:tc>
      </w:tr>
      <w:tr w:rsidRPr="00527A00" w:rsidR="00300F05" w:rsidTr="00575D8A" w14:paraId="74B0998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9416BB" w:rsidRDefault="00300F05" w14:paraId="5A7E364B" w14:textId="38F0AE78">
            <w:pPr>
              <w:spacing w:after="0" w:line="240" w:lineRule="auto"/>
              <w:textAlignment w:val="baseline"/>
              <w:rPr>
                <w:rFonts w:eastAsia="Times New Roman" w:cs="Segoe UI"/>
                <w:szCs w:val="18"/>
              </w:rPr>
            </w:pP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527A00" w:rsidR="00300F05" w:rsidP="009416BB" w:rsidRDefault="00300F05" w14:paraId="36F5BCA7" w14:textId="77777777">
            <w:pPr>
              <w:spacing w:after="0" w:line="240" w:lineRule="auto"/>
              <w:textAlignment w:val="baseline"/>
              <w:rPr>
                <w:rFonts w:eastAsia="Times New Roman" w:cs="Segoe UI"/>
                <w:szCs w:val="18"/>
              </w:rPr>
            </w:pPr>
            <w:r w:rsidRPr="00527A00">
              <w:rPr>
                <w:rFonts w:eastAsia="Times New Roman" w:cs="Times New Roman"/>
                <w:szCs w:val="18"/>
              </w:rPr>
              <w:t>  </w:t>
            </w:r>
          </w:p>
        </w:tc>
        <w:tc>
          <w:tcPr>
            <w:tcW w:w="1946"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527A00" w:rsidR="00300F05" w:rsidP="00300F05" w:rsidRDefault="00300F05" w14:paraId="0C53319B" w14:textId="77777777">
            <w:pPr>
              <w:spacing w:after="0" w:line="240" w:lineRule="auto"/>
              <w:textAlignment w:val="baseline"/>
              <w:rPr>
                <w:rFonts w:eastAsia="Times New Roman" w:cs="Segoe UI"/>
                <w:szCs w:val="18"/>
              </w:rPr>
            </w:pPr>
            <w:r w:rsidRPr="00527A00">
              <w:rPr>
                <w:rFonts w:eastAsia="Times New Roman" w:cs="Times New Roman"/>
                <w:szCs w:val="18"/>
              </w:rPr>
              <w:t>  </w:t>
            </w:r>
          </w:p>
        </w:tc>
        <w:tc>
          <w:tcPr>
            <w:tcW w:w="33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527A00" w:rsidR="00300F05" w:rsidP="009416BB" w:rsidRDefault="00300F05" w14:paraId="6EA2C01A"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bl>
    <w:p w:rsidR="007F79FF" w:rsidP="00300F05" w:rsidRDefault="007F79FF" w14:paraId="6B0BBFB2" w14:textId="77777777">
      <w:pPr>
        <w:spacing w:after="0"/>
        <w:rPr>
          <w:b/>
          <w:bCs/>
          <w:color w:val="000000" w:themeColor="text1"/>
          <w:szCs w:val="24"/>
        </w:rPr>
      </w:pPr>
    </w:p>
    <w:p w:rsidR="00300F05" w:rsidP="00300F05" w:rsidRDefault="00300F05" w14:paraId="60305668" w14:textId="2577412A">
      <w:pPr>
        <w:spacing w:after="0"/>
        <w:rPr>
          <w:b/>
          <w:bCs/>
          <w:color w:val="000000" w:themeColor="text1"/>
          <w:szCs w:val="24"/>
        </w:rPr>
      </w:pPr>
      <w:r>
        <w:rPr>
          <w:b/>
          <w:bCs/>
          <w:color w:val="000000" w:themeColor="text1"/>
          <w:szCs w:val="24"/>
        </w:rPr>
        <w:t>Distribution of Final Document</w:t>
      </w:r>
    </w:p>
    <w:tbl>
      <w:tblPr>
        <w:tblW w:w="947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70"/>
        <w:gridCol w:w="4903"/>
      </w:tblGrid>
      <w:tr w:rsidRPr="00527A00" w:rsidR="00300F05" w:rsidTr="00575D8A" w14:paraId="0E744C5F"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300F05" w:rsidP="009416BB" w:rsidRDefault="00300F05" w14:paraId="7E1C1FEC" w14:textId="46A6B15E">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373998" w:rsidR="00300F05" w:rsidP="009416BB" w:rsidRDefault="003865E1" w14:paraId="18018C69" w14:textId="45EFE142">
            <w:pPr>
              <w:spacing w:after="0" w:line="240" w:lineRule="auto"/>
              <w:textAlignment w:val="baseline"/>
              <w:rPr>
                <w:rFonts w:eastAsia="Times New Roman" w:cs="Segoe UI"/>
                <w:color w:val="0070C0"/>
                <w:szCs w:val="18"/>
              </w:rPr>
            </w:pPr>
            <w:r>
              <w:rPr>
                <w:rFonts w:eastAsia="Times New Roman" w:cs="Arial"/>
                <w:b/>
                <w:bCs/>
                <w:color w:val="0070C0"/>
                <w:szCs w:val="18"/>
                <w:lang w:val="en-US"/>
              </w:rPr>
              <w:t>Netradyne</w:t>
            </w:r>
            <w:r w:rsidRPr="00373998" w:rsidR="00300F05">
              <w:rPr>
                <w:rFonts w:eastAsia="Times New Roman" w:cs="Arial"/>
                <w:b/>
                <w:bCs/>
                <w:color w:val="0070C0"/>
                <w:szCs w:val="18"/>
                <w:lang w:val="en-US"/>
              </w:rPr>
              <w:t>/Title</w:t>
            </w:r>
          </w:p>
        </w:tc>
      </w:tr>
      <w:tr w:rsidRPr="00527A00" w:rsidR="00300F05" w:rsidTr="00575D8A" w14:paraId="3F9F5845"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300F05" w:rsidRDefault="00733222" w14:paraId="628F0FBB" w14:textId="50408BAC">
            <w:pPr>
              <w:spacing w:after="0" w:line="240" w:lineRule="auto"/>
              <w:textAlignment w:val="baseline"/>
              <w:rPr>
                <w:rFonts w:eastAsia="Times New Roman" w:cs="Segoe UI"/>
                <w:szCs w:val="18"/>
              </w:rPr>
            </w:pPr>
            <w:r>
              <w:rPr>
                <w:rFonts w:eastAsia="Times New Roman" w:cs="Segoe UI"/>
                <w:szCs w:val="18"/>
              </w:rPr>
              <w:t xml:space="preserve">Netradyne </w:t>
            </w:r>
            <w:r w:rsidR="002B0E21">
              <w:rPr>
                <w:rFonts w:eastAsia="Times New Roman" w:cs="Segoe UI"/>
                <w:szCs w:val="18"/>
              </w:rPr>
              <w:t>All</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9416BB" w:rsidRDefault="00733222" w14:paraId="255B6E33" w14:textId="00D3669C">
            <w:pPr>
              <w:spacing w:after="0" w:line="240" w:lineRule="auto"/>
              <w:textAlignment w:val="baseline"/>
              <w:rPr>
                <w:rFonts w:eastAsia="Times New Roman" w:cs="Segoe UI"/>
                <w:szCs w:val="18"/>
              </w:rPr>
            </w:pPr>
            <w:r>
              <w:rPr>
                <w:rFonts w:eastAsia="Times New Roman" w:cs="Segoe UI"/>
                <w:szCs w:val="18"/>
              </w:rPr>
              <w:t>Netradyne</w:t>
            </w:r>
          </w:p>
        </w:tc>
      </w:tr>
      <w:tr w:rsidRPr="00527A00" w:rsidR="00300F05" w:rsidTr="00575D8A" w14:paraId="4587B61D"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300F05" w:rsidRDefault="00300F05" w14:paraId="23E47567" w14:textId="729C1068">
            <w:pPr>
              <w:spacing w:after="0" w:line="240" w:lineRule="auto"/>
              <w:textAlignment w:val="baseline"/>
              <w:rPr>
                <w:rFonts w:eastAsia="Times New Roman" w:cs="Segoe UI"/>
                <w:szCs w:val="18"/>
              </w:rPr>
            </w:pP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527A00" w:rsidR="00300F05" w:rsidP="009416BB" w:rsidRDefault="00300F05" w14:paraId="0E78A612" w14:textId="00FFDBB3">
            <w:pPr>
              <w:spacing w:after="0" w:line="240" w:lineRule="auto"/>
              <w:textAlignment w:val="baseline"/>
              <w:rPr>
                <w:rFonts w:eastAsia="Times New Roman" w:cs="Segoe UI"/>
                <w:szCs w:val="18"/>
              </w:rPr>
            </w:pPr>
          </w:p>
        </w:tc>
      </w:tr>
      <w:tr w:rsidRPr="00527A00" w:rsidR="00300F05" w:rsidTr="00575D8A" w14:paraId="318A5663"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527A00" w:rsidR="00300F05" w:rsidP="00300F05" w:rsidRDefault="00300F05" w14:paraId="221BA55C" w14:textId="77777777">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527A00" w:rsidR="00300F05" w:rsidP="009416BB" w:rsidRDefault="00300F05" w14:paraId="19A3874D" w14:textId="77777777">
            <w:pPr>
              <w:spacing w:after="0" w:line="240" w:lineRule="auto"/>
              <w:textAlignment w:val="baseline"/>
              <w:rPr>
                <w:rFonts w:eastAsia="Times New Roman" w:cs="Segoe UI"/>
                <w:szCs w:val="18"/>
              </w:rPr>
            </w:pPr>
            <w:r w:rsidRPr="00527A00">
              <w:rPr>
                <w:rFonts w:eastAsia="Times New Roman" w:cs="Times New Roman"/>
                <w:szCs w:val="18"/>
              </w:rPr>
              <w:t>  </w:t>
            </w:r>
          </w:p>
        </w:tc>
      </w:tr>
    </w:tbl>
    <w:p w:rsidR="00BD4458" w:rsidP="0039466B" w:rsidRDefault="00BD4458" w14:paraId="675712D3" w14:textId="312CF3AA">
      <w:pPr>
        <w:rPr>
          <w:lang w:val="en-US"/>
        </w:rPr>
      </w:pPr>
    </w:p>
    <w:p w:rsidR="0039466B" w:rsidP="0039466B" w:rsidRDefault="0039466B" w14:paraId="248C81F3" w14:textId="3D61FBCD">
      <w:pPr>
        <w:rPr>
          <w:lang w:val="en-US"/>
        </w:rPr>
      </w:pPr>
    </w:p>
    <w:p w:rsidR="0039466B" w:rsidP="0039466B" w:rsidRDefault="0039466B" w14:paraId="7305CDF9" w14:textId="56A4544D">
      <w:pPr>
        <w:rPr>
          <w:lang w:val="en-US"/>
        </w:rPr>
      </w:pPr>
    </w:p>
    <w:p w:rsidR="0039466B" w:rsidP="0039466B" w:rsidRDefault="0039466B" w14:paraId="7942E868" w14:textId="16DAE734">
      <w:pPr>
        <w:rPr>
          <w:lang w:val="en-US"/>
        </w:rPr>
      </w:pPr>
    </w:p>
    <w:p w:rsidR="0039466B" w:rsidP="0039466B" w:rsidRDefault="0039466B" w14:paraId="66E46E76" w14:textId="646E8406">
      <w:pPr>
        <w:rPr>
          <w:lang w:val="en-US"/>
        </w:rPr>
      </w:pPr>
    </w:p>
    <w:p w:rsidR="0039466B" w:rsidP="0039466B" w:rsidRDefault="0039466B" w14:paraId="7ECBCE3D" w14:textId="6BB40839">
      <w:pPr>
        <w:rPr>
          <w:lang w:val="en-US"/>
        </w:rPr>
      </w:pPr>
    </w:p>
    <w:p w:rsidR="0039466B" w:rsidP="0039466B" w:rsidRDefault="0039466B" w14:paraId="74AC5B87" w14:textId="13404EBE">
      <w:pPr>
        <w:rPr>
          <w:lang w:val="en-US"/>
        </w:rPr>
      </w:pPr>
    </w:p>
    <w:p w:rsidR="008F6FEF" w:rsidP="0039466B" w:rsidRDefault="008F6FEF" w14:paraId="0CA54AB3" w14:textId="77777777">
      <w:pPr>
        <w:rPr>
          <w:lang w:val="en-US"/>
        </w:rPr>
      </w:pPr>
    </w:p>
    <w:p w:rsidR="0039466B" w:rsidP="0039466B" w:rsidRDefault="0039466B" w14:paraId="25199CE0" w14:textId="62A40CA6">
      <w:pPr>
        <w:rPr>
          <w:ins w:author="Kapil Kumar" w:date="2025-06-11T07:16:00Z" w16du:dateUtc="2025-06-11T07:16:15Z" w:id="10"/>
          <w:lang w:val="en-US"/>
        </w:rPr>
      </w:pPr>
    </w:p>
    <w:p w:rsidR="5BF34C37" w:rsidP="5BF34C37" w:rsidRDefault="5BF34C37" w14:paraId="34D047BF" w14:textId="7064B413">
      <w:pPr>
        <w:rPr>
          <w:ins w:author="Kapil Kumar" w:date="2025-06-11T07:16:00Z" w16du:dateUtc="2025-06-11T07:16:16Z" w:id="11"/>
          <w:lang w:val="en-US"/>
        </w:rPr>
      </w:pPr>
    </w:p>
    <w:p w:rsidR="5BF34C37" w:rsidP="5BF34C37" w:rsidRDefault="5BF34C37" w14:paraId="3CF8ED4E" w14:textId="0194AD0F">
      <w:pPr>
        <w:rPr>
          <w:ins w:author="Kapil Kumar" w:date="2025-06-11T07:16:00Z" w16du:dateUtc="2025-06-11T07:16:16Z" w:id="12"/>
          <w:lang w:val="en-US"/>
        </w:rPr>
      </w:pPr>
    </w:p>
    <w:p w:rsidR="5BF34C37" w:rsidP="5BF34C37" w:rsidRDefault="5BF34C37" w14:paraId="44688ACF" w14:textId="29BE792F">
      <w:pPr>
        <w:rPr>
          <w:lang w:val="en-US"/>
        </w:rPr>
      </w:pPr>
    </w:p>
    <w:p w:rsidRPr="0066248A" w:rsidR="0066248A" w:rsidP="00575D8A" w:rsidRDefault="0066248A" w14:paraId="1554FF5F" w14:textId="25952FCA">
      <w:pPr>
        <w:pStyle w:val="Heading1"/>
        <w:rPr>
          <w:rFonts w:eastAsiaTheme="majorEastAsia"/>
          <w:lang w:val="en-US"/>
        </w:rPr>
      </w:pPr>
      <w:bookmarkStart w:name="_Toc144999037" w:id="13"/>
      <w:r w:rsidRPr="0066248A">
        <w:rPr>
          <w:rFonts w:eastAsiaTheme="majorEastAsia"/>
          <w:lang w:val="en-US"/>
        </w:rPr>
        <w:t>Purpose</w:t>
      </w:r>
      <w:bookmarkEnd w:id="13"/>
    </w:p>
    <w:p w:rsidRPr="002B0E21" w:rsidR="002B0E21" w:rsidP="002B0E21" w:rsidRDefault="002B0E21" w14:paraId="27B224BD" w14:textId="24C68394">
      <w:r w:rsidRPr="002B0E21">
        <w:t>The purpose of information security control</w:t>
      </w:r>
      <w:r w:rsidR="00354C3F">
        <w:t xml:space="preserve"> </w:t>
      </w:r>
      <w:r w:rsidR="008C297F">
        <w:t>framework</w:t>
      </w:r>
      <w:r w:rsidR="00903981">
        <w:t xml:space="preserve"> (ISCF)</w:t>
      </w:r>
      <w:r w:rsidRPr="002B0E21">
        <w:t xml:space="preserve"> is to safeguard </w:t>
      </w:r>
      <w:r>
        <w:t>Netradyne</w:t>
      </w:r>
      <w:r w:rsidRPr="002B0E21">
        <w:t>'s information assets and data from various threats and risks, ensuring the confidentiality, integrity, and availability of information. These controls are essential for protecting sensitive information, maintaining business continuity, and complying with legal and regulatory requirements. Here are the primary purposes of information security controls:</w:t>
      </w:r>
    </w:p>
    <w:p w:rsidR="002B0E21" w:rsidP="009A2151" w:rsidRDefault="002B0E21" w14:paraId="7A04F0BD" w14:textId="77777777">
      <w:pPr>
        <w:pStyle w:val="Heading2"/>
      </w:pPr>
      <w:bookmarkStart w:name="_Toc144999038" w:id="14"/>
      <w:r w:rsidRPr="002B0E21">
        <w:rPr>
          <w:rFonts w:eastAsiaTheme="minorHAnsi"/>
        </w:rPr>
        <w:t>Confidentiality:</w:t>
      </w:r>
      <w:bookmarkEnd w:id="14"/>
      <w:r w:rsidRPr="002B0E21">
        <w:rPr>
          <w:rFonts w:eastAsiaTheme="minorHAnsi"/>
        </w:rPr>
        <w:t xml:space="preserve"> </w:t>
      </w:r>
    </w:p>
    <w:p w:rsidRPr="002B0E21" w:rsidR="002B0E21" w:rsidP="002B0E21" w:rsidRDefault="002B0E21" w14:paraId="200C8BD0" w14:textId="19A8C11B">
      <w:r w:rsidRPr="002B0E21">
        <w:t>Information security controls are designed to prevent unauthorized access to sensitive data. They ensure that only authorized individuals or systems can view or use certain information. This helps protect confidential data from being disclosed to unauthorized parties.</w:t>
      </w:r>
    </w:p>
    <w:p w:rsidR="003865E1" w:rsidP="009A2151" w:rsidRDefault="002B0E21" w14:paraId="37F84F7E" w14:textId="77777777">
      <w:pPr>
        <w:pStyle w:val="Heading2"/>
      </w:pPr>
      <w:bookmarkStart w:name="_Toc144999039" w:id="15"/>
      <w:r w:rsidRPr="002B0E21">
        <w:rPr>
          <w:rFonts w:eastAsiaTheme="minorHAnsi"/>
        </w:rPr>
        <w:t>Integrity:</w:t>
      </w:r>
      <w:bookmarkEnd w:id="15"/>
      <w:r w:rsidRPr="002B0E21">
        <w:rPr>
          <w:rFonts w:eastAsiaTheme="minorHAnsi"/>
        </w:rPr>
        <w:t xml:space="preserve"> </w:t>
      </w:r>
    </w:p>
    <w:p w:rsidRPr="002B0E21" w:rsidR="002B0E21" w:rsidP="002B0E21" w:rsidRDefault="002B0E21" w14:paraId="22564BDA" w14:textId="790EF6B8">
      <w:r w:rsidRPr="002B0E21">
        <w:t xml:space="preserve">Information must remain accurate and unaltered. Security controls help detect and prevent unauthorized modifications, tampering, or corruption of data. By ensuring data integrity, </w:t>
      </w:r>
      <w:r w:rsidR="00636D7D">
        <w:t>Netradyne</w:t>
      </w:r>
      <w:r w:rsidRPr="002B0E21">
        <w:t xml:space="preserve"> can trust that their information remains reliable and trustworthy.</w:t>
      </w:r>
    </w:p>
    <w:p w:rsidR="003865E1" w:rsidP="009A2151" w:rsidRDefault="002B0E21" w14:paraId="10AC66BF" w14:textId="77777777">
      <w:pPr>
        <w:pStyle w:val="Heading2"/>
      </w:pPr>
      <w:bookmarkStart w:name="_Toc144999040" w:id="16"/>
      <w:r w:rsidRPr="002B0E21">
        <w:rPr>
          <w:rFonts w:eastAsiaTheme="minorHAnsi"/>
        </w:rPr>
        <w:t>Availability:</w:t>
      </w:r>
      <w:bookmarkEnd w:id="16"/>
      <w:r w:rsidRPr="002B0E21">
        <w:rPr>
          <w:rFonts w:eastAsiaTheme="minorHAnsi"/>
        </w:rPr>
        <w:t xml:space="preserve"> </w:t>
      </w:r>
    </w:p>
    <w:p w:rsidRPr="002B0E21" w:rsidR="002B0E21" w:rsidP="002B0E21" w:rsidRDefault="002B0E21" w14:paraId="5BDA25EC" w14:textId="5D408EA0">
      <w:r w:rsidRPr="002B0E21">
        <w:t>Information security controls aim to ensure that information is available when needed. This includes preventing disruptions due to cyberattacks, system failures, or natural disasters. Maintaining data and system availability is critical for business operations and continuity.</w:t>
      </w:r>
    </w:p>
    <w:p w:rsidR="003865E1" w:rsidP="009A2151" w:rsidRDefault="002B0E21" w14:paraId="21258B02" w14:textId="77777777">
      <w:pPr>
        <w:pStyle w:val="Heading2"/>
      </w:pPr>
      <w:bookmarkStart w:name="_Toc144999041" w:id="17"/>
      <w:r w:rsidRPr="002B0E21">
        <w:rPr>
          <w:rFonts w:eastAsiaTheme="minorHAnsi"/>
        </w:rPr>
        <w:t>Authentication:</w:t>
      </w:r>
      <w:bookmarkEnd w:id="17"/>
      <w:r w:rsidRPr="002B0E21">
        <w:rPr>
          <w:rFonts w:eastAsiaTheme="minorHAnsi"/>
        </w:rPr>
        <w:t xml:space="preserve"> </w:t>
      </w:r>
    </w:p>
    <w:p w:rsidRPr="002B0E21" w:rsidR="002B0E21" w:rsidP="002B0E21" w:rsidRDefault="002B0E21" w14:paraId="6EF22CD3" w14:textId="194FB027">
      <w:r w:rsidRPr="002B0E21">
        <w:t>Authentication controls verify the identity of individuals or systems attempting to access information or resources. This helps ensure that only legitimate users or devices gain access, reducing the risk of unauthorized access.</w:t>
      </w:r>
    </w:p>
    <w:p w:rsidR="003865E1" w:rsidP="009A2151" w:rsidRDefault="002B0E21" w14:paraId="51ECFA8F" w14:textId="77777777">
      <w:pPr>
        <w:pStyle w:val="Heading2"/>
      </w:pPr>
      <w:bookmarkStart w:name="_Toc144999042" w:id="18"/>
      <w:r w:rsidRPr="002B0E21">
        <w:rPr>
          <w:rFonts w:eastAsiaTheme="minorHAnsi"/>
        </w:rPr>
        <w:t>Authorization:</w:t>
      </w:r>
      <w:bookmarkEnd w:id="18"/>
      <w:r w:rsidRPr="002B0E21">
        <w:rPr>
          <w:rFonts w:eastAsiaTheme="minorHAnsi"/>
        </w:rPr>
        <w:t xml:space="preserve"> </w:t>
      </w:r>
    </w:p>
    <w:p w:rsidRPr="002B0E21" w:rsidR="002B0E21" w:rsidP="002B0E21" w:rsidRDefault="002B0E21" w14:paraId="521BF077" w14:textId="0350E850">
      <w:r w:rsidRPr="002B0E21">
        <w:t>Authorization controls determine what authorized users or systems are allowed to do with information or resources once they gain access. This helps enforce access permissions and restricts users from performing actions beyond their privileges.</w:t>
      </w:r>
    </w:p>
    <w:p w:rsidR="003865E1" w:rsidP="009A2151" w:rsidRDefault="002B0E21" w14:paraId="6B3FB60E" w14:textId="77777777">
      <w:pPr>
        <w:pStyle w:val="Heading2"/>
      </w:pPr>
      <w:bookmarkStart w:name="_Toc144999043" w:id="19"/>
      <w:r w:rsidRPr="002B0E21">
        <w:rPr>
          <w:rFonts w:eastAsiaTheme="minorHAnsi"/>
        </w:rPr>
        <w:t>Audit and monitoring:</w:t>
      </w:r>
      <w:bookmarkEnd w:id="19"/>
      <w:r w:rsidRPr="002B0E21">
        <w:rPr>
          <w:rFonts w:eastAsiaTheme="minorHAnsi"/>
        </w:rPr>
        <w:t xml:space="preserve"> </w:t>
      </w:r>
    </w:p>
    <w:p w:rsidRPr="002B0E21" w:rsidR="002B0E21" w:rsidP="002B0E21" w:rsidRDefault="002B0E21" w14:paraId="29BEF930" w14:textId="154CBFD8">
      <w:r w:rsidRPr="002B0E21">
        <w:t xml:space="preserve">Security controls include mechanisms for monitoring and auditing activities related to information assets. These controls help </w:t>
      </w:r>
      <w:r w:rsidR="003865E1">
        <w:t>Netradyne to</w:t>
      </w:r>
      <w:r w:rsidRPr="002B0E21">
        <w:t xml:space="preserve"> detect and respond to security incidents, track access, and maintain accountability.</w:t>
      </w:r>
    </w:p>
    <w:p w:rsidR="003865E1" w:rsidP="009A2151" w:rsidRDefault="002B0E21" w14:paraId="7051CFAE" w14:textId="77777777">
      <w:pPr>
        <w:pStyle w:val="Heading2"/>
      </w:pPr>
      <w:bookmarkStart w:name="_Toc144999044" w:id="20"/>
      <w:r w:rsidRPr="002B0E21">
        <w:rPr>
          <w:rFonts w:eastAsiaTheme="minorHAnsi"/>
        </w:rPr>
        <w:t>Risk management:</w:t>
      </w:r>
      <w:bookmarkEnd w:id="20"/>
      <w:r w:rsidRPr="002B0E21">
        <w:rPr>
          <w:rFonts w:eastAsiaTheme="minorHAnsi"/>
        </w:rPr>
        <w:t xml:space="preserve"> </w:t>
      </w:r>
    </w:p>
    <w:p w:rsidRPr="002B0E21" w:rsidR="002B0E21" w:rsidP="002B0E21" w:rsidRDefault="002B0E21" w14:paraId="76521AC4" w14:textId="60003160">
      <w:r w:rsidRPr="002B0E21">
        <w:t xml:space="preserve">Information security controls assist in identifying, assessing, and mitigating risks to information assets. They enable </w:t>
      </w:r>
      <w:r w:rsidR="003865E1">
        <w:t>Netradyne</w:t>
      </w:r>
      <w:r w:rsidRPr="002B0E21">
        <w:t xml:space="preserve"> to make informed decisions about resource allocation and risk reduction strategies.</w:t>
      </w:r>
    </w:p>
    <w:p w:rsidR="003865E1" w:rsidP="009A2151" w:rsidRDefault="002B0E21" w14:paraId="00673DB7" w14:textId="77777777">
      <w:pPr>
        <w:pStyle w:val="Heading2"/>
      </w:pPr>
      <w:bookmarkStart w:name="_Toc144999045" w:id="21"/>
      <w:r w:rsidRPr="002B0E21">
        <w:rPr>
          <w:rFonts w:eastAsiaTheme="minorHAnsi"/>
        </w:rPr>
        <w:t>Compliance:</w:t>
      </w:r>
      <w:bookmarkEnd w:id="21"/>
      <w:r w:rsidRPr="002B0E21">
        <w:rPr>
          <w:rFonts w:eastAsiaTheme="minorHAnsi"/>
        </w:rPr>
        <w:t xml:space="preserve"> </w:t>
      </w:r>
    </w:p>
    <w:p w:rsidRPr="002B0E21" w:rsidR="002B0E21" w:rsidP="002B0E21" w:rsidRDefault="003865E1" w14:paraId="29C55CAD" w14:textId="0C328FCA">
      <w:r>
        <w:t xml:space="preserve">Netradyne has spread across multiple geographies and </w:t>
      </w:r>
      <w:r w:rsidRPr="002B0E21" w:rsidR="002B0E21">
        <w:t>subject</w:t>
      </w:r>
      <w:r>
        <w:t>ed</w:t>
      </w:r>
      <w:r w:rsidRPr="002B0E21" w:rsidR="002B0E21">
        <w:t xml:space="preserve"> to</w:t>
      </w:r>
      <w:r>
        <w:t xml:space="preserve"> specific</w:t>
      </w:r>
      <w:r w:rsidRPr="002B0E21" w:rsidR="002B0E21">
        <w:t xml:space="preserve"> legal, regulatory, and industry-specific requirements related to information security. Security controls help ensure compliance with these standards and regulations.</w:t>
      </w:r>
    </w:p>
    <w:p w:rsidR="003865E1" w:rsidP="009A2151" w:rsidRDefault="002B0E21" w14:paraId="2FA699C6" w14:textId="77777777">
      <w:pPr>
        <w:pStyle w:val="Heading2"/>
      </w:pPr>
      <w:bookmarkStart w:name="_Toc144999046" w:id="22"/>
      <w:r w:rsidRPr="002B0E21">
        <w:rPr>
          <w:rFonts w:eastAsiaTheme="minorHAnsi"/>
        </w:rPr>
        <w:t>Incident response:</w:t>
      </w:r>
      <w:bookmarkEnd w:id="22"/>
      <w:r w:rsidRPr="002B0E21">
        <w:rPr>
          <w:rFonts w:eastAsiaTheme="minorHAnsi"/>
        </w:rPr>
        <w:t xml:space="preserve"> </w:t>
      </w:r>
    </w:p>
    <w:p w:rsidRPr="002B0E21" w:rsidR="002B0E21" w:rsidP="002B0E21" w:rsidRDefault="002B0E21" w14:paraId="5B0A2392" w14:textId="6E89985A">
      <w:r w:rsidRPr="002B0E21">
        <w:t>Controls facilitate the development of incident response plans and procedures to address security breaches, data breaches, or other security incidents promptly and effectively.</w:t>
      </w:r>
    </w:p>
    <w:p w:rsidR="003865E1" w:rsidP="009A2151" w:rsidRDefault="002B0E21" w14:paraId="0FF4C91B" w14:textId="77777777">
      <w:pPr>
        <w:pStyle w:val="Heading2"/>
      </w:pPr>
      <w:bookmarkStart w:name="_Toc144999047" w:id="23"/>
      <w:r w:rsidRPr="002B0E21">
        <w:rPr>
          <w:rFonts w:eastAsiaTheme="minorHAnsi"/>
        </w:rPr>
        <w:t>Education and awareness:</w:t>
      </w:r>
      <w:bookmarkEnd w:id="23"/>
      <w:r w:rsidRPr="002B0E21">
        <w:rPr>
          <w:rFonts w:eastAsiaTheme="minorHAnsi"/>
        </w:rPr>
        <w:t xml:space="preserve"> </w:t>
      </w:r>
    </w:p>
    <w:p w:rsidRPr="002B0E21" w:rsidR="002B0E21" w:rsidP="002B0E21" w:rsidRDefault="002B0E21" w14:paraId="333FEA62" w14:textId="755D1B7F">
      <w:r w:rsidRPr="002B0E21">
        <w:t>Information security controls encompass training and awareness programs to educate employees and users about best practices, policies, and procedures related to information security.</w:t>
      </w:r>
    </w:p>
    <w:p w:rsidR="003865E1" w:rsidP="009A2151" w:rsidRDefault="002B0E21" w14:paraId="7CD43D5B" w14:textId="77777777">
      <w:pPr>
        <w:pStyle w:val="Heading2"/>
      </w:pPr>
      <w:bookmarkStart w:name="_Toc144999048" w:id="24"/>
      <w:r w:rsidRPr="002B0E21">
        <w:rPr>
          <w:rFonts w:eastAsiaTheme="minorHAnsi"/>
        </w:rPr>
        <w:t>Continual improvement:</w:t>
      </w:r>
      <w:bookmarkEnd w:id="24"/>
      <w:r w:rsidRPr="002B0E21">
        <w:rPr>
          <w:rFonts w:eastAsiaTheme="minorHAnsi"/>
        </w:rPr>
        <w:t xml:space="preserve"> </w:t>
      </w:r>
    </w:p>
    <w:p w:rsidRPr="002B0E21" w:rsidR="002B0E21" w:rsidP="002B0E21" w:rsidRDefault="002B0E21" w14:paraId="0D625FDB" w14:textId="79DEA892">
      <w:r w:rsidRPr="002B0E21">
        <w:t xml:space="preserve">Security controls are part of a continuous improvement process. </w:t>
      </w:r>
      <w:r w:rsidR="003865E1">
        <w:t>Netradyne tends to</w:t>
      </w:r>
      <w:r w:rsidRPr="002B0E21">
        <w:t xml:space="preserve"> regularly assess </w:t>
      </w:r>
      <w:r w:rsidR="003865E1">
        <w:t>its</w:t>
      </w:r>
      <w:r w:rsidRPr="002B0E21">
        <w:t xml:space="preserve"> security posture, identify weaknesses, and implement enhancements to adapt to evolving threats and technologies.</w:t>
      </w:r>
    </w:p>
    <w:p w:rsidR="003865E1" w:rsidP="009A2151" w:rsidRDefault="002B0E21" w14:paraId="4D40695A" w14:textId="77777777">
      <w:pPr>
        <w:pStyle w:val="Heading2"/>
      </w:pPr>
      <w:bookmarkStart w:name="_Toc144999049" w:id="25"/>
      <w:r w:rsidRPr="002B0E21">
        <w:rPr>
          <w:rFonts w:eastAsiaTheme="minorHAnsi"/>
        </w:rPr>
        <w:t>Cost-effectiveness:</w:t>
      </w:r>
      <w:bookmarkEnd w:id="25"/>
      <w:r w:rsidRPr="002B0E21">
        <w:rPr>
          <w:rFonts w:eastAsiaTheme="minorHAnsi"/>
        </w:rPr>
        <w:t xml:space="preserve"> </w:t>
      </w:r>
    </w:p>
    <w:p w:rsidRPr="002B0E21" w:rsidR="002B0E21" w:rsidP="002B0E21" w:rsidRDefault="002B0E21" w14:paraId="4041EC9B" w14:textId="697F34D7">
      <w:r w:rsidRPr="002B0E21">
        <w:t xml:space="preserve">Effective information security controls can reduce the financial impact of security breaches, data loss, and downtime, ultimately saving </w:t>
      </w:r>
      <w:r w:rsidR="003865E1">
        <w:t>Netradyne from financial, informational, and reputational losses</w:t>
      </w:r>
      <w:r w:rsidRPr="002B0E21">
        <w:t xml:space="preserve"> in the long run.</w:t>
      </w:r>
    </w:p>
    <w:p w:rsidR="002B0E21" w:rsidP="002B0E21" w:rsidRDefault="002B0E21" w14:paraId="66EC5A24" w14:textId="231AC24F">
      <w:r w:rsidRPr="002B0E21">
        <w:t xml:space="preserve">In summary, information security controls serve as a comprehensive framework for protecting </w:t>
      </w:r>
      <w:r w:rsidR="003865E1">
        <w:t>Netradyne</w:t>
      </w:r>
      <w:r w:rsidRPr="002B0E21">
        <w:t xml:space="preserve">'s information assets, managing risks, and ensuring compliance with various requirements. They are essential for maintaining trust, reputation, and the overall stability of </w:t>
      </w:r>
      <w:r w:rsidR="003865E1">
        <w:t>Netradyne’s</w:t>
      </w:r>
      <w:r w:rsidRPr="002B0E21">
        <w:t xml:space="preserve"> operations in an increasingly digital and interconnected world.</w:t>
      </w:r>
    </w:p>
    <w:p w:rsidRPr="0066248A" w:rsidR="0066248A" w:rsidP="002B0E21" w:rsidRDefault="0066248A" w14:paraId="35D9358C" w14:textId="57294FEF">
      <w:pPr>
        <w:pStyle w:val="Heading1"/>
        <w:rPr>
          <w:rFonts w:eastAsiaTheme="majorEastAsia"/>
        </w:rPr>
      </w:pPr>
      <w:bookmarkStart w:name="_Toc144999050" w:id="26"/>
      <w:r w:rsidRPr="0066248A">
        <w:rPr>
          <w:rFonts w:eastAsiaTheme="majorEastAsia"/>
        </w:rPr>
        <w:t>Scope</w:t>
      </w:r>
      <w:bookmarkEnd w:id="26"/>
      <w:r w:rsidR="00D31E70">
        <w:rPr>
          <w:rFonts w:eastAsiaTheme="majorEastAsia"/>
        </w:rPr>
        <w:t xml:space="preserve"> </w:t>
      </w:r>
    </w:p>
    <w:p w:rsidR="003865E1" w:rsidP="003865E1" w:rsidRDefault="003865E1" w14:paraId="428AD181" w14:textId="1E8690CA">
      <w:pPr>
        <w:spacing w:after="0"/>
      </w:pPr>
      <w:r>
        <w:t>The scope of information security controls in Netradyne is comprehensive and encompasses various aspects of the Netradyne's operations, processes, and technology. Here's an overview of the key areas and elements within the scope of information security controls in an Netradyne:</w:t>
      </w:r>
    </w:p>
    <w:p w:rsidR="003865E1" w:rsidP="009A2151" w:rsidRDefault="003865E1" w14:paraId="1E1D48BB" w14:textId="6DFA9879">
      <w:pPr>
        <w:pStyle w:val="Heading2"/>
      </w:pPr>
      <w:bookmarkStart w:name="_Toc144999051" w:id="27"/>
      <w:r>
        <w:t>Data Privacy &amp; Security:</w:t>
      </w:r>
      <w:bookmarkEnd w:id="27"/>
      <w:r>
        <w:t xml:space="preserve"> </w:t>
      </w:r>
    </w:p>
    <w:p w:rsidR="003865E1" w:rsidP="003865E1" w:rsidRDefault="003865E1" w14:paraId="688CE7D3" w14:textId="2B6D608A">
      <w:pPr>
        <w:spacing w:after="0"/>
      </w:pPr>
      <w:r>
        <w:t>Information security controls cover all forms of data and information, including sensitive data, intellectual property, customer information, employee records, financial data, and any other critical information assets.</w:t>
      </w:r>
    </w:p>
    <w:p w:rsidR="008E7588" w:rsidP="009A2151" w:rsidRDefault="003865E1" w14:paraId="711AD416" w14:textId="5E12106E">
      <w:pPr>
        <w:pStyle w:val="Heading2"/>
      </w:pPr>
      <w:bookmarkStart w:name="_Toc144999052" w:id="28"/>
      <w:r>
        <w:t>Information Technology (IT) Systems</w:t>
      </w:r>
      <w:r w:rsidR="008E7588">
        <w:t xml:space="preserve"> &amp; Communication Security</w:t>
      </w:r>
      <w:r>
        <w:t>:</w:t>
      </w:r>
      <w:bookmarkEnd w:id="28"/>
      <w:r>
        <w:t xml:space="preserve"> </w:t>
      </w:r>
    </w:p>
    <w:p w:rsidR="003865E1" w:rsidP="003865E1" w:rsidRDefault="003865E1" w14:paraId="0F1A92B6" w14:textId="6ED80A94">
      <w:pPr>
        <w:spacing w:after="0"/>
      </w:pPr>
      <w:r>
        <w:t>These controls extend to the Netradyne's IT infrastructure, including networks, servers, workstations, databases, and software applications. IT security controls include firewalls, intrusion detection systems, antivirus software, and encryption.</w:t>
      </w:r>
    </w:p>
    <w:p w:rsidR="008E7588" w:rsidP="009A2151" w:rsidRDefault="008E7588" w14:paraId="3336E99D" w14:textId="7D2B0E03">
      <w:pPr>
        <w:pStyle w:val="Heading2"/>
      </w:pPr>
      <w:bookmarkStart w:name="_Toc144999053" w:id="29"/>
      <w:r>
        <w:t>Identity &amp; Access Management</w:t>
      </w:r>
      <w:r w:rsidR="003865E1">
        <w:t>:</w:t>
      </w:r>
      <w:bookmarkEnd w:id="29"/>
      <w:r w:rsidR="003865E1">
        <w:t xml:space="preserve"> </w:t>
      </w:r>
    </w:p>
    <w:p w:rsidR="003865E1" w:rsidP="003865E1" w:rsidRDefault="003865E1" w14:paraId="4D7CAFF4" w14:textId="67368FC8">
      <w:pPr>
        <w:spacing w:after="0"/>
      </w:pPr>
      <w:r>
        <w:t>Controls ensure that only authorized individuals or systems have access to specific information or resources. Access control mechanisms include user authentication, role-based access control, and access permissions.</w:t>
      </w:r>
    </w:p>
    <w:p w:rsidR="008E7588" w:rsidP="009A2151" w:rsidRDefault="003865E1" w14:paraId="3DADF2F4" w14:textId="32AB0D14">
      <w:pPr>
        <w:pStyle w:val="Heading2"/>
      </w:pPr>
      <w:bookmarkStart w:name="_Toc144999054" w:id="30"/>
      <w:r>
        <w:t xml:space="preserve">Physical </w:t>
      </w:r>
      <w:r w:rsidR="008E7588">
        <w:t xml:space="preserve">&amp; Environmental </w:t>
      </w:r>
      <w:r>
        <w:t>Security:</w:t>
      </w:r>
      <w:bookmarkEnd w:id="30"/>
      <w:r>
        <w:t xml:space="preserve"> </w:t>
      </w:r>
    </w:p>
    <w:p w:rsidR="003865E1" w:rsidP="003865E1" w:rsidRDefault="003865E1" w14:paraId="497DBB82" w14:textId="23C20244">
      <w:pPr>
        <w:spacing w:after="0"/>
      </w:pPr>
      <w:r>
        <w:t xml:space="preserve">Information security controls encompass physical security measures to protect </w:t>
      </w:r>
      <w:r w:rsidR="008E7588">
        <w:t xml:space="preserve">office premises, </w:t>
      </w:r>
      <w:r>
        <w:t xml:space="preserve">data </w:t>
      </w:r>
      <w:r w:rsidR="008E7588">
        <w:t>centres</w:t>
      </w:r>
      <w:r>
        <w:t>, server rooms, and other critical facilities from unauthorized access, theft, vandalism, and natural disasters.</w:t>
      </w:r>
    </w:p>
    <w:p w:rsidR="008E7588" w:rsidP="009A2151" w:rsidRDefault="008E7588" w14:paraId="27E9FB47" w14:textId="5F98004D">
      <w:pPr>
        <w:pStyle w:val="Heading2"/>
      </w:pPr>
      <w:bookmarkStart w:name="_Toc144999055" w:id="31"/>
      <w:r>
        <w:t>Information Security Policy and Procedure</w:t>
      </w:r>
      <w:r w:rsidR="003865E1">
        <w:t>:</w:t>
      </w:r>
      <w:bookmarkEnd w:id="31"/>
      <w:r w:rsidR="003865E1">
        <w:t xml:space="preserve"> </w:t>
      </w:r>
    </w:p>
    <w:p w:rsidR="003865E1" w:rsidP="003865E1" w:rsidRDefault="003865E1" w14:paraId="4EFC48CB" w14:textId="64DDB15C">
      <w:pPr>
        <w:spacing w:after="0"/>
      </w:pPr>
      <w:r>
        <w:t>This involves the creation, documentation, and enforcement of security policies, standards, and procedures that guide employees and users on how to handle information securely.</w:t>
      </w:r>
    </w:p>
    <w:p w:rsidR="008E7588" w:rsidP="009A2151" w:rsidRDefault="008E7588" w14:paraId="7DEA61DC" w14:textId="22AADA1A">
      <w:pPr>
        <w:pStyle w:val="Heading2"/>
      </w:pPr>
      <w:bookmarkStart w:name="_Toc144999056" w:id="32"/>
      <w:r>
        <w:t xml:space="preserve">Security </w:t>
      </w:r>
      <w:r w:rsidR="003865E1">
        <w:t xml:space="preserve">Incident </w:t>
      </w:r>
      <w:r>
        <w:t>Management</w:t>
      </w:r>
      <w:r w:rsidR="003865E1">
        <w:t>:</w:t>
      </w:r>
      <w:bookmarkEnd w:id="32"/>
      <w:r w:rsidR="003865E1">
        <w:t xml:space="preserve"> </w:t>
      </w:r>
    </w:p>
    <w:p w:rsidR="003865E1" w:rsidP="003865E1" w:rsidRDefault="003865E1" w14:paraId="6607C620" w14:textId="73AAE399">
      <w:pPr>
        <w:spacing w:after="0"/>
      </w:pPr>
      <w:r>
        <w:t>Controls define the processes and procedures for responding to security incidents, breaches, or data leaks, including incident detection, reporting, and recovery.</w:t>
      </w:r>
    </w:p>
    <w:p w:rsidR="008E7588" w:rsidP="009A2151" w:rsidRDefault="003865E1" w14:paraId="4848026E" w14:textId="77777777">
      <w:pPr>
        <w:pStyle w:val="Heading2"/>
      </w:pPr>
      <w:bookmarkStart w:name="_Toc144999057" w:id="33"/>
      <w:r>
        <w:t>Business Continuity and Disaster Recovery:</w:t>
      </w:r>
      <w:bookmarkEnd w:id="33"/>
      <w:r>
        <w:t xml:space="preserve"> </w:t>
      </w:r>
    </w:p>
    <w:p w:rsidR="003865E1" w:rsidP="003865E1" w:rsidRDefault="003865E1" w14:paraId="237EC032" w14:textId="18338090">
      <w:pPr>
        <w:spacing w:after="0"/>
      </w:pPr>
      <w:r>
        <w:t xml:space="preserve">Information security controls also include plans and strategies for ensuring business continuity in the event of disruptions, such as cyberattacks, </w:t>
      </w:r>
      <w:r w:rsidR="008E7588">
        <w:t xml:space="preserve">Zone or Region wise failure, </w:t>
      </w:r>
      <w:r>
        <w:t>natural disasters, or equipment failures.</w:t>
      </w:r>
    </w:p>
    <w:p w:rsidR="008E7588" w:rsidP="009A2151" w:rsidRDefault="003865E1" w14:paraId="176B1044" w14:textId="77777777">
      <w:pPr>
        <w:pStyle w:val="Heading2"/>
      </w:pPr>
      <w:bookmarkStart w:name="_Toc144999058" w:id="34"/>
      <w:r>
        <w:t>Vendor and Third-Party Risk Management:</w:t>
      </w:r>
      <w:bookmarkEnd w:id="34"/>
      <w:r>
        <w:t xml:space="preserve"> </w:t>
      </w:r>
    </w:p>
    <w:p w:rsidR="003865E1" w:rsidP="003865E1" w:rsidRDefault="003865E1" w14:paraId="267B4A6B" w14:textId="0AD7E4A4">
      <w:pPr>
        <w:spacing w:after="0"/>
      </w:pPr>
      <w:r>
        <w:t>Netradyne need controls to assess and manage the security risks associated with third-party vendors, suppliers, and service providers who have access to their data or systems.</w:t>
      </w:r>
    </w:p>
    <w:p w:rsidR="008E7588" w:rsidP="009A2151" w:rsidRDefault="003865E1" w14:paraId="410838A0" w14:textId="77777777">
      <w:pPr>
        <w:pStyle w:val="Heading2"/>
      </w:pPr>
      <w:bookmarkStart w:name="_Toc144999059" w:id="35"/>
      <w:r>
        <w:t>Employee Training and Awareness:</w:t>
      </w:r>
      <w:bookmarkEnd w:id="35"/>
      <w:r>
        <w:t xml:space="preserve"> </w:t>
      </w:r>
    </w:p>
    <w:p w:rsidR="003865E1" w:rsidP="003865E1" w:rsidRDefault="003865E1" w14:paraId="30119242" w14:textId="1BA5C1CB">
      <w:pPr>
        <w:spacing w:after="0"/>
      </w:pPr>
      <w:r>
        <w:t>Security controls encompass training programs to educate employees and raise awareness about security best practices, policies, and procedures.</w:t>
      </w:r>
    </w:p>
    <w:p w:rsidR="008E7588" w:rsidP="009A2151" w:rsidRDefault="003865E1" w14:paraId="7E0C3BA6" w14:textId="77777777">
      <w:pPr>
        <w:pStyle w:val="Heading2"/>
      </w:pPr>
      <w:bookmarkStart w:name="_Toc144999060" w:id="36"/>
      <w:r>
        <w:t>Compliance and Regulatory Requirements:</w:t>
      </w:r>
      <w:bookmarkEnd w:id="36"/>
      <w:r>
        <w:t xml:space="preserve"> </w:t>
      </w:r>
    </w:p>
    <w:p w:rsidR="003865E1" w:rsidP="003865E1" w:rsidRDefault="003865E1" w14:paraId="73639904" w14:textId="4D5CE6F0">
      <w:pPr>
        <w:spacing w:after="0"/>
      </w:pPr>
      <w:r>
        <w:t xml:space="preserve">Netradyne must establish controls to meet legal, regulatory, and industry-specific compliance requirements related to information security, such as GDPR, </w:t>
      </w:r>
      <w:r w:rsidR="008E7588">
        <w:t>CCPA</w:t>
      </w:r>
      <w:r>
        <w:t xml:space="preserve">, </w:t>
      </w:r>
      <w:r w:rsidR="008E7588">
        <w:t>ISO 27001, ISO 27701, CIS, NIST SP 800 -53 etc.</w:t>
      </w:r>
    </w:p>
    <w:p w:rsidR="008E7588" w:rsidP="009A2151" w:rsidRDefault="003865E1" w14:paraId="280D0709" w14:textId="77777777">
      <w:pPr>
        <w:pStyle w:val="Heading2"/>
      </w:pPr>
      <w:bookmarkStart w:name="_Toc144999061" w:id="37"/>
      <w:r>
        <w:t>Network Security:</w:t>
      </w:r>
      <w:bookmarkEnd w:id="37"/>
      <w:r>
        <w:t xml:space="preserve"> </w:t>
      </w:r>
    </w:p>
    <w:p w:rsidR="003865E1" w:rsidP="003865E1" w:rsidRDefault="003865E1" w14:paraId="377CA840" w14:textId="00145BA9">
      <w:pPr>
        <w:spacing w:after="0"/>
      </w:pPr>
      <w:r>
        <w:t>Controls are implemented to protect the Netradyne's network infrastructure, including firewalls, intrusion prevention systems, and network segmentation.</w:t>
      </w:r>
    </w:p>
    <w:p w:rsidR="00E52E4F" w:rsidP="009A2151" w:rsidRDefault="003865E1" w14:paraId="63CE7266" w14:textId="77777777">
      <w:pPr>
        <w:pStyle w:val="Heading2"/>
      </w:pPr>
      <w:bookmarkStart w:name="_Toc144999062" w:id="38"/>
      <w:r>
        <w:t>Endpoint Security:</w:t>
      </w:r>
      <w:bookmarkEnd w:id="38"/>
      <w:r>
        <w:t xml:space="preserve"> </w:t>
      </w:r>
    </w:p>
    <w:p w:rsidR="003865E1" w:rsidP="003865E1" w:rsidRDefault="003865E1" w14:paraId="37751E12" w14:textId="4800DA95">
      <w:pPr>
        <w:spacing w:after="0"/>
      </w:pPr>
      <w:r>
        <w:t>Security controls extend to endpoints, including laptops, desktops, mobile devices, and IoT devices, to protect against malware, data loss, and unauthorized access.</w:t>
      </w:r>
    </w:p>
    <w:p w:rsidR="00E52E4F" w:rsidP="009A2151" w:rsidRDefault="003865E1" w14:paraId="524F8C6B" w14:textId="77777777">
      <w:pPr>
        <w:pStyle w:val="Heading2"/>
      </w:pPr>
      <w:bookmarkStart w:name="_Toc144999063" w:id="39"/>
      <w:r>
        <w:t>Cloud Security:</w:t>
      </w:r>
      <w:bookmarkEnd w:id="39"/>
      <w:r>
        <w:t xml:space="preserve"> </w:t>
      </w:r>
    </w:p>
    <w:p w:rsidR="003865E1" w:rsidP="003865E1" w:rsidRDefault="003865E1" w14:paraId="23A95925" w14:textId="3181691D">
      <w:pPr>
        <w:spacing w:after="0"/>
      </w:pPr>
      <w:r>
        <w:t xml:space="preserve">As Netradyne </w:t>
      </w:r>
      <w:r w:rsidR="00E52E4F">
        <w:t>majorly</w:t>
      </w:r>
      <w:r>
        <w:t xml:space="preserve"> adopt cloud services, security controls cover cloud-based infrastructure, applications, and data to ensure they are secure and compliant.</w:t>
      </w:r>
    </w:p>
    <w:p w:rsidR="00E52E4F" w:rsidP="009A2151" w:rsidRDefault="003865E1" w14:paraId="3AEFF1B1" w14:textId="77777777">
      <w:pPr>
        <w:pStyle w:val="Heading2"/>
      </w:pPr>
      <w:bookmarkStart w:name="_Toc144999064" w:id="40"/>
      <w:r>
        <w:t>Monitoring and Logging:</w:t>
      </w:r>
      <w:bookmarkEnd w:id="40"/>
      <w:r>
        <w:t xml:space="preserve"> </w:t>
      </w:r>
    </w:p>
    <w:p w:rsidR="003865E1" w:rsidP="003865E1" w:rsidRDefault="003865E1" w14:paraId="14E9C1F3" w14:textId="2C9A83AB">
      <w:pPr>
        <w:spacing w:after="0"/>
      </w:pPr>
      <w:r>
        <w:t xml:space="preserve">Controls include systems for monitoring network and system activities, as well as collecting and </w:t>
      </w:r>
      <w:r w:rsidR="00E52E4F">
        <w:t>analysing</w:t>
      </w:r>
      <w:r>
        <w:t xml:space="preserve"> logs to detect and respond to security incidents.</w:t>
      </w:r>
    </w:p>
    <w:p w:rsidR="00E52E4F" w:rsidP="009A2151" w:rsidRDefault="003865E1" w14:paraId="7FC56618" w14:textId="77777777">
      <w:pPr>
        <w:pStyle w:val="Heading2"/>
      </w:pPr>
      <w:bookmarkStart w:name="_Toc144999065" w:id="41"/>
      <w:r>
        <w:t>Security Awareness and Training:</w:t>
      </w:r>
      <w:bookmarkEnd w:id="41"/>
      <w:r>
        <w:t xml:space="preserve"> </w:t>
      </w:r>
    </w:p>
    <w:p w:rsidR="003865E1" w:rsidP="003865E1" w:rsidRDefault="003865E1" w14:paraId="45EFDD4B" w14:textId="3EB9FA55">
      <w:pPr>
        <w:spacing w:after="0"/>
      </w:pPr>
      <w:r>
        <w:t>Security controls encompass programs and initiatives to educate employees and users about security best practices, policies, and procedures.</w:t>
      </w:r>
    </w:p>
    <w:p w:rsidR="00E52E4F" w:rsidP="009A2151" w:rsidRDefault="003865E1" w14:paraId="6E0AEB72" w14:textId="77777777">
      <w:pPr>
        <w:pStyle w:val="Heading2"/>
      </w:pPr>
      <w:bookmarkStart w:name="_Toc144999066" w:id="42"/>
      <w:r>
        <w:t>Security Governance and Risk Management:</w:t>
      </w:r>
      <w:bookmarkEnd w:id="42"/>
      <w:r>
        <w:t xml:space="preserve"> </w:t>
      </w:r>
    </w:p>
    <w:p w:rsidR="003865E1" w:rsidP="003865E1" w:rsidRDefault="003865E1" w14:paraId="6692F65D" w14:textId="3A3A6A40">
      <w:pPr>
        <w:spacing w:after="0"/>
      </w:pPr>
      <w:r>
        <w:t>The Netradyne must establish governance structures and processes for managing information security risks effectively.</w:t>
      </w:r>
    </w:p>
    <w:p w:rsidR="00E52E4F" w:rsidP="009A2151" w:rsidRDefault="00E52E4F" w14:paraId="13382876" w14:textId="52A1145F">
      <w:pPr>
        <w:pStyle w:val="Heading2"/>
      </w:pPr>
      <w:bookmarkStart w:name="_Toc144999067" w:id="43"/>
      <w:r>
        <w:t>Vulnerability &amp; Patch Management</w:t>
      </w:r>
      <w:r w:rsidR="003865E1">
        <w:t>:</w:t>
      </w:r>
      <w:bookmarkEnd w:id="43"/>
      <w:r w:rsidR="003865E1">
        <w:t xml:space="preserve"> </w:t>
      </w:r>
    </w:p>
    <w:p w:rsidR="003865E1" w:rsidP="003865E1" w:rsidRDefault="003865E1" w14:paraId="039F754E" w14:textId="7CC0AA7B">
      <w:pPr>
        <w:spacing w:after="0"/>
      </w:pPr>
      <w:r>
        <w:t>Regular security testing, vulnerability assessments,</w:t>
      </w:r>
      <w:r w:rsidR="00E52E4F">
        <w:t xml:space="preserve"> Patch Management</w:t>
      </w:r>
      <w:r>
        <w:t xml:space="preserve"> and penetration testing are essential controls to identify and remediate security weaknesses.</w:t>
      </w:r>
    </w:p>
    <w:p w:rsidR="00E52E4F" w:rsidP="009A2151" w:rsidRDefault="003865E1" w14:paraId="125EE1E9" w14:textId="77777777">
      <w:pPr>
        <w:pStyle w:val="Heading2"/>
      </w:pPr>
      <w:bookmarkStart w:name="_Toc144999068" w:id="44"/>
      <w:r>
        <w:t>Encryption</w:t>
      </w:r>
      <w:r w:rsidR="00E52E4F">
        <w:t xml:space="preserve"> &amp; Data Protection</w:t>
      </w:r>
      <w:r>
        <w:t>:</w:t>
      </w:r>
      <w:bookmarkEnd w:id="44"/>
      <w:r>
        <w:t xml:space="preserve"> </w:t>
      </w:r>
    </w:p>
    <w:p w:rsidR="003865E1" w:rsidP="003865E1" w:rsidRDefault="003865E1" w14:paraId="6F42263D" w14:textId="072ADCA2">
      <w:pPr>
        <w:spacing w:after="0"/>
      </w:pPr>
      <w:r>
        <w:t>Controls for encrypting sensitive data both in transit and at rest to protect it from unauthorized access or exposure.</w:t>
      </w:r>
    </w:p>
    <w:p w:rsidR="004D0AF1" w:rsidP="003865E1" w:rsidRDefault="004D0AF1" w14:paraId="7915C602" w14:textId="77777777">
      <w:pPr>
        <w:spacing w:after="0"/>
      </w:pPr>
    </w:p>
    <w:p w:rsidR="002A753B" w:rsidP="003865E1" w:rsidRDefault="003865E1" w14:paraId="29C78F00" w14:textId="58C10012">
      <w:pPr>
        <w:spacing w:after="0"/>
      </w:pPr>
      <w:r>
        <w:t xml:space="preserve">The specific information security controls and their scope can vary depending on the Netradyne's </w:t>
      </w:r>
      <w:r w:rsidR="00E52E4F">
        <w:t>dynamic</w:t>
      </w:r>
      <w:r>
        <w:t xml:space="preserve"> risk profile. A comprehensive and well-implemented information security program considers all these aspects to protect the Netradyne's information assets and maintain trust with </w:t>
      </w:r>
      <w:r w:rsidR="00E52E4F">
        <w:t>stakeholders.</w:t>
      </w:r>
    </w:p>
    <w:p w:rsidR="00906020" w:rsidP="00906020" w:rsidRDefault="00941332" w14:paraId="54CFFF14" w14:textId="57EF7C56">
      <w:pPr>
        <w:pStyle w:val="Heading1"/>
        <w:rPr>
          <w:rFonts w:eastAsiaTheme="majorEastAsia"/>
        </w:rPr>
      </w:pPr>
      <w:bookmarkStart w:name="_Toc144999069" w:id="45"/>
      <w:r w:rsidRPr="009416BB">
        <w:rPr>
          <w:rFonts w:eastAsiaTheme="majorEastAsia"/>
        </w:rPr>
        <w:t xml:space="preserve">Roles and </w:t>
      </w:r>
      <w:r w:rsidRPr="009416BB" w:rsidR="009C005D">
        <w:rPr>
          <w:rFonts w:eastAsiaTheme="majorEastAsia"/>
        </w:rPr>
        <w:t>Responsibilities</w:t>
      </w:r>
      <w:bookmarkEnd w:id="45"/>
      <w:r w:rsidRPr="009416BB">
        <w:rPr>
          <w:rFonts w:eastAsiaTheme="majorEastAsia"/>
        </w:rPr>
        <w:t xml:space="preserve"> </w:t>
      </w:r>
    </w:p>
    <w:p w:rsidRPr="00906020" w:rsidR="00906020" w:rsidP="00242C48" w:rsidRDefault="00906020" w14:paraId="2BED0539" w14:textId="15892FFA">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rsidTr="00906020" w14:paraId="6E805C88"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rsidRPr="00906020" w:rsidR="00906020" w:rsidP="00906020" w:rsidRDefault="00906020" w14:paraId="1623E3D9" w14:textId="6D95C644">
            <w:pPr>
              <w:jc w:val="left"/>
              <w:rPr>
                <w:b/>
                <w:bCs/>
              </w:rPr>
            </w:pPr>
            <w:r w:rsidRPr="00906020">
              <w:rPr>
                <w:b/>
                <w:bCs/>
              </w:rPr>
              <w:t>Role</w:t>
            </w:r>
          </w:p>
        </w:tc>
        <w:tc>
          <w:tcPr>
            <w:tcW w:w="6051" w:type="dxa"/>
            <w:vAlign w:val="center"/>
          </w:tcPr>
          <w:p w:rsidRPr="00906020" w:rsidR="00906020" w:rsidP="00906020" w:rsidRDefault="00906020" w14:paraId="79E8AEA1" w14:textId="03755087">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rsidTr="00906020" w14:paraId="71D5EEA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D6ACBF6" w14:textId="50346F04">
            <w:pPr>
              <w:jc w:val="left"/>
              <w:rPr>
                <w:i w:val="0"/>
                <w:iCs w:val="0"/>
              </w:rPr>
            </w:pPr>
            <w:r>
              <w:rPr>
                <w:i w:val="0"/>
                <w:iCs w:val="0"/>
              </w:rPr>
              <w:t>Owner</w:t>
            </w:r>
          </w:p>
        </w:tc>
        <w:tc>
          <w:tcPr>
            <w:tcW w:w="6051" w:type="dxa"/>
            <w:vAlign w:val="center"/>
          </w:tcPr>
          <w:p w:rsidR="00906020" w:rsidP="00F0333D" w:rsidRDefault="00F0333D" w14:paraId="4883BDC6" w14:textId="5819FC8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rsidR="00F0333D" w:rsidP="00F0333D" w:rsidRDefault="00F0333D" w14:paraId="396CBC97" w14:textId="77F97F0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Is the point of contact for the document.</w:t>
            </w:r>
          </w:p>
          <w:p w:rsidRPr="00906020" w:rsidR="00F0333D" w:rsidP="00F0333D" w:rsidRDefault="00F0333D" w14:paraId="151F6E44" w14:textId="398A8A3B">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rsidTr="00906020" w14:paraId="221CD5BA"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3730A514" w14:textId="17415CE3">
            <w:pPr>
              <w:jc w:val="left"/>
              <w:rPr>
                <w:i w:val="0"/>
                <w:iCs w:val="0"/>
              </w:rPr>
            </w:pPr>
            <w:r>
              <w:rPr>
                <w:i w:val="0"/>
                <w:iCs w:val="0"/>
              </w:rPr>
              <w:t>Reviewers/Stakeholders</w:t>
            </w:r>
          </w:p>
        </w:tc>
        <w:tc>
          <w:tcPr>
            <w:tcW w:w="6051" w:type="dxa"/>
            <w:vAlign w:val="center"/>
          </w:tcPr>
          <w:p w:rsidRPr="00906020" w:rsidR="00906020" w:rsidP="00906020" w:rsidRDefault="00F0333D" w14:paraId="6039BD37" w14:textId="16350D8F">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rsidTr="00906020" w14:paraId="54A278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474005E1" w14:textId="11A401B2">
            <w:pPr>
              <w:jc w:val="left"/>
              <w:rPr>
                <w:i w:val="0"/>
                <w:iCs w:val="0"/>
              </w:rPr>
            </w:pPr>
            <w:r>
              <w:rPr>
                <w:i w:val="0"/>
                <w:iCs w:val="0"/>
              </w:rPr>
              <w:t>Approvers</w:t>
            </w:r>
          </w:p>
        </w:tc>
        <w:tc>
          <w:tcPr>
            <w:tcW w:w="6051" w:type="dxa"/>
            <w:vAlign w:val="center"/>
          </w:tcPr>
          <w:p w:rsidRPr="00906020" w:rsidR="00906020" w:rsidP="00906020" w:rsidRDefault="00F0333D" w14:paraId="7E2E6340" w14:textId="7FF037FD">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rsidTr="00906020" w14:paraId="744A51E2" w14:textId="77777777">
        <w:tc>
          <w:tcPr>
            <w:cnfStyle w:val="001000000000" w:firstRow="0" w:lastRow="0" w:firstColumn="1" w:lastColumn="0" w:oddVBand="0" w:evenVBand="0" w:oddHBand="0" w:evenHBand="0" w:firstRowFirstColumn="0" w:firstRowLastColumn="0" w:lastRowFirstColumn="0" w:lastRowLastColumn="0"/>
            <w:tcW w:w="2533" w:type="dxa"/>
            <w:vAlign w:val="center"/>
          </w:tcPr>
          <w:p w:rsidRPr="00906020" w:rsidR="00906020" w:rsidP="00906020" w:rsidRDefault="00F0333D" w14:paraId="77ECF02A" w14:textId="3DC2B89E">
            <w:pPr>
              <w:jc w:val="left"/>
              <w:rPr>
                <w:i w:val="0"/>
                <w:iCs w:val="0"/>
              </w:rPr>
            </w:pPr>
            <w:r>
              <w:rPr>
                <w:i w:val="0"/>
                <w:iCs w:val="0"/>
              </w:rPr>
              <w:t>Document Release</w:t>
            </w:r>
          </w:p>
        </w:tc>
        <w:tc>
          <w:tcPr>
            <w:tcW w:w="6051" w:type="dxa"/>
            <w:vAlign w:val="center"/>
          </w:tcPr>
          <w:p w:rsidRPr="00906020" w:rsidR="00906020" w:rsidP="00906020" w:rsidRDefault="00764234" w14:paraId="57C67A2F" w14:textId="1730828D">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rsidR="00C83281" w:rsidP="00C83281" w:rsidRDefault="001B3448" w14:paraId="42ADFFCC" w14:textId="097C0801">
      <w:pPr>
        <w:pStyle w:val="Heading1"/>
        <w:rPr>
          <w:rFonts w:eastAsiaTheme="majorEastAsia"/>
          <w:lang w:val="en-US"/>
        </w:rPr>
      </w:pPr>
      <w:bookmarkStart w:name="_Toc144999070" w:id="46"/>
      <w:r>
        <w:rPr>
          <w:rFonts w:eastAsiaTheme="majorEastAsia"/>
          <w:lang w:val="en-US"/>
        </w:rPr>
        <w:t>Procedure</w:t>
      </w:r>
      <w:bookmarkEnd w:id="46"/>
    </w:p>
    <w:p w:rsidR="009615AB" w:rsidP="009615AB" w:rsidRDefault="009615AB" w14:paraId="476C1874" w14:textId="605EA2FB">
      <w:pPr>
        <w:pStyle w:val="Heading2"/>
        <w:rPr>
          <w:lang w:val="en-US"/>
        </w:rPr>
      </w:pPr>
      <w:bookmarkStart w:name="_Toc144999071" w:id="47"/>
      <w:r>
        <w:rPr>
          <w:lang w:val="en-US"/>
        </w:rPr>
        <w:t>Netradyne Information Security Control Framework</w:t>
      </w:r>
      <w:bookmarkEnd w:id="47"/>
      <w:r w:rsidR="004D0AF1">
        <w:rPr>
          <w:lang w:val="en-US"/>
        </w:rPr>
        <w:t xml:space="preserve"> (ISCF)</w:t>
      </w:r>
    </w:p>
    <w:p w:rsidR="009615AB" w:rsidP="00581A98" w:rsidRDefault="009615AB" w14:paraId="18F2E406" w14:textId="50127BDB">
      <w:pPr>
        <w:rPr>
          <w:lang w:val="en-US"/>
        </w:rPr>
      </w:pPr>
      <w:r w:rsidRPr="33D5A239" w:rsidR="009615AB">
        <w:rPr>
          <w:lang w:val="en-US"/>
        </w:rPr>
        <w:t>Netradyne</w:t>
      </w:r>
      <w:r w:rsidRPr="33D5A239" w:rsidR="009615AB">
        <w:rPr>
          <w:lang w:val="en-US"/>
        </w:rPr>
        <w:t xml:space="preserve"> Information Security Control Framework (ISCF), also known as Security Control Framework or Cybersecurity Framework, is a structured and organized set of policies, standards, procedures, and technical controls that an organization uses to manage and mitigate information security risks. Its primary purpose is to provide guidance and a systematic approach for safeguarding an organization's sensitive information, data, systems, and technology infrastructure. </w:t>
      </w:r>
      <w:r w:rsidRPr="33D5A239" w:rsidR="009615AB">
        <w:rPr>
          <w:lang w:val="en-US"/>
        </w:rPr>
        <w:t xml:space="preserve">All controls are listed below. </w:t>
      </w:r>
      <w:r w:rsidRPr="33D5A239" w:rsidR="7FE4FF05">
        <w:rPr>
          <w:lang w:val="en-US"/>
        </w:rPr>
        <w:t>A few</w:t>
      </w:r>
      <w:r w:rsidRPr="33D5A239" w:rsidR="009615AB">
        <w:rPr>
          <w:lang w:val="en-US"/>
        </w:rPr>
        <w:t xml:space="preserve"> controls might not be applicable at present and marked </w:t>
      </w:r>
      <w:r w:rsidRPr="33D5A239" w:rsidR="01659D2F">
        <w:rPr>
          <w:lang w:val="en-US"/>
        </w:rPr>
        <w:t>accordingly,</w:t>
      </w:r>
      <w:r w:rsidRPr="33D5A239" w:rsidR="009615AB">
        <w:rPr>
          <w:lang w:val="en-US"/>
        </w:rPr>
        <w:t xml:space="preserve"> but going forward those controls might be relevant to </w:t>
      </w:r>
      <w:r w:rsidRPr="33D5A239" w:rsidR="009615AB">
        <w:rPr>
          <w:lang w:val="en-US"/>
        </w:rPr>
        <w:t>Netradyne</w:t>
      </w:r>
      <w:r w:rsidRPr="33D5A239" w:rsidR="009615AB">
        <w:rPr>
          <w:lang w:val="en-US"/>
        </w:rPr>
        <w:t xml:space="preserve"> Dynamic risk profile.</w:t>
      </w:r>
    </w:p>
    <w:p w:rsidR="00581A98" w:rsidP="00581A98" w:rsidRDefault="00581A98" w14:paraId="79957ABE" w14:textId="78D89EBB">
      <w:pPr>
        <w:rPr>
          <w:lang w:val="en-US"/>
        </w:rPr>
      </w:pPr>
      <w:r w:rsidRPr="33D5A239" w:rsidR="00581A98">
        <w:rPr>
          <w:lang w:val="en-US"/>
        </w:rPr>
        <w:t xml:space="preserve">On </w:t>
      </w:r>
      <w:r w:rsidRPr="33D5A239" w:rsidR="5FF7ED00">
        <w:rPr>
          <w:lang w:val="en-US"/>
        </w:rPr>
        <w:t>the Policy</w:t>
      </w:r>
      <w:r w:rsidRPr="33D5A239" w:rsidR="00581A98">
        <w:rPr>
          <w:lang w:val="en-US"/>
        </w:rPr>
        <w:t xml:space="preserve"> and Procedure front, </w:t>
      </w:r>
      <w:r w:rsidRPr="33D5A239" w:rsidR="00581A98">
        <w:rPr>
          <w:lang w:val="en-US"/>
        </w:rPr>
        <w:t>Netradyne</w:t>
      </w:r>
      <w:r w:rsidRPr="33D5A239" w:rsidR="00581A98">
        <w:rPr>
          <w:lang w:val="en-US"/>
        </w:rPr>
        <w:t xml:space="preserve"> Information Security Control Framework is governed by </w:t>
      </w:r>
      <w:hyperlink r:id="Ra06441151f01451b">
        <w:r w:rsidRPr="33D5A239" w:rsidR="00581A98">
          <w:rPr>
            <w:rStyle w:val="Hyperlink"/>
          </w:rPr>
          <w:t>Netradyne Information Security Policy &amp; Procedure.pdf</w:t>
        </w:r>
      </w:hyperlink>
      <w:r w:rsidR="00581A98">
        <w:rPr/>
        <w:t xml:space="preserve"> and other policies, processes and procedures mentioned in </w:t>
      </w:r>
      <w:hyperlink w:anchor="_References">
        <w:r w:rsidRPr="33D5A239" w:rsidR="00581A98">
          <w:rPr>
            <w:rStyle w:val="Hyperlink"/>
          </w:rPr>
          <w:t>Section 8</w:t>
        </w:r>
      </w:hyperlink>
      <w:r w:rsidR="00581A98">
        <w:rPr/>
        <w:t xml:space="preserve"> of this document.</w:t>
      </w:r>
    </w:p>
    <w:p w:rsidR="001B3448" w:rsidP="001B3448" w:rsidRDefault="001B3448" w14:paraId="17286522" w14:textId="25FC9453">
      <w:pPr>
        <w:rPr>
          <w:lang w:val="en-US"/>
        </w:rPr>
      </w:pPr>
      <w:r>
        <w:rPr>
          <w:lang w:val="en-US"/>
        </w:rPr>
        <w:t xml:space="preserve">Netradyne </w:t>
      </w:r>
      <w:r w:rsidR="009615AB">
        <w:rPr>
          <w:lang w:val="en-US"/>
        </w:rPr>
        <w:t xml:space="preserve">security </w:t>
      </w:r>
      <w:r>
        <w:rPr>
          <w:lang w:val="en-US"/>
        </w:rPr>
        <w:t>control framework stems from Netradyne</w:t>
      </w:r>
      <w:r w:rsidRPr="001B3448">
        <w:rPr>
          <w:lang w:val="en-US"/>
        </w:rPr>
        <w:t xml:space="preserve"> risk </w:t>
      </w:r>
      <w:r>
        <w:rPr>
          <w:lang w:val="en-US"/>
        </w:rPr>
        <w:t xml:space="preserve">management </w:t>
      </w:r>
      <w:r w:rsidRPr="001B3448">
        <w:rPr>
          <w:lang w:val="en-US"/>
        </w:rPr>
        <w:t>framework</w:t>
      </w:r>
      <w:r>
        <w:rPr>
          <w:lang w:val="en-US"/>
        </w:rPr>
        <w:t>.</w:t>
      </w:r>
    </w:p>
    <w:p w:rsidR="001B3448" w:rsidP="00985A32" w:rsidRDefault="001B3448" w14:paraId="23945EB3" w14:textId="77777777">
      <w:pPr>
        <w:pStyle w:val="Heading3"/>
      </w:pPr>
      <w:bookmarkStart w:name="_Toc144999072" w:id="48"/>
      <w:r>
        <w:t>Risk Management Framework</w:t>
      </w:r>
      <w:bookmarkEnd w:id="48"/>
      <w:r w:rsidRPr="001B3448">
        <w:t xml:space="preserve"> </w:t>
      </w:r>
    </w:p>
    <w:p w:rsidR="001B3448" w:rsidP="00581A98" w:rsidRDefault="001B3448" w14:paraId="43ECE5DB" w14:textId="18E43B6B">
      <w:pPr>
        <w:rPr>
          <w:lang w:val="en-US"/>
        </w:rPr>
      </w:pPr>
      <w:r>
        <w:rPr>
          <w:lang w:val="en-US"/>
        </w:rPr>
        <w:t xml:space="preserve">It </w:t>
      </w:r>
      <w:r w:rsidRPr="001B3448">
        <w:rPr>
          <w:lang w:val="en-US"/>
        </w:rPr>
        <w:t xml:space="preserve">is a structured and systematic approach that </w:t>
      </w:r>
      <w:r>
        <w:rPr>
          <w:lang w:val="en-US"/>
        </w:rPr>
        <w:t>Netradyne</w:t>
      </w:r>
      <w:r w:rsidRPr="001B3448">
        <w:rPr>
          <w:lang w:val="en-US"/>
        </w:rPr>
        <w:t xml:space="preserve"> uses to identify, assess, manage, and mitigate risks across its various operations and activities. </w:t>
      </w:r>
    </w:p>
    <w:p w:rsidRPr="001B3448" w:rsidR="001B3448" w:rsidP="001B3448" w:rsidRDefault="001B3448" w14:paraId="5F89EA22" w14:textId="5CFBD37A">
      <w:pPr>
        <w:rPr>
          <w:lang w:val="en-US"/>
        </w:rPr>
      </w:pPr>
      <w:r>
        <w:rPr>
          <w:lang w:val="en-US"/>
        </w:rPr>
        <w:t>Risk Management</w:t>
      </w:r>
      <w:r w:rsidRPr="001B3448">
        <w:rPr>
          <w:lang w:val="en-US"/>
        </w:rPr>
        <w:t xml:space="preserve"> </w:t>
      </w:r>
      <w:r>
        <w:rPr>
          <w:lang w:val="en-US"/>
        </w:rPr>
        <w:t>F</w:t>
      </w:r>
      <w:r w:rsidRPr="001B3448">
        <w:rPr>
          <w:lang w:val="en-US"/>
        </w:rPr>
        <w:t xml:space="preserve">ramework </w:t>
      </w:r>
      <w:r>
        <w:rPr>
          <w:lang w:val="en-US"/>
        </w:rPr>
        <w:t xml:space="preserve">aligned with Netradyne Business Objectives and </w:t>
      </w:r>
      <w:r w:rsidRPr="001B3448">
        <w:rPr>
          <w:lang w:val="en-US"/>
        </w:rPr>
        <w:t xml:space="preserve">provides a set of guidelines, processes, and tools that help </w:t>
      </w:r>
      <w:r>
        <w:rPr>
          <w:lang w:val="en-US"/>
        </w:rPr>
        <w:t>to</w:t>
      </w:r>
      <w:r w:rsidRPr="001B3448">
        <w:rPr>
          <w:lang w:val="en-US"/>
        </w:rPr>
        <w:t xml:space="preserve"> make informed decisions about how to deal with risks effectively.</w:t>
      </w:r>
    </w:p>
    <w:p w:rsidR="002A3E4A" w:rsidP="001B3448" w:rsidRDefault="001B3448" w14:paraId="54A5AADA" w14:textId="61E0932D">
      <w:pPr>
        <w:rPr>
          <w:lang w:val="en-US"/>
        </w:rPr>
      </w:pPr>
      <w:r>
        <w:rPr>
          <w:lang w:val="en-US"/>
        </w:rPr>
        <w:t>In the below chart,</w:t>
      </w:r>
      <w:r w:rsidRPr="001B3448">
        <w:rPr>
          <w:lang w:val="en-US"/>
        </w:rPr>
        <w:t xml:space="preserve"> key components and aspects </w:t>
      </w:r>
      <w:r>
        <w:rPr>
          <w:lang w:val="en-US"/>
        </w:rPr>
        <w:t>of Risk Management Framework is demonstrated</w:t>
      </w:r>
      <w:r w:rsidRPr="001B3448">
        <w:rPr>
          <w:lang w:val="en-US"/>
        </w:rPr>
        <w:t>:</w:t>
      </w:r>
    </w:p>
    <w:p w:rsidR="002A3E4A" w:rsidP="00C83281" w:rsidRDefault="001B3448" w14:paraId="2311A958" w14:textId="3C4054F3">
      <w:pPr>
        <w:rPr>
          <w:lang w:val="en-US"/>
        </w:rPr>
      </w:pPr>
      <w:r>
        <w:rPr>
          <w:noProof/>
          <w:lang w:val="en-US"/>
        </w:rPr>
        <w:drawing>
          <wp:inline distT="0" distB="0" distL="0" distR="0" wp14:anchorId="0A625D7E" wp14:editId="419D33BF">
            <wp:extent cx="6198785" cy="2983865"/>
            <wp:effectExtent l="0" t="0" r="0" b="6985"/>
            <wp:docPr id="212826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9150" cy="2988854"/>
                    </a:xfrm>
                    <a:prstGeom prst="rect">
                      <a:avLst/>
                    </a:prstGeom>
                    <a:noFill/>
                  </pic:spPr>
                </pic:pic>
              </a:graphicData>
            </a:graphic>
          </wp:inline>
        </w:drawing>
      </w:r>
    </w:p>
    <w:p w:rsidR="00985A32" w:rsidP="00C83281" w:rsidRDefault="00985A32" w14:paraId="3909CB1A" w14:textId="77777777">
      <w:pPr>
        <w:rPr>
          <w:lang w:val="en-US"/>
        </w:rPr>
      </w:pPr>
    </w:p>
    <w:p w:rsidR="00985A32" w:rsidP="00C83281" w:rsidRDefault="00985A32" w14:paraId="7E54F813" w14:textId="77777777">
      <w:pPr>
        <w:rPr>
          <w:lang w:val="en-US"/>
        </w:rPr>
      </w:pPr>
    </w:p>
    <w:p w:rsidR="00581A98" w:rsidP="00985A32" w:rsidRDefault="00581A98" w14:paraId="1E0FD060" w14:textId="0F1CE29A">
      <w:pPr>
        <w:pStyle w:val="Heading3"/>
        <w:rPr>
          <w:lang w:val="en-US"/>
        </w:rPr>
      </w:pPr>
      <w:bookmarkStart w:name="_Toc144999073" w:id="49"/>
      <w:r>
        <w:rPr>
          <w:lang w:val="en-US"/>
        </w:rPr>
        <w:t>Netradyne Information Security Control Framework (ISCF)- Stakeholders and Applicability</w:t>
      </w:r>
      <w:bookmarkEnd w:id="49"/>
    </w:p>
    <w:p w:rsidR="00293BD8" w:rsidP="00293BD8" w:rsidRDefault="00293BD8" w14:paraId="24EE7D6D" w14:textId="184DB09C">
      <w:pPr>
        <w:rPr>
          <w:lang w:val="en-US"/>
        </w:rPr>
      </w:pPr>
      <w:r>
        <w:rPr>
          <w:lang w:val="en-US"/>
        </w:rPr>
        <w:t xml:space="preserve">A summarized, function wise overview of applicability and responsibilities of </w:t>
      </w:r>
      <w:r w:rsidR="00581A98">
        <w:rPr>
          <w:lang w:val="en-US"/>
        </w:rPr>
        <w:t>ISCF</w:t>
      </w:r>
      <w:r>
        <w:rPr>
          <w:lang w:val="en-US"/>
        </w:rPr>
        <w:t xml:space="preserve"> </w:t>
      </w:r>
      <w:r w:rsidR="00581A98">
        <w:rPr>
          <w:lang w:val="en-US"/>
        </w:rPr>
        <w:t xml:space="preserve">for FY 2023 </w:t>
      </w:r>
      <w:r>
        <w:rPr>
          <w:lang w:val="en-US"/>
        </w:rPr>
        <w:t>are provided below:</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789"/>
        <w:gridCol w:w="3042"/>
        <w:gridCol w:w="2352"/>
        <w:gridCol w:w="1555"/>
        <w:gridCol w:w="1718"/>
      </w:tblGrid>
      <w:tr w:rsidRPr="002A3E4A" w:rsidR="002A3E4A" w:rsidTr="33D5A239" w14:paraId="7571E4D1" w14:textId="77777777">
        <w:trPr>
          <w:trHeight w:val="305"/>
          <w:jc w:val="center"/>
        </w:trPr>
        <w:tc>
          <w:tcPr>
            <w:tcW w:w="0" w:type="auto"/>
            <w:shd w:val="clear" w:color="auto" w:fill="FFFFFF" w:themeFill="background1"/>
            <w:noWrap/>
            <w:tcMar/>
            <w:vAlign w:val="center"/>
            <w:hideMark/>
          </w:tcPr>
          <w:p w:rsidRPr="002A3E4A" w:rsidR="002A3E4A" w:rsidP="002A3E4A" w:rsidRDefault="002A3E4A" w14:paraId="63413D5B" w14:textId="6B59F761">
            <w:pPr>
              <w:spacing w:after="0" w:line="240" w:lineRule="auto"/>
              <w:rPr>
                <w:b/>
                <w:bCs/>
                <w:sz w:val="14"/>
                <w:szCs w:val="18"/>
                <w:lang w:val="en-US"/>
              </w:rPr>
            </w:pPr>
            <w:r w:rsidRPr="002A3E4A">
              <w:rPr>
                <w:b/>
                <w:bCs/>
                <w:sz w:val="14"/>
                <w:szCs w:val="18"/>
                <w:lang w:val="en-US"/>
              </w:rPr>
              <w:t>Function</w:t>
            </w:r>
          </w:p>
        </w:tc>
        <w:tc>
          <w:tcPr>
            <w:tcW w:w="0" w:type="auto"/>
            <w:shd w:val="clear" w:color="auto" w:fill="FFFFFF" w:themeFill="background1"/>
            <w:noWrap/>
            <w:tcMar/>
            <w:vAlign w:val="center"/>
            <w:hideMark/>
          </w:tcPr>
          <w:p w:rsidRPr="002A3E4A" w:rsidR="002A3E4A" w:rsidP="002A3E4A" w:rsidRDefault="002A3E4A" w14:paraId="58DBA945" w14:textId="77777777">
            <w:pPr>
              <w:spacing w:after="0" w:line="240" w:lineRule="auto"/>
              <w:rPr>
                <w:b/>
                <w:bCs/>
                <w:sz w:val="14"/>
                <w:szCs w:val="18"/>
                <w:lang w:val="en-US"/>
              </w:rPr>
            </w:pPr>
            <w:r w:rsidRPr="002A3E4A">
              <w:rPr>
                <w:b/>
                <w:bCs/>
                <w:sz w:val="14"/>
                <w:szCs w:val="18"/>
                <w:lang w:val="en-US"/>
              </w:rPr>
              <w:t>ISMS SPOC(s)</w:t>
            </w:r>
          </w:p>
        </w:tc>
        <w:tc>
          <w:tcPr>
            <w:tcW w:w="0" w:type="auto"/>
            <w:shd w:val="clear" w:color="auto" w:fill="FFFFFF" w:themeFill="background1"/>
            <w:noWrap/>
            <w:tcMar/>
            <w:vAlign w:val="center"/>
            <w:hideMark/>
          </w:tcPr>
          <w:p w:rsidRPr="002A3E4A" w:rsidR="002A3E4A" w:rsidP="002A3E4A" w:rsidRDefault="002A3E4A" w14:paraId="7DF99467" w14:textId="77777777">
            <w:pPr>
              <w:spacing w:after="0" w:line="240" w:lineRule="auto"/>
              <w:rPr>
                <w:b/>
                <w:bCs/>
                <w:sz w:val="14"/>
                <w:szCs w:val="18"/>
                <w:lang w:val="en-US"/>
              </w:rPr>
            </w:pPr>
            <w:r w:rsidRPr="002A3E4A">
              <w:rPr>
                <w:b/>
                <w:bCs/>
                <w:sz w:val="14"/>
                <w:szCs w:val="18"/>
                <w:lang w:val="en-US"/>
              </w:rPr>
              <w:t>Functional Owner</w:t>
            </w:r>
          </w:p>
        </w:tc>
        <w:tc>
          <w:tcPr>
            <w:tcW w:w="0" w:type="auto"/>
            <w:shd w:val="clear" w:color="auto" w:fill="FFFFFF" w:themeFill="background1"/>
            <w:noWrap/>
            <w:tcMar/>
            <w:vAlign w:val="center"/>
            <w:hideMark/>
          </w:tcPr>
          <w:p w:rsidRPr="002A3E4A" w:rsidR="002A3E4A" w:rsidP="002A3E4A" w:rsidRDefault="002A3E4A" w14:paraId="6ABF398A" w14:textId="77777777">
            <w:pPr>
              <w:spacing w:after="0" w:line="240" w:lineRule="auto"/>
              <w:rPr>
                <w:b/>
                <w:bCs/>
                <w:sz w:val="14"/>
                <w:szCs w:val="18"/>
                <w:lang w:val="en-US"/>
              </w:rPr>
            </w:pPr>
            <w:r w:rsidRPr="002A3E4A">
              <w:rPr>
                <w:b/>
                <w:bCs/>
                <w:sz w:val="14"/>
                <w:szCs w:val="18"/>
                <w:lang w:val="en-US"/>
              </w:rPr>
              <w:t>Risk Owner</w:t>
            </w:r>
          </w:p>
        </w:tc>
        <w:tc>
          <w:tcPr>
            <w:tcW w:w="0" w:type="auto"/>
            <w:shd w:val="clear" w:color="auto" w:fill="FFFFFF" w:themeFill="background1"/>
            <w:noWrap/>
            <w:tcMar/>
            <w:vAlign w:val="center"/>
            <w:hideMark/>
          </w:tcPr>
          <w:p w:rsidRPr="002A3E4A" w:rsidR="002A3E4A" w:rsidP="002A3E4A" w:rsidRDefault="002A3E4A" w14:paraId="450F425E" w14:textId="77777777">
            <w:pPr>
              <w:spacing w:after="0" w:line="240" w:lineRule="auto"/>
              <w:rPr>
                <w:b/>
                <w:bCs/>
                <w:sz w:val="14"/>
                <w:szCs w:val="18"/>
                <w:lang w:val="en-US"/>
              </w:rPr>
            </w:pPr>
            <w:r w:rsidRPr="002A3E4A">
              <w:rPr>
                <w:b/>
                <w:bCs/>
                <w:sz w:val="14"/>
                <w:szCs w:val="18"/>
                <w:lang w:val="en-US"/>
              </w:rPr>
              <w:t>Applicable controls</w:t>
            </w:r>
          </w:p>
        </w:tc>
      </w:tr>
      <w:tr w:rsidRPr="002A3E4A" w:rsidR="002A3E4A" w:rsidTr="33D5A239" w14:paraId="388D5E9C" w14:textId="77777777">
        <w:trPr>
          <w:trHeight w:val="510"/>
          <w:jc w:val="center"/>
        </w:trPr>
        <w:tc>
          <w:tcPr>
            <w:tcW w:w="0" w:type="auto"/>
            <w:shd w:val="clear" w:color="auto" w:fill="FFFFFF" w:themeFill="background1"/>
            <w:noWrap/>
            <w:tcMar/>
            <w:vAlign w:val="center"/>
            <w:hideMark/>
          </w:tcPr>
          <w:p w:rsidRPr="002A3E4A" w:rsidR="002A3E4A" w:rsidP="002A3E4A" w:rsidRDefault="002A3E4A" w14:paraId="2D640982" w14:textId="77777777">
            <w:pPr>
              <w:spacing w:after="0" w:line="240" w:lineRule="auto"/>
              <w:rPr>
                <w:rFonts w:ascii="MS PGothic" w:hAnsi="MS PGothic" w:eastAsia="MS PGothic"/>
                <w:color w:val="000000"/>
                <w:sz w:val="14"/>
                <w:szCs w:val="18"/>
                <w:lang w:val="en-US"/>
              </w:rPr>
            </w:pPr>
            <w:hyperlink w:history="1" w:anchor="BusinessSystem_SoA!A1" r:id="rId19">
              <w:r w:rsidRPr="002A3E4A">
                <w:rPr>
                  <w:rFonts w:hint="eastAsia" w:ascii="MS PGothic" w:hAnsi="MS PGothic" w:eastAsia="MS PGothic"/>
                  <w:color w:val="000000"/>
                  <w:sz w:val="14"/>
                  <w:szCs w:val="18"/>
                  <w:lang w:val="en-US"/>
                </w:rPr>
                <w:t>BUSINESS SYSTEM</w:t>
              </w:r>
            </w:hyperlink>
          </w:p>
        </w:tc>
        <w:tc>
          <w:tcPr>
            <w:tcW w:w="0" w:type="auto"/>
            <w:shd w:val="clear" w:color="auto" w:fill="FFFFFF" w:themeFill="background1"/>
            <w:tcMar/>
            <w:vAlign w:val="center"/>
            <w:hideMark/>
          </w:tcPr>
          <w:p w:rsidRPr="002A3E4A" w:rsidR="002A3E4A" w:rsidP="002A3E4A" w:rsidRDefault="002A3E4A" w14:paraId="71CD8323" w14:textId="77777777">
            <w:pPr>
              <w:spacing w:after="0" w:line="240" w:lineRule="auto"/>
              <w:rPr>
                <w:sz w:val="14"/>
                <w:szCs w:val="18"/>
                <w:lang w:val="en-US"/>
              </w:rPr>
            </w:pPr>
            <w:r w:rsidRPr="002A3E4A">
              <w:rPr>
                <w:sz w:val="14"/>
                <w:szCs w:val="18"/>
                <w:lang w:val="en-US"/>
              </w:rPr>
              <w:t>Robin Mahto; Sam Kang (For Salesforce Only)</w:t>
            </w:r>
          </w:p>
        </w:tc>
        <w:tc>
          <w:tcPr>
            <w:tcW w:w="0" w:type="auto"/>
            <w:shd w:val="clear" w:color="auto" w:fill="FFFFFF" w:themeFill="background1"/>
            <w:tcMar/>
            <w:vAlign w:val="center"/>
            <w:hideMark/>
          </w:tcPr>
          <w:p w:rsidRPr="002A3E4A" w:rsidR="002A3E4A" w:rsidP="002A3E4A" w:rsidRDefault="002A3E4A" w14:paraId="742CB76B" w14:textId="77777777">
            <w:pPr>
              <w:spacing w:after="0" w:line="240" w:lineRule="auto"/>
              <w:rPr>
                <w:sz w:val="14"/>
                <w:szCs w:val="18"/>
                <w:lang w:val="en-US"/>
              </w:rPr>
            </w:pPr>
            <w:r w:rsidRPr="002A3E4A">
              <w:rPr>
                <w:sz w:val="14"/>
                <w:szCs w:val="18"/>
                <w:lang w:val="en-US"/>
              </w:rPr>
              <w:t>Nagarjuna Cherukuri</w:t>
            </w:r>
          </w:p>
        </w:tc>
        <w:tc>
          <w:tcPr>
            <w:tcW w:w="0" w:type="auto"/>
            <w:shd w:val="clear" w:color="auto" w:fill="FFFFFF" w:themeFill="background1"/>
            <w:tcMar/>
            <w:vAlign w:val="center"/>
            <w:hideMark/>
          </w:tcPr>
          <w:p w:rsidRPr="002A3E4A" w:rsidR="002A3E4A" w:rsidP="002A3E4A" w:rsidRDefault="002A3E4A" w14:paraId="72857EAD" w14:textId="77777777">
            <w:pPr>
              <w:spacing w:after="0" w:line="240" w:lineRule="auto"/>
              <w:rPr>
                <w:sz w:val="14"/>
                <w:szCs w:val="18"/>
                <w:lang w:val="en-US"/>
              </w:rPr>
            </w:pPr>
            <w:r w:rsidRPr="002A3E4A">
              <w:rPr>
                <w:sz w:val="14"/>
                <w:szCs w:val="18"/>
                <w:lang w:val="en-US"/>
              </w:rPr>
              <w:t>Vinay Rai</w:t>
            </w:r>
          </w:p>
        </w:tc>
        <w:tc>
          <w:tcPr>
            <w:tcW w:w="0" w:type="auto"/>
            <w:shd w:val="clear" w:color="auto" w:fill="FFFFFF" w:themeFill="background1"/>
            <w:tcMar/>
            <w:vAlign w:val="center"/>
            <w:hideMark/>
          </w:tcPr>
          <w:p w:rsidRPr="002A3E4A" w:rsidR="002A3E4A" w:rsidP="002A3E4A" w:rsidRDefault="002A3E4A" w14:paraId="0659A7F7" w14:textId="77777777">
            <w:pPr>
              <w:spacing w:after="0" w:line="240" w:lineRule="auto"/>
              <w:rPr>
                <w:sz w:val="14"/>
                <w:szCs w:val="18"/>
                <w:lang w:val="en-US"/>
              </w:rPr>
            </w:pPr>
            <w:r w:rsidRPr="002A3E4A">
              <w:rPr>
                <w:sz w:val="14"/>
                <w:szCs w:val="18"/>
                <w:lang w:val="en-US"/>
              </w:rPr>
              <w:t>30</w:t>
            </w:r>
          </w:p>
        </w:tc>
      </w:tr>
      <w:tr w:rsidRPr="002A3E4A" w:rsidR="002A3E4A" w:rsidTr="33D5A239" w14:paraId="3F11A802" w14:textId="77777777">
        <w:trPr>
          <w:trHeight w:val="420"/>
          <w:jc w:val="center"/>
        </w:trPr>
        <w:tc>
          <w:tcPr>
            <w:tcW w:w="0" w:type="auto"/>
            <w:shd w:val="clear" w:color="auto" w:fill="FFFFFF" w:themeFill="background1"/>
            <w:noWrap/>
            <w:tcMar/>
            <w:vAlign w:val="center"/>
            <w:hideMark/>
          </w:tcPr>
          <w:p w:rsidRPr="002A3E4A" w:rsidR="002A3E4A" w:rsidP="002A3E4A" w:rsidRDefault="002A3E4A" w14:paraId="22736323" w14:textId="77777777">
            <w:pPr>
              <w:spacing w:after="0" w:line="240" w:lineRule="auto"/>
              <w:rPr>
                <w:rFonts w:ascii="MS PGothic" w:hAnsi="MS PGothic" w:eastAsia="MS PGothic"/>
                <w:color w:val="000000"/>
                <w:sz w:val="14"/>
                <w:szCs w:val="18"/>
                <w:lang w:val="en-US"/>
              </w:rPr>
            </w:pPr>
            <w:hyperlink w:history="1" w:anchor="Cloud_SoA!A1" r:id="rId20">
              <w:r w:rsidRPr="002A3E4A">
                <w:rPr>
                  <w:rFonts w:hint="eastAsia" w:ascii="MS PGothic" w:hAnsi="MS PGothic" w:eastAsia="MS PGothic"/>
                  <w:color w:val="000000"/>
                  <w:sz w:val="14"/>
                  <w:szCs w:val="18"/>
                  <w:lang w:val="en-US"/>
                </w:rPr>
                <w:t>CLOUD</w:t>
              </w:r>
            </w:hyperlink>
          </w:p>
        </w:tc>
        <w:tc>
          <w:tcPr>
            <w:tcW w:w="0" w:type="auto"/>
            <w:shd w:val="clear" w:color="auto" w:fill="FFFFFF" w:themeFill="background1"/>
            <w:tcMar/>
            <w:vAlign w:val="center"/>
            <w:hideMark/>
          </w:tcPr>
          <w:p w:rsidRPr="002A3E4A" w:rsidR="002A3E4A" w:rsidP="002A3E4A" w:rsidRDefault="002A3E4A" w14:paraId="3FAEEEBC" w14:textId="77777777">
            <w:pPr>
              <w:spacing w:after="0" w:line="240" w:lineRule="auto"/>
              <w:rPr>
                <w:sz w:val="14"/>
                <w:szCs w:val="18"/>
                <w:lang w:val="en-US"/>
              </w:rPr>
            </w:pPr>
            <w:r w:rsidRPr="002A3E4A">
              <w:rPr>
                <w:sz w:val="14"/>
                <w:szCs w:val="18"/>
                <w:lang w:val="en-US"/>
              </w:rPr>
              <w:t>Gaurav Agarwal</w:t>
            </w:r>
          </w:p>
        </w:tc>
        <w:tc>
          <w:tcPr>
            <w:tcW w:w="0" w:type="auto"/>
            <w:shd w:val="clear" w:color="auto" w:fill="FFFFFF" w:themeFill="background1"/>
            <w:tcMar/>
            <w:vAlign w:val="center"/>
            <w:hideMark/>
          </w:tcPr>
          <w:p w:rsidRPr="002A3E4A" w:rsidR="002A3E4A" w:rsidP="002A3E4A" w:rsidRDefault="002A3E4A" w14:paraId="350984E7" w14:textId="77777777">
            <w:pPr>
              <w:spacing w:after="0" w:line="240" w:lineRule="auto"/>
              <w:rPr>
                <w:sz w:val="14"/>
                <w:szCs w:val="18"/>
                <w:lang w:val="en-US"/>
              </w:rPr>
            </w:pPr>
            <w:r w:rsidRPr="002A3E4A">
              <w:rPr>
                <w:sz w:val="14"/>
                <w:szCs w:val="18"/>
                <w:lang w:val="en-US"/>
              </w:rPr>
              <w:t>Ankit Srivastava</w:t>
            </w:r>
          </w:p>
        </w:tc>
        <w:tc>
          <w:tcPr>
            <w:tcW w:w="0" w:type="auto"/>
            <w:shd w:val="clear" w:color="auto" w:fill="FFFFFF" w:themeFill="background1"/>
            <w:tcMar/>
            <w:vAlign w:val="center"/>
            <w:hideMark/>
          </w:tcPr>
          <w:p w:rsidRPr="002A3E4A" w:rsidR="002A3E4A" w:rsidP="002A3E4A" w:rsidRDefault="002A3E4A" w14:paraId="493C6D41" w14:textId="77777777">
            <w:pPr>
              <w:spacing w:after="0" w:line="240" w:lineRule="auto"/>
              <w:rPr>
                <w:sz w:val="14"/>
                <w:szCs w:val="18"/>
                <w:lang w:val="en-US"/>
              </w:rPr>
            </w:pPr>
            <w:r w:rsidRPr="002A3E4A">
              <w:rPr>
                <w:sz w:val="14"/>
                <w:szCs w:val="18"/>
                <w:lang w:val="en-US"/>
              </w:rPr>
              <w:t>Vinay Rai</w:t>
            </w:r>
          </w:p>
        </w:tc>
        <w:tc>
          <w:tcPr>
            <w:tcW w:w="0" w:type="auto"/>
            <w:shd w:val="clear" w:color="auto" w:fill="FFFFFF" w:themeFill="background1"/>
            <w:tcMar/>
            <w:vAlign w:val="center"/>
            <w:hideMark/>
          </w:tcPr>
          <w:p w:rsidRPr="002A3E4A" w:rsidR="002A3E4A" w:rsidP="002A3E4A" w:rsidRDefault="002A3E4A" w14:paraId="2E384090" w14:textId="77777777">
            <w:pPr>
              <w:spacing w:after="0" w:line="240" w:lineRule="auto"/>
              <w:rPr>
                <w:sz w:val="14"/>
                <w:szCs w:val="18"/>
                <w:lang w:val="en-US"/>
              </w:rPr>
            </w:pPr>
            <w:r w:rsidRPr="002A3E4A">
              <w:rPr>
                <w:sz w:val="14"/>
                <w:szCs w:val="18"/>
                <w:lang w:val="en-US"/>
              </w:rPr>
              <w:t>15</w:t>
            </w:r>
          </w:p>
        </w:tc>
      </w:tr>
      <w:tr w:rsidRPr="002A3E4A" w:rsidR="002A3E4A" w:rsidTr="33D5A239" w14:paraId="53AA2D63" w14:textId="77777777">
        <w:trPr>
          <w:trHeight w:val="420"/>
          <w:jc w:val="center"/>
        </w:trPr>
        <w:tc>
          <w:tcPr>
            <w:tcW w:w="0" w:type="auto"/>
            <w:shd w:val="clear" w:color="auto" w:fill="FFFFFF" w:themeFill="background1"/>
            <w:noWrap/>
            <w:tcMar/>
            <w:vAlign w:val="center"/>
            <w:hideMark/>
          </w:tcPr>
          <w:p w:rsidRPr="002A3E4A" w:rsidR="002A3E4A" w:rsidP="002A3E4A" w:rsidRDefault="002A3E4A" w14:paraId="23672A72" w14:textId="77777777">
            <w:pPr>
              <w:spacing w:after="0" w:line="240" w:lineRule="auto"/>
              <w:rPr>
                <w:rFonts w:ascii="MS PGothic" w:hAnsi="MS PGothic" w:eastAsia="MS PGothic"/>
                <w:color w:val="000000"/>
                <w:sz w:val="14"/>
                <w:szCs w:val="18"/>
                <w:lang w:val="en-US"/>
              </w:rPr>
            </w:pPr>
            <w:hyperlink w:history="1" w:anchor="Device_SoA!A1" r:id="rId21">
              <w:r w:rsidRPr="002A3E4A">
                <w:rPr>
                  <w:rFonts w:hint="eastAsia" w:ascii="MS PGothic" w:hAnsi="MS PGothic" w:eastAsia="MS PGothic"/>
                  <w:color w:val="000000"/>
                  <w:sz w:val="14"/>
                  <w:szCs w:val="18"/>
                  <w:lang w:val="en-US"/>
                </w:rPr>
                <w:t>DEVICE</w:t>
              </w:r>
            </w:hyperlink>
          </w:p>
        </w:tc>
        <w:tc>
          <w:tcPr>
            <w:tcW w:w="0" w:type="auto"/>
            <w:shd w:val="clear" w:color="auto" w:fill="FFFFFF" w:themeFill="background1"/>
            <w:tcMar/>
            <w:vAlign w:val="center"/>
            <w:hideMark/>
          </w:tcPr>
          <w:p w:rsidRPr="002A3E4A" w:rsidR="002A3E4A" w:rsidP="002A3E4A" w:rsidRDefault="002A3E4A" w14:paraId="47D42976" w14:textId="31DAE339">
            <w:pPr>
              <w:spacing w:after="0" w:line="240" w:lineRule="auto"/>
              <w:rPr>
                <w:sz w:val="14"/>
                <w:szCs w:val="14"/>
                <w:lang w:val="en-US"/>
              </w:rPr>
            </w:pPr>
            <w:r w:rsidRPr="33D5A239" w:rsidR="327B2D16">
              <w:rPr>
                <w:sz w:val="14"/>
                <w:szCs w:val="14"/>
                <w:lang w:val="en-US"/>
              </w:rPr>
              <w:t>Ajay Kamath</w:t>
            </w:r>
          </w:p>
        </w:tc>
        <w:tc>
          <w:tcPr>
            <w:tcW w:w="0" w:type="auto"/>
            <w:shd w:val="clear" w:color="auto" w:fill="FFFFFF" w:themeFill="background1"/>
            <w:tcMar/>
            <w:vAlign w:val="center"/>
            <w:hideMark/>
          </w:tcPr>
          <w:p w:rsidRPr="002A3E4A" w:rsidR="002A3E4A" w:rsidP="002A3E4A" w:rsidRDefault="002A3E4A" w14:paraId="314769BC" w14:textId="77777777">
            <w:pPr>
              <w:spacing w:after="0" w:line="240" w:lineRule="auto"/>
              <w:rPr>
                <w:sz w:val="14"/>
                <w:szCs w:val="18"/>
                <w:lang w:val="en-US"/>
              </w:rPr>
            </w:pPr>
            <w:r w:rsidRPr="002A3E4A">
              <w:rPr>
                <w:sz w:val="14"/>
                <w:szCs w:val="18"/>
                <w:lang w:val="en-US"/>
              </w:rPr>
              <w:t>Subba Rao</w:t>
            </w:r>
          </w:p>
        </w:tc>
        <w:tc>
          <w:tcPr>
            <w:tcW w:w="0" w:type="auto"/>
            <w:shd w:val="clear" w:color="auto" w:fill="FFFFFF" w:themeFill="background1"/>
            <w:tcMar/>
            <w:vAlign w:val="center"/>
            <w:hideMark/>
          </w:tcPr>
          <w:p w:rsidRPr="002A3E4A" w:rsidR="002A3E4A" w:rsidP="002A3E4A" w:rsidRDefault="002A3E4A" w14:paraId="1BB03148" w14:textId="77777777">
            <w:pPr>
              <w:spacing w:after="0" w:line="240" w:lineRule="auto"/>
              <w:rPr>
                <w:sz w:val="14"/>
                <w:szCs w:val="18"/>
                <w:lang w:val="en-US"/>
              </w:rPr>
            </w:pPr>
            <w:r w:rsidRPr="002A3E4A">
              <w:rPr>
                <w:sz w:val="14"/>
                <w:szCs w:val="18"/>
                <w:lang w:val="en-US"/>
              </w:rPr>
              <w:t>Teja Gudena</w:t>
            </w:r>
          </w:p>
        </w:tc>
        <w:tc>
          <w:tcPr>
            <w:tcW w:w="0" w:type="auto"/>
            <w:shd w:val="clear" w:color="auto" w:fill="FFFFFF" w:themeFill="background1"/>
            <w:tcMar/>
            <w:vAlign w:val="center"/>
            <w:hideMark/>
          </w:tcPr>
          <w:p w:rsidRPr="002A3E4A" w:rsidR="002A3E4A" w:rsidP="002A3E4A" w:rsidRDefault="002A3E4A" w14:paraId="515F64C8" w14:textId="77777777">
            <w:pPr>
              <w:spacing w:after="0" w:line="240" w:lineRule="auto"/>
              <w:rPr>
                <w:sz w:val="14"/>
                <w:szCs w:val="18"/>
                <w:lang w:val="en-US"/>
              </w:rPr>
            </w:pPr>
            <w:r w:rsidRPr="002A3E4A">
              <w:rPr>
                <w:sz w:val="14"/>
                <w:szCs w:val="18"/>
                <w:lang w:val="en-US"/>
              </w:rPr>
              <w:t>27</w:t>
            </w:r>
          </w:p>
        </w:tc>
      </w:tr>
      <w:tr w:rsidRPr="002A3E4A" w:rsidR="002A3E4A" w:rsidTr="33D5A239" w14:paraId="062808DD" w14:textId="77777777">
        <w:trPr>
          <w:trHeight w:val="510"/>
          <w:jc w:val="center"/>
        </w:trPr>
        <w:tc>
          <w:tcPr>
            <w:tcW w:w="0" w:type="auto"/>
            <w:shd w:val="clear" w:color="auto" w:fill="FFFFFF" w:themeFill="background1"/>
            <w:noWrap/>
            <w:tcMar/>
            <w:vAlign w:val="center"/>
            <w:hideMark/>
          </w:tcPr>
          <w:p w:rsidRPr="002A3E4A" w:rsidR="002A3E4A" w:rsidP="002A3E4A" w:rsidRDefault="002A3E4A" w14:paraId="429C1BE9" w14:textId="77777777">
            <w:pPr>
              <w:spacing w:after="0" w:line="240" w:lineRule="auto"/>
              <w:rPr>
                <w:rFonts w:ascii="MS PGothic" w:hAnsi="MS PGothic" w:eastAsia="MS PGothic"/>
                <w:color w:val="000000"/>
                <w:sz w:val="14"/>
                <w:szCs w:val="18"/>
                <w:lang w:val="en-US"/>
              </w:rPr>
            </w:pPr>
            <w:hyperlink w:history="1" w:anchor="Finance_SoA!A1" r:id="rId22">
              <w:r w:rsidRPr="002A3E4A">
                <w:rPr>
                  <w:rFonts w:hint="eastAsia" w:ascii="MS PGothic" w:hAnsi="MS PGothic" w:eastAsia="MS PGothic"/>
                  <w:color w:val="000000"/>
                  <w:sz w:val="14"/>
                  <w:szCs w:val="18"/>
                  <w:lang w:val="en-US"/>
                </w:rPr>
                <w:t>FINANCE</w:t>
              </w:r>
            </w:hyperlink>
          </w:p>
        </w:tc>
        <w:tc>
          <w:tcPr>
            <w:tcW w:w="0" w:type="auto"/>
            <w:shd w:val="clear" w:color="auto" w:fill="FFFFFF" w:themeFill="background1"/>
            <w:tcMar/>
            <w:vAlign w:val="center"/>
            <w:hideMark/>
          </w:tcPr>
          <w:p w:rsidRPr="002A3E4A" w:rsidR="002A3E4A" w:rsidP="002A3E4A" w:rsidRDefault="002A3E4A" w14:paraId="79E79787" w14:textId="4DB74047">
            <w:pPr>
              <w:spacing w:after="0" w:line="240" w:lineRule="auto"/>
              <w:rPr>
                <w:sz w:val="14"/>
                <w:szCs w:val="14"/>
                <w:lang w:val="en-US"/>
              </w:rPr>
            </w:pPr>
            <w:r w:rsidRPr="33D5A239" w:rsidR="1AC0AEF9">
              <w:rPr>
                <w:sz w:val="14"/>
                <w:szCs w:val="14"/>
                <w:lang w:val="en-US"/>
              </w:rPr>
              <w:t>Priyesh Tripathi; Mihir Parekh</w:t>
            </w:r>
          </w:p>
        </w:tc>
        <w:tc>
          <w:tcPr>
            <w:tcW w:w="0" w:type="auto"/>
            <w:shd w:val="clear" w:color="auto" w:fill="FFFFFF" w:themeFill="background1"/>
            <w:tcMar/>
            <w:vAlign w:val="center"/>
            <w:hideMark/>
          </w:tcPr>
          <w:p w:rsidRPr="002A3E4A" w:rsidR="002A3E4A" w:rsidP="002A3E4A" w:rsidRDefault="002A3E4A" w14:paraId="44AD06BC" w14:textId="77777777">
            <w:pPr>
              <w:spacing w:after="0" w:line="240" w:lineRule="auto"/>
              <w:rPr>
                <w:sz w:val="14"/>
                <w:szCs w:val="18"/>
                <w:lang w:val="en-US"/>
              </w:rPr>
            </w:pPr>
            <w:r w:rsidRPr="002A3E4A">
              <w:rPr>
                <w:sz w:val="14"/>
                <w:szCs w:val="18"/>
                <w:lang w:val="en-US"/>
              </w:rPr>
              <w:t>Ashwin Kumar</w:t>
            </w:r>
          </w:p>
        </w:tc>
        <w:tc>
          <w:tcPr>
            <w:tcW w:w="0" w:type="auto"/>
            <w:shd w:val="clear" w:color="auto" w:fill="FFFFFF" w:themeFill="background1"/>
            <w:tcMar/>
            <w:vAlign w:val="center"/>
            <w:hideMark/>
          </w:tcPr>
          <w:p w:rsidRPr="002A3E4A" w:rsidR="002A3E4A" w:rsidP="002A3E4A" w:rsidRDefault="002A3E4A" w14:paraId="3CE83B54" w14:textId="77777777">
            <w:pPr>
              <w:spacing w:after="0" w:line="240" w:lineRule="auto"/>
              <w:rPr>
                <w:sz w:val="14"/>
                <w:szCs w:val="18"/>
                <w:lang w:val="en-US"/>
              </w:rPr>
            </w:pPr>
            <w:r w:rsidRPr="002A3E4A">
              <w:rPr>
                <w:sz w:val="14"/>
                <w:szCs w:val="18"/>
                <w:lang w:val="en-US"/>
              </w:rPr>
              <w:t>Ashwin Kumar</w:t>
            </w:r>
          </w:p>
        </w:tc>
        <w:tc>
          <w:tcPr>
            <w:tcW w:w="0" w:type="auto"/>
            <w:shd w:val="clear" w:color="auto" w:fill="FFFFFF" w:themeFill="background1"/>
            <w:tcMar/>
            <w:vAlign w:val="center"/>
            <w:hideMark/>
          </w:tcPr>
          <w:p w:rsidRPr="002A3E4A" w:rsidR="002A3E4A" w:rsidP="002A3E4A" w:rsidRDefault="002A3E4A" w14:paraId="3438E7F9" w14:textId="77777777">
            <w:pPr>
              <w:spacing w:after="0" w:line="240" w:lineRule="auto"/>
              <w:rPr>
                <w:sz w:val="14"/>
                <w:szCs w:val="18"/>
                <w:lang w:val="en-US"/>
              </w:rPr>
            </w:pPr>
            <w:r w:rsidRPr="002A3E4A">
              <w:rPr>
                <w:sz w:val="14"/>
                <w:szCs w:val="18"/>
                <w:lang w:val="en-US"/>
              </w:rPr>
              <w:t>18</w:t>
            </w:r>
          </w:p>
        </w:tc>
      </w:tr>
      <w:tr w:rsidRPr="002A3E4A" w:rsidR="002A3E4A" w:rsidTr="33D5A239" w14:paraId="28124308" w14:textId="77777777">
        <w:trPr>
          <w:trHeight w:val="510"/>
          <w:jc w:val="center"/>
        </w:trPr>
        <w:tc>
          <w:tcPr>
            <w:tcW w:w="0" w:type="auto"/>
            <w:shd w:val="clear" w:color="auto" w:fill="FFFFFF" w:themeFill="background1"/>
            <w:noWrap/>
            <w:tcMar/>
            <w:vAlign w:val="center"/>
            <w:hideMark/>
          </w:tcPr>
          <w:p w:rsidRPr="002A3E4A" w:rsidR="002A3E4A" w:rsidP="002A3E4A" w:rsidRDefault="002A3E4A" w14:paraId="48E8ABC0" w14:textId="77777777">
            <w:pPr>
              <w:spacing w:after="0" w:line="240" w:lineRule="auto"/>
              <w:rPr>
                <w:rFonts w:ascii="MS PGothic" w:hAnsi="MS PGothic" w:eastAsia="MS PGothic"/>
                <w:color w:val="000000"/>
                <w:sz w:val="14"/>
                <w:szCs w:val="18"/>
                <w:lang w:val="en-US"/>
              </w:rPr>
            </w:pPr>
            <w:hyperlink w:history="1" w:anchor="RANGE!A1" r:id="rId23">
              <w:r w:rsidRPr="002A3E4A">
                <w:rPr>
                  <w:rFonts w:hint="eastAsia" w:ascii="MS PGothic" w:hAnsi="MS PGothic" w:eastAsia="MS PGothic"/>
                  <w:color w:val="000000"/>
                  <w:sz w:val="14"/>
                  <w:szCs w:val="18"/>
                  <w:lang w:val="en-US"/>
                </w:rPr>
                <w:t>HR &amp; ADMIN</w:t>
              </w:r>
            </w:hyperlink>
          </w:p>
        </w:tc>
        <w:tc>
          <w:tcPr>
            <w:tcW w:w="0" w:type="auto"/>
            <w:shd w:val="clear" w:color="auto" w:fill="FFFFFF" w:themeFill="background1"/>
            <w:tcMar/>
            <w:vAlign w:val="center"/>
            <w:hideMark/>
          </w:tcPr>
          <w:p w:rsidRPr="002A3E4A" w:rsidR="002A3E4A" w:rsidP="002A3E4A" w:rsidRDefault="002A3E4A" w14:paraId="2111B7B3" w14:textId="46EC03BA">
            <w:pPr>
              <w:spacing w:after="0" w:line="240" w:lineRule="auto"/>
              <w:jc w:val="left"/>
              <w:rPr>
                <w:sz w:val="14"/>
                <w:szCs w:val="18"/>
                <w:lang w:val="en-US"/>
              </w:rPr>
            </w:pPr>
            <w:r w:rsidRPr="002A3E4A">
              <w:rPr>
                <w:sz w:val="14"/>
                <w:szCs w:val="18"/>
                <w:lang w:val="en-US"/>
              </w:rPr>
              <w:t>Ranjini Shetty; Harsha Vishwanath,</w:t>
            </w:r>
            <w:r>
              <w:rPr>
                <w:sz w:val="14"/>
                <w:szCs w:val="18"/>
                <w:lang w:val="en-US"/>
              </w:rPr>
              <w:t xml:space="preserve"> </w:t>
            </w:r>
            <w:r w:rsidRPr="002A3E4A">
              <w:rPr>
                <w:sz w:val="14"/>
                <w:szCs w:val="18"/>
                <w:lang w:val="en-US"/>
              </w:rPr>
              <w:t>Bijesh Sudharma</w:t>
            </w:r>
          </w:p>
        </w:tc>
        <w:tc>
          <w:tcPr>
            <w:tcW w:w="0" w:type="auto"/>
            <w:shd w:val="clear" w:color="auto" w:fill="FFFFFF" w:themeFill="background1"/>
            <w:tcMar/>
            <w:vAlign w:val="center"/>
            <w:hideMark/>
          </w:tcPr>
          <w:p w:rsidRPr="002A3E4A" w:rsidR="002A3E4A" w:rsidP="002A3E4A" w:rsidRDefault="002A3E4A" w14:paraId="3FC1046D" w14:textId="77777777">
            <w:pPr>
              <w:spacing w:after="0" w:line="240" w:lineRule="auto"/>
              <w:rPr>
                <w:sz w:val="14"/>
                <w:szCs w:val="18"/>
                <w:lang w:val="en-US"/>
              </w:rPr>
            </w:pPr>
            <w:r w:rsidRPr="002A3E4A">
              <w:rPr>
                <w:sz w:val="14"/>
                <w:szCs w:val="18"/>
                <w:lang w:val="en-US"/>
              </w:rPr>
              <w:t>Pooja Madappa</w:t>
            </w:r>
          </w:p>
        </w:tc>
        <w:tc>
          <w:tcPr>
            <w:tcW w:w="0" w:type="auto"/>
            <w:shd w:val="clear" w:color="auto" w:fill="FFFFFF" w:themeFill="background1"/>
            <w:tcMar/>
            <w:vAlign w:val="center"/>
            <w:hideMark/>
          </w:tcPr>
          <w:p w:rsidRPr="002A3E4A" w:rsidR="002A3E4A" w:rsidP="002A3E4A" w:rsidRDefault="002A3E4A" w14:paraId="6AD39E7D" w14:textId="77777777">
            <w:pPr>
              <w:spacing w:after="0" w:line="240" w:lineRule="auto"/>
              <w:rPr>
                <w:sz w:val="14"/>
                <w:szCs w:val="18"/>
                <w:lang w:val="en-US"/>
              </w:rPr>
            </w:pPr>
            <w:r w:rsidRPr="002A3E4A">
              <w:rPr>
                <w:sz w:val="14"/>
                <w:szCs w:val="18"/>
                <w:lang w:val="en-US"/>
              </w:rPr>
              <w:t>Pooja Madappa</w:t>
            </w:r>
          </w:p>
        </w:tc>
        <w:tc>
          <w:tcPr>
            <w:tcW w:w="0" w:type="auto"/>
            <w:shd w:val="clear" w:color="auto" w:fill="FFFFFF" w:themeFill="background1"/>
            <w:tcMar/>
            <w:vAlign w:val="center"/>
            <w:hideMark/>
          </w:tcPr>
          <w:p w:rsidRPr="002A3E4A" w:rsidR="002A3E4A" w:rsidP="002A3E4A" w:rsidRDefault="002A3E4A" w14:paraId="537419E5" w14:textId="77777777">
            <w:pPr>
              <w:spacing w:after="0" w:line="240" w:lineRule="auto"/>
              <w:rPr>
                <w:sz w:val="14"/>
                <w:szCs w:val="18"/>
                <w:lang w:val="en-US"/>
              </w:rPr>
            </w:pPr>
            <w:r w:rsidRPr="002A3E4A">
              <w:rPr>
                <w:sz w:val="14"/>
                <w:szCs w:val="18"/>
                <w:lang w:val="en-US"/>
              </w:rPr>
              <w:t>31</w:t>
            </w:r>
          </w:p>
        </w:tc>
      </w:tr>
      <w:tr w:rsidRPr="002A3E4A" w:rsidR="002A3E4A" w:rsidTr="33D5A239" w14:paraId="4907CF5B" w14:textId="77777777">
        <w:trPr>
          <w:trHeight w:val="420"/>
          <w:jc w:val="center"/>
        </w:trPr>
        <w:tc>
          <w:tcPr>
            <w:tcW w:w="0" w:type="auto"/>
            <w:shd w:val="clear" w:color="auto" w:fill="FFFFFF" w:themeFill="background1"/>
            <w:noWrap/>
            <w:tcMar/>
            <w:vAlign w:val="center"/>
            <w:hideMark/>
          </w:tcPr>
          <w:p w:rsidRPr="002A3E4A" w:rsidR="002A3E4A" w:rsidP="002A3E4A" w:rsidRDefault="002A3E4A" w14:paraId="5FA23F67" w14:textId="77777777">
            <w:pPr>
              <w:spacing w:after="0" w:line="240" w:lineRule="auto"/>
              <w:rPr>
                <w:rFonts w:ascii="MS PGothic" w:hAnsi="MS PGothic" w:eastAsia="MS PGothic"/>
                <w:color w:val="000000"/>
                <w:sz w:val="14"/>
                <w:szCs w:val="18"/>
                <w:lang w:val="en-US"/>
              </w:rPr>
            </w:pPr>
            <w:hyperlink w:history="1" w:anchor="INFRA_SoA!A1" r:id="rId24">
              <w:r w:rsidRPr="002A3E4A">
                <w:rPr>
                  <w:rFonts w:hint="eastAsia" w:ascii="MS PGothic" w:hAnsi="MS PGothic" w:eastAsia="MS PGothic"/>
                  <w:color w:val="000000"/>
                  <w:sz w:val="14"/>
                  <w:szCs w:val="18"/>
                  <w:lang w:val="en-US"/>
                </w:rPr>
                <w:t>INFRA</w:t>
              </w:r>
            </w:hyperlink>
          </w:p>
        </w:tc>
        <w:tc>
          <w:tcPr>
            <w:tcW w:w="0" w:type="auto"/>
            <w:shd w:val="clear" w:color="auto" w:fill="FFFFFF" w:themeFill="background1"/>
            <w:tcMar/>
            <w:vAlign w:val="center"/>
            <w:hideMark/>
          </w:tcPr>
          <w:p w:rsidRPr="002A3E4A" w:rsidR="002A3E4A" w:rsidP="002A3E4A" w:rsidRDefault="002A3E4A" w14:paraId="6E6746C7" w14:textId="77777777">
            <w:pPr>
              <w:spacing w:after="0" w:line="240" w:lineRule="auto"/>
              <w:rPr>
                <w:sz w:val="14"/>
                <w:szCs w:val="18"/>
                <w:lang w:val="en-US"/>
              </w:rPr>
            </w:pPr>
            <w:r w:rsidRPr="002A3E4A">
              <w:rPr>
                <w:sz w:val="14"/>
                <w:szCs w:val="18"/>
                <w:lang w:val="en-US"/>
              </w:rPr>
              <w:t>Sudharsan S., Soham C.</w:t>
            </w:r>
          </w:p>
        </w:tc>
        <w:tc>
          <w:tcPr>
            <w:tcW w:w="0" w:type="auto"/>
            <w:shd w:val="clear" w:color="auto" w:fill="FFFFFF" w:themeFill="background1"/>
            <w:tcMar/>
            <w:vAlign w:val="center"/>
            <w:hideMark/>
          </w:tcPr>
          <w:p w:rsidRPr="002A3E4A" w:rsidR="002A3E4A" w:rsidP="002A3E4A" w:rsidRDefault="002A3E4A" w14:paraId="0B1343DF" w14:textId="77777777">
            <w:pPr>
              <w:spacing w:after="0" w:line="240" w:lineRule="auto"/>
              <w:rPr>
                <w:sz w:val="14"/>
                <w:szCs w:val="18"/>
                <w:lang w:val="en-US"/>
              </w:rPr>
            </w:pPr>
            <w:r w:rsidRPr="002A3E4A">
              <w:rPr>
                <w:sz w:val="14"/>
                <w:szCs w:val="18"/>
                <w:lang w:val="en-US"/>
              </w:rPr>
              <w:t>Roshan M</w:t>
            </w:r>
          </w:p>
        </w:tc>
        <w:tc>
          <w:tcPr>
            <w:tcW w:w="0" w:type="auto"/>
            <w:shd w:val="clear" w:color="auto" w:fill="FFFFFF" w:themeFill="background1"/>
            <w:tcMar/>
            <w:vAlign w:val="center"/>
            <w:hideMark/>
          </w:tcPr>
          <w:p w:rsidRPr="002A3E4A" w:rsidR="002A3E4A" w:rsidP="002A3E4A" w:rsidRDefault="002A3E4A" w14:paraId="7D1F73FC" w14:textId="77777777">
            <w:pPr>
              <w:spacing w:after="0" w:line="240" w:lineRule="auto"/>
              <w:rPr>
                <w:sz w:val="14"/>
                <w:szCs w:val="18"/>
                <w:lang w:val="en-US"/>
              </w:rPr>
            </w:pPr>
            <w:r w:rsidRPr="002A3E4A">
              <w:rPr>
                <w:sz w:val="14"/>
                <w:szCs w:val="18"/>
                <w:lang w:val="en-US"/>
              </w:rPr>
              <w:t>Vinay Rai</w:t>
            </w:r>
          </w:p>
        </w:tc>
        <w:tc>
          <w:tcPr>
            <w:tcW w:w="0" w:type="auto"/>
            <w:shd w:val="clear" w:color="auto" w:fill="FFFFFF" w:themeFill="background1"/>
            <w:tcMar/>
            <w:vAlign w:val="center"/>
            <w:hideMark/>
          </w:tcPr>
          <w:p w:rsidRPr="002A3E4A" w:rsidR="002A3E4A" w:rsidP="002A3E4A" w:rsidRDefault="002A3E4A" w14:paraId="3AB190AB" w14:textId="77777777">
            <w:pPr>
              <w:spacing w:after="0" w:line="240" w:lineRule="auto"/>
              <w:rPr>
                <w:sz w:val="14"/>
                <w:szCs w:val="18"/>
                <w:lang w:val="en-US"/>
              </w:rPr>
            </w:pPr>
            <w:r w:rsidRPr="002A3E4A">
              <w:rPr>
                <w:sz w:val="14"/>
                <w:szCs w:val="18"/>
                <w:lang w:val="en-US"/>
              </w:rPr>
              <w:t>47</w:t>
            </w:r>
          </w:p>
        </w:tc>
      </w:tr>
      <w:tr w:rsidRPr="002A3E4A" w:rsidR="002A3E4A" w:rsidTr="33D5A239" w14:paraId="3451AC64" w14:textId="77777777">
        <w:trPr>
          <w:trHeight w:val="420"/>
          <w:jc w:val="center"/>
        </w:trPr>
        <w:tc>
          <w:tcPr>
            <w:tcW w:w="0" w:type="auto"/>
            <w:shd w:val="clear" w:color="auto" w:fill="FFFFFF" w:themeFill="background1"/>
            <w:noWrap/>
            <w:tcMar/>
            <w:vAlign w:val="center"/>
            <w:hideMark/>
          </w:tcPr>
          <w:p w:rsidRPr="002A3E4A" w:rsidR="002A3E4A" w:rsidP="002A3E4A" w:rsidRDefault="002A3E4A" w14:paraId="4BAAAABA" w14:textId="77777777">
            <w:pPr>
              <w:spacing w:after="0" w:line="240" w:lineRule="auto"/>
              <w:rPr>
                <w:rFonts w:ascii="MS PGothic" w:hAnsi="MS PGothic" w:eastAsia="MS PGothic"/>
                <w:color w:val="000000"/>
                <w:sz w:val="14"/>
                <w:szCs w:val="18"/>
                <w:lang w:val="en-US"/>
              </w:rPr>
            </w:pPr>
            <w:hyperlink w:history="1" w:anchor="IT_SoA!A1" r:id="rId25">
              <w:r w:rsidRPr="002A3E4A">
                <w:rPr>
                  <w:rFonts w:hint="eastAsia" w:ascii="MS PGothic" w:hAnsi="MS PGothic" w:eastAsia="MS PGothic"/>
                  <w:color w:val="000000"/>
                  <w:sz w:val="14"/>
                  <w:szCs w:val="18"/>
                  <w:lang w:val="en-US"/>
                </w:rPr>
                <w:t>IT</w:t>
              </w:r>
            </w:hyperlink>
          </w:p>
        </w:tc>
        <w:tc>
          <w:tcPr>
            <w:tcW w:w="0" w:type="auto"/>
            <w:shd w:val="clear" w:color="auto" w:fill="FFFFFF" w:themeFill="background1"/>
            <w:tcMar/>
            <w:vAlign w:val="center"/>
            <w:hideMark/>
          </w:tcPr>
          <w:p w:rsidRPr="002A3E4A" w:rsidR="002A3E4A" w:rsidP="002A3E4A" w:rsidRDefault="002A3E4A" w14:paraId="6D648526" w14:textId="77777777">
            <w:pPr>
              <w:spacing w:after="0" w:line="240" w:lineRule="auto"/>
              <w:rPr>
                <w:sz w:val="14"/>
                <w:szCs w:val="18"/>
                <w:lang w:val="en-US"/>
              </w:rPr>
            </w:pPr>
            <w:r w:rsidRPr="002A3E4A">
              <w:rPr>
                <w:sz w:val="14"/>
                <w:szCs w:val="18"/>
                <w:lang w:val="en-US"/>
              </w:rPr>
              <w:t>Chethan G., Mauricio T</w:t>
            </w:r>
          </w:p>
        </w:tc>
        <w:tc>
          <w:tcPr>
            <w:tcW w:w="0" w:type="auto"/>
            <w:shd w:val="clear" w:color="auto" w:fill="FFFFFF" w:themeFill="background1"/>
            <w:tcMar/>
            <w:vAlign w:val="center"/>
            <w:hideMark/>
          </w:tcPr>
          <w:p w:rsidRPr="002A3E4A" w:rsidR="002A3E4A" w:rsidP="002A3E4A" w:rsidRDefault="002A3E4A" w14:paraId="4454EC01" w14:textId="77777777">
            <w:pPr>
              <w:spacing w:after="0" w:line="240" w:lineRule="auto"/>
              <w:rPr>
                <w:sz w:val="14"/>
                <w:szCs w:val="18"/>
                <w:lang w:val="en-US"/>
              </w:rPr>
            </w:pPr>
            <w:r w:rsidRPr="002A3E4A">
              <w:rPr>
                <w:sz w:val="14"/>
                <w:szCs w:val="18"/>
                <w:lang w:val="en-US"/>
              </w:rPr>
              <w:t>Saravanan Sankaran</w:t>
            </w:r>
          </w:p>
        </w:tc>
        <w:tc>
          <w:tcPr>
            <w:tcW w:w="0" w:type="auto"/>
            <w:shd w:val="clear" w:color="auto" w:fill="FFFFFF" w:themeFill="background1"/>
            <w:tcMar/>
            <w:vAlign w:val="center"/>
            <w:hideMark/>
          </w:tcPr>
          <w:p w:rsidRPr="002A3E4A" w:rsidR="002A3E4A" w:rsidP="002A3E4A" w:rsidRDefault="002A3E4A" w14:paraId="08EEBD1B" w14:textId="77777777">
            <w:pPr>
              <w:spacing w:after="0" w:line="240" w:lineRule="auto"/>
              <w:rPr>
                <w:sz w:val="14"/>
                <w:szCs w:val="18"/>
                <w:lang w:val="en-US"/>
              </w:rPr>
            </w:pPr>
            <w:r w:rsidRPr="002A3E4A">
              <w:rPr>
                <w:sz w:val="14"/>
                <w:szCs w:val="18"/>
                <w:lang w:val="en-US"/>
              </w:rPr>
              <w:t>Vinay Rai</w:t>
            </w:r>
          </w:p>
        </w:tc>
        <w:tc>
          <w:tcPr>
            <w:tcW w:w="0" w:type="auto"/>
            <w:shd w:val="clear" w:color="auto" w:fill="FFFFFF" w:themeFill="background1"/>
            <w:tcMar/>
            <w:vAlign w:val="center"/>
            <w:hideMark/>
          </w:tcPr>
          <w:p w:rsidRPr="002A3E4A" w:rsidR="002A3E4A" w:rsidP="002A3E4A" w:rsidRDefault="002A3E4A" w14:paraId="49D96703" w14:textId="77777777">
            <w:pPr>
              <w:spacing w:after="0" w:line="240" w:lineRule="auto"/>
              <w:rPr>
                <w:sz w:val="14"/>
                <w:szCs w:val="18"/>
                <w:lang w:val="en-US"/>
              </w:rPr>
            </w:pPr>
            <w:r w:rsidRPr="002A3E4A">
              <w:rPr>
                <w:sz w:val="14"/>
                <w:szCs w:val="18"/>
                <w:lang w:val="en-US"/>
              </w:rPr>
              <w:t>50</w:t>
            </w:r>
          </w:p>
        </w:tc>
      </w:tr>
      <w:tr w:rsidRPr="002A3E4A" w:rsidR="002A3E4A" w:rsidTr="33D5A239" w14:paraId="596CA692" w14:textId="77777777">
        <w:trPr>
          <w:trHeight w:val="420"/>
          <w:jc w:val="center"/>
        </w:trPr>
        <w:tc>
          <w:tcPr>
            <w:tcW w:w="0" w:type="auto"/>
            <w:shd w:val="clear" w:color="auto" w:fill="FFFFFF" w:themeFill="background1"/>
            <w:noWrap/>
            <w:tcMar/>
            <w:vAlign w:val="center"/>
            <w:hideMark/>
          </w:tcPr>
          <w:p w:rsidRPr="002A3E4A" w:rsidR="002A3E4A" w:rsidP="002A3E4A" w:rsidRDefault="002A3E4A" w14:paraId="3C4F4B0D" w14:textId="77777777">
            <w:pPr>
              <w:spacing w:after="0" w:line="240" w:lineRule="auto"/>
              <w:rPr>
                <w:rFonts w:ascii="MS PGothic" w:hAnsi="MS PGothic" w:eastAsia="MS PGothic"/>
                <w:color w:val="000000"/>
                <w:sz w:val="14"/>
                <w:szCs w:val="18"/>
                <w:lang w:val="en-US"/>
              </w:rPr>
            </w:pPr>
            <w:hyperlink w:history="1" w:anchor="ProductManagement_SoA!A1" r:id="rId26">
              <w:r w:rsidRPr="002A3E4A">
                <w:rPr>
                  <w:rFonts w:hint="eastAsia" w:ascii="MS PGothic" w:hAnsi="MS PGothic" w:eastAsia="MS PGothic"/>
                  <w:color w:val="000000"/>
                  <w:sz w:val="14"/>
                  <w:szCs w:val="18"/>
                  <w:lang w:val="en-US"/>
                </w:rPr>
                <w:t>PRODUCT MANAGEMENT</w:t>
              </w:r>
            </w:hyperlink>
          </w:p>
        </w:tc>
        <w:tc>
          <w:tcPr>
            <w:tcW w:w="0" w:type="auto"/>
            <w:shd w:val="clear" w:color="auto" w:fill="FFFFFF" w:themeFill="background1"/>
            <w:tcMar/>
            <w:vAlign w:val="center"/>
            <w:hideMark/>
          </w:tcPr>
          <w:p w:rsidRPr="002A3E4A" w:rsidR="002A3E4A" w:rsidP="002A3E4A" w:rsidRDefault="002A3E4A" w14:paraId="48FEF994" w14:textId="77777777">
            <w:pPr>
              <w:spacing w:after="0" w:line="240" w:lineRule="auto"/>
              <w:rPr>
                <w:sz w:val="14"/>
                <w:szCs w:val="18"/>
                <w:lang w:val="en-US"/>
              </w:rPr>
            </w:pPr>
            <w:r w:rsidRPr="002A3E4A">
              <w:rPr>
                <w:sz w:val="14"/>
                <w:szCs w:val="18"/>
                <w:lang w:val="en-US"/>
              </w:rPr>
              <w:t>Arun Lal</w:t>
            </w:r>
          </w:p>
        </w:tc>
        <w:tc>
          <w:tcPr>
            <w:tcW w:w="0" w:type="auto"/>
            <w:shd w:val="clear" w:color="auto" w:fill="FFFFFF" w:themeFill="background1"/>
            <w:tcMar/>
            <w:vAlign w:val="center"/>
            <w:hideMark/>
          </w:tcPr>
          <w:p w:rsidRPr="002A3E4A" w:rsidR="002A3E4A" w:rsidP="002A3E4A" w:rsidRDefault="002A3E4A" w14:paraId="78B98405" w14:textId="77777777">
            <w:pPr>
              <w:spacing w:after="0" w:line="240" w:lineRule="auto"/>
              <w:rPr>
                <w:sz w:val="14"/>
                <w:szCs w:val="18"/>
                <w:lang w:val="en-US"/>
              </w:rPr>
            </w:pPr>
            <w:r w:rsidRPr="002A3E4A">
              <w:rPr>
                <w:sz w:val="14"/>
                <w:szCs w:val="18"/>
                <w:lang w:val="en-US"/>
              </w:rPr>
              <w:t>Arun Lal</w:t>
            </w:r>
          </w:p>
        </w:tc>
        <w:tc>
          <w:tcPr>
            <w:tcW w:w="0" w:type="auto"/>
            <w:shd w:val="clear" w:color="auto" w:fill="FFFFFF" w:themeFill="background1"/>
            <w:tcMar/>
            <w:vAlign w:val="center"/>
            <w:hideMark/>
          </w:tcPr>
          <w:p w:rsidRPr="002A3E4A" w:rsidR="002A3E4A" w:rsidP="002A3E4A" w:rsidRDefault="002A3E4A" w14:paraId="000AAB2E" w14:textId="77777777">
            <w:pPr>
              <w:spacing w:after="0" w:line="240" w:lineRule="auto"/>
              <w:rPr>
                <w:sz w:val="14"/>
                <w:szCs w:val="18"/>
                <w:lang w:val="en-US"/>
              </w:rPr>
            </w:pPr>
            <w:r w:rsidRPr="002A3E4A">
              <w:rPr>
                <w:sz w:val="14"/>
                <w:szCs w:val="18"/>
                <w:lang w:val="en-US"/>
              </w:rPr>
              <w:t xml:space="preserve">Pramod Akkarachittor </w:t>
            </w:r>
          </w:p>
        </w:tc>
        <w:tc>
          <w:tcPr>
            <w:tcW w:w="0" w:type="auto"/>
            <w:shd w:val="clear" w:color="auto" w:fill="FFFFFF" w:themeFill="background1"/>
            <w:tcMar/>
            <w:vAlign w:val="center"/>
            <w:hideMark/>
          </w:tcPr>
          <w:p w:rsidRPr="002A3E4A" w:rsidR="002A3E4A" w:rsidP="002A3E4A" w:rsidRDefault="002A3E4A" w14:paraId="3455C4D3" w14:textId="77777777">
            <w:pPr>
              <w:spacing w:after="0" w:line="240" w:lineRule="auto"/>
              <w:rPr>
                <w:sz w:val="14"/>
                <w:szCs w:val="18"/>
                <w:lang w:val="en-US"/>
              </w:rPr>
            </w:pPr>
            <w:r w:rsidRPr="002A3E4A">
              <w:rPr>
                <w:sz w:val="14"/>
                <w:szCs w:val="18"/>
                <w:lang w:val="en-US"/>
              </w:rPr>
              <w:t>12</w:t>
            </w:r>
          </w:p>
        </w:tc>
      </w:tr>
      <w:tr w:rsidRPr="002A3E4A" w:rsidR="002A3E4A" w:rsidTr="33D5A239" w14:paraId="365E4510" w14:textId="77777777">
        <w:trPr>
          <w:trHeight w:val="420"/>
          <w:jc w:val="center"/>
        </w:trPr>
        <w:tc>
          <w:tcPr>
            <w:tcW w:w="0" w:type="auto"/>
            <w:shd w:val="clear" w:color="auto" w:fill="FFFFFF" w:themeFill="background1"/>
            <w:noWrap/>
            <w:tcMar/>
            <w:vAlign w:val="center"/>
            <w:hideMark/>
          </w:tcPr>
          <w:p w:rsidRPr="002A3E4A" w:rsidR="002A3E4A" w:rsidP="002A3E4A" w:rsidRDefault="002A3E4A" w14:paraId="383F274D" w14:textId="77777777">
            <w:pPr>
              <w:spacing w:after="0" w:line="240" w:lineRule="auto"/>
              <w:rPr>
                <w:rFonts w:ascii="MS PGothic" w:hAnsi="MS PGothic" w:eastAsia="MS PGothic"/>
                <w:color w:val="000000"/>
                <w:sz w:val="14"/>
                <w:szCs w:val="18"/>
                <w:lang w:val="en-US"/>
              </w:rPr>
            </w:pPr>
            <w:hyperlink w:history="1" w:anchor="Privacy_SoA!A1" r:id="rId27">
              <w:r w:rsidRPr="002A3E4A">
                <w:rPr>
                  <w:rFonts w:hint="eastAsia" w:ascii="MS PGothic" w:hAnsi="MS PGothic" w:eastAsia="MS PGothic"/>
                  <w:color w:val="000000"/>
                  <w:sz w:val="14"/>
                  <w:szCs w:val="18"/>
                  <w:lang w:val="en-US"/>
                </w:rPr>
                <w:t>PRIVACY</w:t>
              </w:r>
            </w:hyperlink>
          </w:p>
        </w:tc>
        <w:tc>
          <w:tcPr>
            <w:tcW w:w="0" w:type="auto"/>
            <w:shd w:val="clear" w:color="auto" w:fill="FFFFFF" w:themeFill="background1"/>
            <w:tcMar/>
            <w:vAlign w:val="center"/>
            <w:hideMark/>
          </w:tcPr>
          <w:p w:rsidRPr="002A3E4A" w:rsidR="002A3E4A" w:rsidP="002A3E4A" w:rsidRDefault="002A3E4A" w14:paraId="69D37CE7" w14:textId="0A96BEB5">
            <w:pPr>
              <w:spacing w:after="0" w:line="240" w:lineRule="auto"/>
              <w:rPr>
                <w:sz w:val="14"/>
                <w:szCs w:val="18"/>
                <w:lang w:val="en-US"/>
              </w:rPr>
            </w:pPr>
            <w:r w:rsidRPr="002A3E4A">
              <w:rPr>
                <w:sz w:val="14"/>
                <w:szCs w:val="18"/>
                <w:lang w:val="en-US"/>
              </w:rPr>
              <w:t>Shivesh</w:t>
            </w:r>
            <w:r>
              <w:rPr>
                <w:sz w:val="14"/>
                <w:szCs w:val="18"/>
                <w:lang w:val="en-US"/>
              </w:rPr>
              <w:t xml:space="preserve"> Ranjan</w:t>
            </w:r>
          </w:p>
        </w:tc>
        <w:tc>
          <w:tcPr>
            <w:tcW w:w="0" w:type="auto"/>
            <w:shd w:val="clear" w:color="auto" w:fill="FFFFFF" w:themeFill="background1"/>
            <w:tcMar/>
            <w:vAlign w:val="center"/>
            <w:hideMark/>
          </w:tcPr>
          <w:p w:rsidRPr="002A3E4A" w:rsidR="002A3E4A" w:rsidP="002A3E4A" w:rsidRDefault="002A3E4A" w14:paraId="716B9224" w14:textId="055F3983">
            <w:pPr>
              <w:spacing w:after="0" w:line="240" w:lineRule="auto"/>
              <w:rPr>
                <w:sz w:val="14"/>
                <w:szCs w:val="18"/>
                <w:lang w:val="en-US"/>
              </w:rPr>
            </w:pPr>
            <w:r w:rsidRPr="002A3E4A">
              <w:rPr>
                <w:sz w:val="14"/>
                <w:szCs w:val="18"/>
                <w:lang w:val="en-US"/>
              </w:rPr>
              <w:t>Shivesh</w:t>
            </w:r>
            <w:r>
              <w:rPr>
                <w:sz w:val="14"/>
                <w:szCs w:val="18"/>
                <w:lang w:val="en-US"/>
              </w:rPr>
              <w:t xml:space="preserve"> Ranjan</w:t>
            </w:r>
          </w:p>
        </w:tc>
        <w:tc>
          <w:tcPr>
            <w:tcW w:w="0" w:type="auto"/>
            <w:shd w:val="clear" w:color="auto" w:fill="FFFFFF" w:themeFill="background1"/>
            <w:tcMar/>
            <w:vAlign w:val="center"/>
            <w:hideMark/>
          </w:tcPr>
          <w:p w:rsidRPr="002A3E4A" w:rsidR="002A3E4A" w:rsidP="002A3E4A" w:rsidRDefault="002A3E4A" w14:paraId="46D26251" w14:textId="77777777">
            <w:pPr>
              <w:spacing w:after="0" w:line="240" w:lineRule="auto"/>
              <w:rPr>
                <w:sz w:val="14"/>
                <w:szCs w:val="18"/>
                <w:lang w:val="en-US"/>
              </w:rPr>
            </w:pPr>
            <w:r w:rsidRPr="002A3E4A">
              <w:rPr>
                <w:sz w:val="14"/>
                <w:szCs w:val="18"/>
                <w:lang w:val="en-US"/>
              </w:rPr>
              <w:t>Michael Campos</w:t>
            </w:r>
          </w:p>
        </w:tc>
        <w:tc>
          <w:tcPr>
            <w:tcW w:w="0" w:type="auto"/>
            <w:shd w:val="clear" w:color="auto" w:fill="FFFFFF" w:themeFill="background1"/>
            <w:tcMar/>
            <w:vAlign w:val="center"/>
            <w:hideMark/>
          </w:tcPr>
          <w:p w:rsidRPr="002A3E4A" w:rsidR="002A3E4A" w:rsidP="002A3E4A" w:rsidRDefault="002A3E4A" w14:paraId="1012A55B" w14:textId="77777777">
            <w:pPr>
              <w:spacing w:after="0" w:line="240" w:lineRule="auto"/>
              <w:rPr>
                <w:sz w:val="14"/>
                <w:szCs w:val="18"/>
                <w:lang w:val="en-US"/>
              </w:rPr>
            </w:pPr>
            <w:r w:rsidRPr="002A3E4A">
              <w:rPr>
                <w:sz w:val="14"/>
                <w:szCs w:val="18"/>
                <w:lang w:val="en-US"/>
              </w:rPr>
              <w:t>16</w:t>
            </w:r>
          </w:p>
        </w:tc>
      </w:tr>
      <w:tr w:rsidRPr="002A3E4A" w:rsidR="002A3E4A" w:rsidTr="33D5A239" w14:paraId="7BEE106B" w14:textId="77777777">
        <w:trPr>
          <w:trHeight w:val="510"/>
          <w:jc w:val="center"/>
        </w:trPr>
        <w:tc>
          <w:tcPr>
            <w:tcW w:w="0" w:type="auto"/>
            <w:shd w:val="clear" w:color="auto" w:fill="FFFFFF" w:themeFill="background1"/>
            <w:noWrap/>
            <w:tcMar/>
            <w:vAlign w:val="center"/>
            <w:hideMark/>
          </w:tcPr>
          <w:p w:rsidRPr="002A3E4A" w:rsidR="002A3E4A" w:rsidP="002A3E4A" w:rsidRDefault="002A3E4A" w14:paraId="598C48B5" w14:textId="77777777">
            <w:pPr>
              <w:spacing w:after="0" w:line="240" w:lineRule="auto"/>
              <w:rPr>
                <w:rFonts w:ascii="MS PGothic" w:hAnsi="MS PGothic" w:eastAsia="MS PGothic"/>
                <w:color w:val="000000"/>
                <w:sz w:val="14"/>
                <w:szCs w:val="18"/>
                <w:lang w:val="en-US"/>
              </w:rPr>
            </w:pPr>
            <w:hyperlink w:history="1" w:anchor="InfoSec_SoA!A1" r:id="rId28">
              <w:r w:rsidRPr="002A3E4A">
                <w:rPr>
                  <w:rFonts w:hint="eastAsia" w:ascii="MS PGothic" w:hAnsi="MS PGothic" w:eastAsia="MS PGothic"/>
                  <w:color w:val="000000"/>
                  <w:sz w:val="14"/>
                  <w:szCs w:val="18"/>
                  <w:lang w:val="en-US"/>
                </w:rPr>
                <w:t>INFOSEC</w:t>
              </w:r>
            </w:hyperlink>
          </w:p>
        </w:tc>
        <w:tc>
          <w:tcPr>
            <w:tcW w:w="0" w:type="auto"/>
            <w:shd w:val="clear" w:color="auto" w:fill="FFFFFF" w:themeFill="background1"/>
            <w:tcMar/>
            <w:vAlign w:val="center"/>
            <w:hideMark/>
          </w:tcPr>
          <w:p w:rsidRPr="002A3E4A" w:rsidR="002A3E4A" w:rsidP="002A3E4A" w:rsidRDefault="002A3E4A" w14:paraId="75CE360C" w14:textId="77777777">
            <w:pPr>
              <w:spacing w:after="0" w:line="240" w:lineRule="auto"/>
              <w:rPr>
                <w:sz w:val="14"/>
                <w:szCs w:val="18"/>
                <w:lang w:val="en-US"/>
              </w:rPr>
            </w:pPr>
            <w:r w:rsidRPr="002A3E4A">
              <w:rPr>
                <w:sz w:val="14"/>
                <w:szCs w:val="18"/>
                <w:lang w:val="en-US"/>
              </w:rPr>
              <w:t>Rajeev Ghosh, Garima Bhatt, Gautam Kumar</w:t>
            </w:r>
          </w:p>
        </w:tc>
        <w:tc>
          <w:tcPr>
            <w:tcW w:w="0" w:type="auto"/>
            <w:shd w:val="clear" w:color="auto" w:fill="FFFFFF" w:themeFill="background1"/>
            <w:tcMar/>
            <w:vAlign w:val="center"/>
            <w:hideMark/>
          </w:tcPr>
          <w:p w:rsidRPr="002A3E4A" w:rsidR="002A3E4A" w:rsidP="002A3E4A" w:rsidRDefault="002A3E4A" w14:paraId="02FC5297" w14:textId="77777777">
            <w:pPr>
              <w:spacing w:after="0" w:line="240" w:lineRule="auto"/>
              <w:rPr>
                <w:sz w:val="14"/>
                <w:szCs w:val="18"/>
                <w:lang w:val="en-US"/>
              </w:rPr>
            </w:pPr>
            <w:r w:rsidRPr="002A3E4A">
              <w:rPr>
                <w:sz w:val="14"/>
                <w:szCs w:val="18"/>
                <w:lang w:val="en-US"/>
              </w:rPr>
              <w:t>Saravanan Sankaran</w:t>
            </w:r>
          </w:p>
        </w:tc>
        <w:tc>
          <w:tcPr>
            <w:tcW w:w="0" w:type="auto"/>
            <w:shd w:val="clear" w:color="auto" w:fill="FFFFFF" w:themeFill="background1"/>
            <w:tcMar/>
            <w:vAlign w:val="center"/>
            <w:hideMark/>
          </w:tcPr>
          <w:p w:rsidRPr="002A3E4A" w:rsidR="002A3E4A" w:rsidP="002A3E4A" w:rsidRDefault="002A3E4A" w14:paraId="24F91172" w14:textId="77777777">
            <w:pPr>
              <w:spacing w:after="0" w:line="240" w:lineRule="auto"/>
              <w:rPr>
                <w:sz w:val="14"/>
                <w:szCs w:val="18"/>
                <w:lang w:val="en-US"/>
              </w:rPr>
            </w:pPr>
            <w:r w:rsidRPr="002A3E4A">
              <w:rPr>
                <w:sz w:val="14"/>
                <w:szCs w:val="18"/>
                <w:lang w:val="en-US"/>
              </w:rPr>
              <w:t>Vinay Rai</w:t>
            </w:r>
          </w:p>
        </w:tc>
        <w:tc>
          <w:tcPr>
            <w:tcW w:w="0" w:type="auto"/>
            <w:shd w:val="clear" w:color="auto" w:fill="FFFFFF" w:themeFill="background1"/>
            <w:tcMar/>
            <w:vAlign w:val="center"/>
            <w:hideMark/>
          </w:tcPr>
          <w:p w:rsidRPr="002A3E4A" w:rsidR="002A3E4A" w:rsidP="002A3E4A" w:rsidRDefault="002A3E4A" w14:paraId="021F0ACD" w14:textId="77777777">
            <w:pPr>
              <w:spacing w:after="0" w:line="240" w:lineRule="auto"/>
              <w:rPr>
                <w:sz w:val="14"/>
                <w:szCs w:val="18"/>
                <w:lang w:val="en-US"/>
              </w:rPr>
            </w:pPr>
            <w:r w:rsidRPr="002A3E4A">
              <w:rPr>
                <w:sz w:val="14"/>
                <w:szCs w:val="18"/>
                <w:lang w:val="en-US"/>
              </w:rPr>
              <w:t>65</w:t>
            </w:r>
          </w:p>
        </w:tc>
      </w:tr>
      <w:tr w:rsidRPr="002A3E4A" w:rsidR="002A3E4A" w:rsidTr="33D5A239" w14:paraId="6882308E" w14:textId="77777777">
        <w:trPr>
          <w:trHeight w:val="510"/>
          <w:jc w:val="center"/>
        </w:trPr>
        <w:tc>
          <w:tcPr>
            <w:tcW w:w="0" w:type="auto"/>
            <w:shd w:val="clear" w:color="auto" w:fill="FFFFFF" w:themeFill="background1"/>
            <w:noWrap/>
            <w:tcMar/>
            <w:vAlign w:val="center"/>
            <w:hideMark/>
          </w:tcPr>
          <w:p w:rsidRPr="002A3E4A" w:rsidR="002A3E4A" w:rsidP="002A3E4A" w:rsidRDefault="002A3E4A" w14:paraId="76F8D0AE" w14:textId="77777777">
            <w:pPr>
              <w:spacing w:after="0" w:line="240" w:lineRule="auto"/>
              <w:rPr>
                <w:rFonts w:ascii="MS PGothic" w:hAnsi="MS PGothic" w:eastAsia="MS PGothic"/>
                <w:color w:val="000000"/>
                <w:sz w:val="14"/>
                <w:szCs w:val="18"/>
                <w:lang w:val="en-US"/>
              </w:rPr>
            </w:pPr>
            <w:hyperlink w:history="1" w:anchor="Leadership_SoA!A1" r:id="rId29">
              <w:r w:rsidRPr="002A3E4A">
                <w:rPr>
                  <w:rFonts w:hint="eastAsia" w:ascii="MS PGothic" w:hAnsi="MS PGothic" w:eastAsia="MS PGothic"/>
                  <w:color w:val="000000"/>
                  <w:sz w:val="14"/>
                  <w:szCs w:val="18"/>
                  <w:lang w:val="en-US"/>
                </w:rPr>
                <w:t>LEADERSHIP</w:t>
              </w:r>
            </w:hyperlink>
          </w:p>
        </w:tc>
        <w:tc>
          <w:tcPr>
            <w:tcW w:w="0" w:type="auto"/>
            <w:shd w:val="clear" w:color="auto" w:fill="FFFFFF" w:themeFill="background1"/>
            <w:tcMar/>
            <w:vAlign w:val="center"/>
            <w:hideMark/>
          </w:tcPr>
          <w:p w:rsidR="002A3E4A" w:rsidP="002A3E4A" w:rsidRDefault="002A3E4A" w14:paraId="5753E500" w14:textId="77777777">
            <w:pPr>
              <w:spacing w:after="0" w:line="240" w:lineRule="auto"/>
              <w:jc w:val="left"/>
              <w:rPr>
                <w:sz w:val="14"/>
                <w:szCs w:val="18"/>
                <w:lang w:val="en-US"/>
              </w:rPr>
            </w:pPr>
            <w:r w:rsidRPr="002A3E4A">
              <w:rPr>
                <w:sz w:val="14"/>
                <w:szCs w:val="18"/>
                <w:lang w:val="en-US"/>
              </w:rPr>
              <w:t>Vinay Rai,</w:t>
            </w:r>
          </w:p>
          <w:p w:rsidRPr="002A3E4A" w:rsidR="002A3E4A" w:rsidP="002A3E4A" w:rsidRDefault="002A3E4A" w14:paraId="426AA510" w14:textId="31DB58D7">
            <w:pPr>
              <w:spacing w:after="0" w:line="240" w:lineRule="auto"/>
              <w:jc w:val="left"/>
              <w:rPr>
                <w:sz w:val="14"/>
                <w:szCs w:val="18"/>
                <w:lang w:val="en-US"/>
              </w:rPr>
            </w:pPr>
            <w:r w:rsidRPr="002A3E4A">
              <w:rPr>
                <w:sz w:val="14"/>
                <w:szCs w:val="18"/>
                <w:lang w:val="en-US"/>
              </w:rPr>
              <w:t>Pooja Madappa,</w:t>
            </w:r>
            <w:r>
              <w:rPr>
                <w:sz w:val="14"/>
                <w:szCs w:val="18"/>
                <w:lang w:val="en-US"/>
              </w:rPr>
              <w:t xml:space="preserve"> </w:t>
            </w:r>
            <w:r w:rsidRPr="002A3E4A">
              <w:rPr>
                <w:sz w:val="14"/>
                <w:szCs w:val="18"/>
                <w:lang w:val="en-US"/>
              </w:rPr>
              <w:t>Teja Gudena,</w:t>
            </w:r>
            <w:r>
              <w:rPr>
                <w:sz w:val="14"/>
                <w:szCs w:val="18"/>
                <w:lang w:val="en-US"/>
              </w:rPr>
              <w:t xml:space="preserve"> </w:t>
            </w:r>
            <w:r w:rsidRPr="002A3E4A">
              <w:rPr>
                <w:sz w:val="14"/>
                <w:szCs w:val="18"/>
                <w:lang w:val="en-US"/>
              </w:rPr>
              <w:t>Ashwin Kumar, Michael Campos</w:t>
            </w:r>
          </w:p>
        </w:tc>
        <w:tc>
          <w:tcPr>
            <w:tcW w:w="0" w:type="auto"/>
            <w:shd w:val="clear" w:color="auto" w:fill="FFFFFF" w:themeFill="background1"/>
            <w:tcMar/>
            <w:vAlign w:val="center"/>
            <w:hideMark/>
          </w:tcPr>
          <w:p w:rsidRPr="002A3E4A" w:rsidR="002A3E4A" w:rsidP="002A3E4A" w:rsidRDefault="002A3E4A" w14:paraId="104B286A" w14:textId="77777777">
            <w:pPr>
              <w:spacing w:after="0" w:line="240" w:lineRule="auto"/>
              <w:rPr>
                <w:sz w:val="14"/>
                <w:szCs w:val="18"/>
                <w:lang w:val="en-US"/>
              </w:rPr>
            </w:pPr>
            <w:r w:rsidRPr="002A3E4A">
              <w:rPr>
                <w:sz w:val="14"/>
                <w:szCs w:val="18"/>
                <w:lang w:val="en-US"/>
              </w:rPr>
              <w:t>Avneesh Agarwal</w:t>
            </w:r>
          </w:p>
        </w:tc>
        <w:tc>
          <w:tcPr>
            <w:tcW w:w="0" w:type="auto"/>
            <w:shd w:val="clear" w:color="auto" w:fill="FFFFFF" w:themeFill="background1"/>
            <w:tcMar/>
            <w:vAlign w:val="center"/>
            <w:hideMark/>
          </w:tcPr>
          <w:p w:rsidRPr="002A3E4A" w:rsidR="002A3E4A" w:rsidP="002A3E4A" w:rsidRDefault="002A3E4A" w14:paraId="2E5A1691" w14:textId="77777777">
            <w:pPr>
              <w:spacing w:after="0" w:line="240" w:lineRule="auto"/>
              <w:rPr>
                <w:sz w:val="14"/>
                <w:szCs w:val="18"/>
                <w:lang w:val="en-US"/>
              </w:rPr>
            </w:pPr>
            <w:r w:rsidRPr="002A3E4A">
              <w:rPr>
                <w:sz w:val="14"/>
                <w:szCs w:val="18"/>
                <w:lang w:val="en-US"/>
              </w:rPr>
              <w:t>Avneesh Agarwal</w:t>
            </w:r>
          </w:p>
        </w:tc>
        <w:tc>
          <w:tcPr>
            <w:tcW w:w="0" w:type="auto"/>
            <w:shd w:val="clear" w:color="auto" w:fill="FFFFFF" w:themeFill="background1"/>
            <w:tcMar/>
            <w:vAlign w:val="center"/>
            <w:hideMark/>
          </w:tcPr>
          <w:p w:rsidRPr="002A3E4A" w:rsidR="002A3E4A" w:rsidP="002A3E4A" w:rsidRDefault="002A3E4A" w14:paraId="51208B05" w14:textId="77777777">
            <w:pPr>
              <w:spacing w:after="0" w:line="240" w:lineRule="auto"/>
              <w:rPr>
                <w:sz w:val="14"/>
                <w:szCs w:val="18"/>
                <w:lang w:val="en-US"/>
              </w:rPr>
            </w:pPr>
            <w:r w:rsidRPr="002A3E4A">
              <w:rPr>
                <w:sz w:val="14"/>
                <w:szCs w:val="18"/>
                <w:lang w:val="en-US"/>
              </w:rPr>
              <w:t>8</w:t>
            </w:r>
          </w:p>
        </w:tc>
      </w:tr>
      <w:tr w:rsidRPr="002A3E4A" w:rsidR="002A3E4A" w:rsidTr="33D5A239" w14:paraId="22B361ED" w14:textId="77777777">
        <w:trPr>
          <w:trHeight w:val="510"/>
          <w:jc w:val="center"/>
        </w:trPr>
        <w:tc>
          <w:tcPr>
            <w:tcW w:w="0" w:type="auto"/>
            <w:shd w:val="clear" w:color="auto" w:fill="FFFFFF" w:themeFill="background1"/>
            <w:noWrap/>
            <w:tcMar/>
            <w:vAlign w:val="center"/>
            <w:hideMark/>
          </w:tcPr>
          <w:p w:rsidRPr="002A3E4A" w:rsidR="002A3E4A" w:rsidP="002A3E4A" w:rsidRDefault="002A3E4A" w14:paraId="658DAD72" w14:textId="77777777">
            <w:pPr>
              <w:spacing w:after="0" w:line="240" w:lineRule="auto"/>
              <w:rPr>
                <w:rFonts w:ascii="MS PGothic" w:hAnsi="MS PGothic" w:eastAsia="MS PGothic"/>
                <w:color w:val="000000"/>
                <w:sz w:val="14"/>
                <w:szCs w:val="18"/>
                <w:lang w:val="en-US"/>
              </w:rPr>
            </w:pPr>
            <w:hyperlink w:history="1" w:anchor="Analyitics_SoA!A1" r:id="rId30">
              <w:r w:rsidRPr="002A3E4A">
                <w:rPr>
                  <w:rFonts w:hint="eastAsia" w:ascii="MS PGothic" w:hAnsi="MS PGothic" w:eastAsia="MS PGothic"/>
                  <w:color w:val="000000"/>
                  <w:sz w:val="14"/>
                  <w:szCs w:val="18"/>
                  <w:lang w:val="en-US"/>
                </w:rPr>
                <w:t>ANALYTICS</w:t>
              </w:r>
            </w:hyperlink>
          </w:p>
        </w:tc>
        <w:tc>
          <w:tcPr>
            <w:tcW w:w="0" w:type="auto"/>
            <w:shd w:val="clear" w:color="auto" w:fill="FFFFFF" w:themeFill="background1"/>
            <w:tcMar/>
            <w:vAlign w:val="center"/>
            <w:hideMark/>
          </w:tcPr>
          <w:p w:rsidRPr="002A3E4A" w:rsidR="002A3E4A" w:rsidP="002A3E4A" w:rsidRDefault="002A3E4A" w14:paraId="0743E3E8" w14:textId="77777777">
            <w:pPr>
              <w:spacing w:after="0" w:line="240" w:lineRule="auto"/>
              <w:rPr>
                <w:sz w:val="14"/>
                <w:szCs w:val="18"/>
                <w:lang w:val="en-US"/>
              </w:rPr>
            </w:pPr>
            <w:r w:rsidRPr="002A3E4A">
              <w:rPr>
                <w:sz w:val="14"/>
                <w:szCs w:val="18"/>
                <w:lang w:val="en-US"/>
              </w:rPr>
              <w:t xml:space="preserve">Hisham </w:t>
            </w:r>
          </w:p>
        </w:tc>
        <w:tc>
          <w:tcPr>
            <w:tcW w:w="0" w:type="auto"/>
            <w:shd w:val="clear" w:color="auto" w:fill="FFFFFF" w:themeFill="background1"/>
            <w:tcMar/>
            <w:vAlign w:val="center"/>
            <w:hideMark/>
          </w:tcPr>
          <w:p w:rsidRPr="002A3E4A" w:rsidR="002A3E4A" w:rsidP="002A3E4A" w:rsidRDefault="002A3E4A" w14:paraId="528AE790" w14:textId="77777777">
            <w:pPr>
              <w:spacing w:after="0" w:line="240" w:lineRule="auto"/>
              <w:rPr>
                <w:sz w:val="14"/>
                <w:szCs w:val="18"/>
                <w:lang w:val="en-US"/>
              </w:rPr>
            </w:pPr>
            <w:r w:rsidRPr="002A3E4A">
              <w:rPr>
                <w:sz w:val="14"/>
                <w:szCs w:val="18"/>
                <w:lang w:val="en-US"/>
              </w:rPr>
              <w:t>Pratik Verma, Suresh Kumar Yerakaraju</w:t>
            </w:r>
          </w:p>
        </w:tc>
        <w:tc>
          <w:tcPr>
            <w:tcW w:w="0" w:type="auto"/>
            <w:shd w:val="clear" w:color="auto" w:fill="FFFFFF" w:themeFill="background1"/>
            <w:tcMar/>
            <w:vAlign w:val="center"/>
            <w:hideMark/>
          </w:tcPr>
          <w:p w:rsidRPr="002A3E4A" w:rsidR="002A3E4A" w:rsidP="002A3E4A" w:rsidRDefault="002A3E4A" w14:paraId="35E26691" w14:textId="77777777">
            <w:pPr>
              <w:spacing w:after="0" w:line="240" w:lineRule="auto"/>
              <w:rPr>
                <w:sz w:val="14"/>
                <w:szCs w:val="18"/>
                <w:lang w:val="en-US"/>
              </w:rPr>
            </w:pPr>
            <w:r w:rsidRPr="002A3E4A">
              <w:rPr>
                <w:sz w:val="14"/>
                <w:szCs w:val="18"/>
                <w:lang w:val="en-US"/>
              </w:rPr>
              <w:t>Sreekanth Annapureddy</w:t>
            </w:r>
          </w:p>
        </w:tc>
        <w:tc>
          <w:tcPr>
            <w:tcW w:w="0" w:type="auto"/>
            <w:shd w:val="clear" w:color="auto" w:fill="FFFFFF" w:themeFill="background1"/>
            <w:tcMar/>
            <w:vAlign w:val="center"/>
            <w:hideMark/>
          </w:tcPr>
          <w:p w:rsidRPr="002A3E4A" w:rsidR="002A3E4A" w:rsidP="002A3E4A" w:rsidRDefault="002A3E4A" w14:paraId="498587B1" w14:textId="77777777">
            <w:pPr>
              <w:spacing w:after="0" w:line="240" w:lineRule="auto"/>
              <w:rPr>
                <w:sz w:val="14"/>
                <w:szCs w:val="18"/>
                <w:lang w:val="en-US"/>
              </w:rPr>
            </w:pPr>
            <w:r w:rsidRPr="002A3E4A">
              <w:rPr>
                <w:sz w:val="14"/>
                <w:szCs w:val="18"/>
                <w:lang w:val="en-US"/>
              </w:rPr>
              <w:t>42</w:t>
            </w:r>
          </w:p>
        </w:tc>
      </w:tr>
    </w:tbl>
    <w:p w:rsidR="00C83281" w:rsidP="00C83281" w:rsidRDefault="00C83281" w14:paraId="6FAA01DA" w14:textId="6816071F">
      <w:pPr>
        <w:tabs>
          <w:tab w:val="left" w:pos="2595"/>
        </w:tabs>
        <w:rPr>
          <w:lang w:val="en-US"/>
        </w:rPr>
      </w:pPr>
      <w:r>
        <w:rPr>
          <w:lang w:val="en-US"/>
        </w:rPr>
        <w:tab/>
      </w:r>
    </w:p>
    <w:p w:rsidR="008A1A42" w:rsidP="00985A32" w:rsidRDefault="008A1A42" w14:paraId="3F126CA5" w14:textId="049500C7">
      <w:pPr>
        <w:pStyle w:val="Heading3"/>
        <w:rPr>
          <w:rFonts w:eastAsiaTheme="majorEastAsia"/>
        </w:rPr>
      </w:pPr>
      <w:bookmarkStart w:name="_Toc144999074" w:id="52"/>
      <w:r>
        <w:rPr>
          <w:rFonts w:eastAsiaTheme="majorEastAsia"/>
        </w:rPr>
        <w:t>Security domain wise control summary:</w:t>
      </w:r>
      <w:bookmarkEnd w:id="52"/>
    </w:p>
    <w:tbl>
      <w:tblPr>
        <w:tblW w:w="7728" w:type="dxa"/>
        <w:jc w:val="center"/>
        <w:tblLook w:val="04A0" w:firstRow="1" w:lastRow="0" w:firstColumn="1" w:lastColumn="0" w:noHBand="0" w:noVBand="1"/>
      </w:tblPr>
      <w:tblGrid>
        <w:gridCol w:w="3960"/>
        <w:gridCol w:w="2160"/>
        <w:gridCol w:w="1608"/>
      </w:tblGrid>
      <w:tr w:rsidRPr="008A1A42" w:rsidR="008A1A42" w:rsidTr="008A1A42" w14:paraId="434E8D20" w14:textId="77777777">
        <w:trPr>
          <w:trHeight w:val="300"/>
          <w:jc w:val="center"/>
        </w:trPr>
        <w:tc>
          <w:tcPr>
            <w:tcW w:w="3960" w:type="dxa"/>
            <w:tcBorders>
              <w:top w:val="nil"/>
              <w:left w:val="nil"/>
              <w:bottom w:val="single" w:color="8EA9DB" w:sz="4" w:space="0"/>
              <w:right w:val="nil"/>
            </w:tcBorders>
            <w:shd w:val="clear" w:color="D9E1F2" w:fill="D9E1F2"/>
            <w:noWrap/>
            <w:vAlign w:val="bottom"/>
            <w:hideMark/>
          </w:tcPr>
          <w:p w:rsidRPr="008A1A42" w:rsidR="008A1A42" w:rsidP="008A1A42" w:rsidRDefault="008A1A42" w14:paraId="7ADEC681" w14:textId="77777777">
            <w:pPr>
              <w:spacing w:after="0" w:line="240" w:lineRule="auto"/>
              <w:jc w:val="left"/>
              <w:rPr>
                <w:rFonts w:ascii="Calibri" w:hAnsi="Calibri" w:eastAsia="Times New Roman" w:cs="Calibri"/>
                <w:b/>
                <w:bCs/>
                <w:color w:val="000000"/>
                <w:sz w:val="22"/>
                <w:lang w:val="en-US"/>
              </w:rPr>
            </w:pPr>
            <w:r w:rsidRPr="008A1A42">
              <w:rPr>
                <w:rFonts w:ascii="Calibri" w:hAnsi="Calibri" w:eastAsia="Times New Roman" w:cs="Calibri"/>
                <w:b/>
                <w:bCs/>
                <w:color w:val="000000"/>
                <w:sz w:val="22"/>
                <w:lang w:val="en-US"/>
              </w:rPr>
              <w:t>Security Domains</w:t>
            </w:r>
          </w:p>
        </w:tc>
        <w:tc>
          <w:tcPr>
            <w:tcW w:w="2160" w:type="dxa"/>
            <w:tcBorders>
              <w:top w:val="nil"/>
              <w:left w:val="nil"/>
              <w:bottom w:val="single" w:color="8EA9DB" w:sz="4" w:space="0"/>
              <w:right w:val="nil"/>
            </w:tcBorders>
            <w:shd w:val="clear" w:color="D9E1F2" w:fill="D9E1F2"/>
            <w:noWrap/>
            <w:vAlign w:val="bottom"/>
            <w:hideMark/>
          </w:tcPr>
          <w:p w:rsidRPr="008A1A42" w:rsidR="008A1A42" w:rsidP="008A1A42" w:rsidRDefault="008A1A42" w14:paraId="4F724936" w14:textId="77777777">
            <w:pPr>
              <w:spacing w:after="0" w:line="240" w:lineRule="auto"/>
              <w:jc w:val="left"/>
              <w:rPr>
                <w:rFonts w:ascii="Calibri" w:hAnsi="Calibri" w:eastAsia="Times New Roman" w:cs="Calibri"/>
                <w:b/>
                <w:bCs/>
                <w:color w:val="000000"/>
                <w:sz w:val="22"/>
                <w:lang w:val="en-US"/>
              </w:rPr>
            </w:pPr>
            <w:r w:rsidRPr="008A1A42">
              <w:rPr>
                <w:rFonts w:ascii="Calibri" w:hAnsi="Calibri" w:eastAsia="Times New Roman" w:cs="Calibri"/>
                <w:b/>
                <w:bCs/>
                <w:color w:val="000000"/>
                <w:sz w:val="22"/>
                <w:lang w:val="en-US"/>
              </w:rPr>
              <w:t>Domain Notation</w:t>
            </w:r>
          </w:p>
        </w:tc>
        <w:tc>
          <w:tcPr>
            <w:tcW w:w="1608" w:type="dxa"/>
            <w:tcBorders>
              <w:top w:val="nil"/>
              <w:left w:val="nil"/>
              <w:bottom w:val="single" w:color="8EA9DB" w:sz="4" w:space="0"/>
              <w:right w:val="nil"/>
            </w:tcBorders>
            <w:shd w:val="clear" w:color="D9E1F2" w:fill="D9E1F2"/>
            <w:noWrap/>
            <w:vAlign w:val="bottom"/>
            <w:hideMark/>
          </w:tcPr>
          <w:p w:rsidRPr="008A1A42" w:rsidR="008A1A42" w:rsidP="008A1A42" w:rsidRDefault="008A1A42" w14:paraId="6E6F6A51" w14:textId="1ABA5E9E">
            <w:pPr>
              <w:spacing w:after="0" w:line="240" w:lineRule="auto"/>
              <w:jc w:val="left"/>
              <w:rPr>
                <w:rFonts w:ascii="Calibri" w:hAnsi="Calibri" w:eastAsia="Times New Roman" w:cs="Calibri"/>
                <w:b/>
                <w:bCs/>
                <w:color w:val="000000"/>
                <w:sz w:val="22"/>
                <w:lang w:val="en-US"/>
              </w:rPr>
            </w:pPr>
            <w:r>
              <w:rPr>
                <w:rFonts w:ascii="Calibri" w:hAnsi="Calibri" w:eastAsia="Times New Roman" w:cs="Calibri"/>
                <w:b/>
                <w:bCs/>
                <w:color w:val="000000"/>
                <w:sz w:val="22"/>
                <w:lang w:val="en-US"/>
              </w:rPr>
              <w:t>#Controls</w:t>
            </w:r>
          </w:p>
        </w:tc>
      </w:tr>
      <w:tr w:rsidRPr="008A1A42" w:rsidR="008A1A42" w:rsidTr="008A1A42" w14:paraId="5D5A347A" w14:textId="77777777">
        <w:trPr>
          <w:trHeight w:val="300"/>
          <w:jc w:val="center"/>
        </w:trPr>
        <w:tc>
          <w:tcPr>
            <w:tcW w:w="3960" w:type="dxa"/>
            <w:tcBorders>
              <w:top w:val="nil"/>
              <w:left w:val="nil"/>
              <w:bottom w:val="nil"/>
              <w:right w:val="nil"/>
            </w:tcBorders>
            <w:shd w:val="clear" w:color="auto" w:fill="auto"/>
            <w:noWrap/>
            <w:vAlign w:val="bottom"/>
            <w:hideMark/>
          </w:tcPr>
          <w:p w:rsidRPr="008A1A42" w:rsidR="008A1A42" w:rsidP="008A1A42" w:rsidRDefault="008A1A42" w14:paraId="3788ED73"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Acceptable Use Policy</w:t>
            </w:r>
          </w:p>
        </w:tc>
        <w:tc>
          <w:tcPr>
            <w:tcW w:w="2160" w:type="dxa"/>
            <w:tcBorders>
              <w:top w:val="nil"/>
              <w:left w:val="nil"/>
              <w:bottom w:val="nil"/>
              <w:right w:val="nil"/>
            </w:tcBorders>
            <w:shd w:val="clear" w:color="auto" w:fill="auto"/>
            <w:noWrap/>
            <w:vAlign w:val="bottom"/>
            <w:hideMark/>
          </w:tcPr>
          <w:p w:rsidRPr="008A1A42" w:rsidR="008A1A42" w:rsidP="008A1A42" w:rsidRDefault="008A1A42" w14:paraId="1B0A330A"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AUP</w:t>
            </w:r>
          </w:p>
        </w:tc>
        <w:tc>
          <w:tcPr>
            <w:tcW w:w="1608" w:type="dxa"/>
            <w:tcBorders>
              <w:top w:val="nil"/>
              <w:left w:val="nil"/>
              <w:bottom w:val="nil"/>
              <w:right w:val="nil"/>
            </w:tcBorders>
            <w:shd w:val="clear" w:color="auto" w:fill="auto"/>
            <w:noWrap/>
            <w:vAlign w:val="bottom"/>
            <w:hideMark/>
          </w:tcPr>
          <w:p w:rsidRPr="008A1A42" w:rsidR="008A1A42" w:rsidP="008A1A42" w:rsidRDefault="008A1A42" w14:paraId="7154CD70" w14:textId="77777777">
            <w:pPr>
              <w:spacing w:after="0" w:line="240" w:lineRule="auto"/>
              <w:jc w:val="center"/>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1</w:t>
            </w:r>
          </w:p>
        </w:tc>
      </w:tr>
      <w:tr w:rsidRPr="008A1A42" w:rsidR="008A1A42" w:rsidTr="008A1A42" w14:paraId="13903ECB" w14:textId="77777777">
        <w:trPr>
          <w:trHeight w:val="300"/>
          <w:jc w:val="center"/>
        </w:trPr>
        <w:tc>
          <w:tcPr>
            <w:tcW w:w="3960" w:type="dxa"/>
            <w:tcBorders>
              <w:top w:val="nil"/>
              <w:left w:val="nil"/>
              <w:bottom w:val="nil"/>
              <w:right w:val="nil"/>
            </w:tcBorders>
            <w:shd w:val="clear" w:color="auto" w:fill="auto"/>
            <w:noWrap/>
            <w:vAlign w:val="bottom"/>
            <w:hideMark/>
          </w:tcPr>
          <w:p w:rsidRPr="008A1A42" w:rsidR="008A1A42" w:rsidP="008A1A42" w:rsidRDefault="008A1A42" w14:paraId="689C10A6"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Asset Management</w:t>
            </w:r>
          </w:p>
        </w:tc>
        <w:tc>
          <w:tcPr>
            <w:tcW w:w="2160" w:type="dxa"/>
            <w:tcBorders>
              <w:top w:val="nil"/>
              <w:left w:val="nil"/>
              <w:bottom w:val="nil"/>
              <w:right w:val="nil"/>
            </w:tcBorders>
            <w:shd w:val="clear" w:color="auto" w:fill="auto"/>
            <w:noWrap/>
            <w:vAlign w:val="bottom"/>
            <w:hideMark/>
          </w:tcPr>
          <w:p w:rsidRPr="008A1A42" w:rsidR="008A1A42" w:rsidP="008A1A42" w:rsidRDefault="008A1A42" w14:paraId="46379276"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AM</w:t>
            </w:r>
          </w:p>
        </w:tc>
        <w:tc>
          <w:tcPr>
            <w:tcW w:w="1608" w:type="dxa"/>
            <w:tcBorders>
              <w:top w:val="nil"/>
              <w:left w:val="nil"/>
              <w:bottom w:val="nil"/>
              <w:right w:val="nil"/>
            </w:tcBorders>
            <w:shd w:val="clear" w:color="auto" w:fill="auto"/>
            <w:noWrap/>
            <w:vAlign w:val="bottom"/>
            <w:hideMark/>
          </w:tcPr>
          <w:p w:rsidRPr="008A1A42" w:rsidR="008A1A42" w:rsidP="008A1A42" w:rsidRDefault="008A1A42" w14:paraId="5CFA90C2" w14:textId="77777777">
            <w:pPr>
              <w:spacing w:after="0" w:line="240" w:lineRule="auto"/>
              <w:jc w:val="center"/>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3</w:t>
            </w:r>
          </w:p>
        </w:tc>
      </w:tr>
      <w:tr w:rsidRPr="008A1A42" w:rsidR="008A1A42" w:rsidTr="008A1A42" w14:paraId="46B5E714" w14:textId="77777777">
        <w:trPr>
          <w:trHeight w:val="300"/>
          <w:jc w:val="center"/>
        </w:trPr>
        <w:tc>
          <w:tcPr>
            <w:tcW w:w="3960" w:type="dxa"/>
            <w:tcBorders>
              <w:top w:val="nil"/>
              <w:left w:val="nil"/>
              <w:bottom w:val="nil"/>
              <w:right w:val="nil"/>
            </w:tcBorders>
            <w:shd w:val="clear" w:color="auto" w:fill="auto"/>
            <w:noWrap/>
            <w:vAlign w:val="bottom"/>
            <w:hideMark/>
          </w:tcPr>
          <w:p w:rsidRPr="008A1A42" w:rsidR="008A1A42" w:rsidP="008A1A42" w:rsidRDefault="008A1A42" w14:paraId="1FC59CD5"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Business Continuity/Disaster Recovery</w:t>
            </w:r>
          </w:p>
        </w:tc>
        <w:tc>
          <w:tcPr>
            <w:tcW w:w="2160" w:type="dxa"/>
            <w:tcBorders>
              <w:top w:val="nil"/>
              <w:left w:val="nil"/>
              <w:bottom w:val="nil"/>
              <w:right w:val="nil"/>
            </w:tcBorders>
            <w:shd w:val="clear" w:color="auto" w:fill="auto"/>
            <w:noWrap/>
            <w:vAlign w:val="bottom"/>
            <w:hideMark/>
          </w:tcPr>
          <w:p w:rsidRPr="008A1A42" w:rsidR="008A1A42" w:rsidP="008A1A42" w:rsidRDefault="008A1A42" w14:paraId="7B1E5BDC"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BCDR</w:t>
            </w:r>
          </w:p>
        </w:tc>
        <w:tc>
          <w:tcPr>
            <w:tcW w:w="1608" w:type="dxa"/>
            <w:tcBorders>
              <w:top w:val="nil"/>
              <w:left w:val="nil"/>
              <w:bottom w:val="nil"/>
              <w:right w:val="nil"/>
            </w:tcBorders>
            <w:shd w:val="clear" w:color="auto" w:fill="auto"/>
            <w:noWrap/>
            <w:vAlign w:val="bottom"/>
            <w:hideMark/>
          </w:tcPr>
          <w:p w:rsidRPr="008A1A42" w:rsidR="008A1A42" w:rsidP="008A1A42" w:rsidRDefault="008A1A42" w14:paraId="56B707DF" w14:textId="77777777">
            <w:pPr>
              <w:spacing w:after="0" w:line="240" w:lineRule="auto"/>
              <w:jc w:val="center"/>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4</w:t>
            </w:r>
          </w:p>
        </w:tc>
      </w:tr>
      <w:tr w:rsidRPr="008A1A42" w:rsidR="008A1A42" w:rsidTr="008A1A42" w14:paraId="60688236" w14:textId="77777777">
        <w:trPr>
          <w:trHeight w:val="300"/>
          <w:jc w:val="center"/>
        </w:trPr>
        <w:tc>
          <w:tcPr>
            <w:tcW w:w="3960" w:type="dxa"/>
            <w:tcBorders>
              <w:top w:val="nil"/>
              <w:left w:val="nil"/>
              <w:bottom w:val="nil"/>
              <w:right w:val="nil"/>
            </w:tcBorders>
            <w:shd w:val="clear" w:color="auto" w:fill="auto"/>
            <w:noWrap/>
            <w:vAlign w:val="bottom"/>
            <w:hideMark/>
          </w:tcPr>
          <w:p w:rsidRPr="008A1A42" w:rsidR="008A1A42" w:rsidP="008A1A42" w:rsidRDefault="008A1A42" w14:paraId="4B6EC7C7"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Capacity Management</w:t>
            </w:r>
          </w:p>
        </w:tc>
        <w:tc>
          <w:tcPr>
            <w:tcW w:w="2160" w:type="dxa"/>
            <w:tcBorders>
              <w:top w:val="nil"/>
              <w:left w:val="nil"/>
              <w:bottom w:val="nil"/>
              <w:right w:val="nil"/>
            </w:tcBorders>
            <w:shd w:val="clear" w:color="auto" w:fill="auto"/>
            <w:noWrap/>
            <w:vAlign w:val="bottom"/>
            <w:hideMark/>
          </w:tcPr>
          <w:p w:rsidRPr="008A1A42" w:rsidR="008A1A42" w:rsidP="008A1A42" w:rsidRDefault="008A1A42" w14:paraId="73F2EB24"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CP</w:t>
            </w:r>
          </w:p>
        </w:tc>
        <w:tc>
          <w:tcPr>
            <w:tcW w:w="1608" w:type="dxa"/>
            <w:tcBorders>
              <w:top w:val="nil"/>
              <w:left w:val="nil"/>
              <w:bottom w:val="nil"/>
              <w:right w:val="nil"/>
            </w:tcBorders>
            <w:shd w:val="clear" w:color="auto" w:fill="auto"/>
            <w:noWrap/>
            <w:vAlign w:val="bottom"/>
            <w:hideMark/>
          </w:tcPr>
          <w:p w:rsidRPr="008A1A42" w:rsidR="008A1A42" w:rsidP="008A1A42" w:rsidRDefault="008A1A42" w14:paraId="4933B9B7" w14:textId="77777777">
            <w:pPr>
              <w:spacing w:after="0" w:line="240" w:lineRule="auto"/>
              <w:jc w:val="center"/>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1</w:t>
            </w:r>
          </w:p>
        </w:tc>
      </w:tr>
      <w:tr w:rsidRPr="008A1A42" w:rsidR="008A1A42" w:rsidTr="008A1A42" w14:paraId="044C6098" w14:textId="77777777">
        <w:trPr>
          <w:trHeight w:val="300"/>
          <w:jc w:val="center"/>
        </w:trPr>
        <w:tc>
          <w:tcPr>
            <w:tcW w:w="3960" w:type="dxa"/>
            <w:tcBorders>
              <w:top w:val="nil"/>
              <w:left w:val="nil"/>
              <w:bottom w:val="nil"/>
              <w:right w:val="nil"/>
            </w:tcBorders>
            <w:shd w:val="clear" w:color="auto" w:fill="auto"/>
            <w:noWrap/>
            <w:vAlign w:val="bottom"/>
            <w:hideMark/>
          </w:tcPr>
          <w:p w:rsidRPr="008A1A42" w:rsidR="008A1A42" w:rsidP="008A1A42" w:rsidRDefault="008A1A42" w14:paraId="24583E91"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Change/Configuration Management</w:t>
            </w:r>
          </w:p>
        </w:tc>
        <w:tc>
          <w:tcPr>
            <w:tcW w:w="2160" w:type="dxa"/>
            <w:tcBorders>
              <w:top w:val="nil"/>
              <w:left w:val="nil"/>
              <w:bottom w:val="nil"/>
              <w:right w:val="nil"/>
            </w:tcBorders>
            <w:shd w:val="clear" w:color="auto" w:fill="auto"/>
            <w:noWrap/>
            <w:vAlign w:val="bottom"/>
            <w:hideMark/>
          </w:tcPr>
          <w:p w:rsidRPr="008A1A42" w:rsidR="008A1A42" w:rsidP="008A1A42" w:rsidRDefault="008A1A42" w14:paraId="6864F832"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CM</w:t>
            </w:r>
          </w:p>
        </w:tc>
        <w:tc>
          <w:tcPr>
            <w:tcW w:w="1608" w:type="dxa"/>
            <w:tcBorders>
              <w:top w:val="nil"/>
              <w:left w:val="nil"/>
              <w:bottom w:val="nil"/>
              <w:right w:val="nil"/>
            </w:tcBorders>
            <w:shd w:val="clear" w:color="auto" w:fill="auto"/>
            <w:noWrap/>
            <w:vAlign w:val="bottom"/>
            <w:hideMark/>
          </w:tcPr>
          <w:p w:rsidRPr="008A1A42" w:rsidR="008A1A42" w:rsidP="008A1A42" w:rsidRDefault="008A1A42" w14:paraId="049286DC" w14:textId="77777777">
            <w:pPr>
              <w:spacing w:after="0" w:line="240" w:lineRule="auto"/>
              <w:jc w:val="center"/>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9</w:t>
            </w:r>
          </w:p>
        </w:tc>
      </w:tr>
      <w:tr w:rsidRPr="008A1A42" w:rsidR="008A1A42" w:rsidTr="008A1A42" w14:paraId="46B223E5" w14:textId="77777777">
        <w:trPr>
          <w:trHeight w:val="300"/>
          <w:jc w:val="center"/>
        </w:trPr>
        <w:tc>
          <w:tcPr>
            <w:tcW w:w="3960" w:type="dxa"/>
            <w:tcBorders>
              <w:top w:val="nil"/>
              <w:left w:val="nil"/>
              <w:bottom w:val="nil"/>
              <w:right w:val="nil"/>
            </w:tcBorders>
            <w:shd w:val="clear" w:color="auto" w:fill="auto"/>
            <w:noWrap/>
            <w:vAlign w:val="bottom"/>
            <w:hideMark/>
          </w:tcPr>
          <w:p w:rsidRPr="008A1A42" w:rsidR="008A1A42" w:rsidP="008A1A42" w:rsidRDefault="008A1A42" w14:paraId="01226351"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Data Privacy</w:t>
            </w:r>
          </w:p>
        </w:tc>
        <w:tc>
          <w:tcPr>
            <w:tcW w:w="2160" w:type="dxa"/>
            <w:tcBorders>
              <w:top w:val="nil"/>
              <w:left w:val="nil"/>
              <w:bottom w:val="nil"/>
              <w:right w:val="nil"/>
            </w:tcBorders>
            <w:shd w:val="clear" w:color="auto" w:fill="auto"/>
            <w:noWrap/>
            <w:vAlign w:val="bottom"/>
            <w:hideMark/>
          </w:tcPr>
          <w:p w:rsidRPr="008A1A42" w:rsidR="008A1A42" w:rsidP="008A1A42" w:rsidRDefault="008A1A42" w14:paraId="1F48C177"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DP</w:t>
            </w:r>
          </w:p>
        </w:tc>
        <w:tc>
          <w:tcPr>
            <w:tcW w:w="1608" w:type="dxa"/>
            <w:tcBorders>
              <w:top w:val="nil"/>
              <w:left w:val="nil"/>
              <w:bottom w:val="nil"/>
              <w:right w:val="nil"/>
            </w:tcBorders>
            <w:shd w:val="clear" w:color="auto" w:fill="auto"/>
            <w:noWrap/>
            <w:vAlign w:val="bottom"/>
            <w:hideMark/>
          </w:tcPr>
          <w:p w:rsidRPr="008A1A42" w:rsidR="008A1A42" w:rsidP="008A1A42" w:rsidRDefault="008A1A42" w14:paraId="4532BE0F" w14:textId="77777777">
            <w:pPr>
              <w:spacing w:after="0" w:line="240" w:lineRule="auto"/>
              <w:jc w:val="center"/>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7</w:t>
            </w:r>
          </w:p>
        </w:tc>
      </w:tr>
      <w:tr w:rsidRPr="008A1A42" w:rsidR="008A1A42" w:rsidTr="008A1A42" w14:paraId="59E08568" w14:textId="77777777">
        <w:trPr>
          <w:trHeight w:val="300"/>
          <w:jc w:val="center"/>
        </w:trPr>
        <w:tc>
          <w:tcPr>
            <w:tcW w:w="3960" w:type="dxa"/>
            <w:tcBorders>
              <w:top w:val="nil"/>
              <w:left w:val="nil"/>
              <w:bottom w:val="nil"/>
              <w:right w:val="nil"/>
            </w:tcBorders>
            <w:shd w:val="clear" w:color="auto" w:fill="auto"/>
            <w:noWrap/>
            <w:vAlign w:val="bottom"/>
            <w:hideMark/>
          </w:tcPr>
          <w:p w:rsidRPr="008A1A42" w:rsidR="008A1A42" w:rsidP="008A1A42" w:rsidRDefault="008A1A42" w14:paraId="3B17F3A4" w14:textId="5154941E">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Encryption &amp; Data</w:t>
            </w:r>
            <w:r>
              <w:rPr>
                <w:rFonts w:ascii="Calibri" w:hAnsi="Calibri" w:eastAsia="Times New Roman" w:cs="Calibri"/>
                <w:color w:val="000000"/>
                <w:sz w:val="22"/>
                <w:lang w:val="en-US"/>
              </w:rPr>
              <w:t xml:space="preserve"> </w:t>
            </w:r>
            <w:r w:rsidRPr="008A1A42">
              <w:rPr>
                <w:rFonts w:ascii="Calibri" w:hAnsi="Calibri" w:eastAsia="Times New Roman" w:cs="Calibri"/>
                <w:color w:val="000000"/>
                <w:sz w:val="22"/>
                <w:lang w:val="en-US"/>
              </w:rPr>
              <w:t>Protection</w:t>
            </w:r>
          </w:p>
        </w:tc>
        <w:tc>
          <w:tcPr>
            <w:tcW w:w="2160" w:type="dxa"/>
            <w:tcBorders>
              <w:top w:val="nil"/>
              <w:left w:val="nil"/>
              <w:bottom w:val="nil"/>
              <w:right w:val="nil"/>
            </w:tcBorders>
            <w:shd w:val="clear" w:color="auto" w:fill="auto"/>
            <w:noWrap/>
            <w:vAlign w:val="bottom"/>
            <w:hideMark/>
          </w:tcPr>
          <w:p w:rsidRPr="008A1A42" w:rsidR="008A1A42" w:rsidP="008A1A42" w:rsidRDefault="008A1A42" w14:paraId="20EAA030"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EDP</w:t>
            </w:r>
          </w:p>
        </w:tc>
        <w:tc>
          <w:tcPr>
            <w:tcW w:w="1608" w:type="dxa"/>
            <w:tcBorders>
              <w:top w:val="nil"/>
              <w:left w:val="nil"/>
              <w:bottom w:val="nil"/>
              <w:right w:val="nil"/>
            </w:tcBorders>
            <w:shd w:val="clear" w:color="auto" w:fill="auto"/>
            <w:noWrap/>
            <w:vAlign w:val="bottom"/>
            <w:hideMark/>
          </w:tcPr>
          <w:p w:rsidRPr="008A1A42" w:rsidR="008A1A42" w:rsidP="008A1A42" w:rsidRDefault="008A1A42" w14:paraId="64102176" w14:textId="77777777">
            <w:pPr>
              <w:spacing w:after="0" w:line="240" w:lineRule="auto"/>
              <w:jc w:val="center"/>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3</w:t>
            </w:r>
          </w:p>
        </w:tc>
      </w:tr>
      <w:tr w:rsidRPr="008A1A42" w:rsidR="008A1A42" w:rsidTr="008A1A42" w14:paraId="4509ECFE" w14:textId="77777777">
        <w:trPr>
          <w:trHeight w:val="300"/>
          <w:jc w:val="center"/>
        </w:trPr>
        <w:tc>
          <w:tcPr>
            <w:tcW w:w="3960" w:type="dxa"/>
            <w:tcBorders>
              <w:top w:val="nil"/>
              <w:left w:val="nil"/>
              <w:bottom w:val="nil"/>
              <w:right w:val="nil"/>
            </w:tcBorders>
            <w:shd w:val="clear" w:color="auto" w:fill="auto"/>
            <w:noWrap/>
            <w:vAlign w:val="bottom"/>
            <w:hideMark/>
          </w:tcPr>
          <w:p w:rsidRPr="008A1A42" w:rsidR="008A1A42" w:rsidP="008A1A42" w:rsidRDefault="008A1A42" w14:paraId="156AC2F2"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Governance, Risk &amp; Compliance</w:t>
            </w:r>
          </w:p>
        </w:tc>
        <w:tc>
          <w:tcPr>
            <w:tcW w:w="2160" w:type="dxa"/>
            <w:tcBorders>
              <w:top w:val="nil"/>
              <w:left w:val="nil"/>
              <w:bottom w:val="nil"/>
              <w:right w:val="nil"/>
            </w:tcBorders>
            <w:shd w:val="clear" w:color="auto" w:fill="auto"/>
            <w:noWrap/>
            <w:vAlign w:val="bottom"/>
            <w:hideMark/>
          </w:tcPr>
          <w:p w:rsidRPr="008A1A42" w:rsidR="008A1A42" w:rsidP="008A1A42" w:rsidRDefault="008A1A42" w14:paraId="3BC5816D"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GRC</w:t>
            </w:r>
          </w:p>
        </w:tc>
        <w:tc>
          <w:tcPr>
            <w:tcW w:w="1608" w:type="dxa"/>
            <w:tcBorders>
              <w:top w:val="nil"/>
              <w:left w:val="nil"/>
              <w:bottom w:val="nil"/>
              <w:right w:val="nil"/>
            </w:tcBorders>
            <w:shd w:val="clear" w:color="auto" w:fill="auto"/>
            <w:noWrap/>
            <w:vAlign w:val="bottom"/>
            <w:hideMark/>
          </w:tcPr>
          <w:p w:rsidRPr="008A1A42" w:rsidR="008A1A42" w:rsidP="008A1A42" w:rsidRDefault="008A1A42" w14:paraId="2302FF54" w14:textId="77777777">
            <w:pPr>
              <w:spacing w:after="0" w:line="240" w:lineRule="auto"/>
              <w:jc w:val="center"/>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9</w:t>
            </w:r>
          </w:p>
        </w:tc>
      </w:tr>
      <w:tr w:rsidRPr="008A1A42" w:rsidR="008A1A42" w:rsidTr="008A1A42" w14:paraId="6A88FC10" w14:textId="77777777">
        <w:trPr>
          <w:trHeight w:val="300"/>
          <w:jc w:val="center"/>
        </w:trPr>
        <w:tc>
          <w:tcPr>
            <w:tcW w:w="3960" w:type="dxa"/>
            <w:tcBorders>
              <w:top w:val="nil"/>
              <w:left w:val="nil"/>
              <w:bottom w:val="nil"/>
              <w:right w:val="nil"/>
            </w:tcBorders>
            <w:shd w:val="clear" w:color="auto" w:fill="auto"/>
            <w:noWrap/>
            <w:vAlign w:val="bottom"/>
            <w:hideMark/>
          </w:tcPr>
          <w:p w:rsidRPr="008A1A42" w:rsidR="008A1A42" w:rsidP="008A1A42" w:rsidRDefault="008A1A42" w14:paraId="28D59DF2"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Human Risk Management</w:t>
            </w:r>
          </w:p>
        </w:tc>
        <w:tc>
          <w:tcPr>
            <w:tcW w:w="2160" w:type="dxa"/>
            <w:tcBorders>
              <w:top w:val="nil"/>
              <w:left w:val="nil"/>
              <w:bottom w:val="nil"/>
              <w:right w:val="nil"/>
            </w:tcBorders>
            <w:shd w:val="clear" w:color="auto" w:fill="auto"/>
            <w:noWrap/>
            <w:vAlign w:val="bottom"/>
            <w:hideMark/>
          </w:tcPr>
          <w:p w:rsidRPr="008A1A42" w:rsidR="008A1A42" w:rsidP="008A1A42" w:rsidRDefault="008A1A42" w14:paraId="2619264E"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HRM</w:t>
            </w:r>
          </w:p>
        </w:tc>
        <w:tc>
          <w:tcPr>
            <w:tcW w:w="1608" w:type="dxa"/>
            <w:tcBorders>
              <w:top w:val="nil"/>
              <w:left w:val="nil"/>
              <w:bottom w:val="nil"/>
              <w:right w:val="nil"/>
            </w:tcBorders>
            <w:shd w:val="clear" w:color="auto" w:fill="auto"/>
            <w:noWrap/>
            <w:vAlign w:val="bottom"/>
            <w:hideMark/>
          </w:tcPr>
          <w:p w:rsidRPr="008A1A42" w:rsidR="008A1A42" w:rsidP="008A1A42" w:rsidRDefault="008A1A42" w14:paraId="2DDF4C90" w14:textId="77777777">
            <w:pPr>
              <w:spacing w:after="0" w:line="240" w:lineRule="auto"/>
              <w:jc w:val="center"/>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5</w:t>
            </w:r>
          </w:p>
        </w:tc>
      </w:tr>
      <w:tr w:rsidRPr="008A1A42" w:rsidR="008A1A42" w:rsidTr="008A1A42" w14:paraId="5F8D202B" w14:textId="77777777">
        <w:trPr>
          <w:trHeight w:val="300"/>
          <w:jc w:val="center"/>
        </w:trPr>
        <w:tc>
          <w:tcPr>
            <w:tcW w:w="3960" w:type="dxa"/>
            <w:tcBorders>
              <w:top w:val="nil"/>
              <w:left w:val="nil"/>
              <w:bottom w:val="nil"/>
              <w:right w:val="nil"/>
            </w:tcBorders>
            <w:shd w:val="clear" w:color="auto" w:fill="auto"/>
            <w:noWrap/>
            <w:vAlign w:val="bottom"/>
            <w:hideMark/>
          </w:tcPr>
          <w:p w:rsidRPr="008A1A42" w:rsidR="008A1A42" w:rsidP="008A1A42" w:rsidRDefault="008A1A42" w14:paraId="243AE428"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Identity &amp; Access Management</w:t>
            </w:r>
          </w:p>
        </w:tc>
        <w:tc>
          <w:tcPr>
            <w:tcW w:w="2160" w:type="dxa"/>
            <w:tcBorders>
              <w:top w:val="nil"/>
              <w:left w:val="nil"/>
              <w:bottom w:val="nil"/>
              <w:right w:val="nil"/>
            </w:tcBorders>
            <w:shd w:val="clear" w:color="auto" w:fill="auto"/>
            <w:noWrap/>
            <w:vAlign w:val="bottom"/>
            <w:hideMark/>
          </w:tcPr>
          <w:p w:rsidRPr="008A1A42" w:rsidR="008A1A42" w:rsidP="008A1A42" w:rsidRDefault="008A1A42" w14:paraId="024F8D0E"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IAM</w:t>
            </w:r>
          </w:p>
        </w:tc>
        <w:tc>
          <w:tcPr>
            <w:tcW w:w="1608" w:type="dxa"/>
            <w:tcBorders>
              <w:top w:val="nil"/>
              <w:left w:val="nil"/>
              <w:bottom w:val="nil"/>
              <w:right w:val="nil"/>
            </w:tcBorders>
            <w:shd w:val="clear" w:color="auto" w:fill="auto"/>
            <w:noWrap/>
            <w:vAlign w:val="bottom"/>
            <w:hideMark/>
          </w:tcPr>
          <w:p w:rsidRPr="008A1A42" w:rsidR="008A1A42" w:rsidP="008A1A42" w:rsidRDefault="008A1A42" w14:paraId="40E3003E" w14:textId="77777777">
            <w:pPr>
              <w:spacing w:after="0" w:line="240" w:lineRule="auto"/>
              <w:jc w:val="center"/>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9</w:t>
            </w:r>
          </w:p>
        </w:tc>
      </w:tr>
      <w:tr w:rsidRPr="008A1A42" w:rsidR="008A1A42" w:rsidTr="008A1A42" w14:paraId="5FA57B35" w14:textId="77777777">
        <w:trPr>
          <w:trHeight w:val="300"/>
          <w:jc w:val="center"/>
        </w:trPr>
        <w:tc>
          <w:tcPr>
            <w:tcW w:w="3960" w:type="dxa"/>
            <w:tcBorders>
              <w:top w:val="nil"/>
              <w:left w:val="nil"/>
              <w:bottom w:val="nil"/>
              <w:right w:val="nil"/>
            </w:tcBorders>
            <w:shd w:val="clear" w:color="auto" w:fill="auto"/>
            <w:noWrap/>
            <w:vAlign w:val="bottom"/>
            <w:hideMark/>
          </w:tcPr>
          <w:p w:rsidRPr="008A1A42" w:rsidR="008A1A42" w:rsidP="008A1A42" w:rsidRDefault="008A1A42" w14:paraId="4417F3B4"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Monitoring</w:t>
            </w:r>
          </w:p>
        </w:tc>
        <w:tc>
          <w:tcPr>
            <w:tcW w:w="2160" w:type="dxa"/>
            <w:tcBorders>
              <w:top w:val="nil"/>
              <w:left w:val="nil"/>
              <w:bottom w:val="nil"/>
              <w:right w:val="nil"/>
            </w:tcBorders>
            <w:shd w:val="clear" w:color="auto" w:fill="auto"/>
            <w:noWrap/>
            <w:vAlign w:val="bottom"/>
            <w:hideMark/>
          </w:tcPr>
          <w:p w:rsidRPr="008A1A42" w:rsidR="008A1A42" w:rsidP="008A1A42" w:rsidRDefault="008A1A42" w14:paraId="65ED1150"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LM</w:t>
            </w:r>
          </w:p>
        </w:tc>
        <w:tc>
          <w:tcPr>
            <w:tcW w:w="1608" w:type="dxa"/>
            <w:tcBorders>
              <w:top w:val="nil"/>
              <w:left w:val="nil"/>
              <w:bottom w:val="nil"/>
              <w:right w:val="nil"/>
            </w:tcBorders>
            <w:shd w:val="clear" w:color="auto" w:fill="auto"/>
            <w:noWrap/>
            <w:vAlign w:val="bottom"/>
            <w:hideMark/>
          </w:tcPr>
          <w:p w:rsidRPr="008A1A42" w:rsidR="008A1A42" w:rsidP="008A1A42" w:rsidRDefault="008A1A42" w14:paraId="52BE0A7F" w14:textId="77777777">
            <w:pPr>
              <w:spacing w:after="0" w:line="240" w:lineRule="auto"/>
              <w:jc w:val="center"/>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5</w:t>
            </w:r>
          </w:p>
        </w:tc>
      </w:tr>
      <w:tr w:rsidRPr="008A1A42" w:rsidR="008A1A42" w:rsidTr="008A1A42" w14:paraId="334C35A1" w14:textId="77777777">
        <w:trPr>
          <w:trHeight w:val="300"/>
          <w:jc w:val="center"/>
        </w:trPr>
        <w:tc>
          <w:tcPr>
            <w:tcW w:w="3960" w:type="dxa"/>
            <w:tcBorders>
              <w:top w:val="nil"/>
              <w:left w:val="nil"/>
              <w:bottom w:val="nil"/>
              <w:right w:val="nil"/>
            </w:tcBorders>
            <w:shd w:val="clear" w:color="auto" w:fill="auto"/>
            <w:noWrap/>
            <w:vAlign w:val="bottom"/>
            <w:hideMark/>
          </w:tcPr>
          <w:p w:rsidRPr="008A1A42" w:rsidR="008A1A42" w:rsidP="008A1A42" w:rsidRDefault="008A1A42" w14:paraId="6A748E9F"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Network Security</w:t>
            </w:r>
          </w:p>
        </w:tc>
        <w:tc>
          <w:tcPr>
            <w:tcW w:w="2160" w:type="dxa"/>
            <w:tcBorders>
              <w:top w:val="nil"/>
              <w:left w:val="nil"/>
              <w:bottom w:val="nil"/>
              <w:right w:val="nil"/>
            </w:tcBorders>
            <w:shd w:val="clear" w:color="auto" w:fill="auto"/>
            <w:noWrap/>
            <w:vAlign w:val="bottom"/>
            <w:hideMark/>
          </w:tcPr>
          <w:p w:rsidRPr="008A1A42" w:rsidR="008A1A42" w:rsidP="008A1A42" w:rsidRDefault="008A1A42" w14:paraId="149058F5" w14:textId="359D29F4">
            <w:pPr>
              <w:spacing w:after="0" w:line="240" w:lineRule="auto"/>
              <w:jc w:val="left"/>
              <w:rPr>
                <w:rFonts w:ascii="Calibri" w:hAnsi="Calibri" w:eastAsia="Times New Roman" w:cs="Calibri"/>
                <w:color w:val="000000"/>
                <w:sz w:val="22"/>
                <w:lang w:val="en-US"/>
              </w:rPr>
            </w:pPr>
            <w:r>
              <w:rPr>
                <w:rFonts w:ascii="Calibri" w:hAnsi="Calibri" w:eastAsia="Times New Roman" w:cs="Calibri"/>
                <w:color w:val="000000"/>
                <w:sz w:val="22"/>
                <w:lang w:val="en-US"/>
              </w:rPr>
              <w:t>NS</w:t>
            </w:r>
          </w:p>
        </w:tc>
        <w:tc>
          <w:tcPr>
            <w:tcW w:w="1608" w:type="dxa"/>
            <w:tcBorders>
              <w:top w:val="nil"/>
              <w:left w:val="nil"/>
              <w:bottom w:val="nil"/>
              <w:right w:val="nil"/>
            </w:tcBorders>
            <w:shd w:val="clear" w:color="auto" w:fill="auto"/>
            <w:noWrap/>
            <w:vAlign w:val="bottom"/>
            <w:hideMark/>
          </w:tcPr>
          <w:p w:rsidRPr="008A1A42" w:rsidR="008A1A42" w:rsidP="008A1A42" w:rsidRDefault="008A1A42" w14:paraId="00B177C3" w14:textId="77777777">
            <w:pPr>
              <w:spacing w:after="0" w:line="240" w:lineRule="auto"/>
              <w:jc w:val="center"/>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3</w:t>
            </w:r>
          </w:p>
        </w:tc>
      </w:tr>
      <w:tr w:rsidRPr="008A1A42" w:rsidR="008A1A42" w:rsidTr="008A1A42" w14:paraId="612B2C85" w14:textId="77777777">
        <w:trPr>
          <w:trHeight w:val="300"/>
          <w:jc w:val="center"/>
        </w:trPr>
        <w:tc>
          <w:tcPr>
            <w:tcW w:w="3960" w:type="dxa"/>
            <w:tcBorders>
              <w:top w:val="nil"/>
              <w:left w:val="nil"/>
              <w:bottom w:val="nil"/>
              <w:right w:val="nil"/>
            </w:tcBorders>
            <w:shd w:val="clear" w:color="auto" w:fill="auto"/>
            <w:noWrap/>
            <w:vAlign w:val="bottom"/>
            <w:hideMark/>
          </w:tcPr>
          <w:p w:rsidRPr="008A1A42" w:rsidR="008A1A42" w:rsidP="008A1A42" w:rsidRDefault="008A1A42" w14:paraId="0DB22767"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Physical &amp; Environmental Security</w:t>
            </w:r>
          </w:p>
        </w:tc>
        <w:tc>
          <w:tcPr>
            <w:tcW w:w="2160" w:type="dxa"/>
            <w:tcBorders>
              <w:top w:val="nil"/>
              <w:left w:val="nil"/>
              <w:bottom w:val="nil"/>
              <w:right w:val="nil"/>
            </w:tcBorders>
            <w:shd w:val="clear" w:color="auto" w:fill="auto"/>
            <w:noWrap/>
            <w:vAlign w:val="bottom"/>
            <w:hideMark/>
          </w:tcPr>
          <w:p w:rsidRPr="008A1A42" w:rsidR="008A1A42" w:rsidP="008A1A42" w:rsidRDefault="008A1A42" w14:paraId="069E4518"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PES</w:t>
            </w:r>
          </w:p>
        </w:tc>
        <w:tc>
          <w:tcPr>
            <w:tcW w:w="1608" w:type="dxa"/>
            <w:tcBorders>
              <w:top w:val="nil"/>
              <w:left w:val="nil"/>
              <w:bottom w:val="nil"/>
              <w:right w:val="nil"/>
            </w:tcBorders>
            <w:shd w:val="clear" w:color="auto" w:fill="auto"/>
            <w:noWrap/>
            <w:vAlign w:val="bottom"/>
            <w:hideMark/>
          </w:tcPr>
          <w:p w:rsidRPr="008A1A42" w:rsidR="008A1A42" w:rsidP="008A1A42" w:rsidRDefault="008A1A42" w14:paraId="00CD5B10" w14:textId="77777777">
            <w:pPr>
              <w:spacing w:after="0" w:line="240" w:lineRule="auto"/>
              <w:jc w:val="center"/>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1</w:t>
            </w:r>
          </w:p>
        </w:tc>
      </w:tr>
      <w:tr w:rsidRPr="008A1A42" w:rsidR="008A1A42" w:rsidTr="008A1A42" w14:paraId="05BDFFAE" w14:textId="77777777">
        <w:trPr>
          <w:trHeight w:val="300"/>
          <w:jc w:val="center"/>
        </w:trPr>
        <w:tc>
          <w:tcPr>
            <w:tcW w:w="3960" w:type="dxa"/>
            <w:tcBorders>
              <w:top w:val="nil"/>
              <w:left w:val="nil"/>
              <w:bottom w:val="nil"/>
              <w:right w:val="nil"/>
            </w:tcBorders>
            <w:shd w:val="clear" w:color="auto" w:fill="auto"/>
            <w:noWrap/>
            <w:vAlign w:val="bottom"/>
            <w:hideMark/>
          </w:tcPr>
          <w:p w:rsidRPr="008A1A42" w:rsidR="008A1A42" w:rsidP="008A1A42" w:rsidRDefault="008A1A42" w14:paraId="5057D940"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Security Incident Management</w:t>
            </w:r>
          </w:p>
        </w:tc>
        <w:tc>
          <w:tcPr>
            <w:tcW w:w="2160" w:type="dxa"/>
            <w:tcBorders>
              <w:top w:val="nil"/>
              <w:left w:val="nil"/>
              <w:bottom w:val="nil"/>
              <w:right w:val="nil"/>
            </w:tcBorders>
            <w:shd w:val="clear" w:color="auto" w:fill="auto"/>
            <w:noWrap/>
            <w:vAlign w:val="bottom"/>
            <w:hideMark/>
          </w:tcPr>
          <w:p w:rsidRPr="008A1A42" w:rsidR="008A1A42" w:rsidP="008A1A42" w:rsidRDefault="008A1A42" w14:paraId="55363B4C"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IR</w:t>
            </w:r>
          </w:p>
        </w:tc>
        <w:tc>
          <w:tcPr>
            <w:tcW w:w="1608" w:type="dxa"/>
            <w:tcBorders>
              <w:top w:val="nil"/>
              <w:left w:val="nil"/>
              <w:bottom w:val="nil"/>
              <w:right w:val="nil"/>
            </w:tcBorders>
            <w:shd w:val="clear" w:color="auto" w:fill="auto"/>
            <w:noWrap/>
            <w:vAlign w:val="bottom"/>
            <w:hideMark/>
          </w:tcPr>
          <w:p w:rsidRPr="008A1A42" w:rsidR="008A1A42" w:rsidP="008A1A42" w:rsidRDefault="008A1A42" w14:paraId="1C8DC4A7" w14:textId="77777777">
            <w:pPr>
              <w:spacing w:after="0" w:line="240" w:lineRule="auto"/>
              <w:jc w:val="center"/>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2</w:t>
            </w:r>
          </w:p>
        </w:tc>
      </w:tr>
      <w:tr w:rsidRPr="008A1A42" w:rsidR="008A1A42" w:rsidTr="008A1A42" w14:paraId="19597A41" w14:textId="77777777">
        <w:trPr>
          <w:trHeight w:val="300"/>
          <w:jc w:val="center"/>
        </w:trPr>
        <w:tc>
          <w:tcPr>
            <w:tcW w:w="3960" w:type="dxa"/>
            <w:tcBorders>
              <w:top w:val="nil"/>
              <w:left w:val="nil"/>
              <w:bottom w:val="nil"/>
              <w:right w:val="nil"/>
            </w:tcBorders>
            <w:shd w:val="clear" w:color="auto" w:fill="auto"/>
            <w:noWrap/>
            <w:vAlign w:val="bottom"/>
            <w:hideMark/>
          </w:tcPr>
          <w:p w:rsidRPr="008A1A42" w:rsidR="008A1A42" w:rsidP="008A1A42" w:rsidRDefault="008A1A42" w14:paraId="650674D9"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Supplier Relationship</w:t>
            </w:r>
          </w:p>
        </w:tc>
        <w:tc>
          <w:tcPr>
            <w:tcW w:w="2160" w:type="dxa"/>
            <w:tcBorders>
              <w:top w:val="nil"/>
              <w:left w:val="nil"/>
              <w:bottom w:val="nil"/>
              <w:right w:val="nil"/>
            </w:tcBorders>
            <w:shd w:val="clear" w:color="auto" w:fill="auto"/>
            <w:noWrap/>
            <w:vAlign w:val="bottom"/>
            <w:hideMark/>
          </w:tcPr>
          <w:p w:rsidRPr="008A1A42" w:rsidR="008A1A42" w:rsidP="008A1A42" w:rsidRDefault="008A1A42" w14:paraId="43BDA357"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SR</w:t>
            </w:r>
          </w:p>
        </w:tc>
        <w:tc>
          <w:tcPr>
            <w:tcW w:w="1608" w:type="dxa"/>
            <w:tcBorders>
              <w:top w:val="nil"/>
              <w:left w:val="nil"/>
              <w:bottom w:val="nil"/>
              <w:right w:val="nil"/>
            </w:tcBorders>
            <w:shd w:val="clear" w:color="auto" w:fill="auto"/>
            <w:noWrap/>
            <w:vAlign w:val="bottom"/>
            <w:hideMark/>
          </w:tcPr>
          <w:p w:rsidRPr="008A1A42" w:rsidR="008A1A42" w:rsidP="008A1A42" w:rsidRDefault="008A1A42" w14:paraId="5D3019C5" w14:textId="77777777">
            <w:pPr>
              <w:spacing w:after="0" w:line="240" w:lineRule="auto"/>
              <w:jc w:val="center"/>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2</w:t>
            </w:r>
          </w:p>
        </w:tc>
      </w:tr>
      <w:tr w:rsidRPr="008A1A42" w:rsidR="008A1A42" w:rsidTr="008A1A42" w14:paraId="5633CE62" w14:textId="77777777">
        <w:trPr>
          <w:trHeight w:val="300"/>
          <w:jc w:val="center"/>
        </w:trPr>
        <w:tc>
          <w:tcPr>
            <w:tcW w:w="3960" w:type="dxa"/>
            <w:tcBorders>
              <w:top w:val="nil"/>
              <w:left w:val="nil"/>
              <w:bottom w:val="nil"/>
              <w:right w:val="nil"/>
            </w:tcBorders>
            <w:shd w:val="clear" w:color="auto" w:fill="auto"/>
            <w:noWrap/>
            <w:vAlign w:val="bottom"/>
            <w:hideMark/>
          </w:tcPr>
          <w:p w:rsidRPr="008A1A42" w:rsidR="008A1A42" w:rsidP="008A1A42" w:rsidRDefault="008A1A42" w14:paraId="18B3C15E"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Vulnerability &amp; Patch Management</w:t>
            </w:r>
          </w:p>
        </w:tc>
        <w:tc>
          <w:tcPr>
            <w:tcW w:w="2160" w:type="dxa"/>
            <w:tcBorders>
              <w:top w:val="nil"/>
              <w:left w:val="nil"/>
              <w:bottom w:val="nil"/>
              <w:right w:val="nil"/>
            </w:tcBorders>
            <w:shd w:val="clear" w:color="auto" w:fill="auto"/>
            <w:noWrap/>
            <w:vAlign w:val="bottom"/>
            <w:hideMark/>
          </w:tcPr>
          <w:p w:rsidRPr="008A1A42" w:rsidR="008A1A42" w:rsidP="008A1A42" w:rsidRDefault="008A1A42" w14:paraId="430DFE00" w14:textId="77777777">
            <w:pPr>
              <w:spacing w:after="0" w:line="240" w:lineRule="auto"/>
              <w:jc w:val="left"/>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PVM</w:t>
            </w:r>
          </w:p>
        </w:tc>
        <w:tc>
          <w:tcPr>
            <w:tcW w:w="1608" w:type="dxa"/>
            <w:tcBorders>
              <w:top w:val="nil"/>
              <w:left w:val="nil"/>
              <w:bottom w:val="nil"/>
              <w:right w:val="nil"/>
            </w:tcBorders>
            <w:shd w:val="clear" w:color="auto" w:fill="auto"/>
            <w:noWrap/>
            <w:vAlign w:val="bottom"/>
            <w:hideMark/>
          </w:tcPr>
          <w:p w:rsidRPr="008A1A42" w:rsidR="008A1A42" w:rsidP="008A1A42" w:rsidRDefault="008A1A42" w14:paraId="0AD63173" w14:textId="77777777">
            <w:pPr>
              <w:spacing w:after="0" w:line="240" w:lineRule="auto"/>
              <w:jc w:val="center"/>
              <w:rPr>
                <w:rFonts w:ascii="Calibri" w:hAnsi="Calibri" w:eastAsia="Times New Roman" w:cs="Calibri"/>
                <w:color w:val="000000"/>
                <w:sz w:val="22"/>
                <w:lang w:val="en-US"/>
              </w:rPr>
            </w:pPr>
            <w:r w:rsidRPr="008A1A42">
              <w:rPr>
                <w:rFonts w:ascii="Calibri" w:hAnsi="Calibri" w:eastAsia="Times New Roman" w:cs="Calibri"/>
                <w:color w:val="000000"/>
                <w:sz w:val="22"/>
                <w:lang w:val="en-US"/>
              </w:rPr>
              <w:t>2</w:t>
            </w:r>
          </w:p>
        </w:tc>
      </w:tr>
      <w:tr w:rsidRPr="008A1A42" w:rsidR="008A1A42" w:rsidTr="008A1A42" w14:paraId="55FABE0F" w14:textId="77777777">
        <w:trPr>
          <w:trHeight w:val="300"/>
          <w:jc w:val="center"/>
        </w:trPr>
        <w:tc>
          <w:tcPr>
            <w:tcW w:w="3960" w:type="dxa"/>
            <w:tcBorders>
              <w:top w:val="single" w:color="8EA9DB" w:sz="4" w:space="0"/>
              <w:left w:val="nil"/>
              <w:bottom w:val="nil"/>
              <w:right w:val="nil"/>
            </w:tcBorders>
            <w:shd w:val="clear" w:color="D9E1F2" w:fill="D9E1F2"/>
            <w:noWrap/>
            <w:vAlign w:val="bottom"/>
            <w:hideMark/>
          </w:tcPr>
          <w:p w:rsidRPr="008A1A42" w:rsidR="008A1A42" w:rsidP="008A1A42" w:rsidRDefault="008A1A42" w14:paraId="1C817BFE" w14:textId="77777777">
            <w:pPr>
              <w:spacing w:after="0" w:line="240" w:lineRule="auto"/>
              <w:jc w:val="left"/>
              <w:rPr>
                <w:rFonts w:ascii="Calibri" w:hAnsi="Calibri" w:eastAsia="Times New Roman" w:cs="Calibri"/>
                <w:b/>
                <w:bCs/>
                <w:color w:val="000000"/>
                <w:sz w:val="22"/>
                <w:lang w:val="en-US"/>
              </w:rPr>
            </w:pPr>
            <w:r w:rsidRPr="008A1A42">
              <w:rPr>
                <w:rFonts w:ascii="Calibri" w:hAnsi="Calibri" w:eastAsia="Times New Roman" w:cs="Calibri"/>
                <w:b/>
                <w:bCs/>
                <w:color w:val="000000"/>
                <w:sz w:val="22"/>
                <w:lang w:val="en-US"/>
              </w:rPr>
              <w:t>Grand Total</w:t>
            </w:r>
          </w:p>
        </w:tc>
        <w:tc>
          <w:tcPr>
            <w:tcW w:w="2160" w:type="dxa"/>
            <w:tcBorders>
              <w:top w:val="single" w:color="8EA9DB" w:sz="4" w:space="0"/>
              <w:left w:val="nil"/>
              <w:bottom w:val="nil"/>
              <w:right w:val="nil"/>
            </w:tcBorders>
            <w:shd w:val="clear" w:color="D9E1F2" w:fill="D9E1F2"/>
            <w:noWrap/>
            <w:vAlign w:val="bottom"/>
            <w:hideMark/>
          </w:tcPr>
          <w:p w:rsidRPr="008A1A42" w:rsidR="008A1A42" w:rsidP="008A1A42" w:rsidRDefault="008A1A42" w14:paraId="2E7E7273" w14:textId="77777777">
            <w:pPr>
              <w:spacing w:after="0" w:line="240" w:lineRule="auto"/>
              <w:jc w:val="left"/>
              <w:rPr>
                <w:rFonts w:ascii="Calibri" w:hAnsi="Calibri" w:eastAsia="Times New Roman" w:cs="Calibri"/>
                <w:b/>
                <w:bCs/>
                <w:color w:val="000000"/>
                <w:sz w:val="22"/>
                <w:lang w:val="en-US"/>
              </w:rPr>
            </w:pPr>
            <w:r w:rsidRPr="008A1A42">
              <w:rPr>
                <w:rFonts w:ascii="Calibri" w:hAnsi="Calibri" w:eastAsia="Times New Roman" w:cs="Calibri"/>
                <w:b/>
                <w:bCs/>
                <w:color w:val="000000"/>
                <w:sz w:val="22"/>
                <w:lang w:val="en-US"/>
              </w:rPr>
              <w:t> </w:t>
            </w:r>
          </w:p>
        </w:tc>
        <w:tc>
          <w:tcPr>
            <w:tcW w:w="1608" w:type="dxa"/>
            <w:tcBorders>
              <w:top w:val="single" w:color="8EA9DB" w:sz="4" w:space="0"/>
              <w:left w:val="nil"/>
              <w:bottom w:val="nil"/>
              <w:right w:val="nil"/>
            </w:tcBorders>
            <w:shd w:val="clear" w:color="D9E1F2" w:fill="D9E1F2"/>
            <w:noWrap/>
            <w:vAlign w:val="bottom"/>
            <w:hideMark/>
          </w:tcPr>
          <w:p w:rsidRPr="008A1A42" w:rsidR="008A1A42" w:rsidP="008A1A42" w:rsidRDefault="008A1A42" w14:paraId="43F981F0" w14:textId="77777777">
            <w:pPr>
              <w:spacing w:after="0" w:line="240" w:lineRule="auto"/>
              <w:jc w:val="center"/>
              <w:rPr>
                <w:rFonts w:ascii="Calibri" w:hAnsi="Calibri" w:eastAsia="Times New Roman" w:cs="Calibri"/>
                <w:b/>
                <w:bCs/>
                <w:color w:val="000000"/>
                <w:sz w:val="22"/>
                <w:lang w:val="en-US"/>
              </w:rPr>
            </w:pPr>
            <w:r w:rsidRPr="008A1A42">
              <w:rPr>
                <w:rFonts w:ascii="Calibri" w:hAnsi="Calibri" w:eastAsia="Times New Roman" w:cs="Calibri"/>
                <w:b/>
                <w:bCs/>
                <w:color w:val="000000"/>
                <w:sz w:val="22"/>
                <w:lang w:val="en-US"/>
              </w:rPr>
              <w:t>66</w:t>
            </w:r>
          </w:p>
        </w:tc>
      </w:tr>
    </w:tbl>
    <w:p w:rsidR="008A1A42" w:rsidP="008A1A42" w:rsidRDefault="008A1A42" w14:paraId="6506D4D6" w14:textId="77777777"/>
    <w:p w:rsidR="008A1A42" w:rsidP="00985A32" w:rsidRDefault="008A1A42" w14:paraId="460E92AC" w14:textId="77777777">
      <w:pPr>
        <w:pStyle w:val="Heading3"/>
        <w:rPr>
          <w:rFonts w:eastAsiaTheme="majorEastAsia"/>
        </w:rPr>
      </w:pPr>
      <w:bookmarkStart w:name="_Toc144999075" w:id="53"/>
      <w:r>
        <w:rPr>
          <w:rFonts w:eastAsiaTheme="majorEastAsia"/>
        </w:rPr>
        <w:t>Information Security Control Listing</w:t>
      </w:r>
      <w:bookmarkEnd w:id="53"/>
    </w:p>
    <w:tbl>
      <w:tblPr>
        <w:tblpPr w:leftFromText="180" w:rightFromText="180" w:vertAnchor="text" w:tblpY="1"/>
        <w:tblOverlap w:val="never"/>
        <w:tblW w:w="10201" w:type="dxa"/>
        <w:tblLook w:val="04A0" w:firstRow="1" w:lastRow="0" w:firstColumn="1" w:lastColumn="0" w:noHBand="0" w:noVBand="1"/>
      </w:tblPr>
      <w:tblGrid>
        <w:gridCol w:w="934"/>
        <w:gridCol w:w="3172"/>
        <w:gridCol w:w="1134"/>
        <w:gridCol w:w="851"/>
        <w:gridCol w:w="1699"/>
        <w:gridCol w:w="990"/>
        <w:gridCol w:w="1421"/>
      </w:tblGrid>
      <w:tr w:rsidRPr="006C2E1A" w:rsidR="00AB25D2" w:rsidTr="33D5A239" w14:paraId="4F4F0E9A" w14:textId="7F68B81E">
        <w:trPr>
          <w:trHeight w:val="405"/>
          <w:tblHeader/>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1A312C37" w14:textId="77777777">
            <w:pPr>
              <w:spacing w:after="0" w:line="240" w:lineRule="auto"/>
              <w:jc w:val="left"/>
              <w:rPr>
                <w:rFonts w:ascii="Calibri" w:hAnsi="Calibri" w:eastAsia="Times New Roman" w:cs="Calibri"/>
                <w:b/>
                <w:bCs/>
                <w:sz w:val="16"/>
                <w:szCs w:val="16"/>
                <w:lang w:val="en-US"/>
              </w:rPr>
            </w:pPr>
            <w:proofErr w:type="spellStart"/>
            <w:r w:rsidRPr="006C2E1A">
              <w:rPr>
                <w:rFonts w:ascii="Calibri" w:hAnsi="Calibri" w:eastAsia="Times New Roman" w:cs="Calibri"/>
                <w:b/>
                <w:bCs/>
                <w:sz w:val="16"/>
                <w:szCs w:val="16"/>
                <w:lang w:val="en-US"/>
              </w:rPr>
              <w:t>Control_ID</w:t>
            </w:r>
            <w:proofErr w:type="spellEnd"/>
          </w:p>
        </w:tc>
        <w:tc>
          <w:tcPr>
            <w:tcW w:w="3172" w:type="dxa"/>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6B79FFD0" w14:textId="77777777">
            <w:pPr>
              <w:spacing w:after="0" w:line="240" w:lineRule="auto"/>
              <w:jc w:val="left"/>
              <w:rPr>
                <w:rFonts w:ascii="Calibri" w:hAnsi="Calibri" w:eastAsia="Times New Roman" w:cs="Calibri"/>
                <w:b/>
                <w:bCs/>
                <w:sz w:val="16"/>
                <w:szCs w:val="16"/>
                <w:lang w:val="en-US"/>
              </w:rPr>
            </w:pPr>
            <w:r w:rsidRPr="006C2E1A">
              <w:rPr>
                <w:rFonts w:ascii="Calibri" w:hAnsi="Calibri" w:eastAsia="Times New Roman" w:cs="Calibri"/>
                <w:b/>
                <w:bCs/>
                <w:sz w:val="16"/>
                <w:szCs w:val="16"/>
                <w:lang w:val="en-US"/>
              </w:rPr>
              <w:t xml:space="preserve">Control Description </w:t>
            </w:r>
          </w:p>
        </w:tc>
        <w:tc>
          <w:tcPr>
            <w:tcW w:w="1134" w:type="dxa"/>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4257B37E" w14:textId="77777777">
            <w:pPr>
              <w:spacing w:after="0" w:line="240" w:lineRule="auto"/>
              <w:jc w:val="left"/>
              <w:rPr>
                <w:rFonts w:ascii="Calibri" w:hAnsi="Calibri" w:eastAsia="Times New Roman" w:cs="Calibri"/>
                <w:b/>
                <w:bCs/>
                <w:sz w:val="16"/>
                <w:szCs w:val="16"/>
                <w:lang w:val="en-US"/>
              </w:rPr>
            </w:pPr>
            <w:r w:rsidRPr="006C2E1A">
              <w:rPr>
                <w:rFonts w:ascii="Calibri" w:hAnsi="Calibri" w:eastAsia="Times New Roman" w:cs="Calibri"/>
                <w:b/>
                <w:bCs/>
                <w:sz w:val="16"/>
                <w:szCs w:val="16"/>
                <w:lang w:val="en-US"/>
              </w:rPr>
              <w:t>Applicability</w:t>
            </w:r>
          </w:p>
        </w:tc>
        <w:tc>
          <w:tcPr>
            <w:tcW w:w="851" w:type="dxa"/>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398DB606" w14:textId="77777777">
            <w:pPr>
              <w:spacing w:after="0" w:line="240" w:lineRule="auto"/>
              <w:jc w:val="left"/>
              <w:rPr>
                <w:rFonts w:ascii="Calibri" w:hAnsi="Calibri" w:eastAsia="Times New Roman" w:cs="Calibri"/>
                <w:b/>
                <w:bCs/>
                <w:sz w:val="16"/>
                <w:szCs w:val="16"/>
                <w:lang w:val="en-US"/>
              </w:rPr>
            </w:pPr>
            <w:r w:rsidRPr="006C2E1A">
              <w:rPr>
                <w:rFonts w:ascii="Calibri" w:hAnsi="Calibri" w:eastAsia="Times New Roman" w:cs="Calibri"/>
                <w:b/>
                <w:bCs/>
                <w:sz w:val="16"/>
                <w:szCs w:val="16"/>
                <w:lang w:val="en-US"/>
              </w:rPr>
              <w:t>Notation</w:t>
            </w:r>
          </w:p>
        </w:tc>
        <w:tc>
          <w:tcPr>
            <w:tcW w:w="1699" w:type="dxa"/>
            <w:tcBorders>
              <w:top w:val="single" w:color="00B0F0" w:sz="4" w:space="0"/>
              <w:left w:val="single" w:color="00B0F0" w:sz="4" w:space="0"/>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C8CE870" w14:textId="77777777">
            <w:pPr>
              <w:spacing w:after="0" w:line="240" w:lineRule="auto"/>
              <w:jc w:val="left"/>
              <w:rPr>
                <w:rFonts w:ascii="Calibri" w:hAnsi="Calibri" w:eastAsia="Times New Roman" w:cs="Calibri"/>
                <w:b/>
                <w:bCs/>
                <w:sz w:val="16"/>
                <w:szCs w:val="16"/>
                <w:lang w:val="en-US"/>
              </w:rPr>
            </w:pPr>
            <w:r w:rsidRPr="006C2E1A">
              <w:rPr>
                <w:rFonts w:ascii="Calibri" w:hAnsi="Calibri" w:eastAsia="Times New Roman" w:cs="Calibri"/>
                <w:b/>
                <w:bCs/>
                <w:sz w:val="16"/>
                <w:szCs w:val="16"/>
                <w:lang w:val="en-US"/>
              </w:rPr>
              <w:t>Security Domain</w:t>
            </w:r>
          </w:p>
        </w:tc>
        <w:tc>
          <w:tcPr>
            <w:tcW w:w="990" w:type="dxa"/>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14BDC584" w14:textId="77777777">
            <w:pPr>
              <w:spacing w:after="0" w:line="240" w:lineRule="auto"/>
              <w:jc w:val="left"/>
              <w:rPr>
                <w:rFonts w:ascii="Calibri" w:hAnsi="Calibri" w:eastAsia="Times New Roman" w:cs="Calibri"/>
                <w:b/>
                <w:bCs/>
                <w:sz w:val="16"/>
                <w:szCs w:val="16"/>
                <w:lang w:val="en-US"/>
              </w:rPr>
            </w:pPr>
            <w:r w:rsidRPr="006C2E1A">
              <w:rPr>
                <w:rFonts w:ascii="Calibri" w:hAnsi="Calibri" w:eastAsia="Times New Roman" w:cs="Calibri"/>
                <w:b/>
                <w:bCs/>
                <w:sz w:val="16"/>
                <w:szCs w:val="16"/>
                <w:lang w:val="en-US"/>
              </w:rPr>
              <w:t>ISO 27001:2013</w:t>
            </w:r>
          </w:p>
        </w:tc>
        <w:tc>
          <w:tcPr>
            <w:tcW w:w="1421" w:type="dxa"/>
            <w:tcBorders>
              <w:top w:val="single" w:color="00B0F0" w:sz="4" w:space="0"/>
              <w:left w:val="single" w:color="00B0F0" w:sz="4" w:space="0"/>
              <w:bottom w:val="single" w:color="00B0F0" w:sz="4" w:space="0"/>
              <w:right w:val="single" w:color="00B0F0" w:sz="4" w:space="0"/>
            </w:tcBorders>
            <w:shd w:val="clear" w:color="auto" w:fill="FFFFFF" w:themeFill="background1"/>
            <w:tcMar/>
          </w:tcPr>
          <w:p w:rsidRPr="006C2E1A" w:rsidR="00AB25D2" w:rsidP="00AB25D2" w:rsidRDefault="00AB25D2" w14:paraId="6F6C4737" w14:textId="77777777">
            <w:pPr>
              <w:spacing w:after="0" w:line="240" w:lineRule="auto"/>
              <w:jc w:val="left"/>
              <w:rPr>
                <w:rFonts w:ascii="Calibri" w:hAnsi="Calibri" w:eastAsia="Times New Roman" w:cs="Calibri"/>
                <w:b/>
                <w:bCs/>
                <w:sz w:val="16"/>
                <w:szCs w:val="16"/>
                <w:lang w:val="en-US"/>
              </w:rPr>
            </w:pPr>
          </w:p>
        </w:tc>
      </w:tr>
      <w:tr w:rsidRPr="006C2E1A" w:rsidR="00AB25D2" w:rsidTr="33D5A239" w14:paraId="1608D248" w14:textId="5CDC1DE2">
        <w:trPr>
          <w:trHeight w:val="96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26F005E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NDIS001</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11E8412" w14:textId="3105BD6A">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Netradyne</w:t>
            </w:r>
            <w:r w:rsidRPr="33D5A239" w:rsidR="00AB25D2">
              <w:rPr>
                <w:rFonts w:ascii="Calibri" w:hAnsi="Calibri" w:eastAsia="Times New Roman" w:cs="Calibri"/>
                <w:sz w:val="16"/>
                <w:szCs w:val="16"/>
                <w:lang w:val="en-US"/>
              </w:rPr>
              <w:t xml:space="preserve"> </w:t>
            </w:r>
            <w:r w:rsidRPr="33D5A239" w:rsidR="00AB25D2">
              <w:rPr>
                <w:rFonts w:ascii="Calibri" w:hAnsi="Calibri" w:eastAsia="Times New Roman" w:cs="Calibri"/>
                <w:sz w:val="16"/>
                <w:szCs w:val="16"/>
                <w:lang w:val="en-US"/>
              </w:rPr>
              <w:t>identifies</w:t>
            </w:r>
            <w:r w:rsidRPr="33D5A239" w:rsidR="00AB25D2">
              <w:rPr>
                <w:rFonts w:ascii="Calibri" w:hAnsi="Calibri" w:eastAsia="Times New Roman" w:cs="Calibri"/>
                <w:sz w:val="16"/>
                <w:szCs w:val="16"/>
                <w:lang w:val="en-US"/>
              </w:rPr>
              <w:t xml:space="preserve">, inventories, classifies, and manages assets inventory (Software's, hardware's, Certificates and Licenses etc.). It should be updated upon installation or removal of assets in the production environment. Procedures are established to review the asset inventory for its currency and correctness on </w:t>
            </w:r>
            <w:r w:rsidRPr="33D5A239" w:rsidR="7768E7DB">
              <w:rPr>
                <w:rFonts w:ascii="Calibri" w:hAnsi="Calibri" w:eastAsia="Times New Roman" w:cs="Calibri"/>
                <w:sz w:val="16"/>
                <w:szCs w:val="16"/>
                <w:lang w:val="en-US"/>
              </w:rPr>
              <w:t>a periodic</w:t>
            </w:r>
            <w:r w:rsidRPr="33D5A239" w:rsidR="00AB25D2">
              <w:rPr>
                <w:rFonts w:ascii="Calibri" w:hAnsi="Calibri" w:eastAsia="Times New Roman" w:cs="Calibri"/>
                <w:sz w:val="16"/>
                <w:szCs w:val="16"/>
                <w:lang w:val="en-US"/>
              </w:rPr>
              <w:t xml:space="preserve"> basis.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ABD7FA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2D61C3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B04D32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Asset Management</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3324637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A.8.1.1</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037340CB" w14:textId="77777777">
            <w:pPr>
              <w:spacing w:after="0" w:line="240" w:lineRule="auto"/>
              <w:jc w:val="left"/>
              <w:rPr>
                <w:rFonts w:ascii="Calibri" w:hAnsi="Calibri" w:eastAsia="Times New Roman" w:cs="Calibri"/>
                <w:sz w:val="16"/>
                <w:szCs w:val="16"/>
                <w:lang w:val="en-US"/>
              </w:rPr>
            </w:pPr>
          </w:p>
        </w:tc>
      </w:tr>
      <w:tr w:rsidRPr="006C2E1A" w:rsidR="00AB25D2" w:rsidTr="33D5A239" w14:paraId="46F30B16" w14:textId="3E3427FA">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6B77C5E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NDIS002</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CF0467F" w14:textId="34507644">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Assets within the Netradyne environment have a designated owner who is responsible for asset classification and protection in accordance with classification. Assets are labelled and classified as per its significance.</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8CD61A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A285D0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986683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Asset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459753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A.8.1.2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A.8.2.1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A.8.2.2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71EE7BA8" w14:textId="77777777">
            <w:pPr>
              <w:spacing w:after="0" w:line="240" w:lineRule="auto"/>
              <w:jc w:val="left"/>
              <w:rPr>
                <w:rFonts w:ascii="Calibri" w:hAnsi="Calibri" w:eastAsia="Times New Roman" w:cs="Calibri"/>
                <w:sz w:val="16"/>
                <w:szCs w:val="16"/>
                <w:lang w:val="en-US"/>
              </w:rPr>
            </w:pPr>
          </w:p>
        </w:tc>
      </w:tr>
      <w:tr w:rsidRPr="006C2E1A" w:rsidR="00AB25D2" w:rsidTr="33D5A239" w14:paraId="45A24F1A" w14:textId="38BCADE7">
        <w:trPr>
          <w:trHeight w:val="96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74FD1CB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NDIS003</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D445F0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Assets/Servers are decommissioned via a documented process. The request, approval, and resulting actions are documented. The decommissioning process is tracked and documented in ServiceDeskPlus.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2FE0D1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748459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AA30B8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Asset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BFDE0B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A.8.1.4</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A.8.2.3</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A.8.3.2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A.11.2.7</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396842AC" w14:textId="77777777">
            <w:pPr>
              <w:spacing w:after="0" w:line="240" w:lineRule="auto"/>
              <w:jc w:val="left"/>
              <w:rPr>
                <w:rFonts w:ascii="Calibri" w:hAnsi="Calibri" w:eastAsia="Times New Roman" w:cs="Calibri"/>
                <w:sz w:val="16"/>
                <w:szCs w:val="16"/>
                <w:lang w:val="en-US"/>
              </w:rPr>
            </w:pPr>
          </w:p>
        </w:tc>
      </w:tr>
      <w:tr w:rsidRPr="006C2E1A" w:rsidR="00AB25D2" w:rsidTr="33D5A239" w14:paraId="47F894E1" w14:textId="30297958">
        <w:trPr>
          <w:trHeight w:val="96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7EC17FF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NDIS004</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058348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 xml:space="preserve">Netradyne has documented policies and procedures that establish what is expected and required of its employees. These AUPs are available to all employees. Personnel are required to read and accept the code of conduct and the statement of security and confidentiality practices upon their hire and </w:t>
            </w:r>
            <w:r w:rsidRPr="006C2E1A">
              <w:rPr>
                <w:rFonts w:ascii="Calibri" w:hAnsi="Calibri" w:eastAsia="Times New Roman" w:cs="Calibri"/>
                <w:sz w:val="16"/>
                <w:szCs w:val="16"/>
                <w:lang w:val="en-US"/>
              </w:rPr>
              <w:t>to formally reaffirm them annually thereafter.</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2E3DF4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AF8B40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AUP</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21E59B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Acceptable Use Policy</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16482B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A.8.1.3</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A.12.1.1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A.7.1.2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422101A8" w14:textId="77777777">
            <w:pPr>
              <w:spacing w:after="0" w:line="240" w:lineRule="auto"/>
              <w:jc w:val="left"/>
              <w:rPr>
                <w:rFonts w:ascii="Calibri" w:hAnsi="Calibri" w:eastAsia="Times New Roman" w:cs="Calibri"/>
                <w:sz w:val="16"/>
                <w:szCs w:val="16"/>
                <w:lang w:val="en-US"/>
              </w:rPr>
            </w:pPr>
          </w:p>
        </w:tc>
      </w:tr>
      <w:tr w:rsidRPr="006C2E1A" w:rsidR="00AB25D2" w:rsidTr="33D5A239" w14:paraId="27D9354F" w14:textId="1DD4D55A">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26745E1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NDIS005</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94B91B1" w14:textId="68FAA4AB">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Netradyne</w:t>
            </w:r>
            <w:r w:rsidRPr="33D5A239" w:rsidR="00AB25D2">
              <w:rPr>
                <w:rFonts w:ascii="Calibri" w:hAnsi="Calibri" w:eastAsia="Times New Roman" w:cs="Calibri"/>
                <w:sz w:val="16"/>
                <w:szCs w:val="16"/>
                <w:lang w:val="en-US"/>
              </w:rPr>
              <w:t xml:space="preserve"> annually performs a tabletop exercise where top threat scenarios are selected, and Senior Leadership executes the Business Continuity Plan to </w:t>
            </w:r>
            <w:r w:rsidRPr="33D5A239" w:rsidR="1FD386C5">
              <w:rPr>
                <w:rFonts w:ascii="Calibri" w:hAnsi="Calibri" w:eastAsia="Times New Roman" w:cs="Calibri"/>
                <w:sz w:val="16"/>
                <w:szCs w:val="16"/>
                <w:lang w:val="en-US"/>
              </w:rPr>
              <w:t>practice</w:t>
            </w:r>
            <w:r w:rsidRPr="33D5A239" w:rsidR="00AB25D2">
              <w:rPr>
                <w:rFonts w:ascii="Calibri" w:hAnsi="Calibri" w:eastAsia="Times New Roman" w:cs="Calibri"/>
                <w:sz w:val="16"/>
                <w:szCs w:val="16"/>
                <w:lang w:val="en-US"/>
              </w:rPr>
              <w:t xml:space="preserve"> scenarios that could impair </w:t>
            </w:r>
            <w:r w:rsidRPr="33D5A239" w:rsidR="00AB25D2">
              <w:rPr>
                <w:rFonts w:ascii="Calibri" w:hAnsi="Calibri" w:eastAsia="Times New Roman" w:cs="Calibri"/>
                <w:sz w:val="16"/>
                <w:szCs w:val="16"/>
                <w:lang w:val="en-US"/>
              </w:rPr>
              <w:t>Netradyne's</w:t>
            </w:r>
            <w:r w:rsidRPr="33D5A239" w:rsidR="00AB25D2">
              <w:rPr>
                <w:rFonts w:ascii="Calibri" w:hAnsi="Calibri" w:eastAsia="Times New Roman" w:cs="Calibri"/>
                <w:sz w:val="16"/>
                <w:szCs w:val="16"/>
                <w:lang w:val="en-US"/>
              </w:rPr>
              <w:t xml:space="preserve"> ability to recover from various incidents.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321299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A463E9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BCDR</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3DCA09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Business Continuity/Disaster Recovery</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6209AA5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A.17.1.3</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090996B8" w14:textId="77777777">
            <w:pPr>
              <w:spacing w:after="0" w:line="240" w:lineRule="auto"/>
              <w:jc w:val="left"/>
              <w:rPr>
                <w:rFonts w:ascii="Calibri" w:hAnsi="Calibri" w:eastAsia="Times New Roman" w:cs="Calibri"/>
                <w:sz w:val="16"/>
                <w:szCs w:val="16"/>
                <w:lang w:val="en-US"/>
              </w:rPr>
            </w:pPr>
          </w:p>
        </w:tc>
      </w:tr>
      <w:tr w:rsidRPr="006C2E1A" w:rsidR="00AB25D2" w:rsidTr="33D5A239" w14:paraId="6A54DA1D" w14:textId="281AA077">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52DEDFC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NDIS007</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B3BCB74" w14:textId="56F52294">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Business continuity test plans for infrastructure systems are </w:t>
            </w:r>
            <w:r w:rsidRPr="33D5A239" w:rsidR="3112A8F4">
              <w:rPr>
                <w:rFonts w:ascii="Calibri" w:hAnsi="Calibri" w:eastAsia="Times New Roman" w:cs="Calibri"/>
                <w:sz w:val="16"/>
                <w:szCs w:val="16"/>
                <w:lang w:val="en-US"/>
              </w:rPr>
              <w:t>scoped,</w:t>
            </w:r>
            <w:r w:rsidRPr="33D5A239" w:rsidR="00AB25D2">
              <w:rPr>
                <w:rFonts w:ascii="Calibri" w:hAnsi="Calibri" w:eastAsia="Times New Roman" w:cs="Calibri"/>
                <w:sz w:val="16"/>
                <w:szCs w:val="16"/>
                <w:lang w:val="en-US"/>
              </w:rPr>
              <w:t xml:space="preserve"> and the problems </w:t>
            </w:r>
            <w:r w:rsidRPr="33D5A239" w:rsidR="00AB25D2">
              <w:rPr>
                <w:rFonts w:ascii="Calibri" w:hAnsi="Calibri" w:eastAsia="Times New Roman" w:cs="Calibri"/>
                <w:sz w:val="16"/>
                <w:szCs w:val="16"/>
                <w:lang w:val="en-US"/>
              </w:rPr>
              <w:t>identified</w:t>
            </w:r>
            <w:r w:rsidRPr="33D5A239" w:rsidR="00AB25D2">
              <w:rPr>
                <w:rFonts w:ascii="Calibri" w:hAnsi="Calibri" w:eastAsia="Times New Roman" w:cs="Calibri"/>
                <w:sz w:val="16"/>
                <w:szCs w:val="16"/>
                <w:lang w:val="en-US"/>
              </w:rPr>
              <w:t xml:space="preserve"> are documented and have an associated remediation action. </w:t>
            </w:r>
            <w:r w:rsidRPr="33D5A239" w:rsidR="00AB25D2">
              <w:rPr>
                <w:rFonts w:ascii="Calibri" w:hAnsi="Calibri" w:eastAsia="Times New Roman" w:cs="Calibri"/>
                <w:sz w:val="16"/>
                <w:szCs w:val="16"/>
                <w:lang w:val="en-US"/>
              </w:rPr>
              <w:t>Testing is performed on an annual basis of the BCP or DR plan.</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FF90C2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053833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BCDR</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EDEA3E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Business Continuity/Disaster Recovery</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7E42F8E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A.17.1.1</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208AC8ED" w14:textId="77777777">
            <w:pPr>
              <w:spacing w:after="0" w:line="240" w:lineRule="auto"/>
              <w:jc w:val="left"/>
              <w:rPr>
                <w:rFonts w:ascii="Calibri" w:hAnsi="Calibri" w:eastAsia="Times New Roman" w:cs="Calibri"/>
                <w:sz w:val="16"/>
                <w:szCs w:val="16"/>
                <w:lang w:val="en-US"/>
              </w:rPr>
            </w:pPr>
          </w:p>
        </w:tc>
      </w:tr>
      <w:tr w:rsidRPr="006C2E1A" w:rsidR="00AB25D2" w:rsidTr="33D5A239" w14:paraId="10210849" w14:textId="600DA653">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54407CF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NDIS008</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9065E21"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Netradyne system disaster recovery plan is implemented and maintained. Recovery Time Objectives (RTOS) and Recovery Point Objectives (RPOS) are established and monitored based on client requirements pursuant to compliance with the DR/BCP Plan.</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455E864"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EC0F3F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BCDR</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B5CD21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Business Continuity/Disaster Recovery</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2F51B3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A.17.1.2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A.17.1.3</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06B29E24" w14:textId="77777777">
            <w:pPr>
              <w:spacing w:after="0" w:line="240" w:lineRule="auto"/>
              <w:jc w:val="left"/>
              <w:rPr>
                <w:rFonts w:ascii="Calibri" w:hAnsi="Calibri" w:eastAsia="Times New Roman" w:cs="Calibri"/>
                <w:sz w:val="16"/>
                <w:szCs w:val="16"/>
                <w:lang w:val="en-US"/>
              </w:rPr>
            </w:pPr>
          </w:p>
        </w:tc>
      </w:tr>
      <w:tr w:rsidRPr="006C2E1A" w:rsidR="00AB25D2" w:rsidTr="33D5A239" w14:paraId="1E4BB363" w14:textId="3B345430">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5E47980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NDIS009</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BA1697D" w14:textId="0C2224DC">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Backups are </w:t>
            </w:r>
            <w:r w:rsidRPr="33D5A239" w:rsidR="3E3FFD33">
              <w:rPr>
                <w:rFonts w:ascii="Calibri" w:hAnsi="Calibri" w:eastAsia="Times New Roman" w:cs="Calibri"/>
                <w:sz w:val="16"/>
                <w:szCs w:val="16"/>
                <w:lang w:val="en-US"/>
              </w:rPr>
              <w:t>scheduled and</w:t>
            </w:r>
            <w:r w:rsidRPr="33D5A239" w:rsidR="00AB25D2">
              <w:rPr>
                <w:rFonts w:ascii="Calibri" w:hAnsi="Calibri" w:eastAsia="Times New Roman" w:cs="Calibri"/>
                <w:sz w:val="16"/>
                <w:szCs w:val="16"/>
                <w:lang w:val="en-US"/>
              </w:rPr>
              <w:t xml:space="preserve"> </w:t>
            </w:r>
            <w:r w:rsidRPr="33D5A239" w:rsidR="00AB25D2">
              <w:rPr>
                <w:rFonts w:ascii="Calibri" w:hAnsi="Calibri" w:eastAsia="Times New Roman" w:cs="Calibri"/>
                <w:sz w:val="16"/>
                <w:szCs w:val="16"/>
                <w:lang w:val="en-US"/>
              </w:rPr>
              <w:t>monitored</w:t>
            </w:r>
            <w:r w:rsidRPr="33D5A239" w:rsidR="00AB25D2">
              <w:rPr>
                <w:rFonts w:ascii="Calibri" w:hAnsi="Calibri" w:eastAsia="Times New Roman" w:cs="Calibri"/>
                <w:sz w:val="16"/>
                <w:szCs w:val="16"/>
                <w:lang w:val="en-US"/>
              </w:rPr>
              <w:t xml:space="preserve"> for successful replication for critical system </w:t>
            </w:r>
            <w:r w:rsidRPr="33D5A239" w:rsidR="47A0FF39">
              <w:rPr>
                <w:rFonts w:ascii="Calibri" w:hAnsi="Calibri" w:eastAsia="Times New Roman" w:cs="Calibri"/>
                <w:sz w:val="16"/>
                <w:szCs w:val="16"/>
                <w:lang w:val="en-US"/>
              </w:rPr>
              <w:t>components</w:t>
            </w:r>
            <w:r w:rsidRPr="33D5A239" w:rsidR="00AB25D2">
              <w:rPr>
                <w:rFonts w:ascii="Calibri" w:hAnsi="Calibri" w:eastAsia="Times New Roman" w:cs="Calibri"/>
                <w:sz w:val="16"/>
                <w:szCs w:val="16"/>
                <w:lang w:val="en-US"/>
              </w:rPr>
              <w:t xml:space="preserve"> in alternative cloud storage </w:t>
            </w:r>
            <w:r w:rsidRPr="33D5A239" w:rsidR="00AB25D2">
              <w:rPr>
                <w:rFonts w:ascii="Calibri" w:hAnsi="Calibri" w:eastAsia="Times New Roman" w:cs="Calibri"/>
                <w:sz w:val="16"/>
                <w:szCs w:val="16"/>
                <w:lang w:val="en-US"/>
              </w:rPr>
              <w:t>location</w:t>
            </w:r>
            <w:r w:rsidRPr="33D5A239" w:rsidR="00AB25D2">
              <w:rPr>
                <w:rFonts w:ascii="Calibri" w:hAnsi="Calibri" w:eastAsia="Times New Roman" w:cs="Calibri"/>
                <w:sz w:val="16"/>
                <w:szCs w:val="16"/>
                <w:lang w:val="en-US"/>
              </w:rPr>
              <w:t xml:space="preserve"> based on business requirements.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A58CBC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B8E9CB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BCDR</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91FB37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Business Continuity/Disaster Recovery</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035781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A.12.3.1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A.17.2.1</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618E9352" w14:textId="77777777">
            <w:pPr>
              <w:spacing w:after="0" w:line="240" w:lineRule="auto"/>
              <w:jc w:val="left"/>
              <w:rPr>
                <w:rFonts w:ascii="Calibri" w:hAnsi="Calibri" w:eastAsia="Times New Roman" w:cs="Calibri"/>
                <w:sz w:val="16"/>
                <w:szCs w:val="16"/>
                <w:lang w:val="en-US"/>
              </w:rPr>
            </w:pPr>
          </w:p>
        </w:tc>
      </w:tr>
      <w:tr w:rsidRPr="006C2E1A" w:rsidR="00AB25D2" w:rsidTr="33D5A239" w14:paraId="334A661A" w14:textId="3B836AF0">
        <w:trPr>
          <w:trHeight w:val="96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592DB1E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NDIS012</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910054D" w14:textId="11ACCE70">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Secure systems configuration/hardening standards are defined, approved for each </w:t>
            </w:r>
            <w:r w:rsidRPr="33D5A239" w:rsidR="1D7E6232">
              <w:rPr>
                <w:rFonts w:ascii="Calibri" w:hAnsi="Calibri" w:eastAsia="Times New Roman" w:cs="Calibri"/>
                <w:sz w:val="16"/>
                <w:szCs w:val="16"/>
                <w:lang w:val="en-US"/>
              </w:rPr>
              <w:t>server,</w:t>
            </w:r>
            <w:r w:rsidRPr="33D5A239" w:rsidR="00AB25D2">
              <w:rPr>
                <w:rFonts w:ascii="Calibri" w:hAnsi="Calibri" w:eastAsia="Times New Roman" w:cs="Calibri"/>
                <w:sz w:val="16"/>
                <w:szCs w:val="16"/>
                <w:lang w:val="en-US"/>
              </w:rPr>
              <w:t xml:space="preserve"> and</w:t>
            </w:r>
            <w:r>
              <w:br/>
            </w:r>
            <w:r w:rsidRPr="33D5A239" w:rsidR="00AB25D2">
              <w:rPr>
                <w:rFonts w:ascii="Calibri" w:hAnsi="Calibri" w:eastAsia="Times New Roman" w:cs="Calibri"/>
                <w:sz w:val="16"/>
                <w:szCs w:val="16"/>
                <w:lang w:val="en-US"/>
              </w:rPr>
              <w:t>workstation operating system used within the system. Any exception to standard baseline configuration shall be authorized following change management policies and procedures prior to deployment, provisioning, and use.</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6A82EE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D1BCB7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E58E6D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Change/Configuration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39C03C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A.12.1.2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A.13.1.2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A.14.2.4</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3BAA4697" w14:textId="77777777">
            <w:pPr>
              <w:spacing w:after="0" w:line="240" w:lineRule="auto"/>
              <w:jc w:val="left"/>
              <w:rPr>
                <w:rFonts w:ascii="Calibri" w:hAnsi="Calibri" w:eastAsia="Times New Roman" w:cs="Calibri"/>
                <w:sz w:val="16"/>
                <w:szCs w:val="16"/>
                <w:lang w:val="en-US"/>
              </w:rPr>
            </w:pPr>
          </w:p>
        </w:tc>
      </w:tr>
      <w:tr w:rsidRPr="006C2E1A" w:rsidR="00AB25D2" w:rsidTr="33D5A239" w14:paraId="0F62D8F3" w14:textId="30A75114">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483BC7B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NDIS013</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86A84C3" w14:textId="7429673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 standard build is used for all personnel laptops which includes software, firewall, anti-virus software, anti-spyware software, encryption software, backup software, DLP software, and software distribution tool to apply the most recent approved Operating System patches.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974044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2D5170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3E104F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Change/Configuration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A89468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A.13.1.2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A.14.2.4</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1DDE412A" w14:textId="77777777">
            <w:pPr>
              <w:spacing w:after="0" w:line="240" w:lineRule="auto"/>
              <w:jc w:val="left"/>
              <w:rPr>
                <w:rFonts w:ascii="Calibri" w:hAnsi="Calibri" w:eastAsia="Times New Roman" w:cs="Calibri"/>
                <w:sz w:val="16"/>
                <w:szCs w:val="16"/>
                <w:lang w:val="en-US"/>
              </w:rPr>
            </w:pPr>
          </w:p>
        </w:tc>
      </w:tr>
      <w:tr w:rsidRPr="006C2E1A" w:rsidR="00AB25D2" w:rsidTr="33D5A239" w14:paraId="76A36A16" w14:textId="641682EC">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5E298F1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NDIS014</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B630A4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The production environment is logically segregated from the non-production environments. One primary function per server/VM is implemented in production environment to prevent functions that require different security levels from co-existing on the same server</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18ECE24"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E870E5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E3D586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Change/Configuration Management</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3276122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A.12.1.4</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4EA98893" w14:textId="77777777">
            <w:pPr>
              <w:spacing w:after="0" w:line="240" w:lineRule="auto"/>
              <w:jc w:val="left"/>
              <w:rPr>
                <w:rFonts w:ascii="Calibri" w:hAnsi="Calibri" w:eastAsia="Times New Roman" w:cs="Calibri"/>
                <w:sz w:val="16"/>
                <w:szCs w:val="16"/>
                <w:lang w:val="en-US"/>
              </w:rPr>
            </w:pPr>
          </w:p>
        </w:tc>
      </w:tr>
      <w:tr w:rsidRPr="006C2E1A" w:rsidR="00AB25D2" w:rsidTr="33D5A239" w14:paraId="69883D8D" w14:textId="34E479B9">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7629BAD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NDIS015</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9F2874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Changes that affect system user responsibilities or the entity's commitments and requirements relevant to the security and availability of the environment are communicated to the impacted internal and external users via email or other means in a timely manner.</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83C844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4ABC80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D25706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Change/Configuration Management</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60564B01"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A.12.1.2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3C1E72FE" w14:textId="77777777">
            <w:pPr>
              <w:spacing w:after="0" w:line="240" w:lineRule="auto"/>
              <w:jc w:val="left"/>
              <w:rPr>
                <w:rFonts w:ascii="Calibri" w:hAnsi="Calibri" w:eastAsia="Times New Roman" w:cs="Calibri"/>
                <w:sz w:val="16"/>
                <w:szCs w:val="16"/>
                <w:lang w:val="en-US"/>
              </w:rPr>
            </w:pPr>
          </w:p>
        </w:tc>
      </w:tr>
      <w:tr w:rsidRPr="006C2E1A" w:rsidR="00AB25D2" w:rsidTr="33D5A239" w14:paraId="0EDE2CC6" w14:textId="702F3ADB">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2AAE426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NDIS016</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A36771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Information systems are configured to provide access to only specific ports and services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684332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8AB522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F7CA7F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Change/Configuration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C43C4B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A.13.1.2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A.14.2.4</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A.15.1.3</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5EF1CDCE" w14:textId="77777777">
            <w:pPr>
              <w:spacing w:after="0" w:line="240" w:lineRule="auto"/>
              <w:jc w:val="left"/>
              <w:rPr>
                <w:rFonts w:ascii="Calibri" w:hAnsi="Calibri" w:eastAsia="Times New Roman" w:cs="Calibri"/>
                <w:sz w:val="16"/>
                <w:szCs w:val="16"/>
                <w:lang w:val="en-US"/>
              </w:rPr>
            </w:pPr>
          </w:p>
        </w:tc>
      </w:tr>
      <w:tr w:rsidRPr="006C2E1A" w:rsidR="00AB25D2" w:rsidTr="33D5A239" w14:paraId="19D11376" w14:textId="42383B00">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7C68534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NDIS017</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951046C" w14:textId="36A76EAB">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A formal change request process is in </w:t>
            </w:r>
            <w:r w:rsidRPr="33D5A239" w:rsidR="42DB6525">
              <w:rPr>
                <w:rFonts w:ascii="Calibri" w:hAnsi="Calibri" w:eastAsia="Times New Roman" w:cs="Calibri"/>
                <w:sz w:val="16"/>
                <w:szCs w:val="16"/>
                <w:lang w:val="en-US"/>
              </w:rPr>
              <w:t>place,</w:t>
            </w:r>
            <w:r w:rsidRPr="33D5A239" w:rsidR="00AB25D2">
              <w:rPr>
                <w:rFonts w:ascii="Calibri" w:hAnsi="Calibri" w:eastAsia="Times New Roman" w:cs="Calibri"/>
                <w:sz w:val="16"/>
                <w:szCs w:val="16"/>
                <w:lang w:val="en-US"/>
              </w:rPr>
              <w:t xml:space="preserve"> and change requests are documented, tested in </w:t>
            </w:r>
            <w:r w:rsidRPr="33D5A239" w:rsidR="5F9816C6">
              <w:rPr>
                <w:rFonts w:ascii="Calibri" w:hAnsi="Calibri" w:eastAsia="Times New Roman" w:cs="Calibri"/>
                <w:sz w:val="16"/>
                <w:szCs w:val="16"/>
                <w:lang w:val="en-US"/>
              </w:rPr>
              <w:t>a lower</w:t>
            </w:r>
            <w:r w:rsidRPr="33D5A239" w:rsidR="00AB25D2">
              <w:rPr>
                <w:rFonts w:ascii="Calibri" w:hAnsi="Calibri" w:eastAsia="Times New Roman" w:cs="Calibri"/>
                <w:sz w:val="16"/>
                <w:szCs w:val="16"/>
                <w:lang w:val="en-US"/>
              </w:rPr>
              <w:t xml:space="preserve"> environment, and approved prior to implementation. Formal documentation of testing and CAB approval for environment wide changes is </w:t>
            </w:r>
            <w:r w:rsidRPr="33D5A239" w:rsidR="2F4870F5">
              <w:rPr>
                <w:rFonts w:ascii="Calibri" w:hAnsi="Calibri" w:eastAsia="Times New Roman" w:cs="Calibri"/>
                <w:sz w:val="16"/>
                <w:szCs w:val="16"/>
                <w:lang w:val="en-US"/>
              </w:rPr>
              <w:t>documented in</w:t>
            </w:r>
            <w:r w:rsidRPr="33D5A239" w:rsidR="00AB25D2">
              <w:rPr>
                <w:rFonts w:ascii="Calibri" w:hAnsi="Calibri" w:eastAsia="Times New Roman" w:cs="Calibri"/>
                <w:sz w:val="16"/>
                <w:szCs w:val="16"/>
                <w:lang w:val="en-US"/>
              </w:rPr>
              <w:t xml:space="preserve"> post implementation.</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4236D7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E2C2E7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FFFBE8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Change/Configuration Management</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313D5AC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A.12.1.2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023C36DC" w14:textId="77777777">
            <w:pPr>
              <w:spacing w:after="0" w:line="240" w:lineRule="auto"/>
              <w:jc w:val="left"/>
              <w:rPr>
                <w:rFonts w:ascii="Calibri" w:hAnsi="Calibri" w:eastAsia="Times New Roman" w:cs="Calibri"/>
                <w:sz w:val="16"/>
                <w:szCs w:val="16"/>
                <w:lang w:val="en-US"/>
              </w:rPr>
            </w:pPr>
          </w:p>
        </w:tc>
      </w:tr>
      <w:tr w:rsidRPr="006C2E1A" w:rsidR="00AB25D2" w:rsidTr="33D5A239" w14:paraId="468977FF" w14:textId="7FEC8623">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04E4570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NDIS018</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6EC8EF9" w14:textId="5EC56DCB">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Access to implement changes to the production environment </w:t>
            </w:r>
            <w:r w:rsidRPr="33D5A239" w:rsidR="61B00530">
              <w:rPr>
                <w:rFonts w:ascii="Calibri" w:hAnsi="Calibri" w:eastAsia="Times New Roman" w:cs="Calibri"/>
                <w:sz w:val="16"/>
                <w:szCs w:val="16"/>
                <w:lang w:val="en-US"/>
              </w:rPr>
              <w:t>is</w:t>
            </w:r>
            <w:r w:rsidRPr="33D5A239" w:rsidR="00AB25D2">
              <w:rPr>
                <w:rFonts w:ascii="Calibri" w:hAnsi="Calibri" w:eastAsia="Times New Roman" w:cs="Calibri"/>
                <w:sz w:val="16"/>
                <w:szCs w:val="16"/>
                <w:lang w:val="en-US"/>
              </w:rPr>
              <w:t xml:space="preserve"> </w:t>
            </w:r>
            <w:r w:rsidRPr="33D5A239" w:rsidR="00AB25D2">
              <w:rPr>
                <w:rFonts w:ascii="Calibri" w:hAnsi="Calibri" w:eastAsia="Times New Roman" w:cs="Calibri"/>
                <w:sz w:val="16"/>
                <w:szCs w:val="16"/>
                <w:lang w:val="en-US"/>
              </w:rPr>
              <w:t>restricted. Permission to install software in production environment shall be tightly controlled and govern by least privilege principle</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C35CCF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704BF6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C308C24"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Change/Configuration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D7D2F3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A.9.2.3</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A.12.1.2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2FE2D6F7" w14:textId="77777777">
            <w:pPr>
              <w:spacing w:after="0" w:line="240" w:lineRule="auto"/>
              <w:jc w:val="left"/>
              <w:rPr>
                <w:rFonts w:ascii="Calibri" w:hAnsi="Calibri" w:eastAsia="Times New Roman" w:cs="Calibri"/>
                <w:sz w:val="16"/>
                <w:szCs w:val="16"/>
                <w:lang w:val="en-US"/>
              </w:rPr>
            </w:pPr>
          </w:p>
        </w:tc>
      </w:tr>
      <w:tr w:rsidRPr="006C2E1A" w:rsidR="00AB25D2" w:rsidTr="33D5A239" w14:paraId="7E8DFD94" w14:textId="120CA8C8">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22CD46D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NDIS019</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823210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Production cloud hosted deployments are subjected to an established and enforced secure development lifecycle methodology which are aligned with DevSecOps requirements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6B63C71"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839986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498DA6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Change/Configuration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70038C1"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A.14.2.6</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0AB3C871" w14:textId="77777777">
            <w:pPr>
              <w:spacing w:after="0" w:line="240" w:lineRule="auto"/>
              <w:jc w:val="left"/>
              <w:rPr>
                <w:rFonts w:ascii="Calibri" w:hAnsi="Calibri" w:eastAsia="Times New Roman" w:cs="Calibri"/>
                <w:sz w:val="16"/>
                <w:szCs w:val="16"/>
                <w:lang w:val="en-US"/>
              </w:rPr>
            </w:pPr>
          </w:p>
        </w:tc>
      </w:tr>
      <w:tr w:rsidRPr="006C2E1A" w:rsidR="00AB25D2" w:rsidTr="33D5A239" w14:paraId="0B2FA575" w14:textId="7E393736">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2846232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NDIS020</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5C084D6" w14:textId="492FD192">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Security, firmware, or service patches are tested and approved prior to implementation </w:t>
            </w:r>
            <w:r w:rsidRPr="33D5A239" w:rsidR="2BCD14D2">
              <w:rPr>
                <w:rFonts w:ascii="Calibri" w:hAnsi="Calibri" w:eastAsia="Times New Roman" w:cs="Calibri"/>
                <w:sz w:val="16"/>
                <w:szCs w:val="16"/>
                <w:lang w:val="en-US"/>
              </w:rPr>
              <w:t>in</w:t>
            </w:r>
            <w:r w:rsidRPr="33D5A239" w:rsidR="00AB25D2">
              <w:rPr>
                <w:rFonts w:ascii="Calibri" w:hAnsi="Calibri" w:eastAsia="Times New Roman" w:cs="Calibri"/>
                <w:sz w:val="16"/>
                <w:szCs w:val="16"/>
                <w:lang w:val="en-US"/>
              </w:rPr>
              <w:t xml:space="preserve"> a production environment (Cloud Resources or Endpoints) and are applied within three months of issue by the vendor.</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5B4D98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609534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ECC98B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Change/Configuration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A0BA11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A.14.2.2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A.14.2.9</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74080973" w14:textId="77777777">
            <w:pPr>
              <w:spacing w:after="0" w:line="240" w:lineRule="auto"/>
              <w:jc w:val="left"/>
              <w:rPr>
                <w:rFonts w:ascii="Calibri" w:hAnsi="Calibri" w:eastAsia="Times New Roman" w:cs="Calibri"/>
                <w:sz w:val="16"/>
                <w:szCs w:val="16"/>
                <w:lang w:val="en-US"/>
              </w:rPr>
            </w:pPr>
          </w:p>
        </w:tc>
      </w:tr>
      <w:tr w:rsidRPr="006C2E1A" w:rsidR="00AB25D2" w:rsidTr="33D5A239" w14:paraId="012DE4A0" w14:textId="27DF604E">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3DEB328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NDIS021</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2FE214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Network should be scanned for rogue devices and network capacity is monitored on an ongoing basis by the Netradyne Network Operations Center</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A4FC8D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1D9638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CP</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BCB5CE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Network Security</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23B8BCC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A.12.1.3</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3F7E4AC8" w14:textId="77777777">
            <w:pPr>
              <w:spacing w:after="0" w:line="240" w:lineRule="auto"/>
              <w:jc w:val="left"/>
              <w:rPr>
                <w:rFonts w:ascii="Calibri" w:hAnsi="Calibri" w:eastAsia="Times New Roman" w:cs="Calibri"/>
                <w:sz w:val="16"/>
                <w:szCs w:val="16"/>
                <w:lang w:val="en-US"/>
              </w:rPr>
            </w:pPr>
          </w:p>
        </w:tc>
      </w:tr>
      <w:tr w:rsidRPr="006C2E1A" w:rsidR="00AB25D2" w:rsidTr="33D5A239" w14:paraId="4A56FF66" w14:textId="0FC83186">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58A87D8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NDIS022</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2E5899A" w14:textId="2B947C2D">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Future processing demand is forecasted and compared to existing infrastructure. Adequate measures shall be </w:t>
            </w:r>
            <w:r w:rsidRPr="33D5A239" w:rsidR="07001223">
              <w:rPr>
                <w:rFonts w:ascii="Calibri" w:hAnsi="Calibri" w:eastAsia="Times New Roman" w:cs="Calibri"/>
                <w:sz w:val="16"/>
                <w:szCs w:val="16"/>
                <w:lang w:val="en-US"/>
              </w:rPr>
              <w:t>taken for</w:t>
            </w:r>
            <w:r w:rsidRPr="33D5A239" w:rsidR="00AB25D2">
              <w:rPr>
                <w:rFonts w:ascii="Calibri" w:hAnsi="Calibri" w:eastAsia="Times New Roman" w:cs="Calibri"/>
                <w:sz w:val="16"/>
                <w:szCs w:val="16"/>
                <w:lang w:val="en-US"/>
              </w:rPr>
              <w:t xml:space="preserve"> </w:t>
            </w:r>
            <w:r w:rsidRPr="33D5A239" w:rsidR="00AB25D2">
              <w:rPr>
                <w:rFonts w:ascii="Calibri" w:hAnsi="Calibri" w:eastAsia="Times New Roman" w:cs="Calibri"/>
                <w:sz w:val="16"/>
                <w:szCs w:val="16"/>
                <w:lang w:val="en-US"/>
              </w:rPr>
              <w:t>Netradyne</w:t>
            </w:r>
            <w:r w:rsidRPr="33D5A239" w:rsidR="00AB25D2">
              <w:rPr>
                <w:rFonts w:ascii="Calibri" w:hAnsi="Calibri" w:eastAsia="Times New Roman" w:cs="Calibri"/>
                <w:sz w:val="16"/>
                <w:szCs w:val="16"/>
                <w:lang w:val="en-US"/>
              </w:rPr>
              <w:t xml:space="preserve"> to auto scale/de-scale the resources.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ADCB62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044F4E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CP</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072EEC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Capacity Management</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143EDAA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A.12.1.3</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0E2098D5" w14:textId="77777777">
            <w:pPr>
              <w:spacing w:after="0" w:line="240" w:lineRule="auto"/>
              <w:jc w:val="left"/>
              <w:rPr>
                <w:rFonts w:ascii="Calibri" w:hAnsi="Calibri" w:eastAsia="Times New Roman" w:cs="Calibri"/>
                <w:sz w:val="16"/>
                <w:szCs w:val="16"/>
                <w:lang w:val="en-US"/>
              </w:rPr>
            </w:pPr>
          </w:p>
        </w:tc>
      </w:tr>
      <w:tr w:rsidRPr="006C2E1A" w:rsidR="00AB25D2" w:rsidTr="33D5A239" w14:paraId="2379EC63" w14:textId="02EABF52">
        <w:trPr>
          <w:trHeight w:val="285"/>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0690D7E1"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NDIS023</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DB694D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Engagement and client data should not be stored on the CDN</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078446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0E631D1"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DP</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A11CA1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Data Privacy</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782797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 </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02BA6570" w14:textId="77777777">
            <w:pPr>
              <w:spacing w:after="0" w:line="240" w:lineRule="auto"/>
              <w:jc w:val="left"/>
              <w:rPr>
                <w:rFonts w:ascii="Calibri" w:hAnsi="Calibri" w:eastAsia="Times New Roman" w:cs="Calibri"/>
                <w:sz w:val="16"/>
                <w:szCs w:val="16"/>
                <w:lang w:val="en-US"/>
              </w:rPr>
            </w:pPr>
          </w:p>
        </w:tc>
      </w:tr>
      <w:tr w:rsidRPr="006C2E1A" w:rsidR="00AB25D2" w:rsidTr="33D5A239" w14:paraId="4318BFF7" w14:textId="6E162535">
        <w:trPr>
          <w:trHeight w:val="585"/>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176E453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NDIS025</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C62321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Netradyne engagement data is restricted from processing or transfer outside the geo where the engagement is hosted or as per the contractual obligations with Client(s)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E2941E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FD2EE5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DP</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A0EB09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Data Privacy</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09945D4"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 </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629E5A83" w14:textId="77777777">
            <w:pPr>
              <w:spacing w:after="0" w:line="240" w:lineRule="auto"/>
              <w:jc w:val="left"/>
              <w:rPr>
                <w:rFonts w:ascii="Calibri" w:hAnsi="Calibri" w:eastAsia="Times New Roman" w:cs="Calibri"/>
                <w:sz w:val="16"/>
                <w:szCs w:val="16"/>
                <w:lang w:val="en-US"/>
              </w:rPr>
            </w:pPr>
          </w:p>
        </w:tc>
      </w:tr>
      <w:tr w:rsidRPr="006C2E1A" w:rsidR="00AB25D2" w:rsidTr="33D5A239" w14:paraId="7A0EEA25" w14:textId="334CC449">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27893A94"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NDIS026</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698FD0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Sensitive Information/PII must not be stored in log files or meta data. In case of storage, it should be masked/anonymized or protected by suitable measures.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630F241"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ECA7E3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DP</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959766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Data Privacy</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81F0BA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 </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2312E64F" w14:textId="77777777">
            <w:pPr>
              <w:spacing w:after="0" w:line="240" w:lineRule="auto"/>
              <w:jc w:val="left"/>
              <w:rPr>
                <w:rFonts w:ascii="Calibri" w:hAnsi="Calibri" w:eastAsia="Times New Roman" w:cs="Calibri"/>
                <w:sz w:val="16"/>
                <w:szCs w:val="16"/>
                <w:lang w:val="en-US"/>
              </w:rPr>
            </w:pPr>
          </w:p>
        </w:tc>
      </w:tr>
      <w:tr w:rsidRPr="006C2E1A" w:rsidR="00AB25D2" w:rsidTr="33D5A239" w14:paraId="1819F60B" w14:textId="2F67824F">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29397D8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NDIS027</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D91C06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PRIVACY Policy and procedures are established; Supported business processes, roles and responsibilities &amp; technical measures are implemented for the protection of personally identifiable information (PII) as required by applicable legislation and regulation where applicable.</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B8FA5E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0DD8C3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DP</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E59752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Data Privacy</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8EFF1B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A.12.4.2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A.18.1.3</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30FEEE5C" w14:textId="77777777">
            <w:pPr>
              <w:spacing w:after="0" w:line="240" w:lineRule="auto"/>
              <w:jc w:val="left"/>
              <w:rPr>
                <w:rFonts w:ascii="Calibri" w:hAnsi="Calibri" w:eastAsia="Times New Roman" w:cs="Calibri"/>
                <w:sz w:val="16"/>
                <w:szCs w:val="16"/>
                <w:lang w:val="en-US"/>
              </w:rPr>
            </w:pPr>
          </w:p>
        </w:tc>
      </w:tr>
      <w:tr w:rsidRPr="006C2E1A" w:rsidR="00AB25D2" w:rsidTr="33D5A239" w14:paraId="6DC4C5C6" w14:textId="62559AA3">
        <w:trPr>
          <w:trHeight w:val="765"/>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3700CCA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NDIS028</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4B8EA0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 Data privacy risk management process is in place to assess the privacy risk in accordance with applicable laws or any existing organizational policy and procedure.</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4F6FEF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29F025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DP</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929DCE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Data Privacy</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60CA28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 </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091A372F" w14:textId="77777777">
            <w:pPr>
              <w:spacing w:after="0" w:line="240" w:lineRule="auto"/>
              <w:jc w:val="left"/>
              <w:rPr>
                <w:rFonts w:ascii="Calibri" w:hAnsi="Calibri" w:eastAsia="Times New Roman" w:cs="Calibri"/>
                <w:sz w:val="16"/>
                <w:szCs w:val="16"/>
                <w:lang w:val="en-US"/>
              </w:rPr>
            </w:pPr>
          </w:p>
        </w:tc>
      </w:tr>
      <w:tr w:rsidRPr="006C2E1A" w:rsidR="00AB25D2" w:rsidTr="33D5A239" w14:paraId="5F6ABB1B" w14:textId="5C5973CE">
        <w:trPr>
          <w:trHeight w:val="51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30E432D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NDIS029</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D8044E4"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Netradyne cloud hosted environment is designed to support privacy by automating privacy controls.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CDFBB4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E20E54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DP</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F08446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Data Privacy</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B3445E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 </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6EBC7CE6" w14:textId="77777777">
            <w:pPr>
              <w:spacing w:after="0" w:line="240" w:lineRule="auto"/>
              <w:jc w:val="left"/>
              <w:rPr>
                <w:rFonts w:ascii="Calibri" w:hAnsi="Calibri" w:eastAsia="Times New Roman" w:cs="Calibri"/>
                <w:sz w:val="16"/>
                <w:szCs w:val="16"/>
                <w:lang w:val="en-US"/>
              </w:rPr>
            </w:pPr>
          </w:p>
        </w:tc>
      </w:tr>
      <w:tr w:rsidRPr="006C2E1A" w:rsidR="00AB25D2" w:rsidTr="33D5A239" w14:paraId="0A0CEF64" w14:textId="212D2A59">
        <w:trPr>
          <w:trHeight w:val="144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1C98F53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NDIS030</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3051DB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 xml:space="preserve">A defined data life cycle exists providing guidance </w:t>
            </w:r>
            <w:proofErr w:type="gramStart"/>
            <w:r w:rsidRPr="006C2E1A">
              <w:rPr>
                <w:rFonts w:ascii="Calibri" w:hAnsi="Calibri" w:eastAsia="Times New Roman" w:cs="Calibri"/>
                <w:sz w:val="16"/>
                <w:szCs w:val="16"/>
                <w:lang w:val="en-US"/>
              </w:rPr>
              <w:t>for :</w:t>
            </w:r>
            <w:proofErr w:type="gramEnd"/>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-Data Type</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-Who can access data</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-Who can access data within the application</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-Who can delete the data on request</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-Who can transfer the data</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651FFA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2C95B0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DP</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1B6A9B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Data Privacy</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79A6B2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A.7.1.2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A.13.2.4</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5CBE6F2C" w14:textId="77777777">
            <w:pPr>
              <w:spacing w:after="0" w:line="240" w:lineRule="auto"/>
              <w:jc w:val="left"/>
              <w:rPr>
                <w:rFonts w:ascii="Calibri" w:hAnsi="Calibri" w:eastAsia="Times New Roman" w:cs="Calibri"/>
                <w:sz w:val="16"/>
                <w:szCs w:val="16"/>
                <w:lang w:val="en-US"/>
              </w:rPr>
            </w:pPr>
          </w:p>
        </w:tc>
      </w:tr>
      <w:tr w:rsidRPr="006C2E1A" w:rsidR="00AB25D2" w:rsidTr="33D5A239" w14:paraId="19458138" w14:textId="156F4E5A">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2D48825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NDIS032</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1BDAB48" w14:textId="5A9411ED">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Policies and processes shall be established, and supporting business processes and technical measures implemented for defining and adhering to data retention period(s) as per established procedures as well as applicable legal, statutory, or regulatory compliance obligations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460DB4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2C8D86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EDP</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E22EED1"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Encryption &amp; Data</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Protection</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D30840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A.9.4.5</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6A1D91DC" w14:textId="77777777">
            <w:pPr>
              <w:spacing w:after="0" w:line="240" w:lineRule="auto"/>
              <w:jc w:val="left"/>
              <w:rPr>
                <w:rFonts w:ascii="Calibri" w:hAnsi="Calibri" w:eastAsia="Times New Roman" w:cs="Calibri"/>
                <w:sz w:val="16"/>
                <w:szCs w:val="16"/>
                <w:lang w:val="en-US"/>
              </w:rPr>
            </w:pPr>
          </w:p>
        </w:tc>
      </w:tr>
      <w:tr w:rsidRPr="006C2E1A" w:rsidR="00AB25D2" w:rsidTr="33D5A239" w14:paraId="79CA235B" w14:textId="22581A18">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1A7B0D2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NDIS033</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DB523ED" w14:textId="529E0018">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Processes are in place for cryptographic controls </w:t>
            </w:r>
            <w:r w:rsidRPr="33D5A239" w:rsidR="00AB25D2">
              <w:rPr>
                <w:rFonts w:ascii="Calibri" w:hAnsi="Calibri" w:eastAsia="Times New Roman" w:cs="Calibri"/>
                <w:sz w:val="16"/>
                <w:szCs w:val="16"/>
                <w:lang w:val="en-US"/>
              </w:rPr>
              <w:t>in order to</w:t>
            </w:r>
            <w:r w:rsidRPr="33D5A239" w:rsidR="00AB25D2">
              <w:rPr>
                <w:rFonts w:ascii="Calibri" w:hAnsi="Calibri" w:eastAsia="Times New Roman" w:cs="Calibri"/>
                <w:sz w:val="16"/>
                <w:szCs w:val="16"/>
                <w:lang w:val="en-US"/>
              </w:rPr>
              <w:t xml:space="preserve"> implement encryption for data at rest and in motion.</w:t>
            </w:r>
            <w:r w:rsidRPr="33D5A239" w:rsidR="00AB25D2">
              <w:rPr>
                <w:rFonts w:ascii="Calibri" w:hAnsi="Calibri" w:eastAsia="Times New Roman" w:cs="Calibri"/>
                <w:sz w:val="16"/>
                <w:szCs w:val="16"/>
                <w:lang w:val="en-US"/>
              </w:rPr>
              <w:t xml:space="preserve"> Keys are stored/managed securely and rotated on </w:t>
            </w:r>
            <w:r w:rsidRPr="33D5A239" w:rsidR="70ED3BFF">
              <w:rPr>
                <w:rFonts w:ascii="Calibri" w:hAnsi="Calibri" w:eastAsia="Times New Roman" w:cs="Calibri"/>
                <w:sz w:val="16"/>
                <w:szCs w:val="16"/>
                <w:lang w:val="en-US"/>
              </w:rPr>
              <w:t>a periodic</w:t>
            </w:r>
            <w:r w:rsidRPr="33D5A239" w:rsidR="00AB25D2">
              <w:rPr>
                <w:rFonts w:ascii="Calibri" w:hAnsi="Calibri" w:eastAsia="Times New Roman" w:cs="Calibri"/>
                <w:sz w:val="16"/>
                <w:szCs w:val="16"/>
                <w:lang w:val="en-US"/>
              </w:rPr>
              <w:t xml:space="preserve"> basis using a secured repository.</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9303E3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ACFE5C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EDP</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4ADD6C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Encryption &amp; Data</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Protection</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C1697C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A.10.1.1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A.10.1.2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28EDCA2F" w14:textId="77777777">
            <w:pPr>
              <w:spacing w:after="0" w:line="240" w:lineRule="auto"/>
              <w:jc w:val="left"/>
              <w:rPr>
                <w:rFonts w:ascii="Calibri" w:hAnsi="Calibri" w:eastAsia="Times New Roman" w:cs="Calibri"/>
                <w:sz w:val="16"/>
                <w:szCs w:val="16"/>
                <w:lang w:val="en-US"/>
              </w:rPr>
            </w:pPr>
          </w:p>
        </w:tc>
      </w:tr>
      <w:tr w:rsidRPr="006C2E1A" w:rsidR="00AB25D2" w:rsidTr="33D5A239" w14:paraId="1883CEAA" w14:textId="0A512306">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5ABB4761"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NDIS034</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DAE2EA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Traffic between end users and the Cloud environment is encrypted using a protocol that is authorized in accordance with Netradyne policy.</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E4185E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2BACDB4"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EDP</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37243B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Encryption &amp; Data</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Protection</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19B93D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A.13.2.1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A.13.2.2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65B94E8E" w14:textId="77777777">
            <w:pPr>
              <w:spacing w:after="0" w:line="240" w:lineRule="auto"/>
              <w:jc w:val="left"/>
              <w:rPr>
                <w:rFonts w:ascii="Calibri" w:hAnsi="Calibri" w:eastAsia="Times New Roman" w:cs="Calibri"/>
                <w:sz w:val="16"/>
                <w:szCs w:val="16"/>
                <w:lang w:val="en-US"/>
              </w:rPr>
            </w:pPr>
          </w:p>
        </w:tc>
      </w:tr>
      <w:tr w:rsidRPr="006C2E1A" w:rsidR="00AB25D2" w:rsidTr="33D5A239" w14:paraId="181E4708" w14:textId="17EE4935">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139C19A4"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NDIS038</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6905FCC" w14:textId="02C86269">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Netradyne</w:t>
            </w:r>
            <w:r w:rsidRPr="33D5A239" w:rsidR="00AB25D2">
              <w:rPr>
                <w:rFonts w:ascii="Calibri" w:hAnsi="Calibri" w:eastAsia="Times New Roman" w:cs="Calibri"/>
                <w:sz w:val="16"/>
                <w:szCs w:val="16"/>
                <w:lang w:val="en-US"/>
              </w:rPr>
              <w:t xml:space="preserve"> </w:t>
            </w:r>
            <w:r w:rsidRPr="33D5A239" w:rsidR="5077CD10">
              <w:rPr>
                <w:rFonts w:ascii="Calibri" w:hAnsi="Calibri" w:eastAsia="Times New Roman" w:cs="Calibri"/>
                <w:sz w:val="16"/>
                <w:szCs w:val="16"/>
                <w:lang w:val="en-US"/>
              </w:rPr>
              <w:t>communicates</w:t>
            </w:r>
            <w:r w:rsidRPr="33D5A239" w:rsidR="00AB25D2">
              <w:rPr>
                <w:rFonts w:ascii="Calibri" w:hAnsi="Calibri" w:eastAsia="Times New Roman" w:cs="Calibri"/>
                <w:sz w:val="16"/>
                <w:szCs w:val="16"/>
                <w:lang w:val="en-US"/>
              </w:rPr>
              <w:t xml:space="preserve"> its </w:t>
            </w:r>
            <w:r w:rsidRPr="33D5A239" w:rsidR="00AB25D2">
              <w:rPr>
                <w:rFonts w:ascii="Calibri" w:hAnsi="Calibri" w:eastAsia="Times New Roman" w:cs="Calibri"/>
                <w:sz w:val="16"/>
                <w:szCs w:val="16"/>
                <w:lang w:val="en-US"/>
              </w:rPr>
              <w:t>objectives</w:t>
            </w:r>
            <w:r w:rsidRPr="33D5A239" w:rsidR="00AB25D2">
              <w:rPr>
                <w:rFonts w:ascii="Calibri" w:hAnsi="Calibri" w:eastAsia="Times New Roman" w:cs="Calibri"/>
                <w:sz w:val="16"/>
                <w:szCs w:val="16"/>
                <w:lang w:val="en-US"/>
              </w:rPr>
              <w:t xml:space="preserve"> and changes to </w:t>
            </w:r>
            <w:r w:rsidRPr="33D5A239" w:rsidR="00AB25D2">
              <w:rPr>
                <w:rFonts w:ascii="Calibri" w:hAnsi="Calibri" w:eastAsia="Times New Roman" w:cs="Calibri"/>
                <w:sz w:val="16"/>
                <w:szCs w:val="16"/>
                <w:lang w:val="en-US"/>
              </w:rPr>
              <w:t>objectives</w:t>
            </w:r>
            <w:r w:rsidRPr="33D5A239" w:rsidR="00AB25D2">
              <w:rPr>
                <w:rFonts w:ascii="Calibri" w:hAnsi="Calibri" w:eastAsia="Times New Roman" w:cs="Calibri"/>
                <w:sz w:val="16"/>
                <w:szCs w:val="16"/>
                <w:lang w:val="en-US"/>
              </w:rPr>
              <w:t xml:space="preserve"> (i.e., technology changes, leadership changes, policy changes, etc.) through various channels such as a post on </w:t>
            </w:r>
            <w:r w:rsidRPr="33D5A239" w:rsidR="00AB25D2">
              <w:rPr>
                <w:rFonts w:ascii="Calibri" w:hAnsi="Calibri" w:eastAsia="Times New Roman" w:cs="Calibri"/>
                <w:sz w:val="16"/>
                <w:szCs w:val="16"/>
                <w:lang w:val="en-US"/>
              </w:rPr>
              <w:t>NetradyneNet</w:t>
            </w:r>
            <w:r w:rsidRPr="33D5A239" w:rsidR="00AB25D2">
              <w:rPr>
                <w:rFonts w:ascii="Calibri" w:hAnsi="Calibri" w:eastAsia="Times New Roman" w:cs="Calibri"/>
                <w:sz w:val="16"/>
                <w:szCs w:val="16"/>
                <w:lang w:val="en-US"/>
              </w:rPr>
              <w:t xml:space="preserve"> and/or email.</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BB8104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F55D86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GRC</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B5BA20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Governance, Risk &amp; Compliance</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56328B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A.5.1.1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A.7.3.1</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2B7B3186" w14:textId="77777777">
            <w:pPr>
              <w:spacing w:after="0" w:line="240" w:lineRule="auto"/>
              <w:jc w:val="left"/>
              <w:rPr>
                <w:rFonts w:ascii="Calibri" w:hAnsi="Calibri" w:eastAsia="Times New Roman" w:cs="Calibri"/>
                <w:sz w:val="16"/>
                <w:szCs w:val="16"/>
                <w:lang w:val="en-US"/>
              </w:rPr>
            </w:pPr>
          </w:p>
        </w:tc>
      </w:tr>
      <w:tr w:rsidRPr="006C2E1A" w:rsidR="00AB25D2" w:rsidTr="33D5A239" w14:paraId="2DB29B41" w14:textId="6850B957">
        <w:trPr>
          <w:trHeight w:val="96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5C97C11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NDIS042</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4D8731D" w14:textId="13757B05">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Risk assessment/Audits are performed periodically either by internal or external parties to </w:t>
            </w:r>
            <w:r w:rsidRPr="33D5A239" w:rsidR="00AB25D2">
              <w:rPr>
                <w:rFonts w:ascii="Calibri" w:hAnsi="Calibri" w:eastAsia="Times New Roman" w:cs="Calibri"/>
                <w:sz w:val="16"/>
                <w:szCs w:val="16"/>
                <w:lang w:val="en-US"/>
              </w:rPr>
              <w:t>identify</w:t>
            </w:r>
            <w:r w:rsidRPr="33D5A239" w:rsidR="00AB25D2">
              <w:rPr>
                <w:rFonts w:ascii="Calibri" w:hAnsi="Calibri" w:eastAsia="Times New Roman" w:cs="Calibri"/>
                <w:sz w:val="16"/>
                <w:szCs w:val="16"/>
                <w:lang w:val="en-US"/>
              </w:rPr>
              <w:t xml:space="preserve"> risks and associated mitigation strategies, including controls. Relevant information resulting from InfoSec/Privacy assessments conducted by internal/external parties is communicated to management on </w:t>
            </w:r>
            <w:r w:rsidRPr="33D5A239" w:rsidR="0342B0DB">
              <w:rPr>
                <w:rFonts w:ascii="Calibri" w:hAnsi="Calibri" w:eastAsia="Times New Roman" w:cs="Calibri"/>
                <w:sz w:val="16"/>
                <w:szCs w:val="16"/>
                <w:lang w:val="en-US"/>
              </w:rPr>
              <w:t>a periodic</w:t>
            </w:r>
            <w:r w:rsidRPr="33D5A239" w:rsidR="00AB25D2">
              <w:rPr>
                <w:rFonts w:ascii="Calibri" w:hAnsi="Calibri" w:eastAsia="Times New Roman" w:cs="Calibri"/>
                <w:sz w:val="16"/>
                <w:szCs w:val="16"/>
                <w:lang w:val="en-US"/>
              </w:rPr>
              <w:t xml:space="preserve"> basis.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EC509D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8180D1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GRC</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DBB393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Governance, Risk &amp; Compliance</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28E071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A.6.1.5</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A.15.1.2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A.18.2.1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A.18.2.3</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7BE31BBD" w14:textId="77777777">
            <w:pPr>
              <w:spacing w:after="0" w:line="240" w:lineRule="auto"/>
              <w:jc w:val="left"/>
              <w:rPr>
                <w:rFonts w:ascii="Calibri" w:hAnsi="Calibri" w:eastAsia="Times New Roman" w:cs="Calibri"/>
                <w:sz w:val="16"/>
                <w:szCs w:val="16"/>
                <w:lang w:val="en-US"/>
              </w:rPr>
            </w:pPr>
          </w:p>
        </w:tc>
      </w:tr>
      <w:tr w:rsidRPr="006C2E1A" w:rsidR="00AB25D2" w:rsidTr="33D5A239" w14:paraId="5407E006" w14:textId="3BC98EC0">
        <w:trPr>
          <w:trHeight w:val="144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37FAD24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NDIS043</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C62849A" w14:textId="07219D88">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A risk governance framework is defined and </w:t>
            </w:r>
            <w:r w:rsidRPr="33D5A239" w:rsidR="00AB25D2">
              <w:rPr>
                <w:rFonts w:ascii="Calibri" w:hAnsi="Calibri" w:eastAsia="Times New Roman" w:cs="Calibri"/>
                <w:sz w:val="16"/>
                <w:szCs w:val="16"/>
                <w:lang w:val="en-US"/>
              </w:rPr>
              <w:t>established</w:t>
            </w:r>
            <w:r w:rsidRPr="33D5A239" w:rsidR="00AB25D2">
              <w:rPr>
                <w:rFonts w:ascii="Calibri" w:hAnsi="Calibri" w:eastAsia="Times New Roman" w:cs="Calibri"/>
                <w:sz w:val="16"/>
                <w:szCs w:val="16"/>
                <w:lang w:val="en-US"/>
              </w:rPr>
              <w:t xml:space="preserve">, maintained, and reviewed for accuracy and completeness against applicable regulatory requirements. The framework includes maturity scopes, </w:t>
            </w:r>
            <w:r w:rsidRPr="33D5A239" w:rsidR="00AB25D2">
              <w:rPr>
                <w:rFonts w:ascii="Calibri" w:hAnsi="Calibri" w:eastAsia="Times New Roman" w:cs="Calibri"/>
                <w:sz w:val="16"/>
                <w:szCs w:val="16"/>
                <w:lang w:val="en-US"/>
              </w:rPr>
              <w:t>identified</w:t>
            </w:r>
            <w:r w:rsidRPr="33D5A239" w:rsidR="00AB25D2">
              <w:rPr>
                <w:rFonts w:ascii="Calibri" w:hAnsi="Calibri" w:eastAsia="Times New Roman" w:cs="Calibri"/>
                <w:sz w:val="16"/>
                <w:szCs w:val="16"/>
                <w:lang w:val="en-US"/>
              </w:rPr>
              <w:t xml:space="preserve"> risks across the </w:t>
            </w:r>
            <w:r w:rsidRPr="33D5A239" w:rsidR="1059A0A3">
              <w:rPr>
                <w:rFonts w:ascii="Calibri" w:hAnsi="Calibri" w:eastAsia="Times New Roman" w:cs="Calibri"/>
                <w:sz w:val="16"/>
                <w:szCs w:val="16"/>
                <w:lang w:val="en-US"/>
              </w:rPr>
              <w:t>environment,</w:t>
            </w:r>
            <w:r w:rsidRPr="33D5A239" w:rsidR="00AB25D2">
              <w:rPr>
                <w:rFonts w:ascii="Calibri" w:hAnsi="Calibri" w:eastAsia="Times New Roman" w:cs="Calibri"/>
                <w:sz w:val="16"/>
                <w:szCs w:val="16"/>
                <w:lang w:val="en-US"/>
              </w:rPr>
              <w:t xml:space="preserve"> and controls that help mitigate those risks. These controls are designed and implemented based on applicable regulatory requirements and to achieve </w:t>
            </w:r>
            <w:r w:rsidRPr="33D5A239" w:rsidR="7DF4B519">
              <w:rPr>
                <w:rFonts w:ascii="Calibri" w:hAnsi="Calibri" w:eastAsia="Times New Roman" w:cs="Calibri"/>
                <w:sz w:val="16"/>
                <w:szCs w:val="16"/>
                <w:lang w:val="en-US"/>
              </w:rPr>
              <w:t>management</w:t>
            </w:r>
            <w:r w:rsidRPr="33D5A239" w:rsidR="00AB25D2">
              <w:rPr>
                <w:rFonts w:ascii="Calibri" w:hAnsi="Calibri" w:eastAsia="Times New Roman" w:cs="Calibri"/>
                <w:sz w:val="16"/>
                <w:szCs w:val="16"/>
                <w:lang w:val="en-US"/>
              </w:rPr>
              <w:t xml:space="preserve"> </w:t>
            </w:r>
            <w:r w:rsidRPr="33D5A239" w:rsidR="00AB25D2">
              <w:rPr>
                <w:rFonts w:ascii="Calibri" w:hAnsi="Calibri" w:eastAsia="Times New Roman" w:cs="Calibri"/>
                <w:sz w:val="16"/>
                <w:szCs w:val="16"/>
                <w:lang w:val="en-US"/>
              </w:rPr>
              <w:t>objectives</w:t>
            </w:r>
            <w:r w:rsidRPr="33D5A239" w:rsidR="00AB25D2">
              <w:rPr>
                <w:rFonts w:ascii="Calibri" w:hAnsi="Calibri" w:eastAsia="Times New Roman" w:cs="Calibri"/>
                <w:sz w:val="16"/>
                <w:szCs w:val="16"/>
                <w:lang w:val="en-US"/>
              </w:rPr>
              <w:t>. The framework should also include a risk governance plan, risk policy and procedures, business assets to be evaluated, threat types, risk training, and risk evaluation criteria.</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A85DD5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C8A155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GRC</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860D124"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Governance, Risk &amp; Compliance</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544308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A.6.1.5</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A.11.1.2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A.14.1.1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A.15.1.2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A.18.2.2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A.18.2.3</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3E762601" w14:textId="77777777">
            <w:pPr>
              <w:spacing w:after="0" w:line="240" w:lineRule="auto"/>
              <w:jc w:val="left"/>
              <w:rPr>
                <w:rFonts w:ascii="Calibri" w:hAnsi="Calibri" w:eastAsia="Times New Roman" w:cs="Calibri"/>
                <w:sz w:val="16"/>
                <w:szCs w:val="16"/>
                <w:lang w:val="en-US"/>
              </w:rPr>
            </w:pPr>
          </w:p>
        </w:tc>
      </w:tr>
      <w:tr w:rsidRPr="006C2E1A" w:rsidR="00AB25D2" w:rsidTr="33D5A239" w14:paraId="532B52AF" w14:textId="79CE155F">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4D2A2C9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NDIS046</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5FE1BC2" w14:textId="4AB0F57B">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 xml:space="preserve">Information security and related policies are defined, established, maintained, reviewed by the InfoSec group, and revised annually. </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07BDF6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B3765C4"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GRC</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747CBC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Governance, Risk &amp; Compliance</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8612DE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A.5.1.2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7216D339" w14:textId="77777777">
            <w:pPr>
              <w:spacing w:after="0" w:line="240" w:lineRule="auto"/>
              <w:jc w:val="left"/>
              <w:rPr>
                <w:rFonts w:ascii="Calibri" w:hAnsi="Calibri" w:eastAsia="Times New Roman" w:cs="Calibri"/>
                <w:sz w:val="16"/>
                <w:szCs w:val="16"/>
                <w:lang w:val="en-US"/>
              </w:rPr>
            </w:pPr>
          </w:p>
        </w:tc>
      </w:tr>
      <w:tr w:rsidRPr="006C2E1A" w:rsidR="00AB25D2" w:rsidTr="33D5A239" w14:paraId="420C73FB" w14:textId="6038F59F">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400FD3E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NDIS048</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A40ED9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Netradyne's Information Security Management Systems (ISMS) is reviewed by an independent firm for ISO 27001 certification.</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7E81EF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EF994E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GRC</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7D2E06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Governance, Risk &amp; Compliance</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4FF6970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A.18.2.1</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0433C47C" w14:textId="77777777">
            <w:pPr>
              <w:spacing w:after="0" w:line="240" w:lineRule="auto"/>
              <w:jc w:val="left"/>
              <w:rPr>
                <w:rFonts w:ascii="Calibri" w:hAnsi="Calibri" w:eastAsia="Times New Roman" w:cs="Calibri"/>
                <w:sz w:val="16"/>
                <w:szCs w:val="16"/>
                <w:lang w:val="en-US"/>
              </w:rPr>
            </w:pPr>
          </w:p>
        </w:tc>
      </w:tr>
      <w:tr w:rsidRPr="006C2E1A" w:rsidR="00AB25D2" w:rsidTr="33D5A239" w14:paraId="356B62C0" w14:textId="2F916FD1">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72CA43D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NDIS050</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49A73C3" w14:textId="2619C57F">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Netradyne Leadership has defined its organizational structure, reported lines, authorities, roles, and responsibilities and evaluated them on a periodic basis.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457F10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CC7918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GRC</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F26FA6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Governance, Risk &amp; Compliance</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5602B5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A.5.1.1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A.5.1.2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A.6.1.1</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797B782B" w14:textId="77777777">
            <w:pPr>
              <w:spacing w:after="0" w:line="240" w:lineRule="auto"/>
              <w:jc w:val="left"/>
              <w:rPr>
                <w:rFonts w:ascii="Calibri" w:hAnsi="Calibri" w:eastAsia="Times New Roman" w:cs="Calibri"/>
                <w:sz w:val="16"/>
                <w:szCs w:val="16"/>
                <w:lang w:val="en-US"/>
              </w:rPr>
            </w:pPr>
          </w:p>
        </w:tc>
      </w:tr>
      <w:tr w:rsidRPr="006C2E1A" w:rsidR="00AB25D2" w:rsidTr="33D5A239" w14:paraId="6DAA5339" w14:textId="39F04396">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73B837C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NDIS051</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D412AA1" w14:textId="53C947D7">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Documentation of the system boundaries and the system description is available to authorized users via </w:t>
            </w:r>
            <w:r w:rsidRPr="33D5A239" w:rsidR="64694A7B">
              <w:rPr>
                <w:rFonts w:ascii="Calibri" w:hAnsi="Calibri" w:eastAsia="Times New Roman" w:cs="Calibri"/>
                <w:sz w:val="16"/>
                <w:szCs w:val="16"/>
                <w:lang w:val="en-US"/>
              </w:rPr>
              <w:t>the internal</w:t>
            </w:r>
            <w:r w:rsidRPr="33D5A239" w:rsidR="00AB25D2">
              <w:rPr>
                <w:rFonts w:ascii="Calibri" w:hAnsi="Calibri" w:eastAsia="Times New Roman" w:cs="Calibri"/>
                <w:sz w:val="16"/>
                <w:szCs w:val="16"/>
                <w:lang w:val="en-US"/>
              </w:rPr>
              <w:t xml:space="preserve"> site and communicated to external users via the SOW.</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80D523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2178E8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GRC</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CC296C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Governance, Risk &amp; Compliance</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01EEE5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A.5.1.1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A.6.1.5</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515DA03E" w14:textId="77777777">
            <w:pPr>
              <w:spacing w:after="0" w:line="240" w:lineRule="auto"/>
              <w:jc w:val="left"/>
              <w:rPr>
                <w:rFonts w:ascii="Calibri" w:hAnsi="Calibri" w:eastAsia="Times New Roman" w:cs="Calibri"/>
                <w:sz w:val="16"/>
                <w:szCs w:val="16"/>
                <w:lang w:val="en-US"/>
              </w:rPr>
            </w:pPr>
          </w:p>
        </w:tc>
      </w:tr>
      <w:tr w:rsidRPr="006C2E1A" w:rsidR="00AB25D2" w:rsidTr="33D5A239" w14:paraId="57D4E40C" w14:textId="65CC9E40">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3A47A6D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NDIS053</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9D79C88" w14:textId="00CE1A20">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Written processes and procedures for operations, security, and availability processes are provided to personnel responsible for </w:t>
            </w:r>
            <w:r w:rsidRPr="33D5A239" w:rsidR="6A23EFBB">
              <w:rPr>
                <w:rFonts w:ascii="Calibri" w:hAnsi="Calibri" w:eastAsia="Times New Roman" w:cs="Calibri"/>
                <w:sz w:val="16"/>
                <w:szCs w:val="16"/>
                <w:lang w:val="en-US"/>
              </w:rPr>
              <w:t>the operation</w:t>
            </w:r>
            <w:r w:rsidRPr="33D5A239" w:rsidR="00AB25D2">
              <w:rPr>
                <w:rFonts w:ascii="Calibri" w:hAnsi="Calibri" w:eastAsia="Times New Roman" w:cs="Calibri"/>
                <w:sz w:val="16"/>
                <w:szCs w:val="16"/>
                <w:lang w:val="en-US"/>
              </w:rPr>
              <w:t xml:space="preserve"> of the system.</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F9CE9D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1C4C90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GRC</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5611A8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Governance, Risk &amp; Compliance</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942EEE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A.5.1.1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A.7.2.2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A.12.1.1</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75DFDF7A" w14:textId="77777777">
            <w:pPr>
              <w:spacing w:after="0" w:line="240" w:lineRule="auto"/>
              <w:jc w:val="left"/>
              <w:rPr>
                <w:rFonts w:ascii="Calibri" w:hAnsi="Calibri" w:eastAsia="Times New Roman" w:cs="Calibri"/>
                <w:sz w:val="16"/>
                <w:szCs w:val="16"/>
                <w:lang w:val="en-US"/>
              </w:rPr>
            </w:pPr>
          </w:p>
        </w:tc>
      </w:tr>
      <w:tr w:rsidRPr="006C2E1A" w:rsidR="00AB25D2" w:rsidTr="33D5A239" w14:paraId="2DF9BA6F" w14:textId="50EE7DC2">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1D3D740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NDIS054</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99A12C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During an onboarding meeting, customers are provided policies and procedures that include how customers report issues, failures, and incidents, including security and availability, etc. through online support forms and/or their regular Netradyne representative.</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6D03AE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D6FC5F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GRC</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40A9B14"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Governance, Risk &amp; Compliance</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5EC1BF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A.7.1.2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A.14.2.7</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A.15.1.2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685B62CD" w14:textId="77777777">
            <w:pPr>
              <w:spacing w:after="0" w:line="240" w:lineRule="auto"/>
              <w:jc w:val="left"/>
              <w:rPr>
                <w:rFonts w:ascii="Calibri" w:hAnsi="Calibri" w:eastAsia="Times New Roman" w:cs="Calibri"/>
                <w:sz w:val="16"/>
                <w:szCs w:val="16"/>
                <w:lang w:val="en-US"/>
              </w:rPr>
            </w:pPr>
          </w:p>
        </w:tc>
      </w:tr>
      <w:tr w:rsidRPr="006C2E1A" w:rsidR="00AB25D2" w:rsidTr="33D5A239" w14:paraId="15033A1B" w14:textId="2A0892AF">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6071F6C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NDIS058</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F155B48" w14:textId="5BCD4762">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Minimum education and prior work experience is documented as part of the hiring requirements for personnel responsible for designing, developing, implementing, operating, maintaining, and monitoring the system affecting Organization InfoSec posture.</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15B9FF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314932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HRM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75E49D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Human Risk Management</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77445F2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A.7.1.2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25EFFB3F" w14:textId="77777777">
            <w:pPr>
              <w:spacing w:after="0" w:line="240" w:lineRule="auto"/>
              <w:jc w:val="left"/>
              <w:rPr>
                <w:rFonts w:ascii="Calibri" w:hAnsi="Calibri" w:eastAsia="Times New Roman" w:cs="Calibri"/>
                <w:sz w:val="16"/>
                <w:szCs w:val="16"/>
                <w:lang w:val="en-US"/>
              </w:rPr>
            </w:pPr>
          </w:p>
        </w:tc>
      </w:tr>
      <w:tr w:rsidRPr="006C2E1A" w:rsidR="00AB25D2" w:rsidTr="33D5A239" w14:paraId="4ECDD3A5" w14:textId="0147C237">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37D8D6A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NDIS059</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4B0A5E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Background investigation policy includes verification of identity, employment, education, and criminal record.</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7D88C51"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98BE8A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HRM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7681CD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Human Risk Management</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702822D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A.7.1.1</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38F26EE7" w14:textId="77777777">
            <w:pPr>
              <w:spacing w:after="0" w:line="240" w:lineRule="auto"/>
              <w:jc w:val="left"/>
              <w:rPr>
                <w:rFonts w:ascii="Calibri" w:hAnsi="Calibri" w:eastAsia="Times New Roman" w:cs="Calibri"/>
                <w:sz w:val="16"/>
                <w:szCs w:val="16"/>
                <w:lang w:val="en-US"/>
              </w:rPr>
            </w:pPr>
          </w:p>
        </w:tc>
      </w:tr>
      <w:tr w:rsidRPr="006C2E1A" w:rsidR="00AB25D2" w:rsidTr="33D5A239" w14:paraId="37ED5423" w14:textId="7DB9F26C">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493D41A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NDIS060</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E0D506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The entity's code of conduct outlines guidelines for personnel who violate the code of conduct.</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FD369D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C90742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HRM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CC529E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Human Risk Management</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62E64B8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A.7.2.3</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61961876" w14:textId="77777777">
            <w:pPr>
              <w:spacing w:after="0" w:line="240" w:lineRule="auto"/>
              <w:jc w:val="left"/>
              <w:rPr>
                <w:rFonts w:ascii="Calibri" w:hAnsi="Calibri" w:eastAsia="Times New Roman" w:cs="Calibri"/>
                <w:sz w:val="16"/>
                <w:szCs w:val="16"/>
                <w:lang w:val="en-US"/>
              </w:rPr>
            </w:pPr>
          </w:p>
        </w:tc>
      </w:tr>
      <w:tr w:rsidRPr="006C2E1A" w:rsidR="00AB25D2" w:rsidTr="33D5A239" w14:paraId="469FF1F5" w14:textId="0E6B2828">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26C19C7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NDIS062</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C9CE56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Contracted employees are required to sign an NDA which establishes standards of conduct related to confidentiality, privacy, PII and disclosure of such information.</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A18E47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801EA2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HRM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C81694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Human Risk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BAFE99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A.7.1.2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A.13.2.4</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3FF03357" w14:textId="77777777">
            <w:pPr>
              <w:spacing w:after="0" w:line="240" w:lineRule="auto"/>
              <w:jc w:val="left"/>
              <w:rPr>
                <w:rFonts w:ascii="Calibri" w:hAnsi="Calibri" w:eastAsia="Times New Roman" w:cs="Calibri"/>
                <w:sz w:val="16"/>
                <w:szCs w:val="16"/>
                <w:lang w:val="en-US"/>
              </w:rPr>
            </w:pPr>
          </w:p>
        </w:tc>
      </w:tr>
      <w:tr w:rsidRPr="006C2E1A" w:rsidR="00AB25D2" w:rsidTr="33D5A239" w14:paraId="339E12BB" w14:textId="054E0B99">
        <w:trPr>
          <w:trHeight w:val="945"/>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01122A2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NDIS063</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0E723EF" w14:textId="67F67919">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Netradyne</w:t>
            </w:r>
            <w:r w:rsidRPr="33D5A239" w:rsidR="00AB25D2">
              <w:rPr>
                <w:rFonts w:ascii="Calibri" w:hAnsi="Calibri" w:eastAsia="Times New Roman" w:cs="Calibri"/>
                <w:sz w:val="16"/>
                <w:szCs w:val="16"/>
                <w:lang w:val="en-US"/>
              </w:rPr>
              <w:t xml:space="preserve"> provides Security Awareness, compliance, and role-based training opportunities to employees on </w:t>
            </w:r>
            <w:r w:rsidRPr="33D5A239" w:rsidR="5EEF6058">
              <w:rPr>
                <w:rFonts w:ascii="Calibri" w:hAnsi="Calibri" w:eastAsia="Times New Roman" w:cs="Calibri"/>
                <w:sz w:val="16"/>
                <w:szCs w:val="16"/>
                <w:lang w:val="en-US"/>
              </w:rPr>
              <w:t>a periodic</w:t>
            </w:r>
            <w:r w:rsidRPr="33D5A239" w:rsidR="00AB25D2">
              <w:rPr>
                <w:rFonts w:ascii="Calibri" w:hAnsi="Calibri" w:eastAsia="Times New Roman" w:cs="Calibri"/>
                <w:sz w:val="16"/>
                <w:szCs w:val="16"/>
                <w:lang w:val="en-US"/>
              </w:rPr>
              <w:t xml:space="preserve"> basis. New hires undergo security awareness training within </w:t>
            </w:r>
            <w:r w:rsidRPr="33D5A239" w:rsidR="00AB25D2">
              <w:rPr>
                <w:rFonts w:ascii="Calibri" w:hAnsi="Calibri" w:eastAsia="Times New Roman" w:cs="Calibri"/>
                <w:sz w:val="16"/>
                <w:szCs w:val="16"/>
                <w:lang w:val="en-US"/>
              </w:rPr>
              <w:t>90 days</w:t>
            </w:r>
            <w:r w:rsidRPr="33D5A239" w:rsidR="00AB25D2">
              <w:rPr>
                <w:rFonts w:ascii="Calibri" w:hAnsi="Calibri" w:eastAsia="Times New Roman" w:cs="Calibri"/>
                <w:sz w:val="16"/>
                <w:szCs w:val="16"/>
                <w:lang w:val="en-US"/>
              </w:rPr>
              <w:t xml:space="preserve"> of hiring. Employees have certain mandatory training requirements that are </w:t>
            </w:r>
            <w:r w:rsidRPr="33D5A239" w:rsidR="00AB25D2">
              <w:rPr>
                <w:rFonts w:ascii="Calibri" w:hAnsi="Calibri" w:eastAsia="Times New Roman" w:cs="Calibri"/>
                <w:sz w:val="16"/>
                <w:szCs w:val="16"/>
                <w:lang w:val="en-US"/>
              </w:rPr>
              <w:t>monitored</w:t>
            </w:r>
            <w:r w:rsidRPr="33D5A239" w:rsidR="00AB25D2">
              <w:rPr>
                <w:rFonts w:ascii="Calibri" w:hAnsi="Calibri" w:eastAsia="Times New Roman" w:cs="Calibri"/>
                <w:sz w:val="16"/>
                <w:szCs w:val="16"/>
                <w:lang w:val="en-US"/>
              </w:rPr>
              <w:t xml:space="preserve"> on an ongoing basis.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E5A498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8C3FD9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HRM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1E3C8B4"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Human Risk Management</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4A9790E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A.7.2.2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1E1F987E" w14:textId="77777777">
            <w:pPr>
              <w:spacing w:after="0" w:line="240" w:lineRule="auto"/>
              <w:jc w:val="left"/>
              <w:rPr>
                <w:rFonts w:ascii="Calibri" w:hAnsi="Calibri" w:eastAsia="Times New Roman" w:cs="Calibri"/>
                <w:sz w:val="16"/>
                <w:szCs w:val="16"/>
                <w:lang w:val="en-US"/>
              </w:rPr>
            </w:pPr>
          </w:p>
        </w:tc>
      </w:tr>
      <w:tr w:rsidRPr="006C2E1A" w:rsidR="00AB25D2" w:rsidTr="33D5A239" w14:paraId="2664B441" w14:textId="75186F69">
        <w:trPr>
          <w:trHeight w:val="120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5241679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NDIS064</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230465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In order to obtain remote network access, the connecting workstation must:</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-be a recognized Netradyne laptop (for Netradyne employees) or pass a security scan (for Vendors or Contractors), and</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-authenticate using multi-factor authentication with a valid user ID that belongs to Netradyne's permitted Active Directory, password, and enter a code that the user receives from a text message or a mobile application.</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107C88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2A3E69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IAM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4D1EDA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Identity &amp; Access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496C08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A.9.4.2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A.6.2.2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45770BAD" w14:textId="77777777">
            <w:pPr>
              <w:spacing w:after="0" w:line="240" w:lineRule="auto"/>
              <w:jc w:val="left"/>
              <w:rPr>
                <w:rFonts w:ascii="Calibri" w:hAnsi="Calibri" w:eastAsia="Times New Roman" w:cs="Calibri"/>
                <w:sz w:val="16"/>
                <w:szCs w:val="16"/>
                <w:lang w:val="en-US"/>
              </w:rPr>
            </w:pPr>
          </w:p>
        </w:tc>
      </w:tr>
      <w:tr w:rsidRPr="006C2E1A" w:rsidR="00AB25D2" w:rsidTr="33D5A239" w14:paraId="2825D456" w14:textId="663DB667">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0063DC1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NDIS065</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1FF68F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Authentication credentials transmitted to network devices are encrypted in transit.</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E6983B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0EEB661"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IAM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0D75FA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Identity &amp; Access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17E5F9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A.9.2.4</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A.14.1.2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688B8347" w14:textId="77777777">
            <w:pPr>
              <w:spacing w:after="0" w:line="240" w:lineRule="auto"/>
              <w:jc w:val="left"/>
              <w:rPr>
                <w:rFonts w:ascii="Calibri" w:hAnsi="Calibri" w:eastAsia="Times New Roman" w:cs="Calibri"/>
                <w:sz w:val="16"/>
                <w:szCs w:val="16"/>
                <w:lang w:val="en-US"/>
              </w:rPr>
            </w:pPr>
          </w:p>
        </w:tc>
      </w:tr>
      <w:tr w:rsidRPr="006C2E1A" w:rsidR="00AB25D2" w:rsidTr="33D5A239" w14:paraId="5F8B0D87" w14:textId="4E74FBB9">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4E4FAEB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NDIS066</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1EED3F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 xml:space="preserve">An approval process is established to provision appropriate and required access to new users to the authorized Endpoint, </w:t>
            </w:r>
            <w:proofErr w:type="gramStart"/>
            <w:r w:rsidRPr="006C2E1A">
              <w:rPr>
                <w:rFonts w:ascii="Calibri" w:hAnsi="Calibri" w:eastAsia="Times New Roman" w:cs="Calibri"/>
                <w:sz w:val="16"/>
                <w:szCs w:val="16"/>
                <w:lang w:val="en-US"/>
              </w:rPr>
              <w:t>Infra</w:t>
            </w:r>
            <w:proofErr w:type="gramEnd"/>
            <w:r w:rsidRPr="006C2E1A">
              <w:rPr>
                <w:rFonts w:ascii="Calibri" w:hAnsi="Calibri" w:eastAsia="Times New Roman" w:cs="Calibri"/>
                <w:sz w:val="16"/>
                <w:szCs w:val="16"/>
                <w:lang w:val="en-US"/>
              </w:rPr>
              <w:t xml:space="preserve"> subscriptions and servers.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247502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4DAA75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IAM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352467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Identity &amp; Access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665195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A.9.2.1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A.9.2.2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78E9CD95" w14:textId="77777777">
            <w:pPr>
              <w:spacing w:after="0" w:line="240" w:lineRule="auto"/>
              <w:jc w:val="left"/>
              <w:rPr>
                <w:rFonts w:ascii="Calibri" w:hAnsi="Calibri" w:eastAsia="Times New Roman" w:cs="Calibri"/>
                <w:sz w:val="16"/>
                <w:szCs w:val="16"/>
                <w:lang w:val="en-US"/>
              </w:rPr>
            </w:pPr>
          </w:p>
        </w:tc>
      </w:tr>
      <w:tr w:rsidRPr="006C2E1A" w:rsidR="00AB25D2" w:rsidTr="33D5A239" w14:paraId="0DFD81C4" w14:textId="4E23A50F">
        <w:trPr>
          <w:trHeight w:val="96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7492E0D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NDIS068</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1C8680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 xml:space="preserve">The allocation and use of privileged access rights shall be restricted and controlled. </w:t>
            </w:r>
            <w:proofErr w:type="gramStart"/>
            <w:r w:rsidRPr="006C2E1A">
              <w:rPr>
                <w:rFonts w:ascii="Calibri" w:hAnsi="Calibri" w:eastAsia="Times New Roman" w:cs="Calibri"/>
                <w:sz w:val="16"/>
                <w:szCs w:val="16"/>
                <w:lang w:val="en-US"/>
              </w:rPr>
              <w:t>In order to</w:t>
            </w:r>
            <w:proofErr w:type="gramEnd"/>
            <w:r w:rsidRPr="006C2E1A">
              <w:rPr>
                <w:rFonts w:ascii="Calibri" w:hAnsi="Calibri" w:eastAsia="Times New Roman" w:cs="Calibri"/>
                <w:sz w:val="16"/>
                <w:szCs w:val="16"/>
                <w:lang w:val="en-US"/>
              </w:rPr>
              <w:t xml:space="preserve"> connect to Netradyne systems for administrative activities, a user must authenticate through Netradyne permitted VPN (Virtual Private Network) which requires MFA (multi-factor authentication) or be on the Netradyne core network Business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04CB3B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997F42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IAM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57F9474"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Identity &amp; Access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A6EF6C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A.9.2.3</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A.9.1.2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A.9.4.4</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A.13.1.1</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48801D52" w14:textId="77777777">
            <w:pPr>
              <w:spacing w:after="0" w:line="240" w:lineRule="auto"/>
              <w:jc w:val="left"/>
              <w:rPr>
                <w:rFonts w:ascii="Calibri" w:hAnsi="Calibri" w:eastAsia="Times New Roman" w:cs="Calibri"/>
                <w:sz w:val="16"/>
                <w:szCs w:val="16"/>
                <w:lang w:val="en-US"/>
              </w:rPr>
            </w:pPr>
          </w:p>
        </w:tc>
      </w:tr>
      <w:tr w:rsidRPr="006C2E1A" w:rsidR="00AB25D2" w:rsidTr="33D5A239" w14:paraId="42FD5899" w14:textId="016CD2A1">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5167F77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NDIS069</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C8DAA6F" w14:textId="217145C7">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Access to the </w:t>
            </w:r>
            <w:r w:rsidRPr="33D5A239" w:rsidR="00AB25D2">
              <w:rPr>
                <w:rFonts w:ascii="Calibri" w:hAnsi="Calibri" w:eastAsia="Times New Roman" w:cs="Calibri"/>
                <w:sz w:val="16"/>
                <w:szCs w:val="16"/>
                <w:lang w:val="en-US"/>
              </w:rPr>
              <w:t>Netradyne's</w:t>
            </w:r>
            <w:r w:rsidRPr="33D5A239" w:rsidR="00AB25D2">
              <w:rPr>
                <w:rFonts w:ascii="Calibri" w:hAnsi="Calibri" w:eastAsia="Times New Roman" w:cs="Calibri"/>
                <w:sz w:val="16"/>
                <w:szCs w:val="16"/>
                <w:lang w:val="en-US"/>
              </w:rPr>
              <w:t xml:space="preserve"> environment is authenticated through unique user </w:t>
            </w:r>
            <w:r w:rsidRPr="33D5A239" w:rsidR="00AB25D2">
              <w:rPr>
                <w:rFonts w:ascii="Calibri" w:hAnsi="Calibri" w:eastAsia="Times New Roman" w:cs="Calibri"/>
                <w:sz w:val="16"/>
                <w:szCs w:val="16"/>
                <w:lang w:val="en-US"/>
              </w:rPr>
              <w:t>IDs  and</w:t>
            </w:r>
            <w:r w:rsidRPr="33D5A239" w:rsidR="00AB25D2">
              <w:rPr>
                <w:rFonts w:ascii="Calibri" w:hAnsi="Calibri" w:eastAsia="Times New Roman" w:cs="Calibri"/>
                <w:sz w:val="16"/>
                <w:szCs w:val="16"/>
                <w:lang w:val="en-US"/>
              </w:rPr>
              <w:t xml:space="preserve"> passwords. Password parameters are in conformity with Information Security password policies and standards (e.g., </w:t>
            </w:r>
            <w:r w:rsidRPr="33D5A239" w:rsidR="127B6E6F">
              <w:rPr>
                <w:rFonts w:ascii="Calibri" w:hAnsi="Calibri" w:eastAsia="Times New Roman" w:cs="Calibri"/>
                <w:sz w:val="16"/>
                <w:szCs w:val="16"/>
                <w:lang w:val="en-US"/>
              </w:rPr>
              <w:t>password for</w:t>
            </w:r>
            <w:r w:rsidRPr="33D5A239" w:rsidR="00AB25D2">
              <w:rPr>
                <w:rFonts w:ascii="Calibri" w:hAnsi="Calibri" w:eastAsia="Times New Roman" w:cs="Calibri"/>
                <w:sz w:val="16"/>
                <w:szCs w:val="16"/>
                <w:lang w:val="en-US"/>
              </w:rPr>
              <w:t xml:space="preserve"> minimum length, complexity, and account lockout).</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1D0372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BDF6F1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IAM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5B57C2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Identity &amp; Access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E67E65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A.9.4.1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A.9.4.2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A.9.4.3</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46D90AB5" w14:textId="77777777">
            <w:pPr>
              <w:spacing w:after="0" w:line="240" w:lineRule="auto"/>
              <w:jc w:val="left"/>
              <w:rPr>
                <w:rFonts w:ascii="Calibri" w:hAnsi="Calibri" w:eastAsia="Times New Roman" w:cs="Calibri"/>
                <w:sz w:val="16"/>
                <w:szCs w:val="16"/>
                <w:lang w:val="en-US"/>
              </w:rPr>
            </w:pPr>
          </w:p>
        </w:tc>
      </w:tr>
      <w:tr w:rsidRPr="006C2E1A" w:rsidR="00AB25D2" w:rsidTr="33D5A239" w14:paraId="468E8588" w14:textId="50841187">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0C3CC51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NDIS070</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262DA1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The security policy requires that user's Endpoint access, Infra/App subscriptions, and server access is removed upon termination of employment or job transfer, on the same day.</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555045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995281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IAM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A30F9E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Identity &amp; Access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3F058E1"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A.7.3.1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A.9.2.2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A.9.2.6</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75A139C9" w14:textId="77777777">
            <w:pPr>
              <w:spacing w:after="0" w:line="240" w:lineRule="auto"/>
              <w:jc w:val="left"/>
              <w:rPr>
                <w:rFonts w:ascii="Calibri" w:hAnsi="Calibri" w:eastAsia="Times New Roman" w:cs="Calibri"/>
                <w:sz w:val="16"/>
                <w:szCs w:val="16"/>
                <w:lang w:val="en-US"/>
              </w:rPr>
            </w:pPr>
          </w:p>
        </w:tc>
      </w:tr>
      <w:tr w:rsidRPr="006C2E1A" w:rsidR="00AB25D2" w:rsidTr="33D5A239" w14:paraId="48C7A8B3" w14:textId="1EE03F1E">
        <w:trPr>
          <w:trHeight w:val="615"/>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64A58B6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NDIS071</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DE27FF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Use of generic/Shared IDs is restricted and permitted only after completion of an assessment of the risk of the generic/shared IDs and written approval of the senior personnel of the requesting business unit.</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554A08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A9FBE9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IAM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D5FE61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Identity &amp; Access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30A2F5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A.9.1.1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A.9.2.3</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1BE22A5B" w14:textId="77777777">
            <w:pPr>
              <w:spacing w:after="0" w:line="240" w:lineRule="auto"/>
              <w:jc w:val="left"/>
              <w:rPr>
                <w:rFonts w:ascii="Calibri" w:hAnsi="Calibri" w:eastAsia="Times New Roman" w:cs="Calibri"/>
                <w:sz w:val="16"/>
                <w:szCs w:val="16"/>
                <w:lang w:val="en-US"/>
              </w:rPr>
            </w:pPr>
          </w:p>
        </w:tc>
      </w:tr>
      <w:tr w:rsidRPr="006C2E1A" w:rsidR="00AB25D2" w:rsidTr="33D5A239" w14:paraId="3DFB8AD2" w14:textId="3BE25F40">
        <w:trPr>
          <w:trHeight w:val="66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2E9FB16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NDIS072</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F664045" w14:textId="671BC41C">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An annual review of users with access to endpoints/Cloud Infra/resources and server occurs to confirm that access to the Netradyne's resources is restricted to authorized personnel only</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0BC6E3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7DCCA9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IAM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C5596F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Identity &amp; Access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A8D68D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A.9.2.5</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766CF163" w14:textId="77777777">
            <w:pPr>
              <w:spacing w:after="0" w:line="240" w:lineRule="auto"/>
              <w:jc w:val="left"/>
              <w:rPr>
                <w:rFonts w:ascii="Calibri" w:hAnsi="Calibri" w:eastAsia="Times New Roman" w:cs="Calibri"/>
                <w:sz w:val="16"/>
                <w:szCs w:val="16"/>
                <w:lang w:val="en-US"/>
              </w:rPr>
            </w:pPr>
          </w:p>
        </w:tc>
      </w:tr>
      <w:tr w:rsidRPr="006C2E1A" w:rsidR="00AB25D2" w:rsidTr="33D5A239" w14:paraId="48D244D4" w14:textId="1139B0C1">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7609732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NDIS073</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3938957" w14:textId="29E0753F">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Administrative access to Infra subscriptions and servers is restricted to appropriate personnel via Active Directory groups based on job responsibilities.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E08B74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F6C157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IAM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080DEB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Identity &amp; Access Management</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3AED9DF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A.9.1.2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6D3E8D30" w14:textId="77777777">
            <w:pPr>
              <w:spacing w:after="0" w:line="240" w:lineRule="auto"/>
              <w:jc w:val="left"/>
              <w:rPr>
                <w:rFonts w:ascii="Calibri" w:hAnsi="Calibri" w:eastAsia="Times New Roman" w:cs="Calibri"/>
                <w:sz w:val="16"/>
                <w:szCs w:val="16"/>
                <w:lang w:val="en-US"/>
              </w:rPr>
            </w:pPr>
          </w:p>
        </w:tc>
      </w:tr>
      <w:tr w:rsidRPr="006C2E1A" w:rsidR="00AB25D2" w:rsidTr="33D5A239" w14:paraId="1F56E6B9" w14:textId="5C7EFB0F">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45A75E0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NDIS075</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0CEB9F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Information security incident management policy is maintained, reviewed within 12 months (contains revision history), approved, includes organization structure, response procedures, timelines for incident resolution, communication of incidents, and changes to the system follow the established change management policy.</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5C0EB8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518A01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IR</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CC26A7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Security Incident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97B6EC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A.5.1.1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A.12.1.2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A.16.1.1</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0E725E2C" w14:textId="77777777">
            <w:pPr>
              <w:spacing w:after="0" w:line="240" w:lineRule="auto"/>
              <w:jc w:val="left"/>
              <w:rPr>
                <w:rFonts w:ascii="Calibri" w:hAnsi="Calibri" w:eastAsia="Times New Roman" w:cs="Calibri"/>
                <w:sz w:val="16"/>
                <w:szCs w:val="16"/>
                <w:lang w:val="en-US"/>
              </w:rPr>
            </w:pPr>
          </w:p>
        </w:tc>
      </w:tr>
      <w:tr w:rsidRPr="006C2E1A" w:rsidR="00AB25D2" w:rsidTr="33D5A239" w14:paraId="09412715" w14:textId="36EBF041">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63DE13C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NDIS076</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9A9D1EC" w14:textId="6F1F98C3">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The Operations team performs monitoring, including documentation, classification, escalation, coordination, and resolution of incidents per documented procedures.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2E724A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875CCF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IR</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A44352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Security Incident Management</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5B91AA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A.16.1.1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A.16.1.2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A.16.1.4</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146CC0DD" w14:textId="77777777">
            <w:pPr>
              <w:spacing w:after="0" w:line="240" w:lineRule="auto"/>
              <w:jc w:val="left"/>
              <w:rPr>
                <w:rFonts w:ascii="Calibri" w:hAnsi="Calibri" w:eastAsia="Times New Roman" w:cs="Calibri"/>
                <w:sz w:val="16"/>
                <w:szCs w:val="16"/>
                <w:lang w:val="en-US"/>
              </w:rPr>
            </w:pPr>
          </w:p>
        </w:tc>
      </w:tr>
      <w:tr w:rsidRPr="006C2E1A" w:rsidR="00AB25D2" w:rsidTr="33D5A239" w14:paraId="5D6466EA" w14:textId="6A802F05">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23850801"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NDIS078</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190CAC1" w14:textId="5E6FEEB5">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Administrative activity performed on Cloud resources is logged, monitored, and alerted based on a defined ruleset.</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ABF376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4BCB2A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LM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61F44E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Monitoring</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48A42D2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A.12.4.1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A.12.4.3</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A.16.1.1</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5298C7EE" w14:textId="77777777">
            <w:pPr>
              <w:spacing w:after="0" w:line="240" w:lineRule="auto"/>
              <w:jc w:val="left"/>
              <w:rPr>
                <w:rFonts w:ascii="Calibri" w:hAnsi="Calibri" w:eastAsia="Times New Roman" w:cs="Calibri"/>
                <w:sz w:val="16"/>
                <w:szCs w:val="16"/>
                <w:lang w:val="en-US"/>
              </w:rPr>
            </w:pPr>
          </w:p>
        </w:tc>
      </w:tr>
      <w:tr w:rsidRPr="006C2E1A" w:rsidR="00AB25D2" w:rsidTr="33D5A239" w14:paraId="6B273C57" w14:textId="1905E4B1">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6FCCF89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NDIS079</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56ACEE5" w14:textId="1CE304A6">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Systems are </w:t>
            </w:r>
            <w:r w:rsidRPr="33D5A239" w:rsidR="00AB25D2">
              <w:rPr>
                <w:rFonts w:ascii="Calibri" w:hAnsi="Calibri" w:eastAsia="Times New Roman" w:cs="Calibri"/>
                <w:sz w:val="16"/>
                <w:szCs w:val="16"/>
                <w:lang w:val="en-US"/>
              </w:rPr>
              <w:t>monitored</w:t>
            </w:r>
            <w:r w:rsidRPr="33D5A239" w:rsidR="00AB25D2">
              <w:rPr>
                <w:rFonts w:ascii="Calibri" w:hAnsi="Calibri" w:eastAsia="Times New Roman" w:cs="Calibri"/>
                <w:sz w:val="16"/>
                <w:szCs w:val="16"/>
                <w:lang w:val="en-US"/>
              </w:rPr>
              <w:t xml:space="preserve"> for availability on an ongoing basis through automated </w:t>
            </w:r>
            <w:r w:rsidRPr="33D5A239" w:rsidR="1B84A272">
              <w:rPr>
                <w:rFonts w:ascii="Calibri" w:hAnsi="Calibri" w:eastAsia="Times New Roman" w:cs="Calibri"/>
                <w:sz w:val="16"/>
                <w:szCs w:val="16"/>
                <w:lang w:val="en-US"/>
              </w:rPr>
              <w:t>alerting,</w:t>
            </w:r>
            <w:r w:rsidRPr="33D5A239" w:rsidR="00AB25D2">
              <w:rPr>
                <w:rFonts w:ascii="Calibri" w:hAnsi="Calibri" w:eastAsia="Times New Roman" w:cs="Calibri"/>
                <w:sz w:val="16"/>
                <w:szCs w:val="16"/>
                <w:lang w:val="en-US"/>
              </w:rPr>
              <w:t xml:space="preserve"> and corrective action is implemented </w:t>
            </w:r>
            <w:r w:rsidRPr="33D5A239" w:rsidR="00AB25D2">
              <w:rPr>
                <w:rFonts w:ascii="Calibri" w:hAnsi="Calibri" w:eastAsia="Times New Roman" w:cs="Calibri"/>
                <w:sz w:val="16"/>
                <w:szCs w:val="16"/>
                <w:lang w:val="en-US"/>
              </w:rPr>
              <w:t>in a timely manner</w:t>
            </w:r>
            <w:r w:rsidRPr="33D5A239" w:rsidR="00AB25D2">
              <w:rPr>
                <w:rFonts w:ascii="Calibri" w:hAnsi="Calibri" w:eastAsia="Times New Roman" w:cs="Calibri"/>
                <w:sz w:val="16"/>
                <w:szCs w:val="16"/>
                <w:lang w:val="en-US"/>
              </w:rPr>
              <w:t>.</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D8FE6A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4908F1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LM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8CEAAA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Monitoring</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4B75396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A.12.1.3</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1223162C" w14:textId="77777777">
            <w:pPr>
              <w:spacing w:after="0" w:line="240" w:lineRule="auto"/>
              <w:jc w:val="left"/>
              <w:rPr>
                <w:rFonts w:ascii="Calibri" w:hAnsi="Calibri" w:eastAsia="Times New Roman" w:cs="Calibri"/>
                <w:sz w:val="16"/>
                <w:szCs w:val="16"/>
                <w:lang w:val="en-US"/>
              </w:rPr>
            </w:pPr>
          </w:p>
        </w:tc>
      </w:tr>
      <w:tr w:rsidRPr="006C2E1A" w:rsidR="00AB25D2" w:rsidTr="33D5A239" w14:paraId="5B493188" w14:textId="34080F33">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5B42CA5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NDIS080</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C596BC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Intrusion Prevention Systems (IPS) are in place and are updated with the latest rule set on a regular basis (at least weekly).</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D89B5D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713056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LM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FC30EB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Monitoring</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19187B91"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A.13.1.2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343BD87E" w14:textId="77777777">
            <w:pPr>
              <w:spacing w:after="0" w:line="240" w:lineRule="auto"/>
              <w:jc w:val="left"/>
              <w:rPr>
                <w:rFonts w:ascii="Calibri" w:hAnsi="Calibri" w:eastAsia="Times New Roman" w:cs="Calibri"/>
                <w:sz w:val="16"/>
                <w:szCs w:val="16"/>
                <w:lang w:val="en-US"/>
              </w:rPr>
            </w:pPr>
          </w:p>
        </w:tc>
      </w:tr>
      <w:tr w:rsidRPr="006C2E1A" w:rsidR="00AB25D2" w:rsidTr="33D5A239" w14:paraId="7A1C156D" w14:textId="416C5F31">
        <w:trPr>
          <w:trHeight w:val="24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21FE0FA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NDIS081</w:t>
            </w:r>
          </w:p>
        </w:tc>
        <w:tc>
          <w:tcPr>
            <w:tcW w:w="3172"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2AABBDC2" w14:textId="5E543337">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Anti-Malware/EDR solutions are installed and </w:t>
            </w:r>
            <w:r w:rsidRPr="33D5A239" w:rsidR="6BCAFAC2">
              <w:rPr>
                <w:rFonts w:ascii="Calibri" w:hAnsi="Calibri" w:eastAsia="Times New Roman" w:cs="Calibri"/>
                <w:sz w:val="16"/>
                <w:szCs w:val="16"/>
                <w:lang w:val="en-US"/>
              </w:rPr>
              <w:t>updated on a</w:t>
            </w:r>
            <w:r w:rsidRPr="33D5A239" w:rsidR="00AB25D2">
              <w:rPr>
                <w:rFonts w:ascii="Calibri" w:hAnsi="Calibri" w:eastAsia="Times New Roman" w:cs="Calibri"/>
                <w:sz w:val="16"/>
                <w:szCs w:val="16"/>
                <w:lang w:val="en-US"/>
              </w:rPr>
              <w:t xml:space="preserve"> regular basis.</w:t>
            </w:r>
          </w:p>
        </w:tc>
        <w:tc>
          <w:tcPr>
            <w:tcW w:w="1134"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199B7C84"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D04A0E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LM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59DACAA"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Monitoring</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7CF5BB3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A.12.2.1</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758CBFCE" w14:textId="77777777">
            <w:pPr>
              <w:spacing w:after="0" w:line="240" w:lineRule="auto"/>
              <w:jc w:val="left"/>
              <w:rPr>
                <w:rFonts w:ascii="Calibri" w:hAnsi="Calibri" w:eastAsia="Times New Roman" w:cs="Calibri"/>
                <w:sz w:val="16"/>
                <w:szCs w:val="16"/>
                <w:lang w:val="en-US"/>
              </w:rPr>
            </w:pPr>
          </w:p>
        </w:tc>
      </w:tr>
      <w:tr w:rsidRPr="006C2E1A" w:rsidR="00AB25D2" w:rsidTr="33D5A239" w14:paraId="691E6FBE" w14:textId="4C148D73">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226EFEE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NDIS082</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7355A41" w14:textId="4635B8BC">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Events are logged and </w:t>
            </w:r>
            <w:r w:rsidRPr="33D5A239" w:rsidR="00AB25D2">
              <w:rPr>
                <w:rFonts w:ascii="Calibri" w:hAnsi="Calibri" w:eastAsia="Times New Roman" w:cs="Calibri"/>
                <w:sz w:val="16"/>
                <w:szCs w:val="16"/>
                <w:lang w:val="en-US"/>
              </w:rPr>
              <w:t>monitored</w:t>
            </w:r>
            <w:r w:rsidRPr="33D5A239" w:rsidR="00AB25D2">
              <w:rPr>
                <w:rFonts w:ascii="Calibri" w:hAnsi="Calibri" w:eastAsia="Times New Roman" w:cs="Calibri"/>
                <w:sz w:val="16"/>
                <w:szCs w:val="16"/>
                <w:lang w:val="en-US"/>
              </w:rPr>
              <w:t xml:space="preserve"> by </w:t>
            </w:r>
            <w:r w:rsidRPr="33D5A239" w:rsidR="6D4B1B9E">
              <w:rPr>
                <w:rFonts w:ascii="Calibri" w:hAnsi="Calibri" w:eastAsia="Times New Roman" w:cs="Calibri"/>
                <w:sz w:val="16"/>
                <w:szCs w:val="16"/>
                <w:lang w:val="en-US"/>
              </w:rPr>
              <w:t>the Security</w:t>
            </w:r>
            <w:r w:rsidRPr="33D5A239" w:rsidR="00AB25D2">
              <w:rPr>
                <w:rFonts w:ascii="Calibri" w:hAnsi="Calibri" w:eastAsia="Times New Roman" w:cs="Calibri"/>
                <w:sz w:val="16"/>
                <w:szCs w:val="16"/>
                <w:lang w:val="en-US"/>
              </w:rPr>
              <w:t xml:space="preserve"> Operations Center (SOC). Logs are securely stored at a centralized location for a predefined period as applicable by compliance or contractual requirements.</w:t>
            </w:r>
          </w:p>
        </w:tc>
        <w:tc>
          <w:tcPr>
            <w:tcW w:w="1134"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74D438E4"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C97756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LM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97F7331"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Monitoring</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972EDE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A.12.4.1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A.12.4.2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A.16.1.1</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4B834CD1" w14:textId="77777777">
            <w:pPr>
              <w:spacing w:after="0" w:line="240" w:lineRule="auto"/>
              <w:jc w:val="left"/>
              <w:rPr>
                <w:rFonts w:ascii="Calibri" w:hAnsi="Calibri" w:eastAsia="Times New Roman" w:cs="Calibri"/>
                <w:sz w:val="16"/>
                <w:szCs w:val="16"/>
                <w:lang w:val="en-US"/>
              </w:rPr>
            </w:pPr>
          </w:p>
        </w:tc>
      </w:tr>
      <w:tr w:rsidRPr="006C2E1A" w:rsidR="00AB25D2" w:rsidTr="33D5A239" w14:paraId="2243267A" w14:textId="4A3BAFD2">
        <w:trPr>
          <w:trHeight w:val="48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4FB1B34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NDIS084</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F3769C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 network diagram is documented and shows the relevant network segmentation and points of access.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BE2FAD3"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DBD353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NS</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EAF3A2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Network Security</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35796D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A.13.1.1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A.13.1.3</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6ED4DED5" w14:textId="77777777">
            <w:pPr>
              <w:spacing w:after="0" w:line="240" w:lineRule="auto"/>
              <w:jc w:val="left"/>
              <w:rPr>
                <w:rFonts w:ascii="Calibri" w:hAnsi="Calibri" w:eastAsia="Times New Roman" w:cs="Calibri"/>
                <w:sz w:val="16"/>
                <w:szCs w:val="16"/>
                <w:lang w:val="en-US"/>
              </w:rPr>
            </w:pPr>
          </w:p>
        </w:tc>
      </w:tr>
      <w:tr w:rsidRPr="006C2E1A" w:rsidR="00AB25D2" w:rsidTr="33D5A239" w14:paraId="7CD5B4C5" w14:textId="24802C4A">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0527E4C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NDIS085</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6803A39" w14:textId="06CD2F65">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Firewalls are in place to prevent unauthorized access to the network. New firewall rules or changes to existing firewall rules are </w:t>
            </w:r>
            <w:r w:rsidRPr="33D5A239" w:rsidR="7C7151E0">
              <w:rPr>
                <w:rFonts w:ascii="Calibri" w:hAnsi="Calibri" w:eastAsia="Times New Roman" w:cs="Calibri"/>
                <w:sz w:val="16"/>
                <w:szCs w:val="16"/>
                <w:lang w:val="en-US"/>
              </w:rPr>
              <w:t>reviewed and</w:t>
            </w:r>
            <w:r w:rsidRPr="33D5A239" w:rsidR="00AB25D2">
              <w:rPr>
                <w:rFonts w:ascii="Calibri" w:hAnsi="Calibri" w:eastAsia="Times New Roman" w:cs="Calibri"/>
                <w:sz w:val="16"/>
                <w:szCs w:val="16"/>
                <w:lang w:val="en-US"/>
              </w:rPr>
              <w:t xml:space="preserve"> approved prior </w:t>
            </w:r>
            <w:r w:rsidRPr="33D5A239" w:rsidR="716C9468">
              <w:rPr>
                <w:rFonts w:ascii="Calibri" w:hAnsi="Calibri" w:eastAsia="Times New Roman" w:cs="Calibri"/>
                <w:sz w:val="16"/>
                <w:szCs w:val="16"/>
                <w:lang w:val="en-US"/>
              </w:rPr>
              <w:t>to implementation</w:t>
            </w:r>
            <w:r w:rsidRPr="33D5A239" w:rsidR="00AB25D2">
              <w:rPr>
                <w:rFonts w:ascii="Calibri" w:hAnsi="Calibri" w:eastAsia="Times New Roman" w:cs="Calibri"/>
                <w:sz w:val="16"/>
                <w:szCs w:val="16"/>
                <w:lang w:val="en-US"/>
              </w:rPr>
              <w:t>.</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04682A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C10559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NS</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9AFFF1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Network Security</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1FD9AD2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A.6.2.2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A.13.1.2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A.13.1.3</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642FDA96" w14:textId="77777777">
            <w:pPr>
              <w:spacing w:after="0" w:line="240" w:lineRule="auto"/>
              <w:jc w:val="left"/>
              <w:rPr>
                <w:rFonts w:ascii="Calibri" w:hAnsi="Calibri" w:eastAsia="Times New Roman" w:cs="Calibri"/>
                <w:sz w:val="16"/>
                <w:szCs w:val="16"/>
                <w:lang w:val="en-US"/>
              </w:rPr>
            </w:pPr>
          </w:p>
        </w:tc>
      </w:tr>
      <w:tr w:rsidRPr="006C2E1A" w:rsidR="00AB25D2" w:rsidTr="33D5A239" w14:paraId="369B8EFC" w14:textId="66649224">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2D84DB7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NDIS086</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CE3F4F0" w14:textId="53479899">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Vulnerability Assessments/Penetration Tests are conducted periodically on Infrastructure, Application, APIs</w:t>
            </w:r>
            <w:r w:rsidRPr="33D5A239" w:rsidR="28AAEFE2">
              <w:rPr>
                <w:rFonts w:ascii="Calibri" w:hAnsi="Calibri" w:eastAsia="Times New Roman" w:cs="Calibri"/>
                <w:sz w:val="16"/>
                <w:szCs w:val="16"/>
                <w:lang w:val="en-US"/>
              </w:rPr>
              <w:t>, and Devices</w:t>
            </w:r>
            <w:r w:rsidRPr="33D5A239" w:rsidR="00AB25D2">
              <w:rPr>
                <w:rFonts w:ascii="Calibri" w:hAnsi="Calibri" w:eastAsia="Times New Roman" w:cs="Calibri"/>
                <w:sz w:val="16"/>
                <w:szCs w:val="16"/>
                <w:lang w:val="en-US"/>
              </w:rPr>
              <w:t xml:space="preserve"> to detect new and </w:t>
            </w:r>
            <w:r w:rsidRPr="33D5A239" w:rsidR="00AB25D2">
              <w:rPr>
                <w:rFonts w:ascii="Calibri" w:hAnsi="Calibri" w:eastAsia="Times New Roman" w:cs="Calibri"/>
                <w:sz w:val="16"/>
                <w:szCs w:val="16"/>
                <w:lang w:val="en-US"/>
              </w:rPr>
              <w:t>unremediated</w:t>
            </w:r>
            <w:r w:rsidRPr="33D5A239" w:rsidR="00AB25D2">
              <w:rPr>
                <w:rFonts w:ascii="Calibri" w:hAnsi="Calibri" w:eastAsia="Times New Roman" w:cs="Calibri"/>
                <w:sz w:val="16"/>
                <w:szCs w:val="16"/>
                <w:lang w:val="en-US"/>
              </w:rPr>
              <w:t xml:space="preserve"> vulnerabilities. Relevant stakeholders should research and remediate "Critical," "High" or "Medium" rated vulnerabilities within the prescribed timeline.</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038886F"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3D6DDB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PVM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6504BC0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Vulnerability &amp; Patch Management</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01AF214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A.12.6.1</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3B476970" w14:textId="77777777">
            <w:pPr>
              <w:spacing w:after="0" w:line="240" w:lineRule="auto"/>
              <w:jc w:val="left"/>
              <w:rPr>
                <w:rFonts w:ascii="Calibri" w:hAnsi="Calibri" w:eastAsia="Times New Roman" w:cs="Calibri"/>
                <w:sz w:val="16"/>
                <w:szCs w:val="16"/>
                <w:lang w:val="en-US"/>
              </w:rPr>
            </w:pPr>
          </w:p>
        </w:tc>
      </w:tr>
      <w:tr w:rsidRPr="006C2E1A" w:rsidR="00AB25D2" w:rsidTr="33D5A239" w14:paraId="10AD13D1" w14:textId="649A3830">
        <w:trPr>
          <w:trHeight w:val="72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08C9214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NDIS087</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70DA4F0" w14:textId="357E2350">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 xml:space="preserve">Vulnerability Management Process is defined and </w:t>
            </w:r>
            <w:r w:rsidRPr="33D5A239" w:rsidR="00AB25D2">
              <w:rPr>
                <w:rFonts w:ascii="Calibri" w:hAnsi="Calibri" w:eastAsia="Times New Roman" w:cs="Calibri"/>
                <w:sz w:val="16"/>
                <w:szCs w:val="16"/>
                <w:lang w:val="en-US"/>
              </w:rPr>
              <w:t>established</w:t>
            </w:r>
            <w:r w:rsidRPr="33D5A239" w:rsidR="00AB25D2">
              <w:rPr>
                <w:rFonts w:ascii="Calibri" w:hAnsi="Calibri" w:eastAsia="Times New Roman" w:cs="Calibri"/>
                <w:sz w:val="16"/>
                <w:szCs w:val="16"/>
                <w:lang w:val="en-US"/>
              </w:rPr>
              <w:t xml:space="preserve"> and </w:t>
            </w:r>
            <w:r w:rsidRPr="33D5A239" w:rsidR="00AB25D2">
              <w:rPr>
                <w:rFonts w:ascii="Calibri" w:hAnsi="Calibri" w:eastAsia="Times New Roman" w:cs="Calibri"/>
                <w:sz w:val="16"/>
                <w:szCs w:val="16"/>
                <w:lang w:val="en-US"/>
              </w:rPr>
              <w:t>identified</w:t>
            </w:r>
            <w:r w:rsidRPr="33D5A239" w:rsidR="00AB25D2">
              <w:rPr>
                <w:rFonts w:ascii="Calibri" w:hAnsi="Calibri" w:eastAsia="Times New Roman" w:cs="Calibri"/>
                <w:sz w:val="16"/>
                <w:szCs w:val="16"/>
                <w:lang w:val="en-US"/>
              </w:rPr>
              <w:t xml:space="preserve"> vulnerabilities are remediated as per the prescribed timeline. Periodic cadence shall be </w:t>
            </w:r>
            <w:r w:rsidRPr="33D5A239" w:rsidR="00AB25D2">
              <w:rPr>
                <w:rFonts w:ascii="Calibri" w:hAnsi="Calibri" w:eastAsia="Times New Roman" w:cs="Calibri"/>
                <w:sz w:val="16"/>
                <w:szCs w:val="16"/>
                <w:lang w:val="en-US"/>
              </w:rPr>
              <w:t>established</w:t>
            </w:r>
            <w:r w:rsidRPr="33D5A239" w:rsidR="00AB25D2">
              <w:rPr>
                <w:rFonts w:ascii="Calibri" w:hAnsi="Calibri" w:eastAsia="Times New Roman" w:cs="Calibri"/>
                <w:sz w:val="16"/>
                <w:szCs w:val="16"/>
                <w:lang w:val="en-US"/>
              </w:rPr>
              <w:t xml:space="preserve"> by </w:t>
            </w:r>
            <w:r w:rsidRPr="33D5A239" w:rsidR="2A366F5E">
              <w:rPr>
                <w:rFonts w:ascii="Calibri" w:hAnsi="Calibri" w:eastAsia="Times New Roman" w:cs="Calibri"/>
                <w:sz w:val="16"/>
                <w:szCs w:val="16"/>
                <w:lang w:val="en-US"/>
              </w:rPr>
              <w:t>the InfoSec</w:t>
            </w:r>
            <w:r w:rsidRPr="33D5A239" w:rsidR="00AB25D2">
              <w:rPr>
                <w:rFonts w:ascii="Calibri" w:hAnsi="Calibri" w:eastAsia="Times New Roman" w:cs="Calibri"/>
                <w:sz w:val="16"/>
                <w:szCs w:val="16"/>
                <w:lang w:val="en-US"/>
              </w:rPr>
              <w:t xml:space="preserve"> team with relevant stakeholders to review, track and close the pending vulnerabilities.</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17D5B5C"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126BFE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PVM</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69CAE7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Vulnerability &amp; Patch Management</w:t>
            </w:r>
          </w:p>
        </w:tc>
        <w:tc>
          <w:tcPr>
            <w:tcW w:w="990" w:type="dxa"/>
            <w:tcBorders>
              <w:top w:val="nil"/>
              <w:left w:val="nil"/>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53DE4294"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A.12.6.1</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0B6A81B3" w14:textId="77777777">
            <w:pPr>
              <w:spacing w:after="0" w:line="240" w:lineRule="auto"/>
              <w:jc w:val="left"/>
              <w:rPr>
                <w:rFonts w:ascii="Calibri" w:hAnsi="Calibri" w:eastAsia="Times New Roman" w:cs="Calibri"/>
                <w:sz w:val="16"/>
                <w:szCs w:val="16"/>
                <w:lang w:val="en-US"/>
              </w:rPr>
            </w:pPr>
          </w:p>
        </w:tc>
      </w:tr>
      <w:tr w:rsidRPr="006C2E1A" w:rsidR="00AB25D2" w:rsidTr="33D5A239" w14:paraId="7C01486E" w14:textId="0F5CD650">
        <w:trPr>
          <w:trHeight w:val="1200"/>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5ADDE98E"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NDIS088</w:t>
            </w:r>
          </w:p>
        </w:tc>
        <w:tc>
          <w:tcPr>
            <w:tcW w:w="3172"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E55C202" w14:textId="17E930C5">
            <w:pPr>
              <w:spacing w:after="0" w:line="240" w:lineRule="auto"/>
              <w:jc w:val="left"/>
              <w:rPr>
                <w:rFonts w:ascii="Calibri" w:hAnsi="Calibri" w:eastAsia="Times New Roman" w:cs="Calibri"/>
                <w:sz w:val="16"/>
                <w:szCs w:val="16"/>
                <w:lang w:val="en-US"/>
              </w:rPr>
            </w:pPr>
            <w:r w:rsidRPr="33D5A239" w:rsidR="00AB25D2">
              <w:rPr>
                <w:rFonts w:ascii="Calibri" w:hAnsi="Calibri" w:eastAsia="Times New Roman" w:cs="Calibri"/>
                <w:sz w:val="16"/>
                <w:szCs w:val="16"/>
                <w:lang w:val="en-US"/>
              </w:rPr>
              <w:t>Netradyne</w:t>
            </w:r>
            <w:r w:rsidRPr="33D5A239" w:rsidR="00AB25D2">
              <w:rPr>
                <w:rFonts w:ascii="Calibri" w:hAnsi="Calibri" w:eastAsia="Times New Roman" w:cs="Calibri"/>
                <w:sz w:val="16"/>
                <w:szCs w:val="16"/>
                <w:lang w:val="en-US"/>
              </w:rPr>
              <w:t xml:space="preserve"> has </w:t>
            </w:r>
            <w:r w:rsidRPr="33D5A239" w:rsidR="00AB25D2">
              <w:rPr>
                <w:rFonts w:ascii="Calibri" w:hAnsi="Calibri" w:eastAsia="Times New Roman" w:cs="Calibri"/>
                <w:sz w:val="16"/>
                <w:szCs w:val="16"/>
                <w:lang w:val="en-US"/>
              </w:rPr>
              <w:t>established</w:t>
            </w:r>
            <w:r w:rsidRPr="33D5A239" w:rsidR="00AB25D2">
              <w:rPr>
                <w:rFonts w:ascii="Calibri" w:hAnsi="Calibri" w:eastAsia="Times New Roman" w:cs="Calibri"/>
                <w:sz w:val="16"/>
                <w:szCs w:val="16"/>
                <w:lang w:val="en-US"/>
              </w:rPr>
              <w:t xml:space="preserve"> and assigned responsibility and accountability for the management of vendor/third party risks. Additionally, based upon completed impact </w:t>
            </w:r>
            <w:r w:rsidRPr="33D5A239" w:rsidR="60493E7C">
              <w:rPr>
                <w:rFonts w:ascii="Calibri" w:hAnsi="Calibri" w:eastAsia="Times New Roman" w:cs="Calibri"/>
                <w:sz w:val="16"/>
                <w:szCs w:val="16"/>
                <w:lang w:val="en-US"/>
              </w:rPr>
              <w:t>assessments,</w:t>
            </w:r>
            <w:r w:rsidRPr="33D5A239" w:rsidR="00AB25D2">
              <w:rPr>
                <w:rFonts w:ascii="Calibri" w:hAnsi="Calibri" w:eastAsia="Times New Roman" w:cs="Calibri"/>
                <w:sz w:val="16"/>
                <w:szCs w:val="16"/>
                <w:lang w:val="en-US"/>
              </w:rPr>
              <w:t xml:space="preserve"> the InfoSec team performs corresponding 3rd party security assessments, audits, and monitoring. Security </w:t>
            </w:r>
            <w:r w:rsidRPr="33D5A239" w:rsidR="2051D62B">
              <w:rPr>
                <w:rFonts w:ascii="Calibri" w:hAnsi="Calibri" w:eastAsia="Times New Roman" w:cs="Calibri"/>
                <w:sz w:val="16"/>
                <w:szCs w:val="16"/>
                <w:lang w:val="en-US"/>
              </w:rPr>
              <w:t>reassessments</w:t>
            </w:r>
            <w:r w:rsidRPr="33D5A239" w:rsidR="00AB25D2">
              <w:rPr>
                <w:rFonts w:ascii="Calibri" w:hAnsi="Calibri" w:eastAsia="Times New Roman" w:cs="Calibri"/>
                <w:sz w:val="16"/>
                <w:szCs w:val="16"/>
                <w:lang w:val="en-US"/>
              </w:rPr>
              <w:t xml:space="preserve"> for contracted vendors </w:t>
            </w:r>
            <w:r w:rsidRPr="33D5A239" w:rsidR="00AB25D2">
              <w:rPr>
                <w:rFonts w:ascii="Calibri" w:hAnsi="Calibri" w:eastAsia="Times New Roman" w:cs="Calibri"/>
                <w:sz w:val="16"/>
                <w:szCs w:val="16"/>
                <w:lang w:val="en-US"/>
              </w:rPr>
              <w:t>is</w:t>
            </w:r>
            <w:r w:rsidRPr="33D5A239" w:rsidR="00AB25D2">
              <w:rPr>
                <w:rFonts w:ascii="Calibri" w:hAnsi="Calibri" w:eastAsia="Times New Roman" w:cs="Calibri"/>
                <w:sz w:val="16"/>
                <w:szCs w:val="16"/>
                <w:lang w:val="en-US"/>
              </w:rPr>
              <w:t xml:space="preserve"> performed based on criticality of engagement.</w:t>
            </w:r>
          </w:p>
        </w:tc>
        <w:tc>
          <w:tcPr>
            <w:tcW w:w="1134"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B007CE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CC469E9"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SR</w:t>
            </w:r>
          </w:p>
        </w:tc>
        <w:tc>
          <w:tcPr>
            <w:tcW w:w="1699"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61FC7C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Supplier Relationship</w:t>
            </w:r>
          </w:p>
        </w:tc>
        <w:tc>
          <w:tcPr>
            <w:tcW w:w="990" w:type="dxa"/>
            <w:tcBorders>
              <w:top w:val="nil"/>
              <w:left w:val="nil"/>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0C3F85EB"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A.15.1.1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A.15.1.2</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A.15.1.3</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A.15.2.1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 15.2.2</w:t>
            </w:r>
          </w:p>
        </w:tc>
        <w:tc>
          <w:tcPr>
            <w:tcW w:w="1421" w:type="dxa"/>
            <w:tcBorders>
              <w:top w:val="nil"/>
              <w:left w:val="nil"/>
              <w:bottom w:val="single" w:color="00B0F0" w:sz="4" w:space="0"/>
              <w:right w:val="single" w:color="00B0F0" w:sz="4" w:space="0"/>
            </w:tcBorders>
            <w:shd w:val="clear" w:color="auto" w:fill="FFFFFF" w:themeFill="background1"/>
            <w:tcMar/>
          </w:tcPr>
          <w:p w:rsidRPr="006C2E1A" w:rsidR="00AB25D2" w:rsidP="00AB25D2" w:rsidRDefault="00AB25D2" w14:paraId="77967C79" w14:textId="77777777">
            <w:pPr>
              <w:spacing w:after="0" w:line="240" w:lineRule="auto"/>
              <w:jc w:val="left"/>
              <w:rPr>
                <w:rFonts w:ascii="Calibri" w:hAnsi="Calibri" w:eastAsia="Times New Roman" w:cs="Calibri"/>
                <w:sz w:val="16"/>
                <w:szCs w:val="16"/>
                <w:lang w:val="en-US"/>
              </w:rPr>
            </w:pPr>
          </w:p>
        </w:tc>
      </w:tr>
      <w:tr w:rsidRPr="006C2E1A" w:rsidR="00AB25D2" w:rsidTr="33D5A239" w14:paraId="68180E19" w14:textId="2BA97A03">
        <w:trPr>
          <w:trHeight w:val="960"/>
        </w:trPr>
        <w:tc>
          <w:tcPr>
            <w:tcW w:w="0" w:type="auto"/>
            <w:tcBorders>
              <w:top w:val="single" w:color="00B0F0" w:sz="4" w:space="0"/>
              <w:left w:val="single" w:color="00B0F0" w:sz="4" w:space="0"/>
              <w:bottom w:val="single" w:color="8EA9DB" w:sz="4" w:space="0"/>
              <w:right w:val="single" w:color="00B0F0" w:sz="4" w:space="0"/>
            </w:tcBorders>
            <w:shd w:val="clear" w:color="auto" w:fill="FFFFFF" w:themeFill="background1"/>
            <w:noWrap/>
            <w:tcMar/>
            <w:vAlign w:val="center"/>
            <w:hideMark/>
          </w:tcPr>
          <w:p w:rsidRPr="006C2E1A" w:rsidR="00AB25D2" w:rsidP="00AB25D2" w:rsidRDefault="00AB25D2" w14:paraId="5844AFC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NDIS089</w:t>
            </w:r>
          </w:p>
        </w:tc>
        <w:tc>
          <w:tcPr>
            <w:tcW w:w="3172" w:type="dxa"/>
            <w:tcBorders>
              <w:top w:val="single" w:color="00B0F0" w:sz="4" w:space="0"/>
              <w:left w:val="single" w:color="00B0F0" w:sz="4" w:space="0"/>
              <w:bottom w:val="single" w:color="8EA9DB" w:sz="4" w:space="0"/>
              <w:right w:val="single" w:color="00B0F0" w:sz="4" w:space="0"/>
            </w:tcBorders>
            <w:shd w:val="clear" w:color="auto" w:fill="FFFFFF" w:themeFill="background1"/>
            <w:tcMar/>
            <w:vAlign w:val="center"/>
            <w:hideMark/>
          </w:tcPr>
          <w:p w:rsidRPr="006C2E1A" w:rsidR="00AB25D2" w:rsidP="00AB25D2" w:rsidRDefault="00AB25D2" w14:paraId="5E183D08"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Vendor/Third party compliance requirements, service levels, privacy, and confidentiality requirements are written into the contract with the vendor as necessary based on the service provided. Standard contract templates are used for third party vendors and deviations from those are reviewed and approved by key stakeholders (Legal/Business)</w:t>
            </w:r>
          </w:p>
        </w:tc>
        <w:tc>
          <w:tcPr>
            <w:tcW w:w="1134" w:type="dxa"/>
            <w:tcBorders>
              <w:top w:val="single" w:color="00B0F0" w:sz="4" w:space="0"/>
              <w:left w:val="single" w:color="00B0F0" w:sz="4" w:space="0"/>
              <w:bottom w:val="single" w:color="8EA9DB" w:sz="4" w:space="0"/>
              <w:right w:val="single" w:color="00B0F0" w:sz="4" w:space="0"/>
            </w:tcBorders>
            <w:shd w:val="clear" w:color="auto" w:fill="FFFFFF" w:themeFill="background1"/>
            <w:tcMar/>
            <w:vAlign w:val="center"/>
            <w:hideMark/>
          </w:tcPr>
          <w:p w:rsidRPr="006C2E1A" w:rsidR="00AB25D2" w:rsidP="00AB25D2" w:rsidRDefault="00AB25D2" w14:paraId="62EA50A5"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single" w:color="00B0F0" w:sz="4" w:space="0"/>
              <w:left w:val="single" w:color="00B0F0" w:sz="4" w:space="0"/>
              <w:bottom w:val="single" w:color="8EA9DB" w:sz="4" w:space="0"/>
              <w:right w:val="single" w:color="00B0F0" w:sz="4" w:space="0"/>
            </w:tcBorders>
            <w:shd w:val="clear" w:color="auto" w:fill="FFFFFF" w:themeFill="background1"/>
            <w:tcMar/>
            <w:vAlign w:val="center"/>
            <w:hideMark/>
          </w:tcPr>
          <w:p w:rsidRPr="006C2E1A" w:rsidR="00AB25D2" w:rsidP="00AB25D2" w:rsidRDefault="00AB25D2" w14:paraId="5224A3A1"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SR</w:t>
            </w:r>
          </w:p>
        </w:tc>
        <w:tc>
          <w:tcPr>
            <w:tcW w:w="1699" w:type="dxa"/>
            <w:tcBorders>
              <w:top w:val="single" w:color="00B0F0" w:sz="4" w:space="0"/>
              <w:left w:val="single" w:color="00B0F0" w:sz="4" w:space="0"/>
              <w:bottom w:val="single" w:color="8EA9DB" w:sz="4" w:space="0"/>
              <w:right w:val="single" w:color="00B0F0" w:sz="4" w:space="0"/>
            </w:tcBorders>
            <w:shd w:val="clear" w:color="auto" w:fill="FFFFFF" w:themeFill="background1"/>
            <w:tcMar/>
            <w:vAlign w:val="center"/>
            <w:hideMark/>
          </w:tcPr>
          <w:p w:rsidRPr="006C2E1A" w:rsidR="00AB25D2" w:rsidP="00AB25D2" w:rsidRDefault="00AB25D2" w14:paraId="62A64196"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Supplier Relationship</w:t>
            </w:r>
          </w:p>
        </w:tc>
        <w:tc>
          <w:tcPr>
            <w:tcW w:w="990" w:type="dxa"/>
            <w:tcBorders>
              <w:top w:val="single" w:color="00B0F0" w:sz="4" w:space="0"/>
              <w:left w:val="single" w:color="00B0F0" w:sz="4" w:space="0"/>
              <w:bottom w:val="single" w:color="8EA9DB" w:sz="4" w:space="0"/>
              <w:right w:val="single" w:color="00B0F0" w:sz="4" w:space="0"/>
            </w:tcBorders>
            <w:shd w:val="clear" w:color="auto" w:fill="FFFFFF" w:themeFill="background1"/>
            <w:noWrap/>
            <w:tcMar/>
            <w:vAlign w:val="center"/>
            <w:hideMark/>
          </w:tcPr>
          <w:p w:rsidRPr="006C2E1A" w:rsidR="00AB25D2" w:rsidP="00AB25D2" w:rsidRDefault="00AB25D2" w14:paraId="1F2EF92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A.15.1.2</w:t>
            </w:r>
          </w:p>
        </w:tc>
        <w:tc>
          <w:tcPr>
            <w:tcW w:w="1421" w:type="dxa"/>
            <w:tcBorders>
              <w:top w:val="single" w:color="00B0F0" w:sz="4" w:space="0"/>
              <w:left w:val="single" w:color="00B0F0" w:sz="4" w:space="0"/>
              <w:bottom w:val="single" w:color="8EA9DB" w:sz="4" w:space="0"/>
              <w:right w:val="single" w:color="00B0F0" w:sz="4" w:space="0"/>
            </w:tcBorders>
            <w:shd w:val="clear" w:color="auto" w:fill="FFFFFF" w:themeFill="background1"/>
            <w:tcMar/>
          </w:tcPr>
          <w:p w:rsidRPr="006C2E1A" w:rsidR="00AB25D2" w:rsidP="00AB25D2" w:rsidRDefault="00AB25D2" w14:paraId="1FBA8DFF" w14:textId="77777777">
            <w:pPr>
              <w:spacing w:after="0" w:line="240" w:lineRule="auto"/>
              <w:jc w:val="left"/>
              <w:rPr>
                <w:rFonts w:ascii="Calibri" w:hAnsi="Calibri" w:eastAsia="Times New Roman" w:cs="Calibri"/>
                <w:sz w:val="16"/>
                <w:szCs w:val="16"/>
                <w:lang w:val="en-US"/>
              </w:rPr>
            </w:pPr>
          </w:p>
        </w:tc>
      </w:tr>
      <w:tr w:rsidRPr="006C2E1A" w:rsidR="00AB25D2" w:rsidTr="33D5A239" w14:paraId="1A0771CA" w14:textId="7DC7786B">
        <w:trPr>
          <w:trHeight w:val="1065"/>
        </w:trPr>
        <w:tc>
          <w:tcPr>
            <w:tcW w:w="0" w:type="auto"/>
            <w:tcBorders>
              <w:top w:val="single" w:color="00B0F0" w:sz="4" w:space="0"/>
              <w:left w:val="single" w:color="00B0F0" w:sz="4" w:space="0"/>
              <w:bottom w:val="single" w:color="00B0F0" w:sz="4" w:space="0"/>
              <w:right w:val="single" w:color="00B0F0" w:sz="4" w:space="0"/>
            </w:tcBorders>
            <w:shd w:val="clear" w:color="auto" w:fill="FFFFFF" w:themeFill="background1"/>
            <w:noWrap/>
            <w:tcMar/>
            <w:vAlign w:val="center"/>
            <w:hideMark/>
          </w:tcPr>
          <w:p w:rsidRPr="006C2E1A" w:rsidR="00AB25D2" w:rsidP="00AB25D2" w:rsidRDefault="00AB25D2" w14:paraId="7DE1CE3D"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NDIS090</w:t>
            </w:r>
          </w:p>
        </w:tc>
        <w:tc>
          <w:tcPr>
            <w:tcW w:w="3172" w:type="dxa"/>
            <w:tcBorders>
              <w:top w:val="single" w:color="00B0F0" w:sz="4" w:space="0"/>
              <w:left w:val="single" w:color="00B0F0" w:sz="4" w:space="0"/>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5AB1EF59" w14:textId="43E05C31">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Controls are defined and implemented for unauthorized physical access, damage and interference to the organization's information and information processing facilities. This includes Physical entry controls, securing offices and facilities, protection against external and environmental threats, secure disposal &amp; reuse, clear desk, and clear screen policy etc.</w:t>
            </w:r>
          </w:p>
        </w:tc>
        <w:tc>
          <w:tcPr>
            <w:tcW w:w="1134" w:type="dxa"/>
            <w:tcBorders>
              <w:top w:val="single" w:color="00B0F0" w:sz="4" w:space="0"/>
              <w:left w:val="single" w:color="00B0F0" w:sz="4" w:space="0"/>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738067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Yes</w:t>
            </w:r>
          </w:p>
        </w:tc>
        <w:tc>
          <w:tcPr>
            <w:tcW w:w="851" w:type="dxa"/>
            <w:tcBorders>
              <w:top w:val="single" w:color="00B0F0" w:sz="4" w:space="0"/>
              <w:left w:val="single" w:color="00B0F0" w:sz="4" w:space="0"/>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3B5CFAF7"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PES</w:t>
            </w:r>
          </w:p>
        </w:tc>
        <w:tc>
          <w:tcPr>
            <w:tcW w:w="1699" w:type="dxa"/>
            <w:tcBorders>
              <w:top w:val="single" w:color="00B0F0" w:sz="4" w:space="0"/>
              <w:left w:val="single" w:color="00B0F0" w:sz="4" w:space="0"/>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7914B9C2"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Physical &amp; Environmental Security</w:t>
            </w:r>
          </w:p>
        </w:tc>
        <w:tc>
          <w:tcPr>
            <w:tcW w:w="990" w:type="dxa"/>
            <w:tcBorders>
              <w:top w:val="single" w:color="00B0F0" w:sz="4" w:space="0"/>
              <w:left w:val="single" w:color="00B0F0" w:sz="4" w:space="0"/>
              <w:bottom w:val="single" w:color="00B0F0" w:sz="4" w:space="0"/>
              <w:right w:val="single" w:color="00B0F0" w:sz="4" w:space="0"/>
            </w:tcBorders>
            <w:shd w:val="clear" w:color="auto" w:fill="FFFFFF" w:themeFill="background1"/>
            <w:tcMar/>
            <w:vAlign w:val="center"/>
            <w:hideMark/>
          </w:tcPr>
          <w:p w:rsidRPr="006C2E1A" w:rsidR="00AB25D2" w:rsidP="00AB25D2" w:rsidRDefault="00AB25D2" w14:paraId="2B273420" w14:textId="77777777">
            <w:pPr>
              <w:spacing w:after="0" w:line="240" w:lineRule="auto"/>
              <w:jc w:val="left"/>
              <w:rPr>
                <w:rFonts w:ascii="Calibri" w:hAnsi="Calibri" w:eastAsia="Times New Roman" w:cs="Calibri"/>
                <w:sz w:val="16"/>
                <w:szCs w:val="16"/>
                <w:lang w:val="en-US"/>
              </w:rPr>
            </w:pPr>
            <w:r w:rsidRPr="006C2E1A">
              <w:rPr>
                <w:rFonts w:ascii="Calibri" w:hAnsi="Calibri" w:eastAsia="Times New Roman" w:cs="Calibri"/>
                <w:sz w:val="16"/>
                <w:szCs w:val="16"/>
                <w:lang w:val="en-US"/>
              </w:rPr>
              <w:t>A.11.1</w:t>
            </w:r>
            <w:r w:rsidRPr="006C2E1A">
              <w:rPr>
                <w:rFonts w:ascii="Calibri" w:hAnsi="Calibri" w:eastAsia="Times New Roman" w:cs="Calibri"/>
                <w:sz w:val="16"/>
                <w:szCs w:val="16"/>
                <w:lang w:val="en-US"/>
              </w:rPr>
              <w:br/>
            </w:r>
            <w:r w:rsidRPr="006C2E1A">
              <w:rPr>
                <w:rFonts w:ascii="Calibri" w:hAnsi="Calibri" w:eastAsia="Times New Roman" w:cs="Calibri"/>
                <w:sz w:val="16"/>
                <w:szCs w:val="16"/>
                <w:lang w:val="en-US"/>
              </w:rPr>
              <w:t>A.11.2</w:t>
            </w:r>
          </w:p>
        </w:tc>
        <w:tc>
          <w:tcPr>
            <w:tcW w:w="1421" w:type="dxa"/>
            <w:tcBorders>
              <w:top w:val="single" w:color="00B0F0" w:sz="4" w:space="0"/>
              <w:left w:val="single" w:color="00B0F0" w:sz="4" w:space="0"/>
              <w:bottom w:val="single" w:color="00B0F0" w:sz="4" w:space="0"/>
              <w:right w:val="single" w:color="00B0F0" w:sz="4" w:space="0"/>
            </w:tcBorders>
            <w:shd w:val="clear" w:color="auto" w:fill="FFFFFF" w:themeFill="background1"/>
            <w:tcMar/>
          </w:tcPr>
          <w:p w:rsidRPr="006C2E1A" w:rsidR="00AB25D2" w:rsidP="00AB25D2" w:rsidRDefault="00AB25D2" w14:paraId="6863AF9B" w14:textId="77777777">
            <w:pPr>
              <w:spacing w:after="0" w:line="240" w:lineRule="auto"/>
              <w:jc w:val="left"/>
              <w:rPr>
                <w:rFonts w:ascii="Calibri" w:hAnsi="Calibri" w:eastAsia="Times New Roman" w:cs="Calibri"/>
                <w:sz w:val="16"/>
                <w:szCs w:val="16"/>
                <w:lang w:val="en-US"/>
              </w:rPr>
            </w:pPr>
          </w:p>
        </w:tc>
      </w:tr>
    </w:tbl>
    <w:p w:rsidRPr="009416BB" w:rsidR="00C83281" w:rsidP="00985A32" w:rsidRDefault="00AB25D2" w14:paraId="741E667E" w14:textId="4B1EA58B">
      <w:pPr>
        <w:pStyle w:val="Heading3"/>
        <w:rPr>
          <w:rFonts w:eastAsiaTheme="majorEastAsia"/>
        </w:rPr>
      </w:pPr>
      <w:bookmarkStart w:name="_Vulnerability_Classification_Phase" w:id="54"/>
      <w:bookmarkStart w:name="_Toc144999076" w:id="55"/>
      <w:bookmarkEnd w:id="54"/>
      <w:r>
        <w:rPr>
          <w:rFonts w:eastAsiaTheme="majorEastAsia"/>
        </w:rPr>
        <w:br w:type="textWrapping" w:clear="all"/>
      </w:r>
      <w:r w:rsidR="008A1A42">
        <w:rPr>
          <w:rFonts w:eastAsiaTheme="majorEastAsia"/>
        </w:rPr>
        <w:t>Revision/refinement of Security Controls</w:t>
      </w:r>
      <w:bookmarkEnd w:id="55"/>
    </w:p>
    <w:p w:rsidR="008A1A42" w:rsidP="008A1A42" w:rsidRDefault="008A1A42" w14:paraId="1180218B" w14:textId="77777777">
      <w:r>
        <w:t>Security controls should be regularly reviewed and revised to adapt to changing threats, technologies, and organizational needs. Here are some common scenarios that may necessitate revisions to security controls:</w:t>
      </w:r>
    </w:p>
    <w:p w:rsidR="00737DBD" w:rsidP="00985A32" w:rsidRDefault="008A1A42" w14:paraId="3DDB6475" w14:textId="77777777">
      <w:pPr>
        <w:pStyle w:val="Heading4"/>
      </w:pPr>
      <w:r>
        <w:t xml:space="preserve">New Threats and Vulnerabilities: </w:t>
      </w:r>
    </w:p>
    <w:p w:rsidR="008A1A42" w:rsidP="5BF34C37" w:rsidRDefault="008A1A42" w14:paraId="67E21949" w14:textId="07AE1EAC">
      <w:pPr>
        <w:ind w:left="1440"/>
      </w:pPr>
      <w:r>
        <w:t>As new cyber threats and vulnerabilities emerge, security controls should be updated to address these specific risks. Regular threat assessments and vulnerability scans can help identify these changes.</w:t>
      </w:r>
    </w:p>
    <w:p w:rsidR="00737DBD" w:rsidP="00985A32" w:rsidRDefault="008A1A42" w14:paraId="66C5F681" w14:textId="77777777">
      <w:pPr>
        <w:pStyle w:val="Heading4"/>
      </w:pPr>
      <w:r>
        <w:t xml:space="preserve">Regulatory Changes: </w:t>
      </w:r>
    </w:p>
    <w:p w:rsidR="008A1A42" w:rsidP="5BF34C37" w:rsidRDefault="008A1A42" w14:paraId="24A9198E" w14:textId="69907ADA">
      <w:pPr>
        <w:ind w:left="1440"/>
      </w:pPr>
      <w:r>
        <w:t>Laws and regulations related to data protection and cybersecurity often evolve. When these regulations change, security controls must be adjusted to ensure compliance.</w:t>
      </w:r>
    </w:p>
    <w:p w:rsidR="00737DBD" w:rsidP="00985A32" w:rsidRDefault="008A1A42" w14:paraId="0C17E3D7" w14:textId="77777777">
      <w:pPr>
        <w:pStyle w:val="Heading4"/>
      </w:pPr>
      <w:r>
        <w:t xml:space="preserve">Technological Changes: </w:t>
      </w:r>
    </w:p>
    <w:p w:rsidR="008A1A42" w:rsidP="5BF34C37" w:rsidRDefault="008A1A42" w14:paraId="493383DD" w14:textId="2E7CFD8D">
      <w:pPr>
        <w:ind w:left="1440"/>
      </w:pPr>
      <w:r>
        <w:t>The adoption of new technologies or changes in existing ones (e.g., cloud computing, IoT, mobile devices) can introduce new security challenges. Security controls may need to be updated to secure these technologies effectively.</w:t>
      </w:r>
    </w:p>
    <w:p w:rsidR="00737DBD" w:rsidP="00985A32" w:rsidRDefault="008A1A42" w14:paraId="0DDFD618" w14:textId="77777777">
      <w:pPr>
        <w:pStyle w:val="Heading4"/>
      </w:pPr>
      <w:r>
        <w:t xml:space="preserve">Incident Response Improvements: </w:t>
      </w:r>
    </w:p>
    <w:p w:rsidR="008A1A42" w:rsidP="5BF34C37" w:rsidRDefault="008A1A42" w14:paraId="0BA0D198" w14:textId="201D9426">
      <w:pPr>
        <w:ind w:left="1440"/>
      </w:pPr>
      <w:r>
        <w:t xml:space="preserve">After experiencing a security incident, </w:t>
      </w:r>
      <w:r w:rsidR="00737DBD">
        <w:t>Netradyne</w:t>
      </w:r>
      <w:r>
        <w:t xml:space="preserve"> should review </w:t>
      </w:r>
      <w:r w:rsidR="00737DBD">
        <w:t xml:space="preserve">its </w:t>
      </w:r>
      <w:r>
        <w:t>security controls to identify weaknesses and gaps. Lessons learned from incidents can lead to control enhancements.</w:t>
      </w:r>
    </w:p>
    <w:p w:rsidR="00737DBD" w:rsidP="00985A32" w:rsidRDefault="008A1A42" w14:paraId="134C7F81" w14:textId="77777777">
      <w:pPr>
        <w:pStyle w:val="Heading4"/>
      </w:pPr>
      <w:r>
        <w:t xml:space="preserve">Business Process Changes: </w:t>
      </w:r>
    </w:p>
    <w:p w:rsidR="008A1A42" w:rsidP="5BF34C37" w:rsidRDefault="008A1A42" w14:paraId="0613E534" w14:textId="7A9CEDA5">
      <w:pPr>
        <w:ind w:left="1440"/>
      </w:pPr>
      <w:r>
        <w:t xml:space="preserve">If </w:t>
      </w:r>
      <w:r w:rsidR="00737DBD">
        <w:t>Netradyne will</w:t>
      </w:r>
      <w:r>
        <w:t xml:space="preserve"> undergoes significant changes in its business processes or IT infrastructure, security controls sh</w:t>
      </w:r>
      <w:r w:rsidR="00737DBD">
        <w:t>all</w:t>
      </w:r>
      <w:r>
        <w:t xml:space="preserve"> be reassessed to align with </w:t>
      </w:r>
      <w:r w:rsidR="00737DBD">
        <w:t>potential</w:t>
      </w:r>
      <w:r>
        <w:t xml:space="preserve"> changes.</w:t>
      </w:r>
    </w:p>
    <w:p w:rsidR="00737DBD" w:rsidP="00985A32" w:rsidRDefault="008A1A42" w14:paraId="3D25DC75" w14:textId="77777777">
      <w:pPr>
        <w:pStyle w:val="Heading4"/>
      </w:pPr>
      <w:r>
        <w:t xml:space="preserve">Third-Party Relationships: </w:t>
      </w:r>
    </w:p>
    <w:p w:rsidR="008A1A42" w:rsidP="5BF34C37" w:rsidRDefault="00737DBD" w14:paraId="4A5B5891" w14:textId="3397E627">
      <w:pPr>
        <w:ind w:left="1440"/>
      </w:pPr>
      <w:r>
        <w:t>Netradyne</w:t>
      </w:r>
      <w:r w:rsidR="008A1A42">
        <w:t xml:space="preserve"> relies on third-party vendors or partners for services or data handling, security controls should be reviewed to ensure these relationships don't introduce additional risks.</w:t>
      </w:r>
    </w:p>
    <w:p w:rsidR="00737DBD" w:rsidRDefault="008A1A42" w14:paraId="368893C0" w14:textId="77777777">
      <w:pPr>
        <w:pStyle w:val="Heading8"/>
        <w:rPr>
          <w:i/>
          <w:iCs/>
          <w:color w:val="272727"/>
        </w:rPr>
        <w:pPrChange w:author="Kapil Kumar" w:date="2025-06-11T07:21:00Z" w:id="56">
          <w:pPr>
            <w:pStyle w:val="Heading4"/>
          </w:pPr>
        </w:pPrChange>
      </w:pPr>
      <w:r>
        <w:t xml:space="preserve">Employee Turnover: </w:t>
      </w:r>
    </w:p>
    <w:p w:rsidR="008A1A42" w:rsidP="008A1A42" w:rsidRDefault="008A1A42" w14:paraId="109809CE" w14:textId="1A291EA0">
      <w:r>
        <w:t>High turnover or changes in staff responsibilities can result in security controls becoming outdated or misconfigured. Regular training and access reviews can help mitigate this risk.</w:t>
      </w:r>
    </w:p>
    <w:p w:rsidR="00737DBD" w:rsidP="00985A32" w:rsidRDefault="008A1A42" w14:paraId="008A3421" w14:textId="77777777">
      <w:pPr>
        <w:pStyle w:val="Heading4"/>
      </w:pPr>
      <w:r>
        <w:t xml:space="preserve">Advanced Persistent Threats (APTs): </w:t>
      </w:r>
    </w:p>
    <w:p w:rsidR="008A1A42" w:rsidP="008A1A42" w:rsidRDefault="008A1A42" w14:paraId="6D273A8B" w14:textId="585F8236">
      <w:r>
        <w:t xml:space="preserve">If there are signs of persistent and advanced threats targeting </w:t>
      </w:r>
      <w:r w:rsidR="00737DBD">
        <w:t>Netradyne</w:t>
      </w:r>
      <w:r>
        <w:t>, it may be necessary to revise security controls to better defend against th</w:t>
      </w:r>
      <w:r w:rsidR="00737DBD">
        <w:t>o</w:t>
      </w:r>
      <w:r>
        <w:t>se sophisticated attacks.</w:t>
      </w:r>
    </w:p>
    <w:p w:rsidR="00737DBD" w:rsidP="00985A32" w:rsidRDefault="008A1A42" w14:paraId="4C6AB534" w14:textId="77777777">
      <w:pPr>
        <w:pStyle w:val="Heading4"/>
      </w:pPr>
      <w:r>
        <w:t xml:space="preserve">Security Audit Findings: </w:t>
      </w:r>
    </w:p>
    <w:p w:rsidR="008A1A42" w:rsidP="008A1A42" w:rsidRDefault="008A1A42" w14:paraId="6B4335E0" w14:textId="7F1D6541">
      <w:r>
        <w:t xml:space="preserve">Security audits and assessments may uncover weaknesses or deficiencies in existing controls. </w:t>
      </w:r>
      <w:r w:rsidR="00737DBD">
        <w:t>Netradyne</w:t>
      </w:r>
      <w:r>
        <w:t xml:space="preserve"> should address these findings promptly by revising controls as necessary.</w:t>
      </w:r>
    </w:p>
    <w:p w:rsidR="00737DBD" w:rsidP="00985A32" w:rsidRDefault="008A1A42" w14:paraId="2F169A31" w14:textId="77777777">
      <w:pPr>
        <w:pStyle w:val="Heading4"/>
      </w:pPr>
      <w:r>
        <w:t xml:space="preserve">Budget Constraints: </w:t>
      </w:r>
    </w:p>
    <w:p w:rsidR="008A1A42" w:rsidP="008A1A42" w:rsidRDefault="008A1A42" w14:paraId="44067A45" w14:textId="0AC908FF">
      <w:r>
        <w:t xml:space="preserve">Changes in budget allocations can impact the ability to maintain or upgrade security controls. </w:t>
      </w:r>
      <w:r w:rsidR="00737DBD">
        <w:t>Netradyne shall</w:t>
      </w:r>
      <w:r>
        <w:t xml:space="preserve"> find ways to balance budget constraints with the need for effective security.</w:t>
      </w:r>
    </w:p>
    <w:p w:rsidR="00737DBD" w:rsidP="00985A32" w:rsidRDefault="008A1A42" w14:paraId="2364760F" w14:textId="77777777">
      <w:pPr>
        <w:pStyle w:val="Heading4"/>
      </w:pPr>
      <w:r>
        <w:t xml:space="preserve">Emerging Technologies: </w:t>
      </w:r>
    </w:p>
    <w:p w:rsidR="008A1A42" w:rsidP="008A1A42" w:rsidRDefault="008A1A42" w14:paraId="1C17621E" w14:textId="25756305">
      <w:r>
        <w:t>The adoption of emerging technologies such as artificial intelligence, blockchain, or quantum computing can require new security controls to address their unique risks.</w:t>
      </w:r>
    </w:p>
    <w:p w:rsidR="00737DBD" w:rsidP="5BF34C37" w:rsidRDefault="008A1A42" w14:paraId="36EA4225" w14:textId="77777777">
      <w:pPr>
        <w:pStyle w:val="Heading4"/>
        <w:numPr>
          <w:ilvl w:val="0"/>
          <w:numId w:val="0"/>
        </w:numPr>
      </w:pPr>
      <w:r>
        <w:t xml:space="preserve">Data Privacy Concerns: </w:t>
      </w:r>
    </w:p>
    <w:p w:rsidR="008A1A42" w:rsidP="008A1A42" w:rsidRDefault="008A1A42" w14:paraId="70538FD3" w14:textId="55A0D370">
      <w:r>
        <w:t xml:space="preserve">Growing concerns about data privacy, such as the implementation of GDPR (General Data Protection Regulation) and similar laws, may require the revision of controls </w:t>
      </w:r>
      <w:r w:rsidR="00737DBD">
        <w:t xml:space="preserve">periodically </w:t>
      </w:r>
      <w:r>
        <w:t>to protect sensitive data.</w:t>
      </w:r>
    </w:p>
    <w:p w:rsidR="00737DBD" w:rsidP="00985A32" w:rsidRDefault="008A1A42" w14:paraId="3F7C0C06" w14:textId="77777777">
      <w:pPr>
        <w:pStyle w:val="Heading4"/>
      </w:pPr>
      <w:r>
        <w:t xml:space="preserve">Security Control Maturity: </w:t>
      </w:r>
    </w:p>
    <w:p w:rsidR="008A1A42" w:rsidP="008A1A42" w:rsidRDefault="00737DBD" w14:paraId="2BEE7CED" w14:textId="78D92D7E">
      <w:r>
        <w:t xml:space="preserve">Netradyne security controls are governed by its Risk management framework where </w:t>
      </w:r>
      <w:r w:rsidR="008A1A42">
        <w:t>matur</w:t>
      </w:r>
      <w:r>
        <w:t>ity is the predominant consideration</w:t>
      </w:r>
      <w:r w:rsidR="008A1A42">
        <w:t xml:space="preserve"> in its security posture, it may need to upgrade or enhance controls to meet higher standards or compliance requirements.</w:t>
      </w:r>
    </w:p>
    <w:p w:rsidR="00737DBD" w:rsidP="00985A32" w:rsidRDefault="008A1A42" w14:paraId="0254F71B" w14:textId="77777777">
      <w:pPr>
        <w:pStyle w:val="Heading4"/>
      </w:pPr>
      <w:r>
        <w:t xml:space="preserve">User Feedback: </w:t>
      </w:r>
    </w:p>
    <w:p w:rsidR="008A1A42" w:rsidP="008A1A42" w:rsidRDefault="008A1A42" w14:paraId="3C0B9CFE" w14:textId="1CE9DC85">
      <w:r>
        <w:t>Soliciting feedback from end-users</w:t>
      </w:r>
      <w:r w:rsidR="00737DBD">
        <w:t xml:space="preserve"> from different functions</w:t>
      </w:r>
      <w:r>
        <w:t xml:space="preserve"> can provide insights into security control effectiveness. Issues or concerns raised by users should prompt reviews and possible revisions.</w:t>
      </w:r>
    </w:p>
    <w:p w:rsidR="00737DBD" w:rsidP="00985A32" w:rsidRDefault="008A1A42" w14:paraId="4FB2EDDD" w14:textId="77777777">
      <w:pPr>
        <w:pStyle w:val="Heading4"/>
      </w:pPr>
      <w:r>
        <w:t xml:space="preserve">Security Breaches: </w:t>
      </w:r>
    </w:p>
    <w:p w:rsidR="008A1A42" w:rsidP="008A1A42" w:rsidRDefault="00737DBD" w14:paraId="240C0570" w14:textId="4F7CBD95">
      <w:r>
        <w:t>In case of</w:t>
      </w:r>
      <w:r w:rsidR="008A1A42">
        <w:t xml:space="preserve"> experiencing a</w:t>
      </w:r>
      <w:r>
        <w:t>ny</w:t>
      </w:r>
      <w:r w:rsidR="008A1A42">
        <w:t xml:space="preserve"> security breach, it's critical to revise security controls to prevent similar incidents in the future and to address any lessons learned.</w:t>
      </w:r>
    </w:p>
    <w:p w:rsidR="00737DBD" w:rsidP="00985A32" w:rsidRDefault="008A1A42" w14:paraId="6E942CC8" w14:textId="77777777">
      <w:pPr>
        <w:pStyle w:val="Heading4"/>
      </w:pPr>
      <w:r>
        <w:t xml:space="preserve">Business Growth: </w:t>
      </w:r>
    </w:p>
    <w:p w:rsidR="008A1A42" w:rsidP="008A1A42" w:rsidRDefault="008A1A42" w14:paraId="3ED90457" w14:textId="358BEBA5">
      <w:r>
        <w:t xml:space="preserve">Rapid business growth can lead to changes in the threat landscape and require adjustments to security controls to accommodate increased data and </w:t>
      </w:r>
      <w:r w:rsidR="00737DBD">
        <w:t xml:space="preserve">Netradyne’s </w:t>
      </w:r>
      <w:r>
        <w:t>system complexity.</w:t>
      </w:r>
    </w:p>
    <w:p w:rsidR="008A1A42" w:rsidP="008A1A42" w:rsidRDefault="008A1A42" w14:paraId="4D76309D" w14:textId="68B589BE">
      <w:r>
        <w:t xml:space="preserve">Regular security assessments, risk assessments, and continuous monitoring are essential components of a comprehensive security program. By staying vigilant and responsive to these scenarios, </w:t>
      </w:r>
      <w:r w:rsidR="00737DBD">
        <w:t>Netradyne</w:t>
      </w:r>
      <w:r>
        <w:t xml:space="preserve"> can maintain effective security controls and better protect their assets and data.</w:t>
      </w:r>
    </w:p>
    <w:p w:rsidR="0011580E" w:rsidP="0011580E" w:rsidRDefault="0011580E" w14:paraId="2BD947E4" w14:textId="77777777">
      <w:pPr>
        <w:pStyle w:val="Heading1"/>
      </w:pPr>
      <w:bookmarkStart w:name="Validation" w:id="57"/>
      <w:bookmarkStart w:name="_Definitions" w:id="58"/>
      <w:bookmarkStart w:name="_Toc144467823" w:id="59"/>
      <w:bookmarkStart w:name="_Toc144999077" w:id="60"/>
      <w:bookmarkEnd w:id="57"/>
      <w:bookmarkEnd w:id="58"/>
      <w:r>
        <w:rPr>
          <w:rFonts w:eastAsiaTheme="majorEastAsia"/>
        </w:rPr>
        <w:t>Conduct</w:t>
      </w:r>
      <w:bookmarkEnd w:id="59"/>
      <w:bookmarkEnd w:id="60"/>
    </w:p>
    <w:p w:rsidR="0011580E" w:rsidP="0011580E" w:rsidRDefault="0011580E" w14:paraId="49A7CF38" w14:textId="0CDA9E35">
      <w:r>
        <w:t>Compliance Checks to Information Security Control Framework to be performed through various methods, including but not limited to reports, internal/external audits, Awareness training/assessments and feedback to the process owner. Non-compliance will be escalated to the Netradyne leadership team.</w:t>
      </w:r>
    </w:p>
    <w:p w:rsidR="0011580E" w:rsidP="0011580E" w:rsidRDefault="0011580E" w14:paraId="40D65DCB" w14:textId="77777777">
      <w:pPr>
        <w:pStyle w:val="Heading1"/>
      </w:pPr>
      <w:bookmarkStart w:name="_Toc144467824" w:id="61"/>
      <w:bookmarkStart w:name="_Toc144999078" w:id="62"/>
      <w:r>
        <w:t>Exception</w:t>
      </w:r>
      <w:bookmarkEnd w:id="61"/>
      <w:bookmarkEnd w:id="62"/>
    </w:p>
    <w:p w:rsidR="0011580E" w:rsidP="0011580E" w:rsidRDefault="0011580E" w14:paraId="7AD900B8" w14:textId="64D3F122">
      <w:r>
        <w:t xml:space="preserve">Exception to Information Security Control Framework must be approved through the Netradyne Exception Management Process. </w:t>
      </w:r>
      <w:r w:rsidRPr="00CB475E">
        <w:t xml:space="preserve">Any deviation in remediation/deployment timeline shall be approved as an exception with proper justifications and recorded in </w:t>
      </w:r>
      <w:r>
        <w:t>Netradyne</w:t>
      </w:r>
      <w:r w:rsidRPr="00CB475E">
        <w:t xml:space="preserve"> Risk Register.</w:t>
      </w:r>
    </w:p>
    <w:p w:rsidR="0011580E" w:rsidP="0011580E" w:rsidRDefault="0011580E" w14:paraId="71FD9A16" w14:textId="77777777">
      <w:r w:rsidRPr="000F21F3">
        <w:t>Exceptions may be granted in cases where security risks are mitigated by alternative methods, or in cases where security risks are at a low, acceptable level and compliance with minimum security requirements would interfere with legitimate business needs</w:t>
      </w:r>
      <w:r>
        <w:t xml:space="preserve"> or Mitigation is practically not possible within the prescribed duration</w:t>
      </w:r>
      <w:r w:rsidRPr="000F21F3">
        <w:t xml:space="preserve"> To request a security exception, contact the </w:t>
      </w:r>
      <w:r>
        <w:t>InfoSec team. Below are the examples of exceptions:</w:t>
      </w:r>
    </w:p>
    <w:p w:rsidR="0011580E" w:rsidP="0011580E" w:rsidRDefault="0011580E" w14:paraId="290D38F4" w14:textId="77777777">
      <w:pPr>
        <w:pStyle w:val="ListParagraph"/>
        <w:numPr>
          <w:ilvl w:val="0"/>
          <w:numId w:val="30"/>
        </w:numPr>
      </w:pPr>
      <w:r>
        <w:t>Patching on Production systems like GPU machines hosted in our data centre may require complex testing and installation procedures</w:t>
      </w:r>
    </w:p>
    <w:p w:rsidR="0011580E" w:rsidP="0011580E" w:rsidRDefault="0011580E" w14:paraId="7B4E9EF6" w14:textId="77777777">
      <w:pPr>
        <w:pStyle w:val="ListParagraph"/>
        <w:numPr>
          <w:ilvl w:val="0"/>
          <w:numId w:val="30"/>
        </w:numPr>
      </w:pPr>
      <w:r>
        <w:t>Deviations from normal patch schedules shall require authorization from IT &amp; InfoSec Head</w:t>
      </w:r>
    </w:p>
    <w:p w:rsidR="0011580E" w:rsidP="0011580E" w:rsidRDefault="0011580E" w14:paraId="123537A9" w14:textId="77777777">
      <w:pPr>
        <w:pStyle w:val="ListParagraph"/>
        <w:numPr>
          <w:ilvl w:val="0"/>
          <w:numId w:val="30"/>
        </w:numPr>
      </w:pPr>
      <w:r w:rsidRPr="00DD4F49">
        <w:t>Inability to remediate a vulnerability due to lack of solution</w:t>
      </w:r>
    </w:p>
    <w:p w:rsidR="0011580E" w:rsidP="0011580E" w:rsidRDefault="0011580E" w14:paraId="1EA4FE47" w14:textId="77777777">
      <w:pPr>
        <w:pStyle w:val="ListParagraph"/>
        <w:numPr>
          <w:ilvl w:val="0"/>
          <w:numId w:val="30"/>
        </w:numPr>
      </w:pPr>
      <w:r>
        <w:t>Patch/Remediation are not feasible with application and business requirements</w:t>
      </w:r>
    </w:p>
    <w:p w:rsidR="0011580E" w:rsidP="0011580E" w:rsidRDefault="0011580E" w14:paraId="3ABB9FE4" w14:textId="77777777">
      <w:pPr>
        <w:pStyle w:val="ListParagraph"/>
        <w:numPr>
          <w:ilvl w:val="0"/>
          <w:numId w:val="30"/>
        </w:numPr>
      </w:pPr>
      <w:r>
        <w:t>Special access permission needed on valid reasons</w:t>
      </w:r>
    </w:p>
    <w:p w:rsidR="0011580E" w:rsidP="0011580E" w:rsidRDefault="0011580E" w14:paraId="4AF1CD36" w14:textId="77777777">
      <w:pPr>
        <w:pStyle w:val="ListParagraph"/>
        <w:numPr>
          <w:ilvl w:val="0"/>
          <w:numId w:val="30"/>
        </w:numPr>
      </w:pPr>
      <w:r>
        <w:t>Business requirements are on conflict with Netradyne Information Security Policy and exception needed</w:t>
      </w:r>
    </w:p>
    <w:p w:rsidR="0011580E" w:rsidP="0011580E" w:rsidRDefault="0011580E" w14:paraId="395A7339" w14:textId="77777777">
      <w:r>
        <w:t>For any exception in Information Security Process on valid reasons, approvals are needed from System Owner (First Level) and InfoSec Head (Second Level)</w:t>
      </w:r>
    </w:p>
    <w:p w:rsidR="0011580E" w:rsidP="0011580E" w:rsidRDefault="0011580E" w14:paraId="5E032D0B" w14:textId="77777777">
      <w:pPr>
        <w:pStyle w:val="Heading1"/>
      </w:pPr>
      <w:bookmarkStart w:name="_Toc144467825" w:id="63"/>
      <w:bookmarkStart w:name="_Toc144999079" w:id="64"/>
      <w:r>
        <w:t>Terms/Acronyms</w:t>
      </w:r>
      <w:bookmarkEnd w:id="63"/>
      <w:bookmarkEnd w:id="64"/>
    </w:p>
    <w:tbl>
      <w:tblPr>
        <w:tblStyle w:val="PlainTable5"/>
        <w:tblW w:w="0" w:type="auto"/>
        <w:tblBorders>
          <w:insideH w:val="single" w:color="auto" w:sz="4" w:space="0"/>
          <w:insideV w:val="single" w:color="auto" w:sz="4" w:space="0"/>
        </w:tblBorders>
        <w:tblLook w:val="04A0" w:firstRow="1" w:lastRow="0" w:firstColumn="1" w:lastColumn="0" w:noHBand="0" w:noVBand="1"/>
      </w:tblPr>
      <w:tblGrid>
        <w:gridCol w:w="1757"/>
        <w:gridCol w:w="7269"/>
      </w:tblGrid>
      <w:tr w:rsidR="0011580E" w:rsidTr="00441A10" w14:paraId="5C9CB963"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rsidRPr="00DF4055" w:rsidR="0011580E" w:rsidP="00441A10" w:rsidRDefault="0011580E" w14:paraId="3AE3E8F2" w14:textId="77777777">
            <w:pPr>
              <w:jc w:val="left"/>
              <w:rPr>
                <w:b/>
                <w:bCs/>
                <w:i w:val="0"/>
                <w:iCs w:val="0"/>
              </w:rPr>
            </w:pPr>
            <w:r w:rsidRPr="00DF4055">
              <w:rPr>
                <w:b/>
                <w:bCs/>
                <w:i w:val="0"/>
                <w:iCs w:val="0"/>
              </w:rPr>
              <w:t>Term/Acronym</w:t>
            </w:r>
          </w:p>
        </w:tc>
        <w:tc>
          <w:tcPr>
            <w:tcW w:w="7269" w:type="dxa"/>
          </w:tcPr>
          <w:p w:rsidRPr="00DF4055" w:rsidR="0011580E" w:rsidP="00441A10" w:rsidRDefault="0011580E" w14:paraId="546C5F9C" w14:textId="77777777">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11580E" w:rsidTr="00441A10" w14:paraId="3ADF0C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11580E" w:rsidP="00441A10" w:rsidRDefault="0011580E" w14:paraId="03810361" w14:textId="77777777">
            <w:pPr>
              <w:jc w:val="left"/>
              <w:rPr>
                <w:i w:val="0"/>
                <w:iCs w:val="0"/>
              </w:rPr>
            </w:pPr>
            <w:r w:rsidRPr="07D1C4A6">
              <w:rPr>
                <w:rFonts w:ascii="Arial" w:hAnsi="Arial" w:cs="Arial"/>
                <w:b/>
                <w:bCs/>
                <w:sz w:val="20"/>
                <w:szCs w:val="20"/>
              </w:rPr>
              <w:t>Resources</w:t>
            </w:r>
          </w:p>
        </w:tc>
        <w:tc>
          <w:tcPr>
            <w:tcW w:w="7269" w:type="dxa"/>
          </w:tcPr>
          <w:p w:rsidRPr="00DF4055" w:rsidR="0011580E" w:rsidP="00441A10" w:rsidRDefault="0011580E" w14:paraId="076B4FBF"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7D1C4A6">
              <w:rPr>
                <w:rFonts w:ascii="Arial" w:hAnsi="Arial" w:cs="Arial"/>
                <w:sz w:val="20"/>
                <w:szCs w:val="20"/>
              </w:rPr>
              <w:t>include computing, networking, communications, application, infrastructure, hardware, software, data, databases, personnel, procedures, physical facilities, cloud-based vendors, Software as a Service (SaaS) vendors, and any related materials and services.</w:t>
            </w:r>
          </w:p>
        </w:tc>
      </w:tr>
      <w:tr w:rsidR="00903981" w:rsidTr="00441A10" w14:paraId="332B8E25" w14:textId="77777777">
        <w:tc>
          <w:tcPr>
            <w:cnfStyle w:val="001000000000" w:firstRow="0" w:lastRow="0" w:firstColumn="1" w:lastColumn="0" w:oddVBand="0" w:evenVBand="0" w:oddHBand="0" w:evenHBand="0" w:firstRowFirstColumn="0" w:firstRowLastColumn="0" w:lastRowFirstColumn="0" w:lastRowLastColumn="0"/>
            <w:tcW w:w="1757" w:type="dxa"/>
          </w:tcPr>
          <w:p w:rsidRPr="07D1C4A6" w:rsidR="00903981" w:rsidP="00441A10" w:rsidRDefault="00903981" w14:paraId="23BEE465" w14:textId="3A62B810">
            <w:pPr>
              <w:jc w:val="left"/>
              <w:rPr>
                <w:rFonts w:ascii="Arial" w:hAnsi="Arial" w:cs="Arial"/>
                <w:b/>
                <w:bCs/>
                <w:sz w:val="20"/>
                <w:szCs w:val="20"/>
              </w:rPr>
            </w:pPr>
            <w:r>
              <w:rPr>
                <w:rFonts w:ascii="Arial" w:hAnsi="Arial" w:cs="Arial"/>
                <w:b/>
                <w:bCs/>
                <w:sz w:val="20"/>
                <w:szCs w:val="20"/>
              </w:rPr>
              <w:t>ISCF</w:t>
            </w:r>
          </w:p>
        </w:tc>
        <w:tc>
          <w:tcPr>
            <w:tcW w:w="7269" w:type="dxa"/>
          </w:tcPr>
          <w:p w:rsidRPr="07D1C4A6" w:rsidR="00903981" w:rsidP="00441A10" w:rsidRDefault="00903981" w14:paraId="6D4CB794" w14:textId="61AD2CF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03981">
              <w:rPr>
                <w:rFonts w:ascii="Arial" w:hAnsi="Arial" w:cs="Arial"/>
                <w:sz w:val="20"/>
                <w:szCs w:val="20"/>
              </w:rPr>
              <w:t>Netradyne Information Security Control Framework</w:t>
            </w:r>
          </w:p>
        </w:tc>
      </w:tr>
      <w:tr w:rsidR="0011580E" w:rsidTr="00441A10" w14:paraId="78B5B1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7D1C4A6" w:rsidR="0011580E" w:rsidP="00441A10" w:rsidRDefault="0011580E" w14:paraId="19DC765B" w14:textId="77777777">
            <w:pPr>
              <w:jc w:val="left"/>
              <w:rPr>
                <w:rFonts w:ascii="Arial" w:hAnsi="Arial" w:cs="Arial"/>
                <w:b/>
                <w:bCs/>
                <w:sz w:val="20"/>
                <w:szCs w:val="20"/>
              </w:rPr>
            </w:pPr>
            <w:r>
              <w:rPr>
                <w:rFonts w:ascii="Arial" w:hAnsi="Arial" w:cs="Arial"/>
                <w:b/>
                <w:bCs/>
                <w:sz w:val="20"/>
                <w:szCs w:val="20"/>
              </w:rPr>
              <w:t>Production Environment</w:t>
            </w:r>
          </w:p>
        </w:tc>
        <w:tc>
          <w:tcPr>
            <w:tcW w:w="7269" w:type="dxa"/>
          </w:tcPr>
          <w:p w:rsidRPr="07D1C4A6" w:rsidR="0011580E" w:rsidP="00441A10" w:rsidRDefault="0011580E" w14:paraId="39B53B6E" w14:textId="7777777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This is commonly used for any live environment in Netradyne e.g. SaaS Hosting, Netradyne Products used by our partners, SaaS products used by Netradyne, Netradyne Internal System Managed by IT Team etc. </w:t>
            </w:r>
            <w:r w:rsidRPr="0031782B">
              <w:rPr>
                <w:rFonts w:ascii="Arial" w:hAnsi="Arial" w:cs="Arial"/>
                <w:i/>
                <w:iCs/>
                <w:szCs w:val="18"/>
              </w:rPr>
              <w:t>(In future Patch &amp; Vulnerability Management Procedure document will be more refined and dedicated procedures will be added to different type of production environment</w:t>
            </w:r>
            <w:r>
              <w:rPr>
                <w:rFonts w:ascii="Arial" w:hAnsi="Arial" w:cs="Arial"/>
                <w:i/>
                <w:iCs/>
                <w:szCs w:val="18"/>
              </w:rPr>
              <w:t>(s)</w:t>
            </w:r>
            <w:r w:rsidRPr="0031782B">
              <w:rPr>
                <w:rFonts w:ascii="Arial" w:hAnsi="Arial" w:cs="Arial"/>
                <w:i/>
                <w:iCs/>
                <w:szCs w:val="18"/>
              </w:rPr>
              <w:t xml:space="preserve"> as mentioned above.)</w:t>
            </w:r>
            <w:r w:rsidRPr="0031782B">
              <w:rPr>
                <w:rFonts w:ascii="Arial" w:hAnsi="Arial" w:cs="Arial"/>
                <w:szCs w:val="18"/>
              </w:rPr>
              <w:t xml:space="preserve"> </w:t>
            </w:r>
          </w:p>
        </w:tc>
      </w:tr>
      <w:tr w:rsidR="0011580E" w:rsidTr="00441A10" w14:paraId="4986A9BD" w14:textId="77777777">
        <w:tc>
          <w:tcPr>
            <w:cnfStyle w:val="001000000000" w:firstRow="0" w:lastRow="0" w:firstColumn="1" w:lastColumn="0" w:oddVBand="0" w:evenVBand="0" w:oddHBand="0" w:evenHBand="0" w:firstRowFirstColumn="0" w:firstRowLastColumn="0" w:lastRowFirstColumn="0" w:lastRowLastColumn="0"/>
            <w:tcW w:w="1757" w:type="dxa"/>
          </w:tcPr>
          <w:p w:rsidRPr="00DF4055" w:rsidR="0011580E" w:rsidP="00441A10" w:rsidRDefault="0011580E" w14:paraId="6D68FF61" w14:textId="77777777">
            <w:pPr>
              <w:jc w:val="left"/>
              <w:rPr>
                <w:i w:val="0"/>
                <w:iCs w:val="0"/>
              </w:rPr>
            </w:pPr>
            <w:r>
              <w:rPr>
                <w:rFonts w:ascii="Arial" w:hAnsi="Arial" w:cs="Arial"/>
                <w:b/>
                <w:bCs/>
                <w:sz w:val="20"/>
                <w:szCs w:val="20"/>
              </w:rPr>
              <w:t>P</w:t>
            </w:r>
            <w:r w:rsidRPr="00B27B63">
              <w:rPr>
                <w:rFonts w:ascii="Arial" w:hAnsi="Arial" w:cs="Arial"/>
                <w:b/>
                <w:bCs/>
                <w:sz w:val="20"/>
                <w:szCs w:val="20"/>
              </w:rPr>
              <w:t>atch</w:t>
            </w:r>
          </w:p>
        </w:tc>
        <w:tc>
          <w:tcPr>
            <w:tcW w:w="7269" w:type="dxa"/>
          </w:tcPr>
          <w:p w:rsidRPr="00B27B63" w:rsidR="0011580E" w:rsidP="00441A10" w:rsidRDefault="0011580E" w14:paraId="701A1D01" w14:textId="77777777">
            <w:pPr>
              <w:spacing w:after="300"/>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27B63">
              <w:rPr>
                <w:rFonts w:ascii="Arial" w:hAnsi="Arial" w:cs="Arial"/>
                <w:sz w:val="20"/>
                <w:szCs w:val="20"/>
              </w:rPr>
              <w:t>is a software update comprised of code inserted (i.e., patched) into an executable program code. Typically, a patch is installed into an existing software program. Patches are often temporary fixes between full releases of a software package. Patches include, but are not limited, to the following:</w:t>
            </w:r>
          </w:p>
          <w:p w:rsidRPr="00B27B63" w:rsidR="0011580E" w:rsidP="0011580E" w:rsidRDefault="0011580E" w14:paraId="34D79771" w14:textId="77777777">
            <w:pPr>
              <w:numPr>
                <w:ilvl w:val="0"/>
                <w:numId w:val="6"/>
              </w:numPr>
              <w:ind w:left="495"/>
              <w:jc w:val="left"/>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27B63">
              <w:rPr>
                <w:rFonts w:ascii="Arial" w:hAnsi="Arial" w:cs="Arial"/>
                <w:sz w:val="20"/>
                <w:szCs w:val="20"/>
              </w:rPr>
              <w:t>Upgrading software</w:t>
            </w:r>
          </w:p>
          <w:p w:rsidRPr="00B27B63" w:rsidR="0011580E" w:rsidP="0011580E" w:rsidRDefault="0011580E" w14:paraId="4DD98911" w14:textId="77777777">
            <w:pPr>
              <w:numPr>
                <w:ilvl w:val="0"/>
                <w:numId w:val="6"/>
              </w:numPr>
              <w:ind w:left="495"/>
              <w:jc w:val="left"/>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27B63">
              <w:rPr>
                <w:rFonts w:ascii="Arial" w:hAnsi="Arial" w:cs="Arial"/>
                <w:sz w:val="20"/>
                <w:szCs w:val="20"/>
              </w:rPr>
              <w:t>Fixing a software bug</w:t>
            </w:r>
          </w:p>
          <w:p w:rsidRPr="00B27B63" w:rsidR="0011580E" w:rsidP="0011580E" w:rsidRDefault="0011580E" w14:paraId="2D6C21CD" w14:textId="77777777">
            <w:pPr>
              <w:numPr>
                <w:ilvl w:val="0"/>
                <w:numId w:val="6"/>
              </w:numPr>
              <w:ind w:left="495"/>
              <w:jc w:val="left"/>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27B63">
              <w:rPr>
                <w:rFonts w:ascii="Arial" w:hAnsi="Arial" w:cs="Arial"/>
                <w:sz w:val="20"/>
                <w:szCs w:val="20"/>
              </w:rPr>
              <w:t>Installing new drivers</w:t>
            </w:r>
          </w:p>
          <w:p w:rsidRPr="00B27B63" w:rsidR="0011580E" w:rsidP="0011580E" w:rsidRDefault="0011580E" w14:paraId="28597A09" w14:textId="77777777">
            <w:pPr>
              <w:numPr>
                <w:ilvl w:val="0"/>
                <w:numId w:val="6"/>
              </w:numPr>
              <w:ind w:left="495"/>
              <w:jc w:val="left"/>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27B63">
              <w:rPr>
                <w:rFonts w:ascii="Arial" w:hAnsi="Arial" w:cs="Arial"/>
                <w:sz w:val="20"/>
                <w:szCs w:val="20"/>
              </w:rPr>
              <w:t>Addressing security vulnerabilities</w:t>
            </w:r>
          </w:p>
          <w:p w:rsidRPr="00DF4055" w:rsidR="0011580E" w:rsidP="0011580E" w:rsidRDefault="0011580E" w14:paraId="0BAB6677" w14:textId="77777777">
            <w:pPr>
              <w:numPr>
                <w:ilvl w:val="0"/>
                <w:numId w:val="6"/>
              </w:numPr>
              <w:ind w:left="495"/>
              <w:jc w:val="left"/>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B27B63">
              <w:rPr>
                <w:rFonts w:ascii="Arial" w:hAnsi="Arial" w:cs="Arial"/>
                <w:sz w:val="20"/>
                <w:szCs w:val="20"/>
              </w:rPr>
              <w:t>Addressing software stability issues</w:t>
            </w:r>
          </w:p>
        </w:tc>
      </w:tr>
      <w:tr w:rsidR="0011580E" w:rsidTr="00441A10" w14:paraId="647228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11580E" w:rsidP="00441A10" w:rsidRDefault="0011580E" w14:paraId="4E2A8E94" w14:textId="77777777">
            <w:pPr>
              <w:jc w:val="left"/>
              <w:rPr>
                <w:i w:val="0"/>
                <w:iCs w:val="0"/>
              </w:rPr>
            </w:pPr>
            <w:r w:rsidRPr="00B27B63">
              <w:rPr>
                <w:rFonts w:ascii="Arial" w:hAnsi="Arial" w:cs="Arial"/>
                <w:b/>
                <w:bCs/>
                <w:sz w:val="20"/>
                <w:szCs w:val="20"/>
              </w:rPr>
              <w:t>Remediation</w:t>
            </w:r>
          </w:p>
        </w:tc>
        <w:tc>
          <w:tcPr>
            <w:tcW w:w="7269" w:type="dxa"/>
          </w:tcPr>
          <w:p w:rsidRPr="00DF4055" w:rsidR="0011580E" w:rsidP="00441A10" w:rsidRDefault="0011580E" w14:paraId="51AC9237" w14:textId="77777777">
            <w:pPr>
              <w:cnfStyle w:val="000000100000" w:firstRow="0" w:lastRow="0" w:firstColumn="0" w:lastColumn="0" w:oddVBand="0" w:evenVBand="0" w:oddHBand="1" w:evenHBand="0" w:firstRowFirstColumn="0" w:firstRowLastColumn="0" w:lastRowFirstColumn="0" w:lastRowLastColumn="0"/>
            </w:pPr>
            <w:r w:rsidRPr="00B27B63">
              <w:rPr>
                <w:rFonts w:ascii="Arial" w:hAnsi="Arial" w:cs="Arial"/>
                <w:sz w:val="20"/>
                <w:szCs w:val="20"/>
              </w:rPr>
              <w:t>is an effort that resolves or mitigates a discovered vulnerability.</w:t>
            </w:r>
          </w:p>
        </w:tc>
      </w:tr>
      <w:tr w:rsidR="0011580E" w:rsidTr="00441A10" w14:paraId="5B0A7727" w14:textId="77777777">
        <w:tc>
          <w:tcPr>
            <w:cnfStyle w:val="001000000000" w:firstRow="0" w:lastRow="0" w:firstColumn="1" w:lastColumn="0" w:oddVBand="0" w:evenVBand="0" w:oddHBand="0" w:evenHBand="0" w:firstRowFirstColumn="0" w:firstRowLastColumn="0" w:lastRowFirstColumn="0" w:lastRowLastColumn="0"/>
            <w:tcW w:w="1757" w:type="dxa"/>
          </w:tcPr>
          <w:p w:rsidRPr="00DF4055" w:rsidR="0011580E" w:rsidP="00441A10" w:rsidRDefault="0011580E" w14:paraId="0A8DDB32" w14:textId="77777777">
            <w:pPr>
              <w:jc w:val="left"/>
              <w:rPr>
                <w:i w:val="0"/>
                <w:iCs w:val="0"/>
              </w:rPr>
            </w:pPr>
            <w:r w:rsidRPr="00B27B63">
              <w:rPr>
                <w:rFonts w:ascii="Arial" w:hAnsi="Arial" w:cs="Arial"/>
                <w:b/>
                <w:bCs/>
                <w:sz w:val="20"/>
                <w:szCs w:val="20"/>
              </w:rPr>
              <w:t>Vulnerability</w:t>
            </w:r>
          </w:p>
        </w:tc>
        <w:tc>
          <w:tcPr>
            <w:tcW w:w="7269" w:type="dxa"/>
          </w:tcPr>
          <w:p w:rsidRPr="00DF4055" w:rsidR="0011580E" w:rsidP="00441A10" w:rsidRDefault="0011580E" w14:paraId="7F1EC8CE" w14:textId="77777777">
            <w:pPr>
              <w:cnfStyle w:val="000000000000" w:firstRow="0" w:lastRow="0" w:firstColumn="0" w:lastColumn="0" w:oddVBand="0" w:evenVBand="0" w:oddHBand="0" w:evenHBand="0" w:firstRowFirstColumn="0" w:firstRowLastColumn="0" w:lastRowFirstColumn="0" w:lastRowLastColumn="0"/>
            </w:pPr>
            <w:r w:rsidRPr="00B27B63">
              <w:rPr>
                <w:rFonts w:ascii="Arial" w:hAnsi="Arial" w:cs="Arial"/>
                <w:sz w:val="20"/>
                <w:szCs w:val="20"/>
              </w:rPr>
              <w:t>is a flaw or weakness in system security procedures, design, implementation, or internal controls that could be exercised (accidentally triggered or intentionally exploited) and result in a security breach or a violation of the system's security policy.</w:t>
            </w:r>
          </w:p>
        </w:tc>
      </w:tr>
      <w:tr w:rsidR="0011580E" w:rsidTr="00441A10" w14:paraId="4F33AD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DF4055" w:rsidR="0011580E" w:rsidP="00441A10" w:rsidRDefault="0011580E" w14:paraId="3B89F7CC" w14:textId="77777777">
            <w:pPr>
              <w:jc w:val="left"/>
              <w:rPr>
                <w:i w:val="0"/>
                <w:iCs w:val="0"/>
              </w:rPr>
            </w:pPr>
            <w:r w:rsidRPr="00B27B63">
              <w:rPr>
                <w:rFonts w:ascii="Arial" w:hAnsi="Arial" w:cs="Arial"/>
                <w:b/>
                <w:bCs/>
                <w:sz w:val="20"/>
                <w:szCs w:val="20"/>
              </w:rPr>
              <w:t>Vulnerability management</w:t>
            </w:r>
          </w:p>
        </w:tc>
        <w:tc>
          <w:tcPr>
            <w:tcW w:w="7269" w:type="dxa"/>
          </w:tcPr>
          <w:p w:rsidRPr="00DF4055" w:rsidR="0011580E" w:rsidP="00441A10" w:rsidRDefault="0011580E" w14:paraId="36F424C7" w14:textId="77777777">
            <w:pPr>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B27B63">
              <w:rPr>
                <w:rFonts w:ascii="Arial" w:hAnsi="Arial" w:cs="Arial"/>
                <w:sz w:val="20"/>
                <w:szCs w:val="20"/>
              </w:rPr>
              <w:t>is the practice of identifying, classifying, remediating, and mitigating vulnerabilities</w:t>
            </w:r>
            <w:r>
              <w:rPr>
                <w:rFonts w:ascii="Arial" w:hAnsi="Arial" w:cs="Arial"/>
                <w:sz w:val="20"/>
                <w:szCs w:val="20"/>
              </w:rPr>
              <w:t>.</w:t>
            </w:r>
          </w:p>
        </w:tc>
      </w:tr>
      <w:tr w:rsidR="0011580E" w:rsidTr="00441A10" w14:paraId="18FB7A63" w14:textId="77777777">
        <w:tc>
          <w:tcPr>
            <w:cnfStyle w:val="001000000000" w:firstRow="0" w:lastRow="0" w:firstColumn="1" w:lastColumn="0" w:oddVBand="0" w:evenVBand="0" w:oddHBand="0" w:evenHBand="0" w:firstRowFirstColumn="0" w:firstRowLastColumn="0" w:lastRowFirstColumn="0" w:lastRowLastColumn="0"/>
            <w:tcW w:w="1757" w:type="dxa"/>
          </w:tcPr>
          <w:p w:rsidRPr="00BE3EC9" w:rsidR="0011580E" w:rsidP="00441A10" w:rsidRDefault="0011580E" w14:paraId="0C9B89D7" w14:textId="77777777">
            <w:pPr>
              <w:jc w:val="left"/>
              <w:rPr>
                <w:b/>
                <w:bCs/>
              </w:rPr>
            </w:pPr>
            <w:r w:rsidRPr="00BE3EC9">
              <w:rPr>
                <w:b/>
                <w:bCs/>
              </w:rPr>
              <w:t>DL</w:t>
            </w:r>
          </w:p>
        </w:tc>
        <w:tc>
          <w:tcPr>
            <w:tcW w:w="7269" w:type="dxa"/>
          </w:tcPr>
          <w:p w:rsidRPr="00DF4055" w:rsidR="0011580E" w:rsidP="00441A10" w:rsidRDefault="0011580E" w14:paraId="4603C077" w14:textId="77777777">
            <w:pPr>
              <w:cnfStyle w:val="000000000000" w:firstRow="0" w:lastRow="0" w:firstColumn="0" w:lastColumn="0" w:oddVBand="0" w:evenVBand="0" w:oddHBand="0" w:evenHBand="0" w:firstRowFirstColumn="0" w:firstRowLastColumn="0" w:lastRowFirstColumn="0" w:lastRowLastColumn="0"/>
            </w:pPr>
            <w:r>
              <w:t>Distribution List</w:t>
            </w:r>
          </w:p>
        </w:tc>
      </w:tr>
      <w:tr w:rsidR="0011580E" w:rsidTr="00441A10" w14:paraId="17B5C5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Pr="00BE3EC9" w:rsidR="0011580E" w:rsidP="00441A10" w:rsidRDefault="0011580E" w14:paraId="0292E3B0" w14:textId="77777777">
            <w:pPr>
              <w:jc w:val="left"/>
              <w:rPr>
                <w:b/>
                <w:bCs/>
              </w:rPr>
            </w:pPr>
            <w:r w:rsidRPr="00BE3EC9">
              <w:rPr>
                <w:b/>
                <w:bCs/>
              </w:rPr>
              <w:t>ND</w:t>
            </w:r>
          </w:p>
        </w:tc>
        <w:tc>
          <w:tcPr>
            <w:tcW w:w="7269" w:type="dxa"/>
          </w:tcPr>
          <w:p w:rsidRPr="00DF4055" w:rsidR="0011580E" w:rsidP="00441A10" w:rsidRDefault="0011580E" w14:paraId="5835817F" w14:textId="77777777">
            <w:pPr>
              <w:cnfStyle w:val="000000100000" w:firstRow="0" w:lastRow="0" w:firstColumn="0" w:lastColumn="0" w:oddVBand="0" w:evenVBand="0" w:oddHBand="1" w:evenHBand="0" w:firstRowFirstColumn="0" w:firstRowLastColumn="0" w:lastRowFirstColumn="0" w:lastRowLastColumn="0"/>
            </w:pPr>
            <w:r>
              <w:t>Netradyne</w:t>
            </w:r>
          </w:p>
        </w:tc>
      </w:tr>
    </w:tbl>
    <w:p w:rsidR="0011580E" w:rsidP="0011580E" w:rsidRDefault="0011580E" w14:paraId="6BB2EFD6" w14:textId="77777777">
      <w:pPr>
        <w:pStyle w:val="Heading1"/>
      </w:pPr>
      <w:bookmarkStart w:name="_References" w:id="65"/>
      <w:bookmarkStart w:name="_Toc144467826" w:id="66"/>
      <w:bookmarkStart w:name="_Toc144999080" w:id="67"/>
      <w:bookmarkEnd w:id="65"/>
      <w:r>
        <w:t>References</w:t>
      </w:r>
      <w:bookmarkEnd w:id="66"/>
      <w:bookmarkEnd w:id="67"/>
    </w:p>
    <w:p w:rsidR="0011580E" w:rsidP="0011580E" w:rsidRDefault="0011580E" w14:paraId="4AA7D4C2" w14:textId="77777777">
      <w:pPr>
        <w:pStyle w:val="Heading2"/>
      </w:pPr>
      <w:bookmarkStart w:name="_Toc144467827" w:id="68"/>
      <w:bookmarkStart w:name="_Toc144999081" w:id="69"/>
      <w:r>
        <w:t>Templates</w:t>
      </w:r>
      <w:bookmarkEnd w:id="68"/>
      <w:bookmarkEnd w:id="69"/>
    </w:p>
    <w:p w:rsidR="0011580E" w:rsidP="0011580E" w:rsidRDefault="0011580E" w14:paraId="239A0599" w14:textId="77777777">
      <w:pPr>
        <w:pStyle w:val="Commented"/>
      </w:pPr>
      <w:hyperlink w:history="1" r:id="rId31">
        <w:r>
          <w:rPr>
            <w:rStyle w:val="Hyperlink"/>
          </w:rPr>
          <w:t>NetradyneDocumentationTemplate_v1.0.dotx</w:t>
        </w:r>
      </w:hyperlink>
    </w:p>
    <w:p w:rsidR="0011580E" w:rsidP="0011580E" w:rsidRDefault="0011580E" w14:paraId="66D5805E" w14:textId="77777777">
      <w:pPr>
        <w:pStyle w:val="Commented"/>
      </w:pPr>
      <w:hyperlink w:history="1" r:id="rId32">
        <w:r>
          <w:rPr>
            <w:rStyle w:val="Hyperlink"/>
          </w:rPr>
          <w:t>Netradyne TPRM Preliminary Assessment Accelerator_v1.1.xlsx</w:t>
        </w:r>
      </w:hyperlink>
    </w:p>
    <w:p w:rsidR="0011580E" w:rsidP="0011580E" w:rsidRDefault="0011580E" w14:paraId="27AA826C" w14:textId="77777777">
      <w:hyperlink w:history="1" r:id="rId33">
        <w:r>
          <w:rPr>
            <w:rStyle w:val="Hyperlink"/>
          </w:rPr>
          <w:t>ISMS_RiskRegister_MASTER.xlsx</w:t>
        </w:r>
      </w:hyperlink>
    </w:p>
    <w:p w:rsidR="0011580E" w:rsidP="0011580E" w:rsidRDefault="0011580E" w14:paraId="535A2EC4" w14:textId="77777777">
      <w:pPr>
        <w:pStyle w:val="Heading2"/>
      </w:pPr>
      <w:bookmarkStart w:name="_Toc136709914" w:id="70"/>
      <w:bookmarkStart w:name="_Toc144467828" w:id="71"/>
      <w:bookmarkStart w:name="_Toc144999082" w:id="72"/>
      <w:bookmarkEnd w:id="70"/>
      <w:r>
        <w:t>Policies</w:t>
      </w:r>
      <w:bookmarkEnd w:id="71"/>
      <w:bookmarkEnd w:id="72"/>
    </w:p>
    <w:p w:rsidR="00581A98" w:rsidP="0011580E" w:rsidRDefault="00581A98" w14:paraId="28309CD6" w14:textId="77777777">
      <w:pPr>
        <w:pStyle w:val="Commented"/>
      </w:pPr>
      <w:hyperlink w:history="1" r:id="rId34">
        <w:r>
          <w:rPr>
            <w:rStyle w:val="Hyperlink"/>
          </w:rPr>
          <w:t>Netradyne Information Security Policy &amp; Procedure.pdf</w:t>
        </w:r>
      </w:hyperlink>
    </w:p>
    <w:p w:rsidR="0011580E" w:rsidP="0011580E" w:rsidRDefault="0011580E" w14:paraId="45C1049F" w14:textId="79756856">
      <w:pPr>
        <w:pStyle w:val="Commented"/>
      </w:pPr>
      <w:hyperlink w:history="1" r:id="rId35">
        <w:r>
          <w:rPr>
            <w:rStyle w:val="Hyperlink"/>
          </w:rPr>
          <w:t>Personal_Data_Protection_Policy.pdf</w:t>
        </w:r>
      </w:hyperlink>
    </w:p>
    <w:p w:rsidR="0011580E" w:rsidP="0011580E" w:rsidRDefault="0011580E" w14:paraId="18DB256D" w14:textId="77777777">
      <w:pPr>
        <w:pStyle w:val="Commented"/>
      </w:pPr>
      <w:hyperlink w:history="1" r:id="rId36">
        <w:r>
          <w:rPr>
            <w:rStyle w:val="Hyperlink"/>
          </w:rPr>
          <w:t>Acceptable Usage Policy.pdf</w:t>
        </w:r>
      </w:hyperlink>
    </w:p>
    <w:p w:rsidR="0011580E" w:rsidP="0011580E" w:rsidRDefault="0011580E" w14:paraId="2A377C06" w14:textId="77777777">
      <w:pPr>
        <w:pStyle w:val="Commented"/>
      </w:pPr>
      <w:hyperlink w:history="1" r:id="rId37">
        <w:r>
          <w:rPr>
            <w:rStyle w:val="Hyperlink"/>
          </w:rPr>
          <w:t>NetradyneOpen-SourceSecurityPolicy.pdf</w:t>
        </w:r>
      </w:hyperlink>
    </w:p>
    <w:p w:rsidR="0011580E" w:rsidP="0011580E" w:rsidRDefault="0011580E" w14:paraId="2D9DB937" w14:textId="77777777">
      <w:pPr>
        <w:pStyle w:val="Commented"/>
      </w:pPr>
      <w:hyperlink w:history="1" r:id="rId38">
        <w:r>
          <w:rPr>
            <w:rStyle w:val="Hyperlink"/>
          </w:rPr>
          <w:t>Netradyne Information Technology Policy.pdf</w:t>
        </w:r>
      </w:hyperlink>
    </w:p>
    <w:p w:rsidR="0011580E" w:rsidP="0011580E" w:rsidRDefault="0011580E" w14:paraId="16D72DF4" w14:textId="77777777">
      <w:pPr>
        <w:pStyle w:val="Commented"/>
      </w:pPr>
      <w:hyperlink w:history="1" r:id="rId39">
        <w:r>
          <w:rPr>
            <w:rStyle w:val="Hyperlink"/>
          </w:rPr>
          <w:t>Cryptography Standards Policy.pdf</w:t>
        </w:r>
      </w:hyperlink>
    </w:p>
    <w:p w:rsidR="0011580E" w:rsidP="0011580E" w:rsidRDefault="0011580E" w14:paraId="580A9B3E" w14:textId="77777777">
      <w:pPr>
        <w:pStyle w:val="Heading2"/>
      </w:pPr>
      <w:bookmarkStart w:name="_Toc144467829" w:id="73"/>
      <w:bookmarkStart w:name="_Toc144999083" w:id="74"/>
      <w:r>
        <w:t>Process/Procedures</w:t>
      </w:r>
      <w:bookmarkEnd w:id="73"/>
      <w:bookmarkEnd w:id="74"/>
    </w:p>
    <w:p w:rsidR="0011580E" w:rsidP="0011580E" w:rsidRDefault="0011580E" w14:paraId="29F27CCE" w14:textId="0A8281CF">
      <w:pPr>
        <w:pStyle w:val="Commented"/>
      </w:pPr>
      <w:hyperlink w:history="1" r:id="rId40">
        <w:r>
          <w:rPr>
            <w:rStyle w:val="Hyperlink"/>
          </w:rPr>
          <w:t>Netradyne Vulnerability &amp; Patch Management Process.pdf</w:t>
        </w:r>
      </w:hyperlink>
    </w:p>
    <w:p w:rsidR="0011580E" w:rsidP="0011580E" w:rsidRDefault="0011580E" w14:paraId="56AAB829" w14:textId="77777777">
      <w:pPr>
        <w:pStyle w:val="Commented"/>
      </w:pPr>
      <w:hyperlink w:history="1" r:id="rId41">
        <w:r>
          <w:rPr>
            <w:rStyle w:val="Hyperlink"/>
          </w:rPr>
          <w:t>NETRADYNE BUSINESS CONTINUITY PLAN.pdf</w:t>
        </w:r>
      </w:hyperlink>
    </w:p>
    <w:p w:rsidR="0011580E" w:rsidP="0011580E" w:rsidRDefault="0011580E" w14:paraId="6E67E81D" w14:textId="77777777">
      <w:pPr>
        <w:pStyle w:val="Commented"/>
      </w:pPr>
      <w:hyperlink w:history="1" r:id="rId42">
        <w:r>
          <w:rPr>
            <w:rStyle w:val="Hyperlink"/>
          </w:rPr>
          <w:t>NETRADYNE DISASTER RECOVERY PROCESS.pdf</w:t>
        </w:r>
      </w:hyperlink>
    </w:p>
    <w:p w:rsidR="0011580E" w:rsidP="0011580E" w:rsidRDefault="0011580E" w14:paraId="23409DF8" w14:textId="77777777">
      <w:pPr>
        <w:pStyle w:val="Commented"/>
      </w:pPr>
      <w:hyperlink w:history="1" r:id="rId43">
        <w:r>
          <w:rPr>
            <w:rStyle w:val="Hyperlink"/>
          </w:rPr>
          <w:t>Netradyne Information Security Exception Process.pdf</w:t>
        </w:r>
      </w:hyperlink>
    </w:p>
    <w:p w:rsidR="0011580E" w:rsidP="0011580E" w:rsidRDefault="0011580E" w14:paraId="00F8E945" w14:textId="77777777">
      <w:pPr>
        <w:pStyle w:val="Commented"/>
      </w:pPr>
      <w:hyperlink w:history="1" r:id="rId44">
        <w:r>
          <w:rPr>
            <w:rStyle w:val="Hyperlink"/>
          </w:rPr>
          <w:t>Netradyne Antimalware Crowdstrike Procedure.pdf</w:t>
        </w:r>
      </w:hyperlink>
    </w:p>
    <w:p w:rsidR="0011580E" w:rsidP="0011580E" w:rsidRDefault="0011580E" w14:paraId="6819BC0E" w14:textId="77777777">
      <w:pPr>
        <w:pStyle w:val="Commented"/>
      </w:pPr>
      <w:hyperlink w:history="1" r:id="rId45">
        <w:r>
          <w:rPr>
            <w:rStyle w:val="Hyperlink"/>
          </w:rPr>
          <w:t>Netradyne SOP Malware Analysis.pdf</w:t>
        </w:r>
      </w:hyperlink>
    </w:p>
    <w:p w:rsidR="0011580E" w:rsidP="0011580E" w:rsidRDefault="0011580E" w14:paraId="3E504392" w14:textId="77777777">
      <w:pPr>
        <w:pStyle w:val="Commented"/>
      </w:pPr>
      <w:hyperlink w:history="1" r:id="rId46">
        <w:r>
          <w:rPr>
            <w:rStyle w:val="Hyperlink"/>
          </w:rPr>
          <w:t>NetradyneSecurityIncidentResponsePlan.pdf</w:t>
        </w:r>
      </w:hyperlink>
    </w:p>
    <w:p w:rsidR="0011580E" w:rsidP="0011580E" w:rsidRDefault="0011580E" w14:paraId="283D1F38" w14:textId="77777777">
      <w:pPr>
        <w:pStyle w:val="Commented"/>
      </w:pPr>
      <w:hyperlink w:history="1" r:id="rId47">
        <w:r>
          <w:rPr>
            <w:rStyle w:val="Hyperlink"/>
          </w:rPr>
          <w:t>Third Party Risk Management.pdf</w:t>
        </w:r>
      </w:hyperlink>
    </w:p>
    <w:p w:rsidR="0011580E" w:rsidP="009615AB" w:rsidRDefault="0011580E" w14:paraId="6CCF5412" w14:textId="6A13AD38">
      <w:pPr>
        <w:pStyle w:val="Heading2"/>
      </w:pPr>
      <w:bookmarkStart w:name="_Toc144467830" w:id="75"/>
      <w:bookmarkStart w:name="_Toc144999084" w:id="76"/>
      <w:r>
        <w:t>Standards</w:t>
      </w:r>
      <w:bookmarkEnd w:id="75"/>
      <w:bookmarkEnd w:id="76"/>
    </w:p>
    <w:p w:rsidR="0011580E" w:rsidP="0011580E" w:rsidRDefault="0011580E" w14:paraId="68D92116" w14:textId="77777777">
      <w:pPr>
        <w:pStyle w:val="Heading2"/>
      </w:pPr>
      <w:bookmarkStart w:name="_Toc144467831" w:id="77"/>
      <w:bookmarkStart w:name="_Toc144999085" w:id="78"/>
      <w:r>
        <w:t>Miscellaneous</w:t>
      </w:r>
      <w:bookmarkEnd w:id="77"/>
      <w:bookmarkEnd w:id="78"/>
    </w:p>
    <w:p w:rsidR="0011580E" w:rsidP="0011580E" w:rsidRDefault="0011580E" w14:paraId="6CD72E38" w14:textId="77777777">
      <w:pPr>
        <w:rPr>
          <w:rStyle w:val="Hyperlink"/>
        </w:rPr>
      </w:pPr>
      <w:hyperlink w:history="1" r:id="rId48">
        <w:r>
          <w:rPr>
            <w:rStyle w:val="Hyperlink"/>
          </w:rPr>
          <w:t>InfoSec_RiskRegisterOverview_Mar2023.pptx</w:t>
        </w:r>
      </w:hyperlink>
    </w:p>
    <w:p w:rsidR="00985A32" w:rsidP="0011580E" w:rsidRDefault="00985A32" w14:paraId="58969E07" w14:textId="77777777">
      <w:pPr>
        <w:rPr>
          <w:rStyle w:val="Hyperlink"/>
        </w:rPr>
      </w:pPr>
    </w:p>
    <w:p w:rsidR="00985A32" w:rsidP="0011580E" w:rsidRDefault="00985A32" w14:paraId="7110A1DD" w14:textId="77777777">
      <w:pPr>
        <w:rPr>
          <w:rStyle w:val="Hyperlink"/>
        </w:rPr>
      </w:pPr>
    </w:p>
    <w:p w:rsidR="00985A32" w:rsidP="0011580E" w:rsidRDefault="00985A32" w14:paraId="43F7D563" w14:textId="77777777"/>
    <w:p w:rsidR="0011580E" w:rsidP="0011580E" w:rsidRDefault="0011580E" w14:paraId="6649E7E2" w14:textId="77777777">
      <w:pPr>
        <w:pStyle w:val="Heading1"/>
      </w:pPr>
      <w:bookmarkStart w:name="_Toc144467832" w:id="79"/>
      <w:bookmarkStart w:name="_Toc144999086" w:id="80"/>
      <w:r>
        <w:t>Appendix A: Document RACI Matrix</w:t>
      </w:r>
      <w:bookmarkEnd w:id="79"/>
      <w:bookmarkEnd w:id="80"/>
    </w:p>
    <w:tbl>
      <w:tblPr>
        <w:tblStyle w:val="GridTable5Dark"/>
        <w:tblW w:w="9387" w:type="dxa"/>
        <w:tblLook w:val="04A0" w:firstRow="1" w:lastRow="0" w:firstColumn="1" w:lastColumn="0" w:noHBand="0" w:noVBand="1"/>
      </w:tblPr>
      <w:tblGrid>
        <w:gridCol w:w="1404"/>
        <w:gridCol w:w="1858"/>
        <w:gridCol w:w="1278"/>
        <w:gridCol w:w="1259"/>
        <w:gridCol w:w="1231"/>
        <w:gridCol w:w="1147"/>
        <w:gridCol w:w="1210"/>
      </w:tblGrid>
      <w:tr w:rsidRPr="00551DB5" w:rsidR="0011580E" w:rsidTr="00441A10" w14:paraId="306682E1" w14:textId="77777777">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551DB5" w:rsidR="0011580E" w:rsidP="00441A10" w:rsidRDefault="0011580E" w14:paraId="3C51C183" w14:textId="77777777">
            <w:pPr>
              <w:rPr>
                <w:sz w:val="16"/>
                <w:szCs w:val="18"/>
              </w:rPr>
            </w:pPr>
            <w:r w:rsidRPr="00551DB5">
              <w:rPr>
                <w:sz w:val="16"/>
                <w:szCs w:val="18"/>
              </w:rPr>
              <w:t>Role/Activity</w:t>
            </w:r>
          </w:p>
        </w:tc>
        <w:tc>
          <w:tcPr>
            <w:tcW w:w="1701" w:type="dxa"/>
            <w:vAlign w:val="center"/>
          </w:tcPr>
          <w:p w:rsidRPr="00551DB5" w:rsidR="0011580E" w:rsidP="00441A10" w:rsidRDefault="0011580E" w14:paraId="27799476" w14:textId="77777777">
            <w:pPr>
              <w:cnfStyle w:val="100000000000" w:firstRow="1" w:lastRow="0" w:firstColumn="0" w:lastColumn="0" w:oddVBand="0" w:evenVBand="0" w:oddHBand="0" w:evenHBand="0" w:firstRowFirstColumn="0" w:firstRowLastColumn="0" w:lastRowFirstColumn="0" w:lastRowLastColumn="0"/>
              <w:rPr>
                <w:sz w:val="16"/>
                <w:szCs w:val="18"/>
              </w:rPr>
            </w:pPr>
            <w:r w:rsidRPr="00551DB5">
              <w:rPr>
                <w:sz w:val="16"/>
                <w:szCs w:val="18"/>
              </w:rPr>
              <w:t>Document Owner/Functional Area Lead</w:t>
            </w:r>
          </w:p>
        </w:tc>
        <w:tc>
          <w:tcPr>
            <w:tcW w:w="1296" w:type="dxa"/>
            <w:vAlign w:val="center"/>
          </w:tcPr>
          <w:p w:rsidRPr="00551DB5" w:rsidR="0011580E" w:rsidP="00441A10" w:rsidRDefault="0011580E" w14:paraId="7E412C7C" w14:textId="77777777">
            <w:pPr>
              <w:cnfStyle w:val="100000000000" w:firstRow="1" w:lastRow="0" w:firstColumn="0" w:lastColumn="0" w:oddVBand="0" w:evenVBand="0" w:oddHBand="0" w:evenHBand="0" w:firstRowFirstColumn="0" w:firstRowLastColumn="0" w:lastRowFirstColumn="0" w:lastRowLastColumn="0"/>
              <w:rPr>
                <w:sz w:val="16"/>
                <w:szCs w:val="18"/>
              </w:rPr>
            </w:pPr>
            <w:r w:rsidRPr="00551DB5">
              <w:rPr>
                <w:sz w:val="16"/>
                <w:szCs w:val="18"/>
              </w:rPr>
              <w:t>Document Contributor</w:t>
            </w:r>
          </w:p>
        </w:tc>
        <w:tc>
          <w:tcPr>
            <w:tcW w:w="1296" w:type="dxa"/>
            <w:vAlign w:val="center"/>
          </w:tcPr>
          <w:p w:rsidRPr="00551DB5" w:rsidR="0011580E" w:rsidP="00441A10" w:rsidRDefault="0011580E" w14:paraId="2554850A" w14:textId="77777777">
            <w:pPr>
              <w:cnfStyle w:val="100000000000" w:firstRow="1" w:lastRow="0" w:firstColumn="0" w:lastColumn="0" w:oddVBand="0" w:evenVBand="0" w:oddHBand="0" w:evenHBand="0" w:firstRowFirstColumn="0" w:firstRowLastColumn="0" w:lastRowFirstColumn="0" w:lastRowLastColumn="0"/>
              <w:rPr>
                <w:sz w:val="16"/>
                <w:szCs w:val="18"/>
              </w:rPr>
            </w:pPr>
            <w:r w:rsidRPr="00551DB5">
              <w:rPr>
                <w:sz w:val="16"/>
                <w:szCs w:val="18"/>
              </w:rPr>
              <w:t>ND Leadership</w:t>
            </w:r>
          </w:p>
        </w:tc>
        <w:tc>
          <w:tcPr>
            <w:tcW w:w="1283" w:type="dxa"/>
            <w:vAlign w:val="center"/>
          </w:tcPr>
          <w:p w:rsidRPr="00551DB5" w:rsidR="0011580E" w:rsidP="00441A10" w:rsidRDefault="0011580E" w14:paraId="36808B01" w14:textId="77777777">
            <w:pPr>
              <w:cnfStyle w:val="100000000000" w:firstRow="1" w:lastRow="0" w:firstColumn="0" w:lastColumn="0" w:oddVBand="0" w:evenVBand="0" w:oddHBand="0" w:evenHBand="0" w:firstRowFirstColumn="0" w:firstRowLastColumn="0" w:lastRowFirstColumn="0" w:lastRowLastColumn="0"/>
              <w:rPr>
                <w:sz w:val="16"/>
                <w:szCs w:val="18"/>
              </w:rPr>
            </w:pPr>
            <w:r w:rsidRPr="00551DB5">
              <w:rPr>
                <w:sz w:val="16"/>
                <w:szCs w:val="18"/>
              </w:rPr>
              <w:t>Functional Area Team</w:t>
            </w:r>
          </w:p>
        </w:tc>
        <w:tc>
          <w:tcPr>
            <w:tcW w:w="1309" w:type="dxa"/>
            <w:vAlign w:val="center"/>
          </w:tcPr>
          <w:p w:rsidRPr="00551DB5" w:rsidR="0011580E" w:rsidP="00441A10" w:rsidRDefault="0011580E" w14:paraId="7C616BF1" w14:textId="77777777">
            <w:pPr>
              <w:cnfStyle w:val="100000000000" w:firstRow="1" w:lastRow="0" w:firstColumn="0" w:lastColumn="0" w:oddVBand="0" w:evenVBand="0" w:oddHBand="0" w:evenHBand="0" w:firstRowFirstColumn="0" w:firstRowLastColumn="0" w:lastRowFirstColumn="0" w:lastRowLastColumn="0"/>
              <w:rPr>
                <w:sz w:val="16"/>
                <w:szCs w:val="18"/>
              </w:rPr>
            </w:pPr>
            <w:r w:rsidRPr="00551DB5">
              <w:rPr>
                <w:sz w:val="16"/>
                <w:szCs w:val="18"/>
              </w:rPr>
              <w:t>InfoSec</w:t>
            </w:r>
          </w:p>
        </w:tc>
        <w:tc>
          <w:tcPr>
            <w:tcW w:w="1173" w:type="dxa"/>
            <w:vAlign w:val="center"/>
          </w:tcPr>
          <w:p w:rsidRPr="00551DB5" w:rsidR="0011580E" w:rsidP="00441A10" w:rsidRDefault="0011580E" w14:paraId="407700CD" w14:textId="77777777">
            <w:pPr>
              <w:cnfStyle w:val="100000000000" w:firstRow="1" w:lastRow="0" w:firstColumn="0" w:lastColumn="0" w:oddVBand="0" w:evenVBand="0" w:oddHBand="0" w:evenHBand="0" w:firstRowFirstColumn="0" w:firstRowLastColumn="0" w:lastRowFirstColumn="0" w:lastRowLastColumn="0"/>
              <w:rPr>
                <w:sz w:val="16"/>
                <w:szCs w:val="18"/>
              </w:rPr>
            </w:pPr>
            <w:r w:rsidRPr="00551DB5">
              <w:rPr>
                <w:sz w:val="16"/>
                <w:szCs w:val="18"/>
              </w:rPr>
              <w:t>All ND Member(s)</w:t>
            </w:r>
          </w:p>
        </w:tc>
      </w:tr>
      <w:tr w:rsidRPr="00551DB5" w:rsidR="0011580E" w:rsidTr="00441A10" w14:paraId="5D123E54" w14:textId="7777777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551DB5" w:rsidR="0011580E" w:rsidP="00441A10" w:rsidRDefault="0011580E" w14:paraId="67B7B360" w14:textId="77777777">
            <w:pPr>
              <w:rPr>
                <w:sz w:val="16"/>
                <w:szCs w:val="18"/>
              </w:rPr>
            </w:pPr>
            <w:r w:rsidRPr="00551DB5">
              <w:rPr>
                <w:sz w:val="16"/>
                <w:szCs w:val="18"/>
              </w:rPr>
              <w:t>Ensure document is kept current</w:t>
            </w:r>
          </w:p>
        </w:tc>
        <w:tc>
          <w:tcPr>
            <w:tcW w:w="1701" w:type="dxa"/>
            <w:vAlign w:val="center"/>
          </w:tcPr>
          <w:p w:rsidRPr="00551DB5" w:rsidR="0011580E" w:rsidP="00441A10" w:rsidRDefault="0011580E" w14:paraId="0D694837"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A</w:t>
            </w:r>
          </w:p>
        </w:tc>
        <w:tc>
          <w:tcPr>
            <w:tcW w:w="1296" w:type="dxa"/>
            <w:vAlign w:val="center"/>
          </w:tcPr>
          <w:p w:rsidRPr="00551DB5" w:rsidR="0011580E" w:rsidP="00441A10" w:rsidRDefault="0011580E" w14:paraId="1B040D65"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R</w:t>
            </w:r>
          </w:p>
        </w:tc>
        <w:tc>
          <w:tcPr>
            <w:tcW w:w="1296" w:type="dxa"/>
            <w:vAlign w:val="center"/>
          </w:tcPr>
          <w:p w:rsidRPr="00551DB5" w:rsidR="0011580E" w:rsidP="00441A10" w:rsidRDefault="0011580E" w14:paraId="0582A400"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 C</w:t>
            </w:r>
          </w:p>
        </w:tc>
        <w:tc>
          <w:tcPr>
            <w:tcW w:w="1283" w:type="dxa"/>
            <w:vAlign w:val="center"/>
          </w:tcPr>
          <w:p w:rsidRPr="00551DB5" w:rsidR="0011580E" w:rsidP="00441A10" w:rsidRDefault="0011580E" w14:paraId="7FDA5256"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R, C</w:t>
            </w:r>
          </w:p>
        </w:tc>
        <w:tc>
          <w:tcPr>
            <w:tcW w:w="1309" w:type="dxa"/>
            <w:vAlign w:val="center"/>
          </w:tcPr>
          <w:p w:rsidRPr="00551DB5" w:rsidR="0011580E" w:rsidP="00441A10" w:rsidRDefault="0011580E" w14:paraId="7595B23D"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C</w:t>
            </w:r>
          </w:p>
        </w:tc>
        <w:tc>
          <w:tcPr>
            <w:tcW w:w="1173" w:type="dxa"/>
            <w:vAlign w:val="center"/>
          </w:tcPr>
          <w:p w:rsidRPr="00551DB5" w:rsidR="0011580E" w:rsidP="00441A10" w:rsidRDefault="0011580E" w14:paraId="0AE3B7E3"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w:t>
            </w:r>
          </w:p>
        </w:tc>
      </w:tr>
      <w:tr w:rsidRPr="00551DB5" w:rsidR="0011580E" w:rsidTr="00441A10" w14:paraId="2D699743"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551DB5" w:rsidR="0011580E" w:rsidP="00441A10" w:rsidRDefault="0011580E" w14:paraId="1FEE0591" w14:textId="77777777">
            <w:pPr>
              <w:rPr>
                <w:sz w:val="16"/>
                <w:szCs w:val="18"/>
              </w:rPr>
            </w:pPr>
            <w:r w:rsidRPr="00551DB5">
              <w:rPr>
                <w:sz w:val="16"/>
                <w:szCs w:val="18"/>
              </w:rPr>
              <w:t>Ensure stakeholders are kept informed</w:t>
            </w:r>
          </w:p>
        </w:tc>
        <w:tc>
          <w:tcPr>
            <w:tcW w:w="1701" w:type="dxa"/>
            <w:vAlign w:val="center"/>
          </w:tcPr>
          <w:p w:rsidRPr="00551DB5" w:rsidR="0011580E" w:rsidP="00441A10" w:rsidRDefault="0011580E" w14:paraId="0958587B"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A</w:t>
            </w:r>
          </w:p>
        </w:tc>
        <w:tc>
          <w:tcPr>
            <w:tcW w:w="1296" w:type="dxa"/>
            <w:vAlign w:val="center"/>
          </w:tcPr>
          <w:p w:rsidRPr="00551DB5" w:rsidR="0011580E" w:rsidP="00441A10" w:rsidRDefault="0011580E" w14:paraId="1D472121"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R</w:t>
            </w:r>
          </w:p>
        </w:tc>
        <w:tc>
          <w:tcPr>
            <w:tcW w:w="1296" w:type="dxa"/>
            <w:vAlign w:val="center"/>
          </w:tcPr>
          <w:p w:rsidRPr="00551DB5" w:rsidR="0011580E" w:rsidP="00441A10" w:rsidRDefault="0011580E" w14:paraId="4CCEBC8A"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w:t>
            </w:r>
          </w:p>
        </w:tc>
        <w:tc>
          <w:tcPr>
            <w:tcW w:w="1283" w:type="dxa"/>
            <w:vAlign w:val="center"/>
          </w:tcPr>
          <w:p w:rsidRPr="00551DB5" w:rsidR="0011580E" w:rsidP="00441A10" w:rsidRDefault="0011580E" w14:paraId="3223D3E6"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R</w:t>
            </w:r>
          </w:p>
        </w:tc>
        <w:tc>
          <w:tcPr>
            <w:tcW w:w="1309" w:type="dxa"/>
            <w:vAlign w:val="center"/>
          </w:tcPr>
          <w:p w:rsidRPr="00551DB5" w:rsidR="0011580E" w:rsidP="00441A10" w:rsidRDefault="0011580E" w14:paraId="2384E943"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C</w:t>
            </w:r>
          </w:p>
        </w:tc>
        <w:tc>
          <w:tcPr>
            <w:tcW w:w="1173" w:type="dxa"/>
            <w:vAlign w:val="center"/>
          </w:tcPr>
          <w:p w:rsidRPr="00551DB5" w:rsidR="0011580E" w:rsidP="00441A10" w:rsidRDefault="0011580E" w14:paraId="3CF5667D"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w:t>
            </w:r>
          </w:p>
        </w:tc>
      </w:tr>
      <w:tr w:rsidRPr="00551DB5" w:rsidR="0011580E" w:rsidTr="00441A10" w14:paraId="666BAFE4" w14:textId="77777777">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551DB5" w:rsidR="0011580E" w:rsidP="00441A10" w:rsidRDefault="0011580E" w14:paraId="46DCB49D" w14:textId="77777777">
            <w:pPr>
              <w:rPr>
                <w:sz w:val="16"/>
                <w:szCs w:val="18"/>
              </w:rPr>
            </w:pPr>
            <w:r w:rsidRPr="00551DB5">
              <w:rPr>
                <w:sz w:val="16"/>
                <w:szCs w:val="18"/>
              </w:rPr>
              <w:t>Ensure document contains all relevant information</w:t>
            </w:r>
          </w:p>
        </w:tc>
        <w:tc>
          <w:tcPr>
            <w:tcW w:w="1701" w:type="dxa"/>
            <w:vAlign w:val="center"/>
          </w:tcPr>
          <w:p w:rsidRPr="00551DB5" w:rsidR="0011580E" w:rsidP="00441A10" w:rsidRDefault="0011580E" w14:paraId="1C09CB9F"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A</w:t>
            </w:r>
          </w:p>
        </w:tc>
        <w:tc>
          <w:tcPr>
            <w:tcW w:w="1296" w:type="dxa"/>
            <w:vAlign w:val="center"/>
          </w:tcPr>
          <w:p w:rsidRPr="00551DB5" w:rsidR="0011580E" w:rsidP="00441A10" w:rsidRDefault="0011580E" w14:paraId="3ED54B68"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R</w:t>
            </w:r>
          </w:p>
        </w:tc>
        <w:tc>
          <w:tcPr>
            <w:tcW w:w="1296" w:type="dxa"/>
            <w:vAlign w:val="center"/>
          </w:tcPr>
          <w:p w:rsidRPr="00551DB5" w:rsidR="0011580E" w:rsidP="00441A10" w:rsidRDefault="0011580E" w14:paraId="17BABAE9"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 C</w:t>
            </w:r>
          </w:p>
        </w:tc>
        <w:tc>
          <w:tcPr>
            <w:tcW w:w="1283" w:type="dxa"/>
            <w:vAlign w:val="center"/>
          </w:tcPr>
          <w:p w:rsidRPr="00551DB5" w:rsidR="0011580E" w:rsidP="00441A10" w:rsidRDefault="0011580E" w14:paraId="71A14639"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R, C</w:t>
            </w:r>
          </w:p>
        </w:tc>
        <w:tc>
          <w:tcPr>
            <w:tcW w:w="1309" w:type="dxa"/>
            <w:vAlign w:val="center"/>
          </w:tcPr>
          <w:p w:rsidRPr="00551DB5" w:rsidR="0011580E" w:rsidP="00441A10" w:rsidRDefault="0011580E" w14:paraId="530FE0C8"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C</w:t>
            </w:r>
          </w:p>
        </w:tc>
        <w:tc>
          <w:tcPr>
            <w:tcW w:w="1173" w:type="dxa"/>
            <w:vAlign w:val="center"/>
          </w:tcPr>
          <w:p w:rsidRPr="00551DB5" w:rsidR="0011580E" w:rsidP="00441A10" w:rsidRDefault="0011580E" w14:paraId="232F3E09"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w:t>
            </w:r>
          </w:p>
        </w:tc>
      </w:tr>
      <w:tr w:rsidRPr="00551DB5" w:rsidR="0011580E" w:rsidTr="00441A10" w14:paraId="4CB71D37" w14:textId="77777777">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551DB5" w:rsidR="0011580E" w:rsidP="00441A10" w:rsidRDefault="0011580E" w14:paraId="4C47A8C0" w14:textId="77777777">
            <w:pPr>
              <w:rPr>
                <w:sz w:val="16"/>
                <w:szCs w:val="18"/>
              </w:rPr>
            </w:pPr>
            <w:r w:rsidRPr="00551DB5">
              <w:rPr>
                <w:sz w:val="16"/>
                <w:szCs w:val="18"/>
              </w:rPr>
              <w:t>Ensure document adheres to document governance policy</w:t>
            </w:r>
          </w:p>
        </w:tc>
        <w:tc>
          <w:tcPr>
            <w:tcW w:w="1701" w:type="dxa"/>
            <w:vAlign w:val="center"/>
          </w:tcPr>
          <w:p w:rsidRPr="00551DB5" w:rsidR="0011580E" w:rsidP="00441A10" w:rsidRDefault="0011580E" w14:paraId="7421AF4E"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A, R</w:t>
            </w:r>
          </w:p>
        </w:tc>
        <w:tc>
          <w:tcPr>
            <w:tcW w:w="1296" w:type="dxa"/>
            <w:vAlign w:val="center"/>
          </w:tcPr>
          <w:p w:rsidRPr="00551DB5" w:rsidR="0011580E" w:rsidP="00441A10" w:rsidRDefault="0011580E" w14:paraId="4B4F3035"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R</w:t>
            </w:r>
          </w:p>
        </w:tc>
        <w:tc>
          <w:tcPr>
            <w:tcW w:w="1296" w:type="dxa"/>
            <w:vAlign w:val="center"/>
          </w:tcPr>
          <w:p w:rsidRPr="00551DB5" w:rsidR="0011580E" w:rsidP="00441A10" w:rsidRDefault="0011580E" w14:paraId="37F9383F"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I</w:t>
            </w:r>
          </w:p>
        </w:tc>
        <w:tc>
          <w:tcPr>
            <w:tcW w:w="1283" w:type="dxa"/>
            <w:vAlign w:val="center"/>
          </w:tcPr>
          <w:p w:rsidRPr="00551DB5" w:rsidR="0011580E" w:rsidP="00441A10" w:rsidRDefault="0011580E" w14:paraId="6EEF9E4D"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R, C</w:t>
            </w:r>
          </w:p>
        </w:tc>
        <w:tc>
          <w:tcPr>
            <w:tcW w:w="1309" w:type="dxa"/>
            <w:vAlign w:val="center"/>
          </w:tcPr>
          <w:p w:rsidRPr="00551DB5" w:rsidR="0011580E" w:rsidP="00441A10" w:rsidRDefault="0011580E" w14:paraId="7998F2DF"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R, C</w:t>
            </w:r>
          </w:p>
        </w:tc>
        <w:tc>
          <w:tcPr>
            <w:tcW w:w="1173" w:type="dxa"/>
            <w:vAlign w:val="center"/>
          </w:tcPr>
          <w:p w:rsidRPr="00551DB5" w:rsidR="0011580E" w:rsidP="00441A10" w:rsidRDefault="0011580E" w14:paraId="7BAA3B6F"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I</w:t>
            </w:r>
          </w:p>
        </w:tc>
      </w:tr>
      <w:tr w:rsidRPr="00551DB5" w:rsidR="0011580E" w:rsidTr="00441A10" w14:paraId="389167B6"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551DB5" w:rsidR="0011580E" w:rsidP="00441A10" w:rsidRDefault="0011580E" w14:paraId="27E8A59E" w14:textId="77777777">
            <w:pPr>
              <w:rPr>
                <w:sz w:val="16"/>
                <w:szCs w:val="18"/>
              </w:rPr>
            </w:pPr>
            <w:r w:rsidRPr="00551DB5">
              <w:rPr>
                <w:sz w:val="16"/>
                <w:szCs w:val="18"/>
              </w:rPr>
              <w:t>Provide SME advice</w:t>
            </w:r>
          </w:p>
        </w:tc>
        <w:tc>
          <w:tcPr>
            <w:tcW w:w="1701" w:type="dxa"/>
            <w:vAlign w:val="center"/>
          </w:tcPr>
          <w:p w:rsidRPr="00551DB5" w:rsidR="0011580E" w:rsidP="00441A10" w:rsidRDefault="0011580E" w14:paraId="232661B0"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 R</w:t>
            </w:r>
          </w:p>
        </w:tc>
        <w:tc>
          <w:tcPr>
            <w:tcW w:w="1296" w:type="dxa"/>
            <w:vAlign w:val="center"/>
          </w:tcPr>
          <w:p w:rsidRPr="00551DB5" w:rsidR="0011580E" w:rsidP="00441A10" w:rsidRDefault="0011580E" w14:paraId="127E54C3"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A, R</w:t>
            </w:r>
          </w:p>
        </w:tc>
        <w:tc>
          <w:tcPr>
            <w:tcW w:w="1296" w:type="dxa"/>
            <w:vAlign w:val="center"/>
          </w:tcPr>
          <w:p w:rsidRPr="00551DB5" w:rsidR="0011580E" w:rsidP="00441A10" w:rsidRDefault="0011580E" w14:paraId="13867CAF"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w:t>
            </w:r>
          </w:p>
        </w:tc>
        <w:tc>
          <w:tcPr>
            <w:tcW w:w="1283" w:type="dxa"/>
            <w:vAlign w:val="center"/>
          </w:tcPr>
          <w:p w:rsidRPr="00551DB5" w:rsidR="0011580E" w:rsidP="00441A10" w:rsidRDefault="0011580E" w14:paraId="2969EFC3"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R, C</w:t>
            </w:r>
          </w:p>
        </w:tc>
        <w:tc>
          <w:tcPr>
            <w:tcW w:w="1309" w:type="dxa"/>
            <w:vAlign w:val="center"/>
          </w:tcPr>
          <w:p w:rsidRPr="00551DB5" w:rsidR="0011580E" w:rsidP="00441A10" w:rsidRDefault="0011580E" w14:paraId="601FC96E"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 C</w:t>
            </w:r>
          </w:p>
        </w:tc>
        <w:tc>
          <w:tcPr>
            <w:tcW w:w="1173" w:type="dxa"/>
            <w:vAlign w:val="center"/>
          </w:tcPr>
          <w:p w:rsidRPr="00551DB5" w:rsidR="0011580E" w:rsidP="00441A10" w:rsidRDefault="0011580E" w14:paraId="3E7F66A4"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w:t>
            </w:r>
          </w:p>
        </w:tc>
      </w:tr>
      <w:tr w:rsidRPr="00551DB5" w:rsidR="0011580E" w:rsidTr="00441A10" w14:paraId="176E95E4"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551DB5" w:rsidR="0011580E" w:rsidP="00441A10" w:rsidRDefault="0011580E" w14:paraId="3D448B8E" w14:textId="77777777">
            <w:pPr>
              <w:rPr>
                <w:sz w:val="16"/>
                <w:szCs w:val="18"/>
              </w:rPr>
            </w:pPr>
            <w:r w:rsidRPr="00551DB5">
              <w:rPr>
                <w:sz w:val="16"/>
                <w:szCs w:val="18"/>
              </w:rPr>
              <w:t>Gathering and adding document contents</w:t>
            </w:r>
          </w:p>
        </w:tc>
        <w:tc>
          <w:tcPr>
            <w:tcW w:w="1701" w:type="dxa"/>
            <w:vAlign w:val="center"/>
          </w:tcPr>
          <w:p w:rsidRPr="00551DB5" w:rsidR="0011580E" w:rsidP="00441A10" w:rsidRDefault="0011580E" w14:paraId="09AAA9A5"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I</w:t>
            </w:r>
          </w:p>
        </w:tc>
        <w:tc>
          <w:tcPr>
            <w:tcW w:w="1296" w:type="dxa"/>
            <w:vAlign w:val="center"/>
          </w:tcPr>
          <w:p w:rsidRPr="00551DB5" w:rsidR="0011580E" w:rsidP="00441A10" w:rsidRDefault="0011580E" w14:paraId="733AD75C"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A, R</w:t>
            </w:r>
          </w:p>
        </w:tc>
        <w:tc>
          <w:tcPr>
            <w:tcW w:w="1296" w:type="dxa"/>
            <w:vAlign w:val="center"/>
          </w:tcPr>
          <w:p w:rsidRPr="00551DB5" w:rsidR="0011580E" w:rsidP="00441A10" w:rsidRDefault="0011580E" w14:paraId="3364DC02"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I, C</w:t>
            </w:r>
          </w:p>
        </w:tc>
        <w:tc>
          <w:tcPr>
            <w:tcW w:w="1283" w:type="dxa"/>
            <w:vAlign w:val="center"/>
          </w:tcPr>
          <w:p w:rsidRPr="00551DB5" w:rsidR="0011580E" w:rsidP="00441A10" w:rsidRDefault="0011580E" w14:paraId="3F590EAB"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R, C</w:t>
            </w:r>
          </w:p>
        </w:tc>
        <w:tc>
          <w:tcPr>
            <w:tcW w:w="1309" w:type="dxa"/>
            <w:vAlign w:val="center"/>
          </w:tcPr>
          <w:p w:rsidRPr="00551DB5" w:rsidR="0011580E" w:rsidP="00441A10" w:rsidRDefault="0011580E" w14:paraId="56949D12"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C</w:t>
            </w:r>
          </w:p>
        </w:tc>
        <w:tc>
          <w:tcPr>
            <w:tcW w:w="1173" w:type="dxa"/>
            <w:vAlign w:val="center"/>
          </w:tcPr>
          <w:p w:rsidRPr="00551DB5" w:rsidR="0011580E" w:rsidP="00441A10" w:rsidRDefault="0011580E" w14:paraId="1E5AAB69" w14:textId="77777777">
            <w:pPr>
              <w:cnfStyle w:val="000000000000" w:firstRow="0" w:lastRow="0" w:firstColumn="0" w:lastColumn="0" w:oddVBand="0" w:evenVBand="0" w:oddHBand="0" w:evenHBand="0" w:firstRowFirstColumn="0" w:firstRowLastColumn="0" w:lastRowFirstColumn="0" w:lastRowLastColumn="0"/>
              <w:rPr>
                <w:sz w:val="16"/>
                <w:szCs w:val="18"/>
              </w:rPr>
            </w:pPr>
            <w:r w:rsidRPr="00551DB5">
              <w:rPr>
                <w:sz w:val="16"/>
                <w:szCs w:val="18"/>
              </w:rPr>
              <w:t>I</w:t>
            </w:r>
          </w:p>
        </w:tc>
      </w:tr>
      <w:tr w:rsidRPr="00551DB5" w:rsidR="0011580E" w:rsidTr="00441A10" w14:paraId="0468708E"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551DB5" w:rsidR="0011580E" w:rsidP="00441A10" w:rsidRDefault="0011580E" w14:paraId="08790EE5" w14:textId="77777777">
            <w:pPr>
              <w:rPr>
                <w:sz w:val="16"/>
                <w:szCs w:val="18"/>
              </w:rPr>
            </w:pPr>
            <w:r w:rsidRPr="00551DB5">
              <w:rPr>
                <w:sz w:val="16"/>
                <w:szCs w:val="18"/>
              </w:rPr>
              <w:t>Document Approval</w:t>
            </w:r>
          </w:p>
        </w:tc>
        <w:tc>
          <w:tcPr>
            <w:tcW w:w="1701" w:type="dxa"/>
            <w:vAlign w:val="center"/>
          </w:tcPr>
          <w:p w:rsidRPr="00551DB5" w:rsidR="0011580E" w:rsidP="00441A10" w:rsidRDefault="0011580E" w14:paraId="273D0A1C"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A</w:t>
            </w:r>
          </w:p>
        </w:tc>
        <w:tc>
          <w:tcPr>
            <w:tcW w:w="1296" w:type="dxa"/>
            <w:vAlign w:val="center"/>
          </w:tcPr>
          <w:p w:rsidRPr="00551DB5" w:rsidR="0011580E" w:rsidP="00441A10" w:rsidRDefault="0011580E" w14:paraId="6BB9A05F"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R</w:t>
            </w:r>
          </w:p>
        </w:tc>
        <w:tc>
          <w:tcPr>
            <w:tcW w:w="1296" w:type="dxa"/>
            <w:vAlign w:val="center"/>
          </w:tcPr>
          <w:p w:rsidRPr="00551DB5" w:rsidR="0011580E" w:rsidP="00441A10" w:rsidRDefault="0011580E" w14:paraId="4B4A524C"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 R</w:t>
            </w:r>
          </w:p>
        </w:tc>
        <w:tc>
          <w:tcPr>
            <w:tcW w:w="1283" w:type="dxa"/>
            <w:vAlign w:val="center"/>
          </w:tcPr>
          <w:p w:rsidRPr="00551DB5" w:rsidR="0011580E" w:rsidP="00441A10" w:rsidRDefault="0011580E" w14:paraId="7D441C20"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w:t>
            </w:r>
          </w:p>
        </w:tc>
        <w:tc>
          <w:tcPr>
            <w:tcW w:w="1309" w:type="dxa"/>
            <w:vAlign w:val="center"/>
          </w:tcPr>
          <w:p w:rsidRPr="00551DB5" w:rsidR="0011580E" w:rsidP="00441A10" w:rsidRDefault="0011580E" w14:paraId="38F7F4C2"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 R</w:t>
            </w:r>
          </w:p>
        </w:tc>
        <w:tc>
          <w:tcPr>
            <w:tcW w:w="1173" w:type="dxa"/>
            <w:vAlign w:val="center"/>
          </w:tcPr>
          <w:p w:rsidRPr="00551DB5" w:rsidR="0011580E" w:rsidP="00441A10" w:rsidRDefault="0011580E" w14:paraId="1B757724" w14:textId="77777777">
            <w:pPr>
              <w:cnfStyle w:val="000000100000" w:firstRow="0" w:lastRow="0" w:firstColumn="0" w:lastColumn="0" w:oddVBand="0" w:evenVBand="0" w:oddHBand="1" w:evenHBand="0" w:firstRowFirstColumn="0" w:firstRowLastColumn="0" w:lastRowFirstColumn="0" w:lastRowLastColumn="0"/>
              <w:rPr>
                <w:sz w:val="16"/>
                <w:szCs w:val="18"/>
              </w:rPr>
            </w:pPr>
            <w:r w:rsidRPr="00551DB5">
              <w:rPr>
                <w:sz w:val="16"/>
                <w:szCs w:val="18"/>
              </w:rPr>
              <w:t>I</w:t>
            </w:r>
          </w:p>
        </w:tc>
      </w:tr>
    </w:tbl>
    <w:tbl>
      <w:tblPr>
        <w:tblStyle w:val="ListTable7Colourful"/>
        <w:tblW w:w="0" w:type="auto"/>
        <w:tblLook w:val="04A0" w:firstRow="1" w:lastRow="0" w:firstColumn="1" w:lastColumn="0" w:noHBand="0" w:noVBand="1"/>
      </w:tblPr>
      <w:tblGrid>
        <w:gridCol w:w="517"/>
        <w:gridCol w:w="2442"/>
      </w:tblGrid>
      <w:tr w:rsidRPr="007F79FF" w:rsidR="0011580E" w:rsidTr="00441A10" w14:paraId="6FE50BD7" w14:textId="77777777">
        <w:trPr>
          <w:cnfStyle w:val="100000000000" w:firstRow="1" w:lastRow="0" w:firstColumn="0" w:lastColumn="0" w:oddVBand="0" w:evenVBand="0" w:oddHBand="0" w:evenHBand="0" w:firstRowFirstColumn="0" w:firstRowLastColumn="0" w:lastRowFirstColumn="0" w:lastRowLastColumn="0"/>
          <w:trHeight w:val="329" w:hRule="exact"/>
        </w:trPr>
        <w:tc>
          <w:tcPr>
            <w:cnfStyle w:val="001000000100" w:firstRow="0" w:lastRow="0" w:firstColumn="1" w:lastColumn="0" w:oddVBand="0" w:evenVBand="0" w:oddHBand="0" w:evenHBand="0" w:firstRowFirstColumn="1" w:firstRowLastColumn="0" w:lastRowFirstColumn="0" w:lastRowLastColumn="0"/>
            <w:tcW w:w="293" w:type="dxa"/>
            <w:vAlign w:val="center"/>
          </w:tcPr>
          <w:p w:rsidRPr="00AD243C" w:rsidR="0011580E" w:rsidP="00441A10" w:rsidRDefault="0011580E" w14:paraId="35B2AE36" w14:textId="77777777">
            <w:pPr>
              <w:rPr>
                <w:sz w:val="16"/>
                <w:szCs w:val="20"/>
              </w:rPr>
            </w:pPr>
            <w:r w:rsidRPr="00AD243C">
              <w:rPr>
                <w:sz w:val="16"/>
                <w:szCs w:val="20"/>
              </w:rPr>
              <w:t>Key</w:t>
            </w:r>
          </w:p>
        </w:tc>
        <w:tc>
          <w:tcPr>
            <w:tcW w:w="2442" w:type="dxa"/>
            <w:vAlign w:val="center"/>
          </w:tcPr>
          <w:p w:rsidRPr="00AD243C" w:rsidR="0011580E" w:rsidP="00441A10" w:rsidRDefault="0011580E" w14:paraId="22D2110E" w14:textId="77777777">
            <w:pPr>
              <w:cnfStyle w:val="100000000000" w:firstRow="1" w:lastRow="0" w:firstColumn="0" w:lastColumn="0" w:oddVBand="0" w:evenVBand="0" w:oddHBand="0" w:evenHBand="0" w:firstRowFirstColumn="0" w:firstRowLastColumn="0" w:lastRowFirstColumn="0" w:lastRowLastColumn="0"/>
              <w:rPr>
                <w:sz w:val="16"/>
                <w:szCs w:val="20"/>
              </w:rPr>
            </w:pPr>
          </w:p>
        </w:tc>
      </w:tr>
      <w:tr w:rsidRPr="007F79FF" w:rsidR="0011580E" w:rsidTr="00441A10" w14:paraId="7F10CCA0" w14:textId="77777777">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AD243C" w:rsidR="0011580E" w:rsidP="00441A10" w:rsidRDefault="0011580E" w14:paraId="41043B6E" w14:textId="77777777">
            <w:pPr>
              <w:rPr>
                <w:sz w:val="16"/>
                <w:szCs w:val="20"/>
              </w:rPr>
            </w:pPr>
            <w:r w:rsidRPr="00AD243C">
              <w:rPr>
                <w:sz w:val="16"/>
                <w:szCs w:val="20"/>
              </w:rPr>
              <w:t xml:space="preserve">R </w:t>
            </w:r>
          </w:p>
        </w:tc>
        <w:tc>
          <w:tcPr>
            <w:tcW w:w="2442" w:type="dxa"/>
            <w:vAlign w:val="center"/>
          </w:tcPr>
          <w:p w:rsidRPr="00AD243C" w:rsidR="0011580E" w:rsidP="00441A10" w:rsidRDefault="0011580E" w14:paraId="5A68BC68" w14:textId="77777777">
            <w:pPr>
              <w:cnfStyle w:val="000000100000" w:firstRow="0" w:lastRow="0" w:firstColumn="0" w:lastColumn="0" w:oddVBand="0" w:evenVBand="0" w:oddHBand="1" w:evenHBand="0" w:firstRowFirstColumn="0" w:firstRowLastColumn="0" w:lastRowFirstColumn="0" w:lastRowLastColumn="0"/>
              <w:rPr>
                <w:sz w:val="16"/>
                <w:szCs w:val="20"/>
              </w:rPr>
            </w:pPr>
            <w:r w:rsidRPr="00AD243C">
              <w:rPr>
                <w:sz w:val="16"/>
                <w:szCs w:val="20"/>
              </w:rPr>
              <w:t>Responsible</w:t>
            </w:r>
          </w:p>
        </w:tc>
      </w:tr>
      <w:tr w:rsidRPr="007F79FF" w:rsidR="0011580E" w:rsidTr="00441A10" w14:paraId="68D01B9A" w14:textId="7777777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AD243C" w:rsidR="0011580E" w:rsidP="00441A10" w:rsidRDefault="0011580E" w14:paraId="42871714" w14:textId="77777777">
            <w:pPr>
              <w:rPr>
                <w:sz w:val="16"/>
                <w:szCs w:val="20"/>
              </w:rPr>
            </w:pPr>
            <w:r w:rsidRPr="00AD243C">
              <w:rPr>
                <w:sz w:val="16"/>
                <w:szCs w:val="20"/>
              </w:rPr>
              <w:t>A</w:t>
            </w:r>
          </w:p>
        </w:tc>
        <w:tc>
          <w:tcPr>
            <w:tcW w:w="2442" w:type="dxa"/>
            <w:vAlign w:val="center"/>
          </w:tcPr>
          <w:p w:rsidRPr="00AD243C" w:rsidR="0011580E" w:rsidP="00441A10" w:rsidRDefault="0011580E" w14:paraId="538D24F8" w14:textId="77777777">
            <w:pPr>
              <w:cnfStyle w:val="000000000000" w:firstRow="0" w:lastRow="0" w:firstColumn="0" w:lastColumn="0" w:oddVBand="0" w:evenVBand="0" w:oddHBand="0" w:evenHBand="0" w:firstRowFirstColumn="0" w:firstRowLastColumn="0" w:lastRowFirstColumn="0" w:lastRowLastColumn="0"/>
              <w:rPr>
                <w:sz w:val="16"/>
                <w:szCs w:val="20"/>
              </w:rPr>
            </w:pPr>
            <w:r w:rsidRPr="00AD243C">
              <w:rPr>
                <w:sz w:val="16"/>
                <w:szCs w:val="20"/>
              </w:rPr>
              <w:t>Accountable</w:t>
            </w:r>
          </w:p>
        </w:tc>
      </w:tr>
      <w:tr w:rsidRPr="007F79FF" w:rsidR="0011580E" w:rsidTr="00441A10" w14:paraId="0488C535" w14:textId="77777777">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AD243C" w:rsidR="0011580E" w:rsidP="00441A10" w:rsidRDefault="0011580E" w14:paraId="12BFD72A" w14:textId="77777777">
            <w:pPr>
              <w:rPr>
                <w:sz w:val="16"/>
                <w:szCs w:val="20"/>
              </w:rPr>
            </w:pPr>
            <w:r w:rsidRPr="00AD243C">
              <w:rPr>
                <w:sz w:val="16"/>
                <w:szCs w:val="20"/>
              </w:rPr>
              <w:t>C</w:t>
            </w:r>
          </w:p>
        </w:tc>
        <w:tc>
          <w:tcPr>
            <w:tcW w:w="2442" w:type="dxa"/>
            <w:vAlign w:val="center"/>
          </w:tcPr>
          <w:p w:rsidRPr="00AD243C" w:rsidR="0011580E" w:rsidP="00441A10" w:rsidRDefault="0011580E" w14:paraId="64AE0F2B" w14:textId="77777777">
            <w:pPr>
              <w:cnfStyle w:val="000000100000" w:firstRow="0" w:lastRow="0" w:firstColumn="0" w:lastColumn="0" w:oddVBand="0" w:evenVBand="0" w:oddHBand="1" w:evenHBand="0" w:firstRowFirstColumn="0" w:firstRowLastColumn="0" w:lastRowFirstColumn="0" w:lastRowLastColumn="0"/>
              <w:rPr>
                <w:sz w:val="16"/>
                <w:szCs w:val="20"/>
              </w:rPr>
            </w:pPr>
            <w:r w:rsidRPr="00AD243C">
              <w:rPr>
                <w:sz w:val="16"/>
                <w:szCs w:val="20"/>
              </w:rPr>
              <w:t>Consulted</w:t>
            </w:r>
          </w:p>
        </w:tc>
      </w:tr>
      <w:tr w:rsidRPr="007F79FF" w:rsidR="0011580E" w:rsidTr="00441A10" w14:paraId="6DBB5627" w14:textId="7777777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AD243C" w:rsidR="0011580E" w:rsidP="00441A10" w:rsidRDefault="0011580E" w14:paraId="0E023AE7" w14:textId="77777777">
            <w:pPr>
              <w:rPr>
                <w:sz w:val="16"/>
                <w:szCs w:val="20"/>
              </w:rPr>
            </w:pPr>
            <w:r w:rsidRPr="00AD243C">
              <w:rPr>
                <w:sz w:val="16"/>
                <w:szCs w:val="20"/>
              </w:rPr>
              <w:t>I</w:t>
            </w:r>
          </w:p>
        </w:tc>
        <w:tc>
          <w:tcPr>
            <w:tcW w:w="2442" w:type="dxa"/>
            <w:vAlign w:val="center"/>
          </w:tcPr>
          <w:p w:rsidRPr="00AD243C" w:rsidR="0011580E" w:rsidP="00441A10" w:rsidRDefault="0011580E" w14:paraId="069A6FB0" w14:textId="77777777">
            <w:pPr>
              <w:cnfStyle w:val="000000000000" w:firstRow="0" w:lastRow="0" w:firstColumn="0" w:lastColumn="0" w:oddVBand="0" w:evenVBand="0" w:oddHBand="0" w:evenHBand="0" w:firstRowFirstColumn="0" w:firstRowLastColumn="0" w:lastRowFirstColumn="0" w:lastRowLastColumn="0"/>
            </w:pPr>
            <w:r w:rsidRPr="00AD243C">
              <w:t>Informed</w:t>
            </w:r>
          </w:p>
        </w:tc>
      </w:tr>
    </w:tbl>
    <w:p w:rsidRPr="00CE424F" w:rsidR="00C83281" w:rsidP="009615AB" w:rsidRDefault="00C83281" w14:paraId="68634FEC" w14:textId="24F37B98">
      <w:pPr>
        <w:rPr>
          <w:lang w:val="en-US"/>
        </w:rPr>
      </w:pPr>
    </w:p>
    <w:sectPr w:rsidRPr="00CE424F" w:rsidR="00C83281" w:rsidSect="005525BB">
      <w:headerReference w:type="default" r:id="rId49"/>
      <w:footerReference w:type="default" r:id="rId50"/>
      <w:pgSz w:w="11906" w:h="16838" w:orient="portrait"/>
      <w:pgMar w:top="720" w:right="720" w:bottom="720" w:left="72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SK" w:author="Sudhansu Kumar" w:date="2023-09-07T17:52:00Z" w:id="2">
    <w:p w:rsidR="009F45A1" w:rsidP="00A07987" w:rsidRDefault="009F45A1" w14:paraId="4385B9AB" w14:textId="757F2B4D">
      <w:pPr>
        <w:pStyle w:val="CommentText"/>
        <w:jc w:val="left"/>
      </w:pPr>
      <w:r>
        <w:rPr>
          <w:rStyle w:val="CommentReference"/>
        </w:rPr>
        <w:annotationRef/>
      </w:r>
      <w:r>
        <w:fldChar w:fldCharType="begin"/>
      </w:r>
      <w:r>
        <w:instrText>HYPERLINK "mailto:saravanan.sankaran@netradyne.com"</w:instrText>
      </w:r>
      <w:bookmarkStart w:name="_@_E5DEB8173AFA4033BFA294CE95A0EAE8Z" w:id="3"/>
      <w:r>
        <w:fldChar w:fldCharType="separate"/>
      </w:r>
      <w:bookmarkEnd w:id="3"/>
      <w:r w:rsidRPr="009F45A1">
        <w:rPr>
          <w:rStyle w:val="Mention"/>
          <w:noProof/>
        </w:rPr>
        <w:t>@Saravanan Sankaran</w:t>
      </w:r>
      <w:r>
        <w:fldChar w:fldCharType="end"/>
      </w:r>
      <w:r>
        <w:t xml:space="preserve"> </w:t>
      </w:r>
      <w:r>
        <w:fldChar w:fldCharType="begin"/>
      </w:r>
      <w:r>
        <w:instrText>HYPERLINK "mailto:rajeev.ghosh@netradyne.com"</w:instrText>
      </w:r>
      <w:bookmarkStart w:name="_@_A666F7E198D44404AB6CE3EE631F8680Z" w:id="4"/>
      <w:r>
        <w:fldChar w:fldCharType="separate"/>
      </w:r>
      <w:bookmarkEnd w:id="4"/>
      <w:r w:rsidRPr="009F45A1">
        <w:rPr>
          <w:rStyle w:val="Mention"/>
          <w:noProof/>
        </w:rPr>
        <w:t>@Rajeev Ghosh</w:t>
      </w:r>
      <w:r>
        <w:fldChar w:fldCharType="end"/>
      </w:r>
      <w:r>
        <w:t xml:space="preserve"> </w:t>
      </w:r>
      <w:r>
        <w:fldChar w:fldCharType="begin"/>
      </w:r>
      <w:r>
        <w:instrText>HYPERLINK "mailto:chethan.gangaraju@netradyne.com"</w:instrText>
      </w:r>
      <w:bookmarkStart w:name="_@_4B22E28F5DC0411889DA0D35FD2E2D9CZ" w:id="5"/>
      <w:r>
        <w:fldChar w:fldCharType="separate"/>
      </w:r>
      <w:bookmarkEnd w:id="5"/>
      <w:r w:rsidRPr="009F45A1">
        <w:rPr>
          <w:rStyle w:val="Mention"/>
          <w:noProof/>
        </w:rPr>
        <w:t>@Chethan Gangaraju</w:t>
      </w:r>
      <w:r>
        <w:fldChar w:fldCharType="end"/>
      </w:r>
      <w:r>
        <w:t xml:space="preserve"> </w:t>
      </w:r>
      <w:r>
        <w:fldChar w:fldCharType="begin"/>
      </w:r>
      <w:r>
        <w:instrText>HYPERLINK "mailto:garima.bhatt@netradyne.com"</w:instrText>
      </w:r>
      <w:bookmarkStart w:name="_@_D9CD77E6F1E2414A8F605AD3AFA0E3FEZ" w:id="6"/>
      <w:r>
        <w:fldChar w:fldCharType="separate"/>
      </w:r>
      <w:bookmarkEnd w:id="6"/>
      <w:r w:rsidRPr="009F45A1">
        <w:rPr>
          <w:rStyle w:val="Mention"/>
          <w:noProof/>
        </w:rPr>
        <w:t>@Garima Bhatt</w:t>
      </w:r>
      <w:r>
        <w:fldChar w:fldCharType="end"/>
      </w:r>
      <w:r>
        <w:t xml:space="preserve"> </w:t>
      </w:r>
      <w:r>
        <w:fldChar w:fldCharType="begin"/>
      </w:r>
      <w:r>
        <w:instrText>HYPERLINK "mailto:gautam.kumar@netradyne.com"</w:instrText>
      </w:r>
      <w:bookmarkStart w:name="_@_DF9BA26398AA411C84FE4D1286E5A610Z" w:id="7"/>
      <w:r>
        <w:fldChar w:fldCharType="separate"/>
      </w:r>
      <w:bookmarkEnd w:id="7"/>
      <w:r w:rsidRPr="009F45A1">
        <w:rPr>
          <w:rStyle w:val="Mention"/>
          <w:noProof/>
        </w:rPr>
        <w:t>@Gautam Kumar</w:t>
      </w:r>
      <w:r>
        <w:fldChar w:fldCharType="end"/>
      </w:r>
      <w:r>
        <w:t xml:space="preserve"> </w:t>
      </w:r>
      <w:r>
        <w:fldChar w:fldCharType="begin"/>
      </w:r>
      <w:r>
        <w:instrText>HYPERLINK "mailto:gaurav.agarwal@netradyne.com"</w:instrText>
      </w:r>
      <w:bookmarkStart w:name="_@_AF26C96F04AF42E59775111E13356C9BZ" w:id="8"/>
      <w:r>
        <w:fldChar w:fldCharType="separate"/>
      </w:r>
      <w:bookmarkEnd w:id="8"/>
      <w:r w:rsidRPr="009F45A1">
        <w:rPr>
          <w:rStyle w:val="Mention"/>
          <w:noProof/>
        </w:rPr>
        <w:t>@Gaurav Agarwal</w:t>
      </w:r>
      <w:r>
        <w:fldChar w:fldCharType="end"/>
      </w:r>
      <w:r>
        <w:t xml:space="preserve"> </w:t>
      </w:r>
      <w:r>
        <w:fldChar w:fldCharType="begin"/>
      </w:r>
      <w:r>
        <w:instrText>HYPERLINK "mailto:shivesh.ranjan@netradyne.com"</w:instrText>
      </w:r>
      <w:bookmarkStart w:name="_@_B0C8F4F7E22342C48C29DB003635C6FAZ" w:id="9"/>
      <w:r>
        <w:fldChar w:fldCharType="separate"/>
      </w:r>
      <w:bookmarkEnd w:id="9"/>
      <w:r w:rsidRPr="009F45A1">
        <w:rPr>
          <w:rStyle w:val="Mention"/>
          <w:noProof/>
        </w:rPr>
        <w:t>@Shivesh Ranjan</w:t>
      </w:r>
      <w:r>
        <w:fldChar w:fldCharType="end"/>
      </w:r>
      <w:r>
        <w:t xml:space="preserve"> Netradyne Information Security Control Framework has been defined to formalize all the InfoSec controls customized for Netradyne existing environment. Need your review and feedbacks here to improve it further and release.</w:t>
      </w:r>
    </w:p>
  </w:comment>
  <w:comment xmlns:w="http://schemas.openxmlformats.org/wordprocessingml/2006/main" w:initials="KS" w:author="Kavitha Shetty" w:date="2025-07-18T19:47:06" w:id="774899220">
    <w:p xmlns:w14="http://schemas.microsoft.com/office/word/2010/wordml" xmlns:w="http://schemas.openxmlformats.org/wordprocessingml/2006/main" w:rsidR="367C8ACA" w:rsidRDefault="3E0C50CE" w14:paraId="20CA5B36" w14:textId="5A9455A6">
      <w:pPr>
        <w:pStyle w:val="CommentText"/>
      </w:pPr>
      <w:r>
        <w:rPr>
          <w:rStyle w:val="CommentReference"/>
        </w:rPr>
        <w:annotationRef/>
      </w:r>
      <w:r>
        <w:fldChar w:fldCharType="begin"/>
      </w:r>
      <w:r>
        <w:instrText xml:space="preserve"> HYPERLINK "mailto:sudhansu.kumar@netradyne.com"</w:instrText>
      </w:r>
      <w:bookmarkStart w:name="_@_D0CF9A6B32594F4B9C20CDE6683E8934Z" w:id="152669564"/>
      <w:r>
        <w:fldChar w:fldCharType="separate"/>
      </w:r>
      <w:bookmarkEnd w:id="152669564"/>
      <w:r w:rsidRPr="1E23B670" w:rsidR="0064E72F">
        <w:rPr>
          <w:rStyle w:val="Mention"/>
          <w:noProof/>
        </w:rPr>
        <w:t>@Sudhansu Kumar</w:t>
      </w:r>
      <w:r>
        <w:fldChar w:fldCharType="end"/>
      </w:r>
      <w:r w:rsidRPr="35B01958" w:rsidR="6CA9D0B3">
        <w:t xml:space="preserve"> , can you please review this</w:t>
      </w:r>
    </w:p>
  </w:comment>
</w:comments>
</file>

<file path=word/commentsExtended.xml><?xml version="1.0" encoding="utf-8"?>
<w15:commentsEx xmlns:mc="http://schemas.openxmlformats.org/markup-compatibility/2006" xmlns:w15="http://schemas.microsoft.com/office/word/2012/wordml" mc:Ignorable="w15">
  <w15:commentEx w15:done="0" w15:paraId="4385B9AB"/>
  <w15:commentEx w15:done="0" w15:paraId="20CA5B3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A48C5E" w16cex:dateUtc="2023-09-07T12:22:00Z"/>
  <w16cex:commentExtensible w16cex:durableId="143FBA31" w16cex:dateUtc="2025-07-18T14:17:06.762Z"/>
</w16cex:commentsExtensible>
</file>

<file path=word/commentsIds.xml><?xml version="1.0" encoding="utf-8"?>
<w16cid:commentsIds xmlns:mc="http://schemas.openxmlformats.org/markup-compatibility/2006" xmlns:w16cid="http://schemas.microsoft.com/office/word/2016/wordml/cid" mc:Ignorable="w16cid">
  <w16cid:commentId w16cid:paraId="4385B9AB" w16cid:durableId="28A48C5E"/>
  <w16cid:commentId w16cid:paraId="20CA5B36" w16cid:durableId="143FBA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A1DBF" w:rsidP="00566B19" w:rsidRDefault="00AA1DBF" w14:paraId="2790CDD8" w14:textId="77777777">
      <w:pPr>
        <w:spacing w:after="0" w:line="240" w:lineRule="auto"/>
      </w:pPr>
      <w:r>
        <w:separator/>
      </w:r>
    </w:p>
  </w:endnote>
  <w:endnote w:type="continuationSeparator" w:id="0">
    <w:p w:rsidR="00AA1DBF" w:rsidP="00566B19" w:rsidRDefault="00AA1DBF" w14:paraId="196D5191" w14:textId="77777777">
      <w:pPr>
        <w:spacing w:after="0" w:line="240" w:lineRule="auto"/>
      </w:pPr>
      <w:r>
        <w:continuationSeparator/>
      </w:r>
    </w:p>
  </w:endnote>
  <w:endnote w:type="continuationNotice" w:id="1">
    <w:p w:rsidR="00AA1DBF" w:rsidRDefault="00AA1DBF" w14:paraId="2FE01DF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Cambria"/>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946D9" w:rsidRDefault="00000000" w14:paraId="43663197" w14:textId="47AF8392">
    <w:pPr>
      <w:pStyle w:val="Footer"/>
      <w:jc w:val="right"/>
    </w:pPr>
    <w:sdt>
      <w:sdtPr>
        <w:id w:val="-1277094815"/>
        <w:docPartObj>
          <w:docPartGallery w:val="Page Numbers (Bottom of Page)"/>
          <w:docPartUnique/>
        </w:docPartObj>
      </w:sdtPr>
      <w:sdtEndPr>
        <w:rPr>
          <w:noProof/>
        </w:rPr>
      </w:sdtEndPr>
      <w:sdtContent>
        <w:r w:rsidR="004946D9">
          <w:fldChar w:fldCharType="begin"/>
        </w:r>
        <w:r w:rsidR="004946D9">
          <w:instrText xml:space="preserve"> PAGE   \* MERGEFORMAT </w:instrText>
        </w:r>
        <w:r w:rsidR="004946D9">
          <w:fldChar w:fldCharType="separate"/>
        </w:r>
        <w:r w:rsidR="004946D9">
          <w:rPr>
            <w:noProof/>
          </w:rPr>
          <w:t>2</w:t>
        </w:r>
        <w:r w:rsidR="004946D9">
          <w:rPr>
            <w:noProof/>
          </w:rPr>
          <w:fldChar w:fldCharType="end"/>
        </w:r>
      </w:sdtContent>
    </w:sdt>
  </w:p>
  <w:p w:rsidR="005C1DD1" w:rsidRDefault="005C1DD1" w14:paraId="5499E6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A1DBF" w:rsidP="00566B19" w:rsidRDefault="00AA1DBF" w14:paraId="5714719A" w14:textId="77777777">
      <w:pPr>
        <w:spacing w:after="0" w:line="240" w:lineRule="auto"/>
      </w:pPr>
      <w:r>
        <w:separator/>
      </w:r>
    </w:p>
  </w:footnote>
  <w:footnote w:type="continuationSeparator" w:id="0">
    <w:p w:rsidR="00AA1DBF" w:rsidP="00566B19" w:rsidRDefault="00AA1DBF" w14:paraId="1449C6E4" w14:textId="77777777">
      <w:pPr>
        <w:spacing w:after="0" w:line="240" w:lineRule="auto"/>
      </w:pPr>
      <w:r>
        <w:continuationSeparator/>
      </w:r>
    </w:p>
  </w:footnote>
  <w:footnote w:type="continuationNotice" w:id="1">
    <w:p w:rsidR="00AA1DBF" w:rsidRDefault="00AA1DBF" w14:paraId="0E8F852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66B19" w:rsidRDefault="00317EF6" w14:paraId="57DA246D" w14:textId="620166C5">
    <w:pPr>
      <w:pStyle w:val="Header"/>
    </w:pPr>
    <w:r>
      <w:rPr>
        <w:noProof/>
      </w:rPr>
      <w:drawing>
        <wp:inline distT="0" distB="0" distL="0" distR="0" wp14:anchorId="6AD073FF" wp14:editId="2C725E16">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rsidR="00566B19" w:rsidRDefault="00566B19" w14:paraId="7DCA9236"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4pCn8aEhQ55pBm" int2:id="c4lnWmor">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C5511"/>
    <w:multiLevelType w:val="multilevel"/>
    <w:tmpl w:val="5A5AC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69B6F59"/>
    <w:multiLevelType w:val="hybridMultilevel"/>
    <w:tmpl w:val="D22C748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83E45E2"/>
    <w:multiLevelType w:val="multilevel"/>
    <w:tmpl w:val="437EC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AD063F4"/>
    <w:multiLevelType w:val="hybridMultilevel"/>
    <w:tmpl w:val="BFACA7F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1B8B5AE1"/>
    <w:multiLevelType w:val="hybridMultilevel"/>
    <w:tmpl w:val="2B3030F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5DB72F9"/>
    <w:multiLevelType w:val="multilevel"/>
    <w:tmpl w:val="039CF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8433A54"/>
    <w:multiLevelType w:val="multilevel"/>
    <w:tmpl w:val="D3F4E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A5D6F24"/>
    <w:multiLevelType w:val="hybridMultilevel"/>
    <w:tmpl w:val="396A0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A83C8A"/>
    <w:multiLevelType w:val="hybridMultilevel"/>
    <w:tmpl w:val="762609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4D645A2"/>
    <w:multiLevelType w:val="hybridMultilevel"/>
    <w:tmpl w:val="22A2F05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1"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9272ED"/>
    <w:multiLevelType w:val="hybridMultilevel"/>
    <w:tmpl w:val="5C2446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0E5314D"/>
    <w:multiLevelType w:val="multilevel"/>
    <w:tmpl w:val="15909F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4463D05"/>
    <w:multiLevelType w:val="multilevel"/>
    <w:tmpl w:val="782A5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5E7494B"/>
    <w:multiLevelType w:val="multilevel"/>
    <w:tmpl w:val="DCEE4E30"/>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E897349"/>
    <w:multiLevelType w:val="hybridMultilevel"/>
    <w:tmpl w:val="B97438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9" w15:restartNumberingAfterBreak="0">
    <w:nsid w:val="67741EEA"/>
    <w:multiLevelType w:val="hybridMultilevel"/>
    <w:tmpl w:val="722E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C036DE"/>
    <w:multiLevelType w:val="multilevel"/>
    <w:tmpl w:val="5F606B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753969F6"/>
    <w:multiLevelType w:val="multilevel"/>
    <w:tmpl w:val="900210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075909">
    <w:abstractNumId w:val="7"/>
  </w:num>
  <w:num w:numId="2" w16cid:durableId="748230596">
    <w:abstractNumId w:val="21"/>
  </w:num>
  <w:num w:numId="3" w16cid:durableId="1273323708">
    <w:abstractNumId w:val="13"/>
  </w:num>
  <w:num w:numId="4" w16cid:durableId="1731689365">
    <w:abstractNumId w:val="0"/>
  </w:num>
  <w:num w:numId="5" w16cid:durableId="900601843">
    <w:abstractNumId w:val="14"/>
  </w:num>
  <w:num w:numId="6" w16cid:durableId="1632517957">
    <w:abstractNumId w:val="2"/>
  </w:num>
  <w:num w:numId="7" w16cid:durableId="1861821461">
    <w:abstractNumId w:val="6"/>
  </w:num>
  <w:num w:numId="8" w16cid:durableId="1325550946">
    <w:abstractNumId w:val="20"/>
  </w:num>
  <w:num w:numId="9" w16cid:durableId="1518159581">
    <w:abstractNumId w:val="22"/>
  </w:num>
  <w:num w:numId="10" w16cid:durableId="1909530848">
    <w:abstractNumId w:val="10"/>
  </w:num>
  <w:num w:numId="11" w16cid:durableId="368065198">
    <w:abstractNumId w:val="11"/>
  </w:num>
  <w:num w:numId="12" w16cid:durableId="556164604">
    <w:abstractNumId w:val="22"/>
  </w:num>
  <w:num w:numId="13" w16cid:durableId="1029650255">
    <w:abstractNumId w:val="22"/>
  </w:num>
  <w:num w:numId="14" w16cid:durableId="1959482899">
    <w:abstractNumId w:val="22"/>
  </w:num>
  <w:num w:numId="15" w16cid:durableId="790637910">
    <w:abstractNumId w:val="22"/>
  </w:num>
  <w:num w:numId="16" w16cid:durableId="2130470034">
    <w:abstractNumId w:val="22"/>
  </w:num>
  <w:num w:numId="17" w16cid:durableId="42364939">
    <w:abstractNumId w:val="22"/>
  </w:num>
  <w:num w:numId="18" w16cid:durableId="2084985480">
    <w:abstractNumId w:val="23"/>
  </w:num>
  <w:num w:numId="19" w16cid:durableId="1406418453">
    <w:abstractNumId w:val="17"/>
  </w:num>
  <w:num w:numId="20" w16cid:durableId="1559785280">
    <w:abstractNumId w:val="5"/>
  </w:num>
  <w:num w:numId="21" w16cid:durableId="1972517842">
    <w:abstractNumId w:val="4"/>
  </w:num>
  <w:num w:numId="22" w16cid:durableId="1265847482">
    <w:abstractNumId w:val="18"/>
  </w:num>
  <w:num w:numId="23" w16cid:durableId="2133478985">
    <w:abstractNumId w:val="15"/>
  </w:num>
  <w:num w:numId="24" w16cid:durableId="1061443063">
    <w:abstractNumId w:val="9"/>
  </w:num>
  <w:num w:numId="25" w16cid:durableId="115101993">
    <w:abstractNumId w:val="16"/>
  </w:num>
  <w:num w:numId="26" w16cid:durableId="1578830773">
    <w:abstractNumId w:val="8"/>
  </w:num>
  <w:num w:numId="27" w16cid:durableId="312490025">
    <w:abstractNumId w:val="12"/>
  </w:num>
  <w:num w:numId="28" w16cid:durableId="455636878">
    <w:abstractNumId w:val="19"/>
  </w:num>
  <w:num w:numId="29" w16cid:durableId="1257251094">
    <w:abstractNumId w:val="3"/>
  </w:num>
  <w:num w:numId="30" w16cid:durableId="219099109">
    <w:abstractNumId w:val="1"/>
  </w:num>
</w:numbering>
</file>

<file path=word/people.xml><?xml version="1.0" encoding="utf-8"?>
<w15:people xmlns:mc="http://schemas.openxmlformats.org/markup-compatibility/2006" xmlns:w15="http://schemas.microsoft.com/office/word/2012/wordml" mc:Ignorable="w15">
  <w15:person w15:author="Sudhansu Kumar">
    <w15:presenceInfo w15:providerId="AD" w15:userId="S::sudhansu.kumar@netradyne.com::f8b320e9-7a15-49cd-88f1-7c71e1e26e19"/>
  </w15:person>
  <w15:person w15:author="Kavitha Shetty">
    <w15:presenceInfo w15:providerId="AD" w15:userId="S::kavitha.shetty@netradyne.com::7399c069-da21-435a-95d6-e78f60a2bef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33"/>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3833"/>
    <w:rsid w:val="00023DBD"/>
    <w:rsid w:val="00027D9A"/>
    <w:rsid w:val="000310D7"/>
    <w:rsid w:val="00033505"/>
    <w:rsid w:val="00033B14"/>
    <w:rsid w:val="00034400"/>
    <w:rsid w:val="000433E3"/>
    <w:rsid w:val="00051868"/>
    <w:rsid w:val="0006246B"/>
    <w:rsid w:val="00066207"/>
    <w:rsid w:val="000703DD"/>
    <w:rsid w:val="00070A7E"/>
    <w:rsid w:val="0007474F"/>
    <w:rsid w:val="000753D8"/>
    <w:rsid w:val="00077E29"/>
    <w:rsid w:val="00087D55"/>
    <w:rsid w:val="00092845"/>
    <w:rsid w:val="000A01DA"/>
    <w:rsid w:val="000B1A62"/>
    <w:rsid w:val="000D6A2F"/>
    <w:rsid w:val="000F55F1"/>
    <w:rsid w:val="001037DF"/>
    <w:rsid w:val="00103D97"/>
    <w:rsid w:val="0011208E"/>
    <w:rsid w:val="00113D69"/>
    <w:rsid w:val="0011580E"/>
    <w:rsid w:val="0011600F"/>
    <w:rsid w:val="00117C35"/>
    <w:rsid w:val="001205C4"/>
    <w:rsid w:val="001216B8"/>
    <w:rsid w:val="001401D0"/>
    <w:rsid w:val="00140B41"/>
    <w:rsid w:val="00143725"/>
    <w:rsid w:val="00147A18"/>
    <w:rsid w:val="00157D14"/>
    <w:rsid w:val="00160400"/>
    <w:rsid w:val="00176FC4"/>
    <w:rsid w:val="00180BB2"/>
    <w:rsid w:val="00186010"/>
    <w:rsid w:val="00191BDE"/>
    <w:rsid w:val="00192885"/>
    <w:rsid w:val="00194475"/>
    <w:rsid w:val="001B3448"/>
    <w:rsid w:val="001B3830"/>
    <w:rsid w:val="001C522C"/>
    <w:rsid w:val="001C650C"/>
    <w:rsid w:val="001C65BB"/>
    <w:rsid w:val="001F1A9D"/>
    <w:rsid w:val="001F2CE2"/>
    <w:rsid w:val="0020114C"/>
    <w:rsid w:val="00210725"/>
    <w:rsid w:val="0021687C"/>
    <w:rsid w:val="00224622"/>
    <w:rsid w:val="0022574F"/>
    <w:rsid w:val="002332D6"/>
    <w:rsid w:val="00234765"/>
    <w:rsid w:val="00242C48"/>
    <w:rsid w:val="00244714"/>
    <w:rsid w:val="00254B07"/>
    <w:rsid w:val="00255056"/>
    <w:rsid w:val="00260FB7"/>
    <w:rsid w:val="00264209"/>
    <w:rsid w:val="0026641D"/>
    <w:rsid w:val="002664D9"/>
    <w:rsid w:val="00267EE0"/>
    <w:rsid w:val="00272C19"/>
    <w:rsid w:val="00282A09"/>
    <w:rsid w:val="00291283"/>
    <w:rsid w:val="0029339C"/>
    <w:rsid w:val="00293BD8"/>
    <w:rsid w:val="002979B6"/>
    <w:rsid w:val="002A081E"/>
    <w:rsid w:val="002A3E4A"/>
    <w:rsid w:val="002A753B"/>
    <w:rsid w:val="002B0E21"/>
    <w:rsid w:val="002B1A29"/>
    <w:rsid w:val="002C15B1"/>
    <w:rsid w:val="002C52C1"/>
    <w:rsid w:val="002E0D84"/>
    <w:rsid w:val="002E1A4C"/>
    <w:rsid w:val="002E270E"/>
    <w:rsid w:val="002F77C7"/>
    <w:rsid w:val="00300F05"/>
    <w:rsid w:val="003049B0"/>
    <w:rsid w:val="0031154F"/>
    <w:rsid w:val="00317EF6"/>
    <w:rsid w:val="003224A3"/>
    <w:rsid w:val="003257E1"/>
    <w:rsid w:val="0033258F"/>
    <w:rsid w:val="00336672"/>
    <w:rsid w:val="00343F93"/>
    <w:rsid w:val="003442B2"/>
    <w:rsid w:val="00354C3F"/>
    <w:rsid w:val="00364125"/>
    <w:rsid w:val="00364389"/>
    <w:rsid w:val="00373998"/>
    <w:rsid w:val="0038392A"/>
    <w:rsid w:val="003865E1"/>
    <w:rsid w:val="0039466B"/>
    <w:rsid w:val="00397D9E"/>
    <w:rsid w:val="003A37FB"/>
    <w:rsid w:val="003A5D75"/>
    <w:rsid w:val="003B3B91"/>
    <w:rsid w:val="003C600F"/>
    <w:rsid w:val="003D6AB2"/>
    <w:rsid w:val="003E56AC"/>
    <w:rsid w:val="003F411E"/>
    <w:rsid w:val="004019E5"/>
    <w:rsid w:val="00410127"/>
    <w:rsid w:val="00421563"/>
    <w:rsid w:val="00425AAB"/>
    <w:rsid w:val="004355C9"/>
    <w:rsid w:val="0045375F"/>
    <w:rsid w:val="004723FC"/>
    <w:rsid w:val="00480B40"/>
    <w:rsid w:val="00493828"/>
    <w:rsid w:val="00494663"/>
    <w:rsid w:val="004946D9"/>
    <w:rsid w:val="00495CBA"/>
    <w:rsid w:val="004A4B3F"/>
    <w:rsid w:val="004A7248"/>
    <w:rsid w:val="004B283C"/>
    <w:rsid w:val="004B2CB6"/>
    <w:rsid w:val="004B3CFD"/>
    <w:rsid w:val="004B6031"/>
    <w:rsid w:val="004C71FA"/>
    <w:rsid w:val="004C7E5B"/>
    <w:rsid w:val="004D0629"/>
    <w:rsid w:val="004D0AF1"/>
    <w:rsid w:val="004E3AB1"/>
    <w:rsid w:val="004F5868"/>
    <w:rsid w:val="00501BC6"/>
    <w:rsid w:val="005067F1"/>
    <w:rsid w:val="0050725D"/>
    <w:rsid w:val="00512F6E"/>
    <w:rsid w:val="00515766"/>
    <w:rsid w:val="00516E98"/>
    <w:rsid w:val="00527A00"/>
    <w:rsid w:val="00530F4B"/>
    <w:rsid w:val="005355B3"/>
    <w:rsid w:val="00543384"/>
    <w:rsid w:val="0055200A"/>
    <w:rsid w:val="005525BB"/>
    <w:rsid w:val="00566B19"/>
    <w:rsid w:val="00575D8A"/>
    <w:rsid w:val="005802F2"/>
    <w:rsid w:val="00581A98"/>
    <w:rsid w:val="00582F6F"/>
    <w:rsid w:val="005850AA"/>
    <w:rsid w:val="00590C9B"/>
    <w:rsid w:val="005912E7"/>
    <w:rsid w:val="005953DF"/>
    <w:rsid w:val="005A186C"/>
    <w:rsid w:val="005A6612"/>
    <w:rsid w:val="005A7285"/>
    <w:rsid w:val="005B7CBB"/>
    <w:rsid w:val="005C1DD1"/>
    <w:rsid w:val="005D42AE"/>
    <w:rsid w:val="005D554E"/>
    <w:rsid w:val="005E2B3C"/>
    <w:rsid w:val="005E7168"/>
    <w:rsid w:val="005F6750"/>
    <w:rsid w:val="006032C4"/>
    <w:rsid w:val="00612E74"/>
    <w:rsid w:val="00627648"/>
    <w:rsid w:val="0063330A"/>
    <w:rsid w:val="00634A37"/>
    <w:rsid w:val="00636D7D"/>
    <w:rsid w:val="00643614"/>
    <w:rsid w:val="00644F9A"/>
    <w:rsid w:val="00650B52"/>
    <w:rsid w:val="006555C5"/>
    <w:rsid w:val="0066248A"/>
    <w:rsid w:val="00664202"/>
    <w:rsid w:val="00672C0E"/>
    <w:rsid w:val="00674274"/>
    <w:rsid w:val="00697401"/>
    <w:rsid w:val="006B373A"/>
    <w:rsid w:val="006B4D10"/>
    <w:rsid w:val="006C2E1A"/>
    <w:rsid w:val="006C68B6"/>
    <w:rsid w:val="006D5384"/>
    <w:rsid w:val="006E7E60"/>
    <w:rsid w:val="006E7FF5"/>
    <w:rsid w:val="006F2B88"/>
    <w:rsid w:val="00725235"/>
    <w:rsid w:val="00733222"/>
    <w:rsid w:val="00737DBD"/>
    <w:rsid w:val="00744423"/>
    <w:rsid w:val="00746E51"/>
    <w:rsid w:val="007477F0"/>
    <w:rsid w:val="007512C0"/>
    <w:rsid w:val="0075353A"/>
    <w:rsid w:val="0075501B"/>
    <w:rsid w:val="00764234"/>
    <w:rsid w:val="0077063E"/>
    <w:rsid w:val="00771B71"/>
    <w:rsid w:val="00782A76"/>
    <w:rsid w:val="00794786"/>
    <w:rsid w:val="00797AD4"/>
    <w:rsid w:val="007B11F8"/>
    <w:rsid w:val="007C794C"/>
    <w:rsid w:val="007D0E88"/>
    <w:rsid w:val="007E0BF6"/>
    <w:rsid w:val="007E4F2C"/>
    <w:rsid w:val="007F06FC"/>
    <w:rsid w:val="007F79FF"/>
    <w:rsid w:val="00806749"/>
    <w:rsid w:val="00813CDE"/>
    <w:rsid w:val="00815796"/>
    <w:rsid w:val="00817309"/>
    <w:rsid w:val="00822E04"/>
    <w:rsid w:val="008257F5"/>
    <w:rsid w:val="0083002E"/>
    <w:rsid w:val="00834350"/>
    <w:rsid w:val="00835096"/>
    <w:rsid w:val="008357E0"/>
    <w:rsid w:val="00843AF5"/>
    <w:rsid w:val="008547AA"/>
    <w:rsid w:val="008558E4"/>
    <w:rsid w:val="00860328"/>
    <w:rsid w:val="00865E59"/>
    <w:rsid w:val="008761A5"/>
    <w:rsid w:val="00881DDE"/>
    <w:rsid w:val="00883FE4"/>
    <w:rsid w:val="008840B9"/>
    <w:rsid w:val="00890308"/>
    <w:rsid w:val="00892187"/>
    <w:rsid w:val="00894678"/>
    <w:rsid w:val="00894E0A"/>
    <w:rsid w:val="00896334"/>
    <w:rsid w:val="008A1A42"/>
    <w:rsid w:val="008A7B4B"/>
    <w:rsid w:val="008B3BF0"/>
    <w:rsid w:val="008C297F"/>
    <w:rsid w:val="008D257D"/>
    <w:rsid w:val="008E6CA9"/>
    <w:rsid w:val="008E7588"/>
    <w:rsid w:val="008F6FEF"/>
    <w:rsid w:val="0090037E"/>
    <w:rsid w:val="00903981"/>
    <w:rsid w:val="009040B7"/>
    <w:rsid w:val="0090490F"/>
    <w:rsid w:val="009055AB"/>
    <w:rsid w:val="00906020"/>
    <w:rsid w:val="00915CA2"/>
    <w:rsid w:val="00917C6A"/>
    <w:rsid w:val="00925CCB"/>
    <w:rsid w:val="009279B2"/>
    <w:rsid w:val="00941332"/>
    <w:rsid w:val="009416BB"/>
    <w:rsid w:val="00943CEC"/>
    <w:rsid w:val="00951F16"/>
    <w:rsid w:val="00954F0C"/>
    <w:rsid w:val="009615AB"/>
    <w:rsid w:val="00961A60"/>
    <w:rsid w:val="00972C2C"/>
    <w:rsid w:val="00973DA2"/>
    <w:rsid w:val="0097461E"/>
    <w:rsid w:val="00975C94"/>
    <w:rsid w:val="00985A32"/>
    <w:rsid w:val="00992828"/>
    <w:rsid w:val="009960E3"/>
    <w:rsid w:val="00997E51"/>
    <w:rsid w:val="009A1EA0"/>
    <w:rsid w:val="009A2151"/>
    <w:rsid w:val="009A40F3"/>
    <w:rsid w:val="009A76BF"/>
    <w:rsid w:val="009B1C6B"/>
    <w:rsid w:val="009B2386"/>
    <w:rsid w:val="009B4579"/>
    <w:rsid w:val="009C005D"/>
    <w:rsid w:val="009C0F24"/>
    <w:rsid w:val="009C5E16"/>
    <w:rsid w:val="009D2316"/>
    <w:rsid w:val="009E3CCB"/>
    <w:rsid w:val="009F3BCD"/>
    <w:rsid w:val="009F45A1"/>
    <w:rsid w:val="00A07457"/>
    <w:rsid w:val="00A153BE"/>
    <w:rsid w:val="00A2249D"/>
    <w:rsid w:val="00A26817"/>
    <w:rsid w:val="00A4246B"/>
    <w:rsid w:val="00A53A4F"/>
    <w:rsid w:val="00A6558B"/>
    <w:rsid w:val="00A65793"/>
    <w:rsid w:val="00A7511D"/>
    <w:rsid w:val="00A85131"/>
    <w:rsid w:val="00A8542F"/>
    <w:rsid w:val="00AA1DBF"/>
    <w:rsid w:val="00AA1EE2"/>
    <w:rsid w:val="00AB25D2"/>
    <w:rsid w:val="00AB5244"/>
    <w:rsid w:val="00AC3A91"/>
    <w:rsid w:val="00AC750F"/>
    <w:rsid w:val="00AD77E7"/>
    <w:rsid w:val="00AE0243"/>
    <w:rsid w:val="00AE7D45"/>
    <w:rsid w:val="00AF08EF"/>
    <w:rsid w:val="00AF746E"/>
    <w:rsid w:val="00B05DCF"/>
    <w:rsid w:val="00B20D1A"/>
    <w:rsid w:val="00B21932"/>
    <w:rsid w:val="00B22AB2"/>
    <w:rsid w:val="00B22E0C"/>
    <w:rsid w:val="00B23147"/>
    <w:rsid w:val="00B250A6"/>
    <w:rsid w:val="00B27133"/>
    <w:rsid w:val="00B27B63"/>
    <w:rsid w:val="00B4582B"/>
    <w:rsid w:val="00B60416"/>
    <w:rsid w:val="00B650A7"/>
    <w:rsid w:val="00B67D39"/>
    <w:rsid w:val="00B722FD"/>
    <w:rsid w:val="00B77D12"/>
    <w:rsid w:val="00B80A2E"/>
    <w:rsid w:val="00B93495"/>
    <w:rsid w:val="00B937B8"/>
    <w:rsid w:val="00BA479E"/>
    <w:rsid w:val="00BA787C"/>
    <w:rsid w:val="00BB3E51"/>
    <w:rsid w:val="00BC41CF"/>
    <w:rsid w:val="00BD1DFD"/>
    <w:rsid w:val="00BD4458"/>
    <w:rsid w:val="00BD6BE2"/>
    <w:rsid w:val="00BE6360"/>
    <w:rsid w:val="00BE7400"/>
    <w:rsid w:val="00C017A3"/>
    <w:rsid w:val="00C041EB"/>
    <w:rsid w:val="00C102E3"/>
    <w:rsid w:val="00C24DCC"/>
    <w:rsid w:val="00C257AC"/>
    <w:rsid w:val="00C311D8"/>
    <w:rsid w:val="00C32BFD"/>
    <w:rsid w:val="00C36FA2"/>
    <w:rsid w:val="00C37909"/>
    <w:rsid w:val="00C4561B"/>
    <w:rsid w:val="00C46F3B"/>
    <w:rsid w:val="00C52589"/>
    <w:rsid w:val="00C54BA5"/>
    <w:rsid w:val="00C56D3E"/>
    <w:rsid w:val="00C627FC"/>
    <w:rsid w:val="00C83281"/>
    <w:rsid w:val="00C836C1"/>
    <w:rsid w:val="00C851BB"/>
    <w:rsid w:val="00C9059C"/>
    <w:rsid w:val="00C906BF"/>
    <w:rsid w:val="00C911A6"/>
    <w:rsid w:val="00C91EDB"/>
    <w:rsid w:val="00C9461E"/>
    <w:rsid w:val="00C951AA"/>
    <w:rsid w:val="00CA139B"/>
    <w:rsid w:val="00CB311C"/>
    <w:rsid w:val="00CB33B8"/>
    <w:rsid w:val="00CC59A6"/>
    <w:rsid w:val="00CC69A5"/>
    <w:rsid w:val="00CD23E4"/>
    <w:rsid w:val="00CD38A2"/>
    <w:rsid w:val="00CD7859"/>
    <w:rsid w:val="00CE3023"/>
    <w:rsid w:val="00CE3791"/>
    <w:rsid w:val="00CE424F"/>
    <w:rsid w:val="00CF5210"/>
    <w:rsid w:val="00CF6A20"/>
    <w:rsid w:val="00CF6E0F"/>
    <w:rsid w:val="00D038F7"/>
    <w:rsid w:val="00D06182"/>
    <w:rsid w:val="00D222CB"/>
    <w:rsid w:val="00D31E70"/>
    <w:rsid w:val="00D37018"/>
    <w:rsid w:val="00D603A2"/>
    <w:rsid w:val="00D622C3"/>
    <w:rsid w:val="00D7146C"/>
    <w:rsid w:val="00D71E77"/>
    <w:rsid w:val="00D7367A"/>
    <w:rsid w:val="00D77216"/>
    <w:rsid w:val="00D77AC7"/>
    <w:rsid w:val="00D77C8A"/>
    <w:rsid w:val="00D83A03"/>
    <w:rsid w:val="00D84EB9"/>
    <w:rsid w:val="00D91024"/>
    <w:rsid w:val="00D9424A"/>
    <w:rsid w:val="00D94F57"/>
    <w:rsid w:val="00DA459A"/>
    <w:rsid w:val="00DA6D3D"/>
    <w:rsid w:val="00DC051E"/>
    <w:rsid w:val="00DC761A"/>
    <w:rsid w:val="00DD3C1C"/>
    <w:rsid w:val="00DD59E3"/>
    <w:rsid w:val="00DE2DD2"/>
    <w:rsid w:val="00DF0D64"/>
    <w:rsid w:val="00DF2B7E"/>
    <w:rsid w:val="00DF4055"/>
    <w:rsid w:val="00E02EBB"/>
    <w:rsid w:val="00E06DDD"/>
    <w:rsid w:val="00E1632B"/>
    <w:rsid w:val="00E1700A"/>
    <w:rsid w:val="00E30AF1"/>
    <w:rsid w:val="00E30BF7"/>
    <w:rsid w:val="00E32D60"/>
    <w:rsid w:val="00E3742D"/>
    <w:rsid w:val="00E401DF"/>
    <w:rsid w:val="00E52A34"/>
    <w:rsid w:val="00E52A95"/>
    <w:rsid w:val="00E52E4F"/>
    <w:rsid w:val="00E57217"/>
    <w:rsid w:val="00E6244D"/>
    <w:rsid w:val="00E678CC"/>
    <w:rsid w:val="00E70E2E"/>
    <w:rsid w:val="00E7145E"/>
    <w:rsid w:val="00E7733A"/>
    <w:rsid w:val="00E77F93"/>
    <w:rsid w:val="00E85D5D"/>
    <w:rsid w:val="00E96101"/>
    <w:rsid w:val="00E97868"/>
    <w:rsid w:val="00EA41DB"/>
    <w:rsid w:val="00EA7E60"/>
    <w:rsid w:val="00EB3567"/>
    <w:rsid w:val="00EC19AF"/>
    <w:rsid w:val="00EC21C8"/>
    <w:rsid w:val="00ED625B"/>
    <w:rsid w:val="00ED6957"/>
    <w:rsid w:val="00EE12C5"/>
    <w:rsid w:val="00EE2D13"/>
    <w:rsid w:val="00EE7478"/>
    <w:rsid w:val="00EF4C14"/>
    <w:rsid w:val="00EF79F6"/>
    <w:rsid w:val="00F0333D"/>
    <w:rsid w:val="00F03B34"/>
    <w:rsid w:val="00F06B7B"/>
    <w:rsid w:val="00F13D5E"/>
    <w:rsid w:val="00F16998"/>
    <w:rsid w:val="00F223B2"/>
    <w:rsid w:val="00F3765F"/>
    <w:rsid w:val="00F5358D"/>
    <w:rsid w:val="00F66054"/>
    <w:rsid w:val="00F73B0A"/>
    <w:rsid w:val="00F765D9"/>
    <w:rsid w:val="00F92BA6"/>
    <w:rsid w:val="00FC1CC3"/>
    <w:rsid w:val="00FC5D0F"/>
    <w:rsid w:val="00FC7491"/>
    <w:rsid w:val="00FC7FA5"/>
    <w:rsid w:val="00FD4362"/>
    <w:rsid w:val="00FD5E6C"/>
    <w:rsid w:val="00FD614F"/>
    <w:rsid w:val="00FE3158"/>
    <w:rsid w:val="00FF04FA"/>
    <w:rsid w:val="00FF1FAB"/>
    <w:rsid w:val="01659D2F"/>
    <w:rsid w:val="01D7C006"/>
    <w:rsid w:val="0342B0DB"/>
    <w:rsid w:val="0370DC8D"/>
    <w:rsid w:val="03C57E1E"/>
    <w:rsid w:val="03FD30F7"/>
    <w:rsid w:val="07001223"/>
    <w:rsid w:val="07D1C4A6"/>
    <w:rsid w:val="07FF26CF"/>
    <w:rsid w:val="0A4AF224"/>
    <w:rsid w:val="0AD9D735"/>
    <w:rsid w:val="0E44BCF0"/>
    <w:rsid w:val="1059A0A3"/>
    <w:rsid w:val="110FE828"/>
    <w:rsid w:val="127B6E6F"/>
    <w:rsid w:val="13531E6A"/>
    <w:rsid w:val="18A4060E"/>
    <w:rsid w:val="1A97E61D"/>
    <w:rsid w:val="1AC0AEF9"/>
    <w:rsid w:val="1B84A272"/>
    <w:rsid w:val="1D49C8EC"/>
    <w:rsid w:val="1D7E6232"/>
    <w:rsid w:val="1D97CE07"/>
    <w:rsid w:val="1E64BB47"/>
    <w:rsid w:val="1E6F1D9B"/>
    <w:rsid w:val="1FD386C5"/>
    <w:rsid w:val="201CE4D0"/>
    <w:rsid w:val="2051D62B"/>
    <w:rsid w:val="2260D70B"/>
    <w:rsid w:val="28AAEFE2"/>
    <w:rsid w:val="291C6ECF"/>
    <w:rsid w:val="29A7A229"/>
    <w:rsid w:val="2A366F5E"/>
    <w:rsid w:val="2AB7447B"/>
    <w:rsid w:val="2BCD14D2"/>
    <w:rsid w:val="2CF5C749"/>
    <w:rsid w:val="2E6E6B84"/>
    <w:rsid w:val="2F4870F5"/>
    <w:rsid w:val="2F62ECA3"/>
    <w:rsid w:val="3112A8F4"/>
    <w:rsid w:val="317414A9"/>
    <w:rsid w:val="325E3B62"/>
    <w:rsid w:val="32621CAA"/>
    <w:rsid w:val="327B2D16"/>
    <w:rsid w:val="33D5A239"/>
    <w:rsid w:val="33FF4D20"/>
    <w:rsid w:val="35F9D400"/>
    <w:rsid w:val="3A015BB0"/>
    <w:rsid w:val="3C8893BF"/>
    <w:rsid w:val="3E16E9A6"/>
    <w:rsid w:val="3E3FFD33"/>
    <w:rsid w:val="40EDED71"/>
    <w:rsid w:val="42DB6525"/>
    <w:rsid w:val="4615CB61"/>
    <w:rsid w:val="46162A5B"/>
    <w:rsid w:val="466DC71F"/>
    <w:rsid w:val="46E772FA"/>
    <w:rsid w:val="47A0FF39"/>
    <w:rsid w:val="47CFBFDD"/>
    <w:rsid w:val="4970E6A8"/>
    <w:rsid w:val="49CB95D3"/>
    <w:rsid w:val="4CC4F42D"/>
    <w:rsid w:val="4D593500"/>
    <w:rsid w:val="5077CD10"/>
    <w:rsid w:val="54134C9F"/>
    <w:rsid w:val="553D762D"/>
    <w:rsid w:val="574375FE"/>
    <w:rsid w:val="582084D1"/>
    <w:rsid w:val="58607D4A"/>
    <w:rsid w:val="588828B8"/>
    <w:rsid w:val="5B61C54A"/>
    <w:rsid w:val="5BF34C37"/>
    <w:rsid w:val="5C27D4A1"/>
    <w:rsid w:val="5E7DBAED"/>
    <w:rsid w:val="5EEF6058"/>
    <w:rsid w:val="5F9816C6"/>
    <w:rsid w:val="5FC05DD2"/>
    <w:rsid w:val="5FF7ED00"/>
    <w:rsid w:val="603CF1C4"/>
    <w:rsid w:val="603EF38F"/>
    <w:rsid w:val="60493E7C"/>
    <w:rsid w:val="605F67DA"/>
    <w:rsid w:val="6093C54B"/>
    <w:rsid w:val="61B00530"/>
    <w:rsid w:val="61BED72E"/>
    <w:rsid w:val="625844D1"/>
    <w:rsid w:val="630E102F"/>
    <w:rsid w:val="63146668"/>
    <w:rsid w:val="632CB4E4"/>
    <w:rsid w:val="633C4F97"/>
    <w:rsid w:val="63AF82DA"/>
    <w:rsid w:val="63BEC3B4"/>
    <w:rsid w:val="64694A7B"/>
    <w:rsid w:val="646EC438"/>
    <w:rsid w:val="6518AC44"/>
    <w:rsid w:val="65D177D3"/>
    <w:rsid w:val="6689742B"/>
    <w:rsid w:val="679CAF9B"/>
    <w:rsid w:val="67BD5138"/>
    <w:rsid w:val="68466669"/>
    <w:rsid w:val="697A0E2E"/>
    <w:rsid w:val="6A23EFBB"/>
    <w:rsid w:val="6A5ED6B3"/>
    <w:rsid w:val="6BCAFAC2"/>
    <w:rsid w:val="6CEE7809"/>
    <w:rsid w:val="6D4B1B9E"/>
    <w:rsid w:val="70ED3BFF"/>
    <w:rsid w:val="716C9468"/>
    <w:rsid w:val="71B0568D"/>
    <w:rsid w:val="74EE0D62"/>
    <w:rsid w:val="75B7CF8C"/>
    <w:rsid w:val="76B441B0"/>
    <w:rsid w:val="76C11546"/>
    <w:rsid w:val="7768E7DB"/>
    <w:rsid w:val="7883684C"/>
    <w:rsid w:val="799E5DD8"/>
    <w:rsid w:val="7C7151E0"/>
    <w:rsid w:val="7CF2F20A"/>
    <w:rsid w:val="7DF4B519"/>
    <w:rsid w:val="7E0539F0"/>
    <w:rsid w:val="7ED2AB28"/>
    <w:rsid w:val="7FE4F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CAB25"/>
  <w15:chartTrackingRefBased/>
  <w15:docId w15:val="{7E268A5E-1DA6-482A-BEF0-537348B371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2DD2"/>
    <w:pPr>
      <w:jc w:val="both"/>
    </w:pPr>
    <w:rPr>
      <w:rFonts w:ascii="Verdana" w:hAnsi="Verdana"/>
      <w:sz w:val="18"/>
    </w:rPr>
  </w:style>
  <w:style w:type="paragraph" w:styleId="Heading1">
    <w:name w:val="heading 1"/>
    <w:basedOn w:val="Normal"/>
    <w:link w:val="Heading1Char"/>
    <w:uiPriority w:val="9"/>
    <w:qFormat/>
    <w:rsid w:val="009416BB"/>
    <w:pPr>
      <w:numPr>
        <w:numId w:val="9"/>
      </w:numPr>
      <w:spacing w:before="100" w:beforeAutospacing="1" w:after="100" w:afterAutospacing="1" w:line="240" w:lineRule="auto"/>
      <w:outlineLvl w:val="0"/>
    </w:pPr>
    <w:rPr>
      <w:rFonts w:ascii="Times New Roman" w:hAnsi="Times New Roman" w:eastAsia="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581A98"/>
    <w:pPr>
      <w:numPr>
        <w:ilvl w:val="1"/>
        <w:numId w:val="9"/>
      </w:numPr>
      <w:spacing w:before="120" w:after="120" w:line="240" w:lineRule="auto"/>
      <w:ind w:left="576"/>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985A32"/>
    <w:pPr>
      <w:numPr>
        <w:ilvl w:val="2"/>
        <w:numId w:val="9"/>
      </w:numPr>
      <w:spacing w:before="100" w:beforeAutospacing="1" w:after="100" w:afterAutospacing="1" w:line="240" w:lineRule="auto"/>
      <w:ind w:left="1440"/>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9"/>
      </w:numPr>
      <w:spacing w:before="100" w:beforeAutospacing="1" w:after="100" w:afterAutospacing="1" w:line="240" w:lineRule="auto"/>
      <w:ind w:left="2304"/>
      <w:outlineLvl w:val="3"/>
    </w:pPr>
    <w:rPr>
      <w:rFonts w:eastAsia="Times New Roman" w:cs="Times New Roman"/>
      <w:b/>
      <w:bCs/>
      <w:szCs w:val="24"/>
      <w:lang w:eastAsia="en-IN"/>
    </w:rPr>
  </w:style>
  <w:style w:type="paragraph" w:styleId="Heading5">
    <w:name w:val="heading 5"/>
    <w:basedOn w:val="Normal"/>
    <w:next w:val="Normal"/>
    <w:link w:val="Heading5Char"/>
    <w:uiPriority w:val="9"/>
    <w:unhideWhenUsed/>
    <w:qFormat/>
    <w:rsid w:val="007F79FF"/>
    <w:pPr>
      <w:keepNext/>
      <w:keepLines/>
      <w:numPr>
        <w:ilvl w:val="4"/>
        <w:numId w:val="9"/>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7F79FF"/>
    <w:pPr>
      <w:keepNext/>
      <w:keepLines/>
      <w:numPr>
        <w:ilvl w:val="5"/>
        <w:numId w:val="9"/>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9"/>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9"/>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9"/>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16BB"/>
    <w:rPr>
      <w:rFonts w:ascii="Times New Roman" w:hAnsi="Times New Roman" w:eastAsia="Times New Roman" w:cs="Times New Roman"/>
      <w:b/>
      <w:bCs/>
      <w:kern w:val="36"/>
      <w:sz w:val="28"/>
      <w:szCs w:val="48"/>
      <w:lang w:eastAsia="en-IN"/>
    </w:rPr>
  </w:style>
  <w:style w:type="character" w:styleId="Heading2Char" w:customStyle="1">
    <w:name w:val="Heading 2 Char"/>
    <w:aliases w:val="PolicyHeading 2 Char"/>
    <w:basedOn w:val="DefaultParagraphFont"/>
    <w:link w:val="Heading2"/>
    <w:uiPriority w:val="9"/>
    <w:rsid w:val="00581A98"/>
    <w:rPr>
      <w:rFonts w:ascii="Verdana" w:hAnsi="Verdana" w:eastAsia="Times New Roman" w:cs="Times New Roman"/>
      <w:b/>
      <w:bCs/>
      <w:sz w:val="18"/>
      <w:szCs w:val="36"/>
      <w:lang w:eastAsia="en-IN"/>
    </w:rPr>
  </w:style>
  <w:style w:type="character" w:styleId="Heading3Char" w:customStyle="1">
    <w:name w:val="Heading 3 Char"/>
    <w:basedOn w:val="DefaultParagraphFont"/>
    <w:link w:val="Heading3"/>
    <w:uiPriority w:val="9"/>
    <w:rsid w:val="00985A32"/>
    <w:rPr>
      <w:rFonts w:ascii="Verdana" w:hAnsi="Verdana" w:eastAsia="Times New Roman" w:cs="Times New Roman"/>
      <w:b/>
      <w:bCs/>
      <w:sz w:val="18"/>
      <w:szCs w:val="27"/>
      <w:lang w:eastAsia="en-IN"/>
    </w:rPr>
  </w:style>
  <w:style w:type="character" w:styleId="Heading4Char" w:customStyle="1">
    <w:name w:val="Heading 4 Char"/>
    <w:basedOn w:val="DefaultParagraphFont"/>
    <w:link w:val="Heading4"/>
    <w:uiPriority w:val="9"/>
    <w:rsid w:val="006032C4"/>
    <w:rPr>
      <w:rFonts w:ascii="Verdana" w:hAnsi="Verdana" w:eastAsia="Times New Roman"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styleId="superscripttext" w:customStyle="1">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styleId="HeaderChar" w:customStyle="1">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styleId="FooterChar" w:customStyle="1">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styleId="TitleChar" w:customStyle="1">
    <w:name w:val="Title Char"/>
    <w:basedOn w:val="DefaultParagraphFont"/>
    <w:link w:val="Title"/>
    <w:uiPriority w:val="10"/>
    <w:rsid w:val="009416BB"/>
    <w:rPr>
      <w:rFonts w:ascii="Verdana" w:hAnsi="Verdana" w:eastAsiaTheme="majorEastAsia" w:cstheme="majorBidi"/>
      <w:spacing w:val="-10"/>
      <w:kern w:val="28"/>
      <w:sz w:val="36"/>
      <w:szCs w:val="56"/>
    </w:rPr>
  </w:style>
  <w:style w:type="paragraph" w:styleId="MainHeading" w:customStyle="1">
    <w:name w:val="MainHeading"/>
    <w:basedOn w:val="Heading2"/>
    <w:link w:val="MainHeadingChar"/>
    <w:qFormat/>
    <w:rsid w:val="00300F05"/>
    <w:pPr>
      <w:keepNext/>
      <w:keepLines/>
      <w:spacing w:before="0" w:after="240"/>
    </w:pPr>
    <w:rPr>
      <w:rFonts w:ascii="Arial" w:hAnsi="Arial" w:cs="Arial" w:eastAsiaTheme="majorEastAsia"/>
      <w:sz w:val="24"/>
      <w:szCs w:val="24"/>
      <w:lang w:val="en-US" w:eastAsia="en-US"/>
    </w:rPr>
  </w:style>
  <w:style w:type="table" w:styleId="TableGrid">
    <w:name w:val="Table Grid"/>
    <w:basedOn w:val="TableNormal"/>
    <w:uiPriority w:val="39"/>
    <w:rsid w:val="007F7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inHeadingChar" w:customStyle="1">
    <w:name w:val="MainHeading Char"/>
    <w:basedOn w:val="Heading2Char"/>
    <w:link w:val="MainHeading"/>
    <w:rsid w:val="00300F05"/>
    <w:rPr>
      <w:rFonts w:ascii="Arial" w:hAnsi="Arial" w:cs="Arial" w:eastAsiaTheme="majorEastAsia"/>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GB"/>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l2br w:val="none" w:color="auto" w:sz="0" w:space="0"/>
          <w:tr2bl w:val="none" w:color="auto"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urful">
    <w:name w:val="List Table 6 Colorful"/>
    <w:basedOn w:val="TableProfessional"/>
    <w:uiPriority w:val="51"/>
    <w:rsid w:val="007F79FF"/>
    <w:pPr>
      <w:spacing w:after="0" w:line="240" w:lineRule="auto"/>
    </w:pPr>
    <w:rPr>
      <w:color w:val="000000" w:themeColor="text1"/>
      <w:sz w:val="20"/>
      <w:szCs w:val="20"/>
      <w:lang w:val="en-US" w:eastAsia="en-GB"/>
    </w:rPr>
    <w:tblPr>
      <w:tblStyleRowBandSize w:val="1"/>
      <w:tblStyleColBandSize w:val="1"/>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Pr>
    <w:tcPr>
      <w:shd w:val="clear" w:color="auto" w:fill="auto"/>
    </w:tcPr>
    <w:tblStylePr w:type="firstRow">
      <w:rPr>
        <w:b/>
        <w:bCs/>
        <w:color w:val="auto"/>
      </w:rPr>
      <w:tblPr/>
      <w:tcPr>
        <w:tcBorders>
          <w:bottom w:val="single" w:color="000000" w:themeColor="text1" w:sz="4" w:space="0"/>
          <w:tl2br w:val="none" w:color="auto" w:sz="0" w:space="0"/>
          <w:tr2bl w:val="none" w:color="auto" w:sz="0" w:space="0"/>
        </w:tcBorders>
        <w:shd w:val="solid" w:color="000000" w:fill="FFFFFF"/>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5Char" w:customStyle="1">
    <w:name w:val="Heading 5 Char"/>
    <w:basedOn w:val="DefaultParagraphFont"/>
    <w:link w:val="Heading5"/>
    <w:uiPriority w:val="9"/>
    <w:semiHidden/>
    <w:rsid w:val="007F79FF"/>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F79FF"/>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7F79FF"/>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7F79F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F79FF"/>
    <w:rPr>
      <w:rFonts w:asciiTheme="majorHAnsi" w:hAnsiTheme="majorHAnsi" w:eastAsiaTheme="majorEastAsia" w:cstheme="majorBidi"/>
      <w:i/>
      <w:iCs/>
      <w:color w:val="272727" w:themeColor="text1" w:themeTint="D8"/>
      <w:sz w:val="21"/>
      <w:szCs w:val="21"/>
    </w:rPr>
  </w:style>
  <w:style w:type="paragraph" w:styleId="Commented" w:customStyle="1">
    <w:name w:val="Commented"/>
    <w:basedOn w:val="Normal"/>
    <w:link w:val="CommentedChar"/>
    <w:autoRedefine/>
    <w:qFormat/>
    <w:rsid w:val="00DF4055"/>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styleId="CommentedChar" w:customStyle="1">
    <w:name w:val="Commented Char"/>
    <w:basedOn w:val="DefaultParagraphFont"/>
    <w:link w:val="Commented"/>
    <w:rsid w:val="00DF4055"/>
    <w:rPr>
      <w:rFonts w:ascii="Verdana" w:hAnsi="Verdana"/>
      <w:i/>
      <w:color w:val="C45911" w:themeColor="accent2" w:themeShade="BF"/>
      <w:sz w:val="18"/>
    </w:rPr>
  </w:style>
  <w:style w:type="paragraph" w:styleId="CommentText">
    <w:name w:val="annotation text"/>
    <w:basedOn w:val="Normal"/>
    <w:link w:val="CommentTextChar"/>
    <w:uiPriority w:val="99"/>
    <w:unhideWhenUsed/>
    <w:rsid w:val="00527A00"/>
    <w:pPr>
      <w:spacing w:line="240" w:lineRule="auto"/>
    </w:pPr>
    <w:rPr>
      <w:sz w:val="20"/>
      <w:szCs w:val="20"/>
    </w:rPr>
  </w:style>
  <w:style w:type="character" w:styleId="CommentTextChar" w:customStyle="1">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styleId="CommentSubjectChar" w:customStyle="1">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character" w:styleId="ui-provider" w:customStyle="1">
    <w:name w:val="ui-provider"/>
    <w:basedOn w:val="DefaultParagraphFont"/>
    <w:rsid w:val="00B25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683191">
      <w:bodyDiv w:val="1"/>
      <w:marLeft w:val="0"/>
      <w:marRight w:val="0"/>
      <w:marTop w:val="0"/>
      <w:marBottom w:val="0"/>
      <w:divBdr>
        <w:top w:val="none" w:sz="0" w:space="0" w:color="auto"/>
        <w:left w:val="none" w:sz="0" w:space="0" w:color="auto"/>
        <w:bottom w:val="none" w:sz="0" w:space="0" w:color="auto"/>
        <w:right w:val="none" w:sz="0" w:space="0" w:color="auto"/>
      </w:divBdr>
    </w:div>
    <w:div w:id="1442146238">
      <w:bodyDiv w:val="1"/>
      <w:marLeft w:val="0"/>
      <w:marRight w:val="0"/>
      <w:marTop w:val="0"/>
      <w:marBottom w:val="0"/>
      <w:divBdr>
        <w:top w:val="none" w:sz="0" w:space="0" w:color="auto"/>
        <w:left w:val="none" w:sz="0" w:space="0" w:color="auto"/>
        <w:bottom w:val="none" w:sz="0" w:space="0" w:color="auto"/>
        <w:right w:val="none" w:sz="0" w:space="0" w:color="auto"/>
      </w:divBdr>
    </w:div>
    <w:div w:id="1603143053">
      <w:bodyDiv w:val="1"/>
      <w:marLeft w:val="0"/>
      <w:marRight w:val="0"/>
      <w:marTop w:val="0"/>
      <w:marBottom w:val="0"/>
      <w:divBdr>
        <w:top w:val="none" w:sz="0" w:space="0" w:color="auto"/>
        <w:left w:val="none" w:sz="0" w:space="0" w:color="auto"/>
        <w:bottom w:val="none" w:sz="0" w:space="0" w:color="auto"/>
        <w:right w:val="none" w:sz="0" w:space="0" w:color="auto"/>
      </w:divBdr>
    </w:div>
    <w:div w:id="1741249789">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276582">
      <w:bodyDiv w:val="1"/>
      <w:marLeft w:val="0"/>
      <w:marRight w:val="0"/>
      <w:marTop w:val="0"/>
      <w:marBottom w:val="0"/>
      <w:divBdr>
        <w:top w:val="none" w:sz="0" w:space="0" w:color="auto"/>
        <w:left w:val="none" w:sz="0" w:space="0" w:color="auto"/>
        <w:bottom w:val="none" w:sz="0" w:space="0" w:color="auto"/>
        <w:right w:val="none" w:sz="0" w:space="0" w:color="auto"/>
      </w:divBdr>
    </w:div>
    <w:div w:id="1863936519">
      <w:bodyDiv w:val="1"/>
      <w:marLeft w:val="0"/>
      <w:marRight w:val="0"/>
      <w:marTop w:val="0"/>
      <w:marBottom w:val="0"/>
      <w:divBdr>
        <w:top w:val="none" w:sz="0" w:space="0" w:color="auto"/>
        <w:left w:val="none" w:sz="0" w:space="0" w:color="auto"/>
        <w:bottom w:val="none" w:sz="0" w:space="0" w:color="auto"/>
        <w:right w:val="none" w:sz="0" w:space="0" w:color="auto"/>
      </w:divBdr>
    </w:div>
    <w:div w:id="211721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13" /><Relationship Type="http://schemas.openxmlformats.org/officeDocument/2006/relationships/image" Target="media/image2.png" Id="rId18" /><Relationship Type="http://schemas.openxmlformats.org/officeDocument/2006/relationships/hyperlink" Target="file:///C:/Users/sudhansuk/AppData/Local/Microsoft/Windows/INetCache/Content.MSO/B3FF1FDB.xlsx" TargetMode="External" Id="rId26" /><Relationship Type="http://schemas.openxmlformats.org/officeDocument/2006/relationships/hyperlink" Target="https://netorg726775.sharepoint.com/:b:/r/sites/NETRADYNEDOCUMENTMANAGEMENTPORTAL/Shared%20Documents/General/Cryptography%20Standards%20Policy.pdf?csf=1&amp;web=1&amp;e=01bAeq" TargetMode="External" Id="rId39" /><Relationship Type="http://schemas.openxmlformats.org/officeDocument/2006/relationships/hyperlink" Target="file:///C:/Users/sudhansuk/AppData/Local/Microsoft/Windows/INetCache/Content.MSO/B3FF1FDB.xlsx" TargetMode="External" Id="rId21" /><Relationship Type="http://schemas.openxmlformats.org/officeDocument/2006/relationships/hyperlink" Target="https://netorg726775.sharepoint.com/:b:/r/sites/NETRADYNEDOCUMENTMANAGEMENTPORTAL/Shared%20Documents/General/ISMS%20Published%20Documents/ISMS%202023/Netradyne%20Information%20Security%20Policy%20%26%20Procedure.pdf?csf=1&amp;web=1&amp;e=gjHq5I" TargetMode="External" Id="rId34" /><Relationship Type="http://schemas.openxmlformats.org/officeDocument/2006/relationships/hyperlink" Target="https://netorg726775.sharepoint.com/:b:/r/sites/NETRADYNEDOCUMENTMANAGEMENTPORTAL/Shared%20Documents/General/NETRADYNE%20DISASTER%20RECOVERY%20PROCESS.pdf?csf=1&amp;web=1&amp;e=Qluqs9" TargetMode="External" Id="rId42" /><Relationship Type="http://schemas.openxmlformats.org/officeDocument/2006/relationships/hyperlink" Target="https://netorg726775.sharepoint.com/:b:/r/sites/NETRADYNEDOCUMENTMANAGEMENTPORTAL/Shared%20Documents/General/Third%20Party%20Risk%20Management.pdf?csf=1&amp;web=1&amp;e=aakiV3" TargetMode="External" Id="rId47" /><Relationship Type="http://schemas.openxmlformats.org/officeDocument/2006/relationships/footer" Target="footer1.xml" Id="rId50" /><Relationship Type="http://schemas.microsoft.com/office/2020/10/relationships/intelligence" Target="intelligence2.xml" Id="rId55" /><Relationship Type="http://schemas.openxmlformats.org/officeDocument/2006/relationships/settings" Target="settings.xml" Id="rId7" /><Relationship Type="http://schemas.openxmlformats.org/officeDocument/2006/relationships/customXml" Target="../customXml/item2.xml" Id="rId2" /><Relationship Type="http://schemas.microsoft.com/office/2018/08/relationships/commentsExtensible" Target="commentsExtensible.xml" Id="rId16" /><Relationship Type="http://schemas.openxmlformats.org/officeDocument/2006/relationships/hyperlink" Target="file:///C:/Users/sudhansuk/AppData/Local/Microsoft/Windows/INetCache/Content.MSO/B3FF1FDB.xlsx" TargetMode="External" Id="rId29" /><Relationship Type="http://schemas.openxmlformats.org/officeDocument/2006/relationships/image" Target="media/image1.png" Id="rId11" /><Relationship Type="http://schemas.openxmlformats.org/officeDocument/2006/relationships/hyperlink" Target="file:///C:/Users/sudhansuk/AppData/Local/Microsoft/Windows/INetCache/Content.MSO/B3FF1FDB.xlsx" TargetMode="External" Id="rId24" /><Relationship Type="http://schemas.openxmlformats.org/officeDocument/2006/relationships/hyperlink" Target="https://netorg726775.sharepoint.com/:x:/r/sites/NETRADYNEDOCUMENTMANAGEMENTPORTAL/Shared%20Documents/General/Netradyne%20TPRM%20Preliminary_Assessment%20Accelerator_v1.1.xlsx?d=w46ab396527c54f1fbbb32abf02229f88&amp;csf=1&amp;web=1&amp;e=hUSAFe" TargetMode="External" Id="rId32" /><Relationship Type="http://schemas.openxmlformats.org/officeDocument/2006/relationships/hyperlink" Target="https://netorg726775.sharepoint.com/:b:/r/sites/NETRADYNEDOCUMENTMANAGEMENTPORTAL/Shared%20Documents/General/NetradyneOpen-SourceSecurityPolicy.pdf?csf=1&amp;web=1&amp;e=w4ASdk" TargetMode="External" Id="rId37" /><Relationship Type="http://schemas.openxmlformats.org/officeDocument/2006/relationships/hyperlink" Target="https://netorg726775.sharepoint.com/:b:/r/sites/NETRADYNEDOCUMENTMANAGEMENTPORTAL/Shared%20Documents/General/Netradyne%20Vulnerability%20%26%20Patch%20Management%20Process.pdf?csf=1&amp;web=1&amp;e=J15BVF" TargetMode="External" Id="rId40" /><Relationship Type="http://schemas.openxmlformats.org/officeDocument/2006/relationships/hyperlink" Target="https://netorg726775.sharepoint.com/:b:/r/sites/NETRADYNEDOCUMENTMANAGEMENTPORTAL/Shared%20Documents/General/Netradyne%20SOP%20Malware%20Analysis.pdf?csf=1&amp;web=1&amp;e=uOcOhp" TargetMode="External" Id="rId45" /><Relationship Type="http://schemas.openxmlformats.org/officeDocument/2006/relationships/theme" Target="theme/theme1.xml" Id="rId5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hyperlink" Target="file:///C:/Users/sudhansuk/AppData/Local/Microsoft/Windows/INetCache/Content.MSO/B3FF1FDB.xlsx" TargetMode="External" Id="rId19" /><Relationship Type="http://schemas.openxmlformats.org/officeDocument/2006/relationships/hyperlink" Target="https://netorg726775.sharepoint.com/:w:/r/sites/NETRADYNEDOCUMENTMANAGEMENTPORTAL/Shared%20Documents/General/NetradyneDocumentationTemplate_v1.0.dotx?d=w15edb35bf0bd47b39b325132e1ab95fb&amp;csf=1&amp;web=1&amp;e=IjO5cq" TargetMode="External" Id="rId31" /><Relationship Type="http://schemas.openxmlformats.org/officeDocument/2006/relationships/hyperlink" Target="https://netorg726775.sharepoint.com/:b:/r/sites/NETRADYNEDOCUMENTMANAGEMENTPORTAL/Shared%20Documents/General/Netradyne%20Antimalware%20Crowdstrike%20Procedure.pdf?csf=1&amp;web=1&amp;e=YYHVxv" TargetMode="External" Id="rId44" /><Relationship Type="http://schemas.microsoft.com/office/2011/relationships/people" Target="people.xml" Id="rId52"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commentsExtended" Target="commentsExtended.xml" Id="rId14" /><Relationship Type="http://schemas.openxmlformats.org/officeDocument/2006/relationships/hyperlink" Target="file:///C:/Users/sudhansuk/AppData/Local/Microsoft/Windows/INetCache/Content.MSO/B3FF1FDB.xlsx" TargetMode="External" Id="rId22" /><Relationship Type="http://schemas.openxmlformats.org/officeDocument/2006/relationships/hyperlink" Target="file:///C:/Users/sudhansuk/AppData/Local/Microsoft/Windows/INetCache/Content.MSO/B3FF1FDB.xlsx" TargetMode="External" Id="rId27" /><Relationship Type="http://schemas.openxmlformats.org/officeDocument/2006/relationships/hyperlink" Target="file:///C:/Users/sudhansuk/AppData/Local/Microsoft/Windows/INetCache/Content.MSO/B3FF1FDB.xlsx" TargetMode="External" Id="rId30" /><Relationship Type="http://schemas.openxmlformats.org/officeDocument/2006/relationships/hyperlink" Target="https://netorg726775.sharepoint.com/:b:/r/sites/NETRADYNEDOCUMENTMANAGEMENTPORTAL/Shared%20Documents/General/Personal_Data_Protection_Policy.pdf?csf=1&amp;web=1&amp;e=J83cFd" TargetMode="External" Id="rId35" /><Relationship Type="http://schemas.openxmlformats.org/officeDocument/2006/relationships/hyperlink" Target="https://netorg726775.sharepoint.com/:b:/r/sites/NETRADYNEDOCUMENTMANAGEMENTPORTAL/Shared%20Documents/General/Netradyne%20Information%20Security%20Exception%20Process.pdf?csf=1&amp;web=1&amp;e=mKM5sw" TargetMode="External" Id="rId43" /><Relationship Type="http://schemas.openxmlformats.org/officeDocument/2006/relationships/hyperlink" Target="https://netorg726775.sharepoint.com/:p:/r/sites/InfoSecDocumentGovernanceRepository/Shared%20Documents/General/RISK%20REGISTER%202022/InfoSec_RiskRegisterOverview_Mar2023.pptx?d=wbcce57dd921d482e936efd803156f009&amp;csf=1&amp;web=1&amp;e=PaOr48" TargetMode="External" Id="rId48" /><Relationship Type="http://schemas.openxmlformats.org/officeDocument/2006/relationships/webSettings" Target="webSettings.xml" Id="rId8" /><Relationship Type="http://schemas.openxmlformats.org/officeDocument/2006/relationships/fontTable" Target="fontTable.xml" Id="rId51" /><Relationship Type="http://schemas.openxmlformats.org/officeDocument/2006/relationships/customXml" Target="../customXml/item3.xml" Id="rId3" /><Relationship Type="http://schemas.openxmlformats.org/officeDocument/2006/relationships/hyperlink" Target="https://netorg726775.sharepoint.com/sites/NETRADYNEDOCUMENTMANAGEMENTPORTAL/Shared%20Documents/General/ISMS%20Published%20Documents/ISMS%202023/Previous%20Versions/Netradyne%20Information%20Security%20Control%20Framework%20(ISCF).docx" TargetMode="External" Id="rId12" /><Relationship Type="http://schemas.openxmlformats.org/officeDocument/2006/relationships/hyperlink" Target="file:///C:/Users/sudhansuk/AppData/Local/Microsoft/Windows/INetCache/Content.MSO/B3FF1FDB.xlsx" TargetMode="External" Id="rId25" /><Relationship Type="http://schemas.openxmlformats.org/officeDocument/2006/relationships/hyperlink" Target="https://netorg726775.sharepoint.com/:x:/r/sites/InfoSecDocumentGovernanceRepository/Shared%20Documents/General/RISK%20REGISTER%202022/ISMS_RiskRegister_MASTER.xlsx?d=w41fe8cc8e11b46488cafb429c940b19a&amp;csf=1&amp;web=1&amp;e=bPA1LK" TargetMode="External" Id="rId33" /><Relationship Type="http://schemas.openxmlformats.org/officeDocument/2006/relationships/hyperlink" Target="https://netorg726775.sharepoint.com/:b:/r/sites/NETRADYNEDOCUMENTMANAGEMENTPORTAL/Shared%20Documents/General/Netradyne%20Information%20Technology%20Policy.pdf?csf=1&amp;web=1&amp;e=5989Lb" TargetMode="External" Id="rId38" /><Relationship Type="http://schemas.openxmlformats.org/officeDocument/2006/relationships/hyperlink" Target="https://netorg726775.sharepoint.com/:b:/r/sites/NETRADYNEDOCUMENTMANAGEMENTPORTAL/Shared%20Documents/General/NetradyneSecurityIncidentResponsePlan.pdf?csf=1&amp;web=1&amp;e=4CelNO" TargetMode="External" Id="rId46" /><Relationship Type="http://schemas.openxmlformats.org/officeDocument/2006/relationships/hyperlink" Target="file:///C:/Users/sudhansuk/AppData/Local/Microsoft/Windows/INetCache/Content.MSO/B3FF1FDB.xlsx" TargetMode="External" Id="rId20" /><Relationship Type="http://schemas.openxmlformats.org/officeDocument/2006/relationships/hyperlink" Target="https://netorg726775.sharepoint.com/:b:/r/sites/NETRADYNEDOCUMENTMANAGEMENTPORTAL/Shared%20Documents/General/NETRADYNE%20BUSINESS%20CONTINUITY%20PLAN.pdf?csf=1&amp;web=1&amp;e=OFEVZj" TargetMode="External" Id="rId41" /><Relationship Type="http://schemas.microsoft.com/office/2019/05/relationships/documenttasks" Target="documenttasks/documenttasks1.xml" Id="rId54"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5" /><Relationship Type="http://schemas.openxmlformats.org/officeDocument/2006/relationships/hyperlink" Target="file:///C:/Users/sudhansuk/AppData/Local/Microsoft/Windows/INetCache/Content.MSO/B3FF1FDB.xlsx" TargetMode="External" Id="rId23" /><Relationship Type="http://schemas.openxmlformats.org/officeDocument/2006/relationships/hyperlink" Target="file:///C:/Users/sudhansuk/AppData/Local/Microsoft/Windows/INetCache/Content.MSO/B3FF1FDB.xlsx" TargetMode="External" Id="rId28" /><Relationship Type="http://schemas.openxmlformats.org/officeDocument/2006/relationships/hyperlink" Target="https://netorg726775.sharepoint.com/:b:/r/sites/NETRADYNEDOCUMENTMANAGEMENTPORTAL/Shared%20Documents/General/Acceptable%20Usage%20Policy.pdf?csf=1&amp;web=1&amp;e=VhC3aG" TargetMode="External" Id="rId36" /><Relationship Type="http://schemas.openxmlformats.org/officeDocument/2006/relationships/header" Target="header1.xml" Id="rId49" /><Relationship Type="http://schemas.openxmlformats.org/officeDocument/2006/relationships/hyperlink" Target="https://netorg726775.sharepoint.com/:b:/r/sites/NETRADYNEDOCUMENTMANAGEMENTPORTAL/Shared%20Documents/General/ISMS%20Published%20Documents/ISMS%202023/Netradyne%20Information%20Security%20Policy%20%26%20Procedure.pdf?csf=1&amp;web=1&amp;e=gjHq5I" TargetMode="External" Id="Ra06441151f01451b"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ocumenttasks/documenttasks1.xml><?xml version="1.0" encoding="utf-8"?>
<t:Tasks xmlns:t="http://schemas.microsoft.com/office/tasks/2019/documenttasks" xmlns:oel="http://schemas.microsoft.com/office/2019/extlst">
  <t:Task id="{E03FC1AC-CE5D-42EC-AC27-83833A5C3567}">
    <t:Anchor>
      <t:Comment id="172068342"/>
    </t:Anchor>
    <t:History>
      <t:Event id="{B03E280F-D845-4F1D-A91B-4D3F3213F586}" time="2023-08-17T13:39:20.807Z">
        <t:Attribution userId="S::rajeev.ghosh@netradyne.com::43f692d4-a3d8-4c37-b560-1691c76d58ff" userProvider="AD" userName="Rajeev Ghosh"/>
        <t:Anchor>
          <t:Comment id="172068342"/>
        </t:Anchor>
        <t:Create/>
      </t:Event>
      <t:Event id="{251C2F54-0F94-4FC5-943A-10B13226FE38}" time="2023-08-17T13:39:20.807Z">
        <t:Attribution userId="S::rajeev.ghosh@netradyne.com::43f692d4-a3d8-4c37-b560-1691c76d58ff" userProvider="AD" userName="Rajeev Ghosh"/>
        <t:Anchor>
          <t:Comment id="172068342"/>
        </t:Anchor>
        <t:Assign userId="S::sudhansu.kumar@netradyne.com::f8b320e9-7a15-49cd-88f1-7c71e1e26e19" userProvider="AD" userName="Sudhansu Kumar"/>
      </t:Event>
      <t:Event id="{5AA00B37-CC4A-4A10-A5D2-AD973237A78C}" time="2023-08-17T13:39:20.807Z">
        <t:Attribution userId="S::rajeev.ghosh@netradyne.com::43f692d4-a3d8-4c37-b560-1691c76d58ff" userProvider="AD" userName="Rajeev Ghosh"/>
        <t:Anchor>
          <t:Comment id="172068342"/>
        </t:Anchor>
        <t:SetTitle title="@Sudhansu Kumar his mails were being sent from his ID with a different ip address from Virginia which was found to be blacklisted ip address-181..x.x.x"/>
      </t:Event>
      <t:Event id="{3DFDA674-1ADC-4BFF-9C6B-1A92C4CA8486}" time="2023-08-17T14:33:19.295Z">
        <t:Attribution userId="S::sudhansu.kumar@netradyne.com::f8b320e9-7a15-49cd-88f1-7c71e1e26e19" userProvider="AD" userName="Sudhansu Kumar"/>
        <t:Progress percentComplete="100"/>
      </t:Event>
    </t:History>
  </t:Task>
  <t:Task id="{0557A1F6-3CC3-44BC-95AA-7C91C234EF40}">
    <t:Anchor>
      <t:Comment id="681872478"/>
    </t:Anchor>
    <t:History>
      <t:Event id="{A82CBEC9-A58D-4776-9120-FA714936DB53}" time="2023-09-07T12:22:30.729Z">
        <t:Attribution userId="S::sudhansu.kumar@netradyne.com::f8b320e9-7a15-49cd-88f1-7c71e1e26e19" userProvider="AD" userName="Sudhansu Kumar"/>
        <t:Anchor>
          <t:Comment id="681872478"/>
        </t:Anchor>
        <t:Create/>
      </t:Event>
      <t:Event id="{0999C074-1389-44FA-BD00-9459118F1B18}" time="2023-09-07T12:22:30.729Z">
        <t:Attribution userId="S::sudhansu.kumar@netradyne.com::f8b320e9-7a15-49cd-88f1-7c71e1e26e19" userProvider="AD" userName="Sudhansu Kumar"/>
        <t:Anchor>
          <t:Comment id="681872478"/>
        </t:Anchor>
        <t:Assign userId="S::saravanan.sankaran@netradyne.com::b56dffee-1a91-4825-8a7f-9b70aa691549" userProvider="AD" userName="Saravanan Sankaran"/>
      </t:Event>
      <t:Event id="{4056A4B4-7AE4-4E56-8280-EB0E9C744E3B}" time="2023-09-07T12:22:30.729Z">
        <t:Attribution userId="S::sudhansu.kumar@netradyne.com::f8b320e9-7a15-49cd-88f1-7c71e1e26e19" userProvider="AD" userName="Sudhansu Kumar"/>
        <t:Anchor>
          <t:Comment id="681872478"/>
        </t:Anchor>
        <t:SetTitle title="@Saravanan Sankaran @Rajeev Ghosh @Chethan Gangaraju @Garima Bhatt @Gautam Kumar @Gaurav Agarwal @Shivesh Ranjan Netradyne Information Security Control Framework has been defined to formalize all the InfoSec controls customized for Netradyne existing…"/>
      </t:Event>
    </t:History>
  </t:Task>
</t:Task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2.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3.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86c93658-3e86-4f8b-89f3-61afe5bfc4aa"/>
    <ds:schemaRef ds:uri="fb415eba-e95e-415c-8eaf-40b5b4ad0f84"/>
  </ds:schemaRefs>
</ds:datastoreItem>
</file>

<file path=customXml/itemProps4.xml><?xml version="1.0" encoding="utf-8"?>
<ds:datastoreItem xmlns:ds="http://schemas.openxmlformats.org/officeDocument/2006/customXml" ds:itemID="{587F6C40-F0F3-4139-B6F1-56DC740B09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Netradyne Information Security Control Framework</dc:title>
  <dc:subject/>
  <dc:creator>Sudhansu Kumar</dc:creator>
  <keywords>InfoSec; Vulnerability Management</keywords>
  <dc:description/>
  <lastModifiedBy>Kavitha Shetty</lastModifiedBy>
  <revision>9</revision>
  <dcterms:created xsi:type="dcterms:W3CDTF">2024-12-03T07:39:00.0000000Z</dcterms:created>
  <dcterms:modified xsi:type="dcterms:W3CDTF">2025-07-18T14:17:12.2099043Z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2023-08-17T13:39:50Z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d08b052c-30af-4a8d-a976-d4daade7c5bd</vt:lpwstr>
  </property>
  <property fmtid="{D5CDD505-2E9C-101B-9397-08002B2CF9AE}" pid="10" name="MSIP_Label_c82d1495-f368-494b-8696-ae3e76786b05_ContentBits">
    <vt:lpwstr>0</vt:lpwstr>
  </property>
</Properties>
</file>