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4176324"/>
        <w:docPartObj>
          <w:docPartGallery w:val="Cover Pages"/>
          <w:docPartUnique/>
        </w:docPartObj>
      </w:sdtPr>
      <w:sdtContent>
        <w:p w14:paraId="1C1CBBCC" w14:textId="33528811" w:rsidR="00650B52" w:rsidRDefault="00B23147" w:rsidP="00CF5210">
          <w:r>
            <w:rPr>
              <w:noProof/>
            </w:rPr>
            <w:drawing>
              <wp:inline distT="0" distB="0" distL="0" distR="0" wp14:anchorId="4BD59027" wp14:editId="003AC4E1">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3" behindDoc="0" locked="0" layoutInCell="1" allowOverlap="1" wp14:anchorId="5B6A6D9B" wp14:editId="1E10CFC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3930" cy="925195"/>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24546C" w14:textId="77777777" w:rsidR="003E56AC" w:rsidRDefault="003E56AC">
                                <w:pPr>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6A6D9B" id="_x0000_t202" coordsize="21600,21600" o:spt="202" path="m,l,21600r21600,l21600,xe">
                    <v:stroke joinstyle="miter"/>
                    <v:path gradientshapeok="t" o:connecttype="rect"/>
                  </v:shapetype>
                  <v:shape id="Text Box 7" o:spid="_x0000_s1026" type="#_x0000_t202" style="position:absolute;left:0;text-align:left;margin-left:0;margin-top:0;width:575.9pt;height:72.85pt;z-index:251658243;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" filled="f" stroked="f" strokeweight=".5pt">
                    <v:textbox inset="126pt,0,54pt,0">
                      <w:txbxContent>
                        <w:p w14:paraId="7124546C" w14:textId="77777777" w:rsidR="003E56AC" w:rsidRDefault="003E56AC">
                          <w:pPr>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2" behindDoc="0" locked="0" layoutInCell="1" allowOverlap="1" wp14:anchorId="01A97464" wp14:editId="58CF26D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205235534"/>
                              <w:p w14:paraId="410238B4" w14:textId="5C1C576E" w:rsidR="003E56AC" w:rsidRDefault="00000000">
                                <w:pPr>
                                  <w:jc w:val="right"/>
                                  <w:rPr>
                                    <w:color w:val="4472C4" w:themeColor="accent1"/>
                                    <w:sz w:val="64"/>
                                    <w:szCs w:val="64"/>
                                  </w:rPr>
                                </w:pPr>
                                <w:sdt>
                                  <w:sdtPr>
                                    <w:rPr>
                                      <w:rStyle w:val="Heading2Char"/>
                                      <w:rFonts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00F16F92">
                                      <w:rPr>
                                        <w:rStyle w:val="Heading2Char"/>
                                        <w:rFonts w:cstheme="majorBidi"/>
                                        <w:b w:val="0"/>
                                        <w:bCs w:val="0"/>
                                        <w:spacing w:val="-10"/>
                                        <w:kern w:val="28"/>
                                        <w:sz w:val="36"/>
                                        <w:szCs w:val="56"/>
                                      </w:rPr>
                                      <w:t>Netradyne</w:t>
                                    </w:r>
                                    <w:r w:rsidR="005E2B3C" w:rsidRPr="006555C5">
                                      <w:rPr>
                                        <w:rStyle w:val="Heading2Char"/>
                                        <w:rFonts w:cstheme="majorBidi"/>
                                        <w:b w:val="0"/>
                                        <w:bCs w:val="0"/>
                                        <w:spacing w:val="-10"/>
                                        <w:kern w:val="28"/>
                                        <w:sz w:val="36"/>
                                        <w:szCs w:val="56"/>
                                      </w:rPr>
                                      <w:t xml:space="preserve"> </w:t>
                                    </w:r>
                                    <w:r w:rsidR="00B16F09">
                                      <w:rPr>
                                        <w:rStyle w:val="Heading2Char"/>
                                        <w:rFonts w:cstheme="majorBidi"/>
                                        <w:b w:val="0"/>
                                        <w:bCs w:val="0"/>
                                        <w:spacing w:val="-10"/>
                                        <w:kern w:val="28"/>
                                        <w:sz w:val="36"/>
                                        <w:szCs w:val="56"/>
                                      </w:rPr>
                                      <w:t>Information Security Policy &amp; Procedure</w:t>
                                    </w:r>
                                  </w:sdtContent>
                                </w:sdt>
                                <w:bookmarkEnd w:id="0"/>
                              </w:p>
                              <w:p w14:paraId="0D462431" w14:textId="689B8D9B" w:rsidR="003E56AC" w:rsidRDefault="00000000">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E401DF">
                                  <w:rPr>
                                    <w:color w:val="404040" w:themeColor="text1" w:themeTint="BF"/>
                                    <w:sz w:val="24"/>
                                    <w:szCs w:val="24"/>
                                  </w:rPr>
                                  <w:t>v</w:t>
                                </w:r>
                                <w:r w:rsidR="00B22AB2">
                                  <w:rPr>
                                    <w:color w:val="404040" w:themeColor="text1" w:themeTint="BF"/>
                                    <w:sz w:val="24"/>
                                    <w:szCs w:val="24"/>
                                  </w:rPr>
                                  <w:t>1.</w:t>
                                </w:r>
                                <w:r w:rsidR="00BB476F">
                                  <w:rPr>
                                    <w:color w:val="404040" w:themeColor="text1" w:themeTint="BF"/>
                                    <w:sz w:val="24"/>
                                    <w:szCs w:val="24"/>
                                  </w:rPr>
                                  <w:t>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A97464" id="Text Box 8" o:spid="_x0000_s1027" type="#_x0000_t202" style="position:absolute;left:0;text-align:left;margin-left:0;margin-top:0;width:8in;height:286.5pt;z-index:25165824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bookmarkStart w:id="1" w:name="_Toc205235534"/>
                        <w:p w14:paraId="410238B4" w14:textId="5C1C576E" w:rsidR="003E56AC" w:rsidRDefault="00000000">
                          <w:pPr>
                            <w:jc w:val="right"/>
                            <w:rPr>
                              <w:color w:val="4472C4" w:themeColor="accent1"/>
                              <w:sz w:val="64"/>
                              <w:szCs w:val="64"/>
                            </w:rPr>
                          </w:pPr>
                          <w:sdt>
                            <w:sdtPr>
                              <w:rPr>
                                <w:rStyle w:val="Heading2Char"/>
                                <w:rFonts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00F16F92">
                                <w:rPr>
                                  <w:rStyle w:val="Heading2Char"/>
                                  <w:rFonts w:cstheme="majorBidi"/>
                                  <w:b w:val="0"/>
                                  <w:bCs w:val="0"/>
                                  <w:spacing w:val="-10"/>
                                  <w:kern w:val="28"/>
                                  <w:sz w:val="36"/>
                                  <w:szCs w:val="56"/>
                                </w:rPr>
                                <w:t>Netradyne</w:t>
                              </w:r>
                              <w:r w:rsidR="005E2B3C" w:rsidRPr="006555C5">
                                <w:rPr>
                                  <w:rStyle w:val="Heading2Char"/>
                                  <w:rFonts w:cstheme="majorBidi"/>
                                  <w:b w:val="0"/>
                                  <w:bCs w:val="0"/>
                                  <w:spacing w:val="-10"/>
                                  <w:kern w:val="28"/>
                                  <w:sz w:val="36"/>
                                  <w:szCs w:val="56"/>
                                </w:rPr>
                                <w:t xml:space="preserve"> </w:t>
                              </w:r>
                              <w:r w:rsidR="00B16F09">
                                <w:rPr>
                                  <w:rStyle w:val="Heading2Char"/>
                                  <w:rFonts w:cstheme="majorBidi"/>
                                  <w:b w:val="0"/>
                                  <w:bCs w:val="0"/>
                                  <w:spacing w:val="-10"/>
                                  <w:kern w:val="28"/>
                                  <w:sz w:val="36"/>
                                  <w:szCs w:val="56"/>
                                </w:rPr>
                                <w:t>Information Security Policy &amp; Procedure</w:t>
                              </w:r>
                            </w:sdtContent>
                          </w:sdt>
                          <w:bookmarkEnd w:id="1"/>
                        </w:p>
                        <w:p w14:paraId="0D462431" w14:textId="689B8D9B" w:rsidR="003E56AC" w:rsidRDefault="00000000">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E401DF">
                            <w:rPr>
                              <w:color w:val="404040" w:themeColor="text1" w:themeTint="BF"/>
                              <w:sz w:val="24"/>
                              <w:szCs w:val="24"/>
                            </w:rPr>
                            <w:t>v</w:t>
                          </w:r>
                          <w:r w:rsidR="00B22AB2">
                            <w:rPr>
                              <w:color w:val="404040" w:themeColor="text1" w:themeTint="BF"/>
                              <w:sz w:val="24"/>
                              <w:szCs w:val="24"/>
                            </w:rPr>
                            <w:t>1.</w:t>
                          </w:r>
                          <w:r w:rsidR="00BB476F">
                            <w:rPr>
                              <w:color w:val="404040" w:themeColor="text1" w:themeTint="BF"/>
                              <w:sz w:val="24"/>
                              <w:szCs w:val="24"/>
                            </w:rPr>
                            <w:t>6</w:t>
                          </w:r>
                        </w:p>
                      </w:txbxContent>
                    </v:textbox>
                    <w10:wrap type="square" anchorx="page" anchory="page"/>
                  </v:shape>
                </w:pict>
              </mc:Fallback>
            </mc:AlternateContent>
          </w:r>
          <w:r w:rsidR="003E56AC">
            <w:br w:type="page"/>
          </w:r>
        </w:p>
      </w:sdtContent>
    </w:sdt>
    <w:p w14:paraId="2776A8E7" w14:textId="68B150C4" w:rsidR="009C005D" w:rsidRPr="009416BB" w:rsidRDefault="009C005D" w:rsidP="00C30F3A">
      <w:pPr>
        <w:pStyle w:val="Heading3"/>
        <w:numPr>
          <w:ilvl w:val="0"/>
          <w:numId w:val="0"/>
        </w:numPr>
        <w:rPr>
          <w:rFonts w:eastAsiaTheme="majorEastAsia"/>
        </w:rPr>
      </w:pPr>
      <w:bookmarkStart w:id="2" w:name="_Toc205235535"/>
      <w:r>
        <w:lastRenderedPageBreak/>
        <w:t>Document Control</w:t>
      </w:r>
      <w:bookmarkEnd w:id="2"/>
    </w:p>
    <w:tbl>
      <w:tblPr>
        <w:tblW w:w="9429" w:type="dxa"/>
        <w:tblLayout w:type="fixed"/>
        <w:tblLook w:val="04A0" w:firstRow="1" w:lastRow="0" w:firstColumn="1" w:lastColumn="0" w:noHBand="0" w:noVBand="1"/>
      </w:tblPr>
      <w:tblGrid>
        <w:gridCol w:w="4498"/>
        <w:gridCol w:w="4931"/>
      </w:tblGrid>
      <w:tr w:rsidR="0006246B" w:rsidRPr="00E1700A" w14:paraId="18A653DE" w14:textId="77777777" w:rsidTr="3FD4D8A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0E3A7FFC" w14:textId="77777777"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sz="6" w:space="0" w:color="auto"/>
              <w:left w:val="single" w:sz="6" w:space="0" w:color="auto"/>
              <w:bottom w:val="single" w:sz="6" w:space="0" w:color="auto"/>
              <w:right w:val="single" w:sz="6" w:space="0" w:color="auto"/>
            </w:tcBorders>
            <w:vAlign w:val="center"/>
          </w:tcPr>
          <w:p w14:paraId="754CA6C2" w14:textId="016BA455" w:rsidR="0006246B" w:rsidRPr="00E1700A" w:rsidRDefault="00312714"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NDISMS</w:t>
            </w:r>
            <w:r w:rsidR="003C27D3">
              <w:rPr>
                <w:rFonts w:eastAsia="Bookman Old Style" w:cs="Bookman Old Style"/>
                <w:color w:val="000000" w:themeColor="text1"/>
              </w:rPr>
              <w:t>2020</w:t>
            </w:r>
            <w:r w:rsidR="00F92776">
              <w:rPr>
                <w:rFonts w:eastAsia="Bookman Old Style" w:cs="Bookman Old Style"/>
                <w:color w:val="000000" w:themeColor="text1"/>
              </w:rPr>
              <w:t>003</w:t>
            </w:r>
          </w:p>
        </w:tc>
      </w:tr>
      <w:tr w:rsidR="0006246B" w:rsidRPr="00E1700A" w14:paraId="70657C53" w14:textId="77777777" w:rsidTr="3FD4D8A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3FEC3AFF" w14:textId="77777777" w:rsidR="0006246B" w:rsidRPr="00373998" w:rsidRDefault="0006246B" w:rsidP="0006246B">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sz="6" w:space="0" w:color="auto"/>
              <w:left w:val="single" w:sz="6" w:space="0" w:color="auto"/>
              <w:bottom w:val="single" w:sz="6" w:space="0" w:color="auto"/>
              <w:right w:val="single" w:sz="6" w:space="0" w:color="auto"/>
            </w:tcBorders>
            <w:vAlign w:val="center"/>
          </w:tcPr>
          <w:p w14:paraId="64A03030" w14:textId="06A1B7F3" w:rsidR="0006246B" w:rsidRPr="00E1700A" w:rsidRDefault="00F16F92" w:rsidP="3FD4D8A9">
            <w:pPr>
              <w:spacing w:after="117" w:line="240" w:lineRule="auto"/>
              <w:ind w:left="10" w:hanging="10"/>
              <w:rPr>
                <w:rFonts w:eastAsia="Bookman Old Style" w:cs="Bookman Old Style"/>
                <w:color w:val="000000" w:themeColor="text1"/>
              </w:rPr>
            </w:pPr>
            <w:r w:rsidRPr="3FD4D8A9">
              <w:rPr>
                <w:rFonts w:eastAsia="Bookman Old Style" w:cs="Bookman Old Style"/>
                <w:color w:val="000000" w:themeColor="text1"/>
              </w:rPr>
              <w:t>Netradyne</w:t>
            </w:r>
            <w:r w:rsidR="00F92776" w:rsidRPr="3FD4D8A9">
              <w:rPr>
                <w:rFonts w:eastAsia="Bookman Old Style" w:cs="Bookman Old Style"/>
                <w:color w:val="000000" w:themeColor="text1"/>
              </w:rPr>
              <w:t xml:space="preserve"> </w:t>
            </w:r>
            <w:r w:rsidR="00AE2029" w:rsidRPr="3FD4D8A9">
              <w:rPr>
                <w:rFonts w:eastAsia="Bookman Old Style" w:cs="Bookman Old Style"/>
                <w:color w:val="000000" w:themeColor="text1"/>
              </w:rPr>
              <w:t>Information Security Policy &amp; Procedure</w:t>
            </w:r>
          </w:p>
        </w:tc>
      </w:tr>
      <w:tr w:rsidR="0006246B" w:rsidRPr="00E1700A" w14:paraId="6E297ED3" w14:textId="77777777" w:rsidTr="3FD4D8A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005F62A9"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sz="6" w:space="0" w:color="auto"/>
              <w:left w:val="single" w:sz="6" w:space="0" w:color="auto"/>
              <w:bottom w:val="single" w:sz="6" w:space="0" w:color="auto"/>
              <w:right w:val="single" w:sz="6" w:space="0" w:color="auto"/>
            </w:tcBorders>
            <w:vAlign w:val="center"/>
          </w:tcPr>
          <w:p w14:paraId="66588D16" w14:textId="3248008A" w:rsidR="0006246B" w:rsidRPr="00E1700A" w:rsidRDefault="00F36DD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Released</w:t>
            </w:r>
          </w:p>
        </w:tc>
      </w:tr>
      <w:tr w:rsidR="0006246B" w:rsidRPr="00E1700A" w14:paraId="29BD8F39" w14:textId="77777777" w:rsidTr="3FD4D8A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8F35A37" w14:textId="69B15F6E"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w:t>
            </w:r>
            <w:r w:rsidR="0035305C">
              <w:rPr>
                <w:rFonts w:eastAsia="Bookman Old Style" w:cs="Bookman Old Style"/>
                <w:b/>
                <w:bCs/>
                <w:color w:val="0070C0"/>
              </w:rPr>
              <w:t xml:space="preserve"> Initial</w:t>
            </w:r>
            <w:r>
              <w:rPr>
                <w:rFonts w:eastAsia="Bookman Old Style" w:cs="Bookman Old Style"/>
                <w:b/>
                <w:bCs/>
                <w:color w:val="0070C0"/>
              </w:rPr>
              <w:t xml:space="preserve"> Release </w:t>
            </w:r>
            <w:r w:rsidRPr="003B2516">
              <w:rPr>
                <w:rFonts w:eastAsia="Bookman Old Style" w:cs="Bookman Old Style"/>
                <w:b/>
                <w:bCs/>
                <w:color w:val="0070C0"/>
              </w:rPr>
              <w:t>Date</w:t>
            </w:r>
          </w:p>
        </w:tc>
        <w:tc>
          <w:tcPr>
            <w:tcW w:w="4931" w:type="dxa"/>
            <w:tcBorders>
              <w:top w:val="single" w:sz="6" w:space="0" w:color="auto"/>
              <w:left w:val="single" w:sz="6" w:space="0" w:color="auto"/>
              <w:bottom w:val="single" w:sz="6" w:space="0" w:color="auto"/>
              <w:right w:val="single" w:sz="6" w:space="0" w:color="auto"/>
            </w:tcBorders>
            <w:vAlign w:val="center"/>
          </w:tcPr>
          <w:p w14:paraId="3AD8C9AC" w14:textId="5E1DCDB2" w:rsidR="0006246B" w:rsidRPr="00E1700A" w:rsidRDefault="008A4163"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30</w:t>
            </w:r>
            <w:r w:rsidR="0006246B">
              <w:rPr>
                <w:rFonts w:eastAsia="Bookman Old Style" w:cs="Bookman Old Style"/>
                <w:color w:val="000000" w:themeColor="text1"/>
              </w:rPr>
              <w:t>-</w:t>
            </w:r>
            <w:r>
              <w:rPr>
                <w:rFonts w:eastAsia="Bookman Old Style" w:cs="Bookman Old Style"/>
                <w:color w:val="000000" w:themeColor="text1"/>
              </w:rPr>
              <w:t>NOV</w:t>
            </w:r>
            <w:r w:rsidR="0006246B">
              <w:rPr>
                <w:rFonts w:eastAsia="Bookman Old Style" w:cs="Bookman Old Style"/>
                <w:color w:val="000000" w:themeColor="text1"/>
              </w:rPr>
              <w:t>-</w:t>
            </w:r>
            <w:r w:rsidR="007A279D">
              <w:rPr>
                <w:rFonts w:eastAsia="Bookman Old Style" w:cs="Bookman Old Style"/>
                <w:color w:val="000000" w:themeColor="text1"/>
              </w:rPr>
              <w:t>202</w:t>
            </w:r>
            <w:r>
              <w:rPr>
                <w:rFonts w:eastAsia="Bookman Old Style" w:cs="Bookman Old Style"/>
                <w:color w:val="000000" w:themeColor="text1"/>
              </w:rPr>
              <w:t>0</w:t>
            </w:r>
          </w:p>
        </w:tc>
      </w:tr>
      <w:tr w:rsidR="0006246B" w:rsidRPr="00E1700A" w14:paraId="2A82E268" w14:textId="77777777" w:rsidTr="3FD4D8A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682C38F9"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sz="6" w:space="0" w:color="auto"/>
              <w:left w:val="single" w:sz="6" w:space="0" w:color="auto"/>
              <w:bottom w:val="single" w:sz="6" w:space="0" w:color="auto"/>
              <w:right w:val="single" w:sz="6" w:space="0" w:color="auto"/>
            </w:tcBorders>
            <w:vAlign w:val="center"/>
          </w:tcPr>
          <w:p w14:paraId="03929C4D" w14:textId="2F0E18BA" w:rsidR="0006246B" w:rsidRPr="00E1700A" w:rsidRDefault="00AE2029"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InfoSec</w:t>
            </w:r>
          </w:p>
        </w:tc>
      </w:tr>
      <w:tr w:rsidR="0006246B" w:rsidRPr="00E1700A" w14:paraId="08E12FDD" w14:textId="77777777" w:rsidTr="3FD4D8A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7A347E9A"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sz="6" w:space="0" w:color="auto"/>
              <w:left w:val="single" w:sz="6" w:space="0" w:color="auto"/>
              <w:bottom w:val="single" w:sz="6" w:space="0" w:color="auto"/>
              <w:right w:val="single" w:sz="6" w:space="0" w:color="auto"/>
            </w:tcBorders>
            <w:vAlign w:val="center"/>
          </w:tcPr>
          <w:p w14:paraId="4AE9DD72" w14:textId="74E18341" w:rsidR="0006246B" w:rsidRPr="00E1700A" w:rsidRDefault="00F36DD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Sudhansu Kumar, Kavitha</w:t>
            </w:r>
            <w:r w:rsidR="000F51C8">
              <w:rPr>
                <w:rFonts w:eastAsia="Bookman Old Style" w:cs="Bookman Old Style"/>
                <w:color w:val="000000" w:themeColor="text1"/>
              </w:rPr>
              <w:t xml:space="preserve"> S</w:t>
            </w:r>
            <w:r w:rsidR="000831BA">
              <w:rPr>
                <w:rFonts w:eastAsia="Bookman Old Style" w:cs="Bookman Old Style"/>
                <w:color w:val="000000" w:themeColor="text1"/>
              </w:rPr>
              <w:t>hetty</w:t>
            </w:r>
            <w:r w:rsidR="000F51C8">
              <w:rPr>
                <w:rFonts w:eastAsia="Bookman Old Style" w:cs="Bookman Old Style"/>
                <w:color w:val="000000" w:themeColor="text1"/>
              </w:rPr>
              <w:t>, Saravanan Sankaran, Vivian P.</w:t>
            </w:r>
          </w:p>
        </w:tc>
      </w:tr>
      <w:tr w:rsidR="0006246B" w:rsidRPr="00E1700A" w14:paraId="6EB60628" w14:textId="77777777" w:rsidTr="3FD4D8A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1F5F5C5"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sz="6" w:space="0" w:color="auto"/>
              <w:left w:val="single" w:sz="6" w:space="0" w:color="auto"/>
              <w:bottom w:val="single" w:sz="6" w:space="0" w:color="auto"/>
              <w:right w:val="single" w:sz="6" w:space="0" w:color="auto"/>
            </w:tcBorders>
            <w:vAlign w:val="center"/>
          </w:tcPr>
          <w:p w14:paraId="13E26128" w14:textId="051AA1F9" w:rsidR="0006246B" w:rsidRPr="00E1700A" w:rsidRDefault="003712D4"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Saravanan Sankaran&lt;</w:t>
            </w:r>
            <w:r w:rsidRPr="005D475D">
              <w:rPr>
                <w:rFonts w:eastAsia="Bookman Old Style" w:cs="Bookman Old Style"/>
                <w:color w:val="000000" w:themeColor="text1"/>
              </w:rPr>
              <w:t>saravanan.sankaran@</w:t>
            </w:r>
            <w:r w:rsidR="00F16F92">
              <w:rPr>
                <w:rFonts w:eastAsia="Bookman Old Style" w:cs="Bookman Old Style"/>
                <w:color w:val="000000" w:themeColor="text1"/>
              </w:rPr>
              <w:t>Netradyne</w:t>
            </w:r>
            <w:r w:rsidRPr="005D475D">
              <w:rPr>
                <w:rFonts w:eastAsia="Bookman Old Style" w:cs="Bookman Old Style"/>
                <w:color w:val="000000" w:themeColor="text1"/>
              </w:rPr>
              <w:t>.com</w:t>
            </w:r>
            <w:r>
              <w:rPr>
                <w:rFonts w:eastAsia="Bookman Old Style" w:cs="Bookman Old Style"/>
                <w:color w:val="000000" w:themeColor="text1"/>
              </w:rPr>
              <w:t xml:space="preserve"> &gt;</w:t>
            </w:r>
          </w:p>
        </w:tc>
      </w:tr>
      <w:tr w:rsidR="0006246B" w:rsidRPr="00E1700A" w14:paraId="343A252A" w14:textId="77777777" w:rsidTr="3FD4D8A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58172970"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sz="6" w:space="0" w:color="auto"/>
              <w:left w:val="single" w:sz="6" w:space="0" w:color="auto"/>
              <w:bottom w:val="single" w:sz="6" w:space="0" w:color="auto"/>
              <w:right w:val="single" w:sz="6" w:space="0" w:color="auto"/>
            </w:tcBorders>
            <w:vAlign w:val="center"/>
          </w:tcPr>
          <w:p w14:paraId="0B9D7FBD" w14:textId="69C485E0" w:rsidR="0006246B" w:rsidRPr="00E1700A" w:rsidRDefault="003712D4"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Saravanan Sankaran&lt;</w:t>
            </w:r>
            <w:r w:rsidRPr="005D475D">
              <w:rPr>
                <w:rFonts w:eastAsia="Bookman Old Style" w:cs="Bookman Old Style"/>
                <w:color w:val="000000" w:themeColor="text1"/>
              </w:rPr>
              <w:t>saravanan.sankaran@</w:t>
            </w:r>
            <w:r w:rsidR="00F16F92">
              <w:rPr>
                <w:rFonts w:eastAsia="Bookman Old Style" w:cs="Bookman Old Style"/>
                <w:color w:val="000000" w:themeColor="text1"/>
              </w:rPr>
              <w:t>Netradyne</w:t>
            </w:r>
            <w:r w:rsidRPr="005D475D">
              <w:rPr>
                <w:rFonts w:eastAsia="Bookman Old Style" w:cs="Bookman Old Style"/>
                <w:color w:val="000000" w:themeColor="text1"/>
              </w:rPr>
              <w:t>.com</w:t>
            </w:r>
            <w:r>
              <w:rPr>
                <w:rFonts w:eastAsia="Bookman Old Style" w:cs="Bookman Old Style"/>
                <w:color w:val="000000" w:themeColor="text1"/>
              </w:rPr>
              <w:t xml:space="preserve"> &gt;</w:t>
            </w:r>
          </w:p>
        </w:tc>
      </w:tr>
      <w:tr w:rsidR="0006246B" w:rsidRPr="00E1700A" w14:paraId="287FC68A" w14:textId="77777777" w:rsidTr="3FD4D8A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35B09C3E"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sz="6" w:space="0" w:color="auto"/>
              <w:left w:val="single" w:sz="6" w:space="0" w:color="auto"/>
              <w:bottom w:val="single" w:sz="6" w:space="0" w:color="auto"/>
              <w:right w:val="single" w:sz="6" w:space="0" w:color="auto"/>
            </w:tcBorders>
            <w:vAlign w:val="center"/>
          </w:tcPr>
          <w:p w14:paraId="5366C426" w14:textId="189D3E15" w:rsidR="0006246B" w:rsidRPr="00E1700A" w:rsidRDefault="00936D31" w:rsidP="00936D31">
            <w:pPr>
              <w:spacing w:after="117" w:line="240" w:lineRule="auto"/>
              <w:rPr>
                <w:rFonts w:eastAsia="Bookman Old Style" w:cs="Bookman Old Style"/>
                <w:color w:val="000000" w:themeColor="text1"/>
              </w:rPr>
            </w:pPr>
            <w:r>
              <w:rPr>
                <w:rFonts w:eastAsia="Bookman Old Style" w:cs="Bookman Old Style"/>
                <w:color w:val="000000" w:themeColor="text1"/>
              </w:rPr>
              <w:t>v1</w:t>
            </w:r>
            <w:r w:rsidR="00FC3D68">
              <w:rPr>
                <w:rFonts w:eastAsia="Bookman Old Style" w:cs="Bookman Old Style"/>
                <w:color w:val="000000" w:themeColor="text1"/>
              </w:rPr>
              <w:t>.</w:t>
            </w:r>
            <w:r w:rsidR="00551B6F">
              <w:rPr>
                <w:rFonts w:eastAsia="Bookman Old Style" w:cs="Bookman Old Style"/>
                <w:color w:val="000000" w:themeColor="text1"/>
              </w:rPr>
              <w:t>6</w:t>
            </w:r>
          </w:p>
        </w:tc>
      </w:tr>
      <w:tr w:rsidR="0006246B" w:rsidRPr="00E1700A" w14:paraId="4ED0B47A" w14:textId="77777777" w:rsidTr="3FD4D8A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8F062B7" w14:textId="37D835AB"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sz="6" w:space="0" w:color="auto"/>
              <w:left w:val="single" w:sz="6" w:space="0" w:color="auto"/>
              <w:bottom w:val="single" w:sz="6" w:space="0" w:color="auto"/>
              <w:right w:val="single" w:sz="6" w:space="0" w:color="auto"/>
            </w:tcBorders>
            <w:vAlign w:val="center"/>
          </w:tcPr>
          <w:p w14:paraId="4907E45E" w14:textId="2A6D22AE" w:rsidR="0006246B" w:rsidRPr="00E1700A" w:rsidRDefault="0006246B" w:rsidP="0006246B">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r w:rsidR="00FA2F36">
              <w:rPr>
                <w:rFonts w:eastAsia="Bookman Old Style" w:cs="Bookman Old Style"/>
                <w:color w:val="000000" w:themeColor="text1"/>
              </w:rPr>
              <w:t xml:space="preserve"> &amp; Confidential</w:t>
            </w:r>
          </w:p>
        </w:tc>
      </w:tr>
    </w:tbl>
    <w:p w14:paraId="37A88D5A" w14:textId="77777777" w:rsidR="00E30BF7" w:rsidRDefault="00E30BF7" w:rsidP="006E7FF5">
      <w:pPr>
        <w:spacing w:after="0"/>
        <w:rPr>
          <w:b/>
          <w:bCs/>
          <w:color w:val="000000" w:themeColor="text1"/>
          <w:szCs w:val="24"/>
        </w:rPr>
      </w:pPr>
    </w:p>
    <w:p w14:paraId="58439826" w14:textId="77777777" w:rsidR="00300F05" w:rsidRDefault="00300F05" w:rsidP="00300F05">
      <w:pPr>
        <w:spacing w:after="0"/>
        <w:rPr>
          <w:b/>
          <w:bCs/>
          <w:color w:val="000000" w:themeColor="text1"/>
          <w:szCs w:val="24"/>
        </w:rPr>
      </w:pPr>
      <w:r>
        <w:rPr>
          <w:b/>
          <w:bCs/>
          <w:color w:val="000000" w:themeColor="text1"/>
          <w:szCs w:val="24"/>
        </w:rPr>
        <w:t>Document Edit History</w:t>
      </w:r>
    </w:p>
    <w:tbl>
      <w:tblPr>
        <w:tblW w:w="94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2"/>
        <w:gridCol w:w="1442"/>
        <w:gridCol w:w="4388"/>
        <w:gridCol w:w="2606"/>
      </w:tblGrid>
      <w:tr w:rsidR="007F79FF" w:rsidRPr="00E1700A" w14:paraId="0F5E8115" w14:textId="77777777" w:rsidTr="3FD4D8A9">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430DD92"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1B0F5DE"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43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CD51899"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26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61D5BFA"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007F79FF" w:rsidRPr="00E1700A" w14:paraId="760130BB" w14:textId="77777777" w:rsidTr="3FD4D8A9">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78AAE63" w14:textId="38A20A3D" w:rsidR="00300F05" w:rsidRPr="00E1700A" w:rsidRDefault="00873633" w:rsidP="009416BB">
            <w:pPr>
              <w:spacing w:after="0" w:line="240" w:lineRule="auto"/>
              <w:textAlignment w:val="baseline"/>
              <w:rPr>
                <w:rFonts w:eastAsia="Times New Roman" w:cs="Segoe UI"/>
                <w:szCs w:val="18"/>
              </w:rPr>
            </w:pPr>
            <w:r>
              <w:rPr>
                <w:rFonts w:eastAsia="Times New Roman" w:cs="Segoe UI"/>
                <w:szCs w:val="18"/>
              </w:rPr>
              <w:t>v1.0</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50E8CD" w14:textId="0562A0A1" w:rsidR="00300F05" w:rsidRPr="00E1700A" w:rsidRDefault="00873633" w:rsidP="009416BB">
            <w:pPr>
              <w:spacing w:after="0" w:line="240" w:lineRule="auto"/>
              <w:textAlignment w:val="baseline"/>
              <w:rPr>
                <w:rFonts w:eastAsia="Times New Roman" w:cs="Segoe UI"/>
                <w:szCs w:val="18"/>
              </w:rPr>
            </w:pPr>
            <w:r>
              <w:rPr>
                <w:rFonts w:eastAsia="Times New Roman" w:cs="Segoe UI"/>
                <w:szCs w:val="18"/>
              </w:rPr>
              <w:t>2</w:t>
            </w:r>
            <w:r w:rsidR="000224DB">
              <w:rPr>
                <w:rFonts w:eastAsia="Times New Roman" w:cs="Segoe UI"/>
                <w:szCs w:val="18"/>
              </w:rPr>
              <w:t>7</w:t>
            </w:r>
            <w:r>
              <w:rPr>
                <w:rFonts w:eastAsia="Times New Roman" w:cs="Segoe UI"/>
                <w:szCs w:val="18"/>
              </w:rPr>
              <w:t>-NOV-2020</w:t>
            </w:r>
          </w:p>
        </w:tc>
        <w:tc>
          <w:tcPr>
            <w:tcW w:w="43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FFDC55" w14:textId="64205C40" w:rsidR="00300F05" w:rsidRPr="00E1700A" w:rsidRDefault="0010409A" w:rsidP="00300F05">
            <w:pPr>
              <w:spacing w:after="0" w:line="240" w:lineRule="auto"/>
              <w:textAlignment w:val="baseline"/>
              <w:rPr>
                <w:rFonts w:eastAsia="Times New Roman" w:cs="Segoe UI"/>
                <w:szCs w:val="18"/>
              </w:rPr>
            </w:pPr>
            <w:r>
              <w:rPr>
                <w:rFonts w:eastAsia="Times New Roman" w:cs="Segoe UI"/>
                <w:szCs w:val="18"/>
              </w:rPr>
              <w:t>Original issue</w:t>
            </w:r>
          </w:p>
        </w:tc>
        <w:tc>
          <w:tcPr>
            <w:tcW w:w="26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B49D3E" w14:textId="5E003ECC" w:rsidR="00300F05" w:rsidRPr="00E1700A" w:rsidRDefault="009876C1" w:rsidP="009416BB">
            <w:pPr>
              <w:spacing w:after="0" w:line="240" w:lineRule="auto"/>
              <w:textAlignment w:val="baseline"/>
              <w:rPr>
                <w:rFonts w:eastAsia="Times New Roman" w:cs="Segoe UI"/>
                <w:szCs w:val="18"/>
              </w:rPr>
            </w:pPr>
            <w:r>
              <w:rPr>
                <w:rFonts w:eastAsia="Times New Roman" w:cs="Segoe UI"/>
                <w:szCs w:val="18"/>
              </w:rPr>
              <w:t>InfoSec</w:t>
            </w:r>
          </w:p>
        </w:tc>
      </w:tr>
      <w:tr w:rsidR="007F79FF" w:rsidRPr="00E1700A" w14:paraId="293F5319" w14:textId="77777777" w:rsidTr="3FD4D8A9">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B774A4" w14:textId="2C4CD04A" w:rsidR="00300F05" w:rsidRPr="00E1700A" w:rsidRDefault="0010409A" w:rsidP="009416BB">
            <w:pPr>
              <w:spacing w:after="0" w:line="240" w:lineRule="auto"/>
              <w:textAlignment w:val="baseline"/>
              <w:rPr>
                <w:rFonts w:eastAsia="Times New Roman" w:cs="Segoe UI"/>
                <w:szCs w:val="18"/>
              </w:rPr>
            </w:pPr>
            <w:r>
              <w:rPr>
                <w:rFonts w:eastAsia="Times New Roman" w:cs="Segoe UI"/>
                <w:szCs w:val="18"/>
              </w:rPr>
              <w:t>v1.1</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02710C" w14:textId="79981FA8" w:rsidR="00300F05" w:rsidRPr="00E1700A" w:rsidRDefault="009149AF" w:rsidP="009416BB">
            <w:pPr>
              <w:spacing w:after="0" w:line="240" w:lineRule="auto"/>
              <w:textAlignment w:val="baseline"/>
              <w:rPr>
                <w:rFonts w:eastAsia="Times New Roman" w:cs="Segoe UI"/>
                <w:szCs w:val="18"/>
              </w:rPr>
            </w:pPr>
            <w:r>
              <w:rPr>
                <w:rFonts w:eastAsia="Times New Roman" w:cs="Segoe UI"/>
                <w:szCs w:val="18"/>
              </w:rPr>
              <w:t>28-JUL-2021</w:t>
            </w:r>
          </w:p>
        </w:tc>
        <w:tc>
          <w:tcPr>
            <w:tcW w:w="43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B45857" w14:textId="11749E00" w:rsidR="00FD7A57" w:rsidRPr="007F3E24" w:rsidRDefault="00FD7A57" w:rsidP="007F3E24">
            <w:pPr>
              <w:spacing w:after="0" w:line="240" w:lineRule="auto"/>
              <w:textAlignment w:val="baseline"/>
              <w:rPr>
                <w:rFonts w:eastAsia="Times New Roman" w:cs="Segoe UI"/>
                <w:szCs w:val="18"/>
              </w:rPr>
            </w:pPr>
            <w:r w:rsidRPr="007F3E24">
              <w:rPr>
                <w:rFonts w:eastAsia="Times New Roman" w:cs="Segoe UI"/>
                <w:szCs w:val="18"/>
              </w:rPr>
              <w:t> </w:t>
            </w:r>
            <w:r w:rsidRPr="007F3E24">
              <w:rPr>
                <w:rFonts w:eastAsia="Times New Roman"/>
                <w:szCs w:val="18"/>
              </w:rPr>
              <w:t>1.4.5 Security Committee (SC)</w:t>
            </w:r>
          </w:p>
          <w:p w14:paraId="06ADD634" w14:textId="41DE2D1B" w:rsidR="00FD7A57" w:rsidRPr="007F3E24" w:rsidRDefault="00FD7A57" w:rsidP="007F3E24">
            <w:pPr>
              <w:spacing w:after="0" w:line="240" w:lineRule="auto"/>
              <w:textAlignment w:val="baseline"/>
              <w:rPr>
                <w:rFonts w:eastAsia="Times New Roman" w:cs="Segoe UI"/>
                <w:szCs w:val="18"/>
              </w:rPr>
            </w:pPr>
            <w:r w:rsidRPr="007F3E24">
              <w:rPr>
                <w:rFonts w:eastAsia="Times New Roman"/>
                <w:szCs w:val="18"/>
              </w:rPr>
              <w:t>1.4.6.1 SIRT Members</w:t>
            </w:r>
          </w:p>
          <w:p w14:paraId="63B7BF69" w14:textId="5A526163" w:rsidR="00300F05" w:rsidRPr="00E1700A" w:rsidRDefault="00FD7A57" w:rsidP="00300F05">
            <w:pPr>
              <w:spacing w:after="0" w:line="240" w:lineRule="auto"/>
              <w:textAlignment w:val="baseline"/>
              <w:rPr>
                <w:rFonts w:eastAsia="Times New Roman" w:cs="Segoe UI"/>
                <w:szCs w:val="18"/>
              </w:rPr>
            </w:pPr>
            <w:r w:rsidRPr="007F3E24">
              <w:rPr>
                <w:rFonts w:eastAsia="Times New Roman"/>
                <w:szCs w:val="18"/>
              </w:rPr>
              <w:t>Table updated</w:t>
            </w:r>
          </w:p>
        </w:tc>
        <w:tc>
          <w:tcPr>
            <w:tcW w:w="26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37081F" w14:textId="7C8FAD65" w:rsidR="00300F05" w:rsidRPr="00E1700A" w:rsidRDefault="009876C1" w:rsidP="009416BB">
            <w:pPr>
              <w:spacing w:after="0" w:line="240" w:lineRule="auto"/>
              <w:textAlignment w:val="baseline"/>
              <w:rPr>
                <w:rFonts w:eastAsia="Times New Roman" w:cs="Segoe UI"/>
                <w:szCs w:val="18"/>
              </w:rPr>
            </w:pPr>
            <w:r>
              <w:rPr>
                <w:rFonts w:eastAsia="Times New Roman" w:cs="Segoe UI"/>
                <w:szCs w:val="18"/>
              </w:rPr>
              <w:t>InfoSec</w:t>
            </w:r>
          </w:p>
        </w:tc>
      </w:tr>
      <w:tr w:rsidR="007F79FF" w:rsidRPr="00E1700A" w14:paraId="24596BC9" w14:textId="77777777" w:rsidTr="3FD4D8A9">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63A4A5" w14:textId="3C6557F2" w:rsidR="00300F05" w:rsidRPr="00E1700A" w:rsidRDefault="003347DA" w:rsidP="009416BB">
            <w:pPr>
              <w:spacing w:after="0" w:line="240" w:lineRule="auto"/>
              <w:textAlignment w:val="baseline"/>
              <w:rPr>
                <w:rFonts w:eastAsia="Times New Roman" w:cs="Segoe UI"/>
                <w:szCs w:val="18"/>
              </w:rPr>
            </w:pPr>
            <w:r>
              <w:rPr>
                <w:rFonts w:eastAsia="Times New Roman" w:cs="Segoe UI"/>
                <w:szCs w:val="18"/>
              </w:rPr>
              <w:t>v1.2</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B0417A" w14:textId="17EEEFC1" w:rsidR="00300F05" w:rsidRPr="00E1700A" w:rsidRDefault="00AD581F" w:rsidP="009416BB">
            <w:pPr>
              <w:spacing w:after="0" w:line="240" w:lineRule="auto"/>
              <w:textAlignment w:val="baseline"/>
              <w:rPr>
                <w:rFonts w:eastAsia="Times New Roman" w:cs="Segoe UI"/>
                <w:szCs w:val="18"/>
              </w:rPr>
            </w:pPr>
            <w:r>
              <w:rPr>
                <w:rFonts w:eastAsia="Times New Roman" w:cs="Segoe UI"/>
                <w:szCs w:val="18"/>
              </w:rPr>
              <w:t>05-</w:t>
            </w:r>
            <w:r w:rsidR="0057478C">
              <w:rPr>
                <w:rFonts w:eastAsia="Times New Roman" w:cs="Segoe UI"/>
                <w:szCs w:val="18"/>
              </w:rPr>
              <w:t>AUG-2021</w:t>
            </w:r>
          </w:p>
        </w:tc>
        <w:tc>
          <w:tcPr>
            <w:tcW w:w="43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CCE91E" w14:textId="1A19D363" w:rsidR="00300F05" w:rsidRPr="00E1700A" w:rsidRDefault="0057478C" w:rsidP="00300F05">
            <w:pPr>
              <w:spacing w:after="0" w:line="240" w:lineRule="auto"/>
              <w:textAlignment w:val="baseline"/>
              <w:rPr>
                <w:rFonts w:eastAsia="Times New Roman" w:cs="Segoe UI"/>
                <w:szCs w:val="18"/>
              </w:rPr>
            </w:pPr>
            <w:r>
              <w:rPr>
                <w:rFonts w:eastAsia="Times New Roman" w:cs="Segoe UI"/>
                <w:szCs w:val="18"/>
              </w:rPr>
              <w:t>Included DRP 3.8.8 section</w:t>
            </w:r>
          </w:p>
        </w:tc>
        <w:tc>
          <w:tcPr>
            <w:tcW w:w="26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6181138" w14:textId="54347C60" w:rsidR="00300F05" w:rsidRPr="00E1700A" w:rsidRDefault="009876C1" w:rsidP="009416BB">
            <w:pPr>
              <w:spacing w:after="0" w:line="240" w:lineRule="auto"/>
              <w:textAlignment w:val="baseline"/>
              <w:rPr>
                <w:rFonts w:eastAsia="Times New Roman" w:cs="Segoe UI"/>
                <w:szCs w:val="18"/>
              </w:rPr>
            </w:pPr>
            <w:r>
              <w:rPr>
                <w:rFonts w:eastAsia="Times New Roman" w:cs="Segoe UI"/>
                <w:szCs w:val="18"/>
              </w:rPr>
              <w:t>Kavitha S.</w:t>
            </w:r>
          </w:p>
        </w:tc>
      </w:tr>
      <w:tr w:rsidR="00A01E11" w:rsidRPr="00E1700A" w14:paraId="20E50D2C" w14:textId="77777777" w:rsidTr="3FD4D8A9">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5125DC" w14:textId="41608876" w:rsidR="00A01E11" w:rsidRDefault="00A01E11" w:rsidP="009416BB">
            <w:pPr>
              <w:spacing w:after="0" w:line="240" w:lineRule="auto"/>
              <w:textAlignment w:val="baseline"/>
              <w:rPr>
                <w:rFonts w:eastAsia="Times New Roman" w:cs="Segoe UI"/>
                <w:szCs w:val="18"/>
              </w:rPr>
            </w:pPr>
            <w:r>
              <w:rPr>
                <w:rFonts w:eastAsia="Times New Roman" w:cs="Segoe UI"/>
                <w:szCs w:val="18"/>
              </w:rPr>
              <w:t>v1.3</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262F6E" w14:textId="63427208" w:rsidR="00A01E11" w:rsidRDefault="00D00E72" w:rsidP="009416BB">
            <w:pPr>
              <w:spacing w:after="0" w:line="240" w:lineRule="auto"/>
              <w:textAlignment w:val="baseline"/>
              <w:rPr>
                <w:rFonts w:eastAsia="Times New Roman" w:cs="Segoe UI"/>
                <w:szCs w:val="18"/>
              </w:rPr>
            </w:pPr>
            <w:r>
              <w:rPr>
                <w:rFonts w:eastAsia="Times New Roman" w:cs="Segoe UI"/>
                <w:szCs w:val="18"/>
              </w:rPr>
              <w:t>12-MAY-2023</w:t>
            </w:r>
          </w:p>
        </w:tc>
        <w:tc>
          <w:tcPr>
            <w:tcW w:w="43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F665E0" w14:textId="79BE9C8B" w:rsidR="00A01E11" w:rsidRDefault="0028479F" w:rsidP="00300F05">
            <w:pPr>
              <w:spacing w:after="0" w:line="240" w:lineRule="auto"/>
              <w:textAlignment w:val="baseline"/>
              <w:rPr>
                <w:rFonts w:eastAsia="Times New Roman" w:cs="Segoe UI"/>
                <w:szCs w:val="18"/>
              </w:rPr>
            </w:pPr>
            <w:r>
              <w:rPr>
                <w:rFonts w:eastAsia="Times New Roman" w:cs="Segoe UI"/>
                <w:szCs w:val="18"/>
              </w:rPr>
              <w:t>Aligned with standard template</w:t>
            </w:r>
          </w:p>
        </w:tc>
        <w:tc>
          <w:tcPr>
            <w:tcW w:w="26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AF3731" w14:textId="25B6BCE1" w:rsidR="00A01E11" w:rsidRPr="00735C1A" w:rsidRDefault="00D00E72" w:rsidP="009416BB">
            <w:pPr>
              <w:spacing w:after="0" w:line="240" w:lineRule="auto"/>
              <w:textAlignment w:val="baseline"/>
              <w:rPr>
                <w:rFonts w:eastAsia="Times New Roman" w:cs="Segoe UI"/>
                <w:szCs w:val="18"/>
              </w:rPr>
            </w:pPr>
            <w:r w:rsidRPr="00735C1A">
              <w:rPr>
                <w:rFonts w:eastAsia="Times New Roman" w:cs="Segoe UI"/>
                <w:szCs w:val="18"/>
              </w:rPr>
              <w:t>Sudhansu Kumar</w:t>
            </w:r>
          </w:p>
        </w:tc>
      </w:tr>
      <w:tr w:rsidR="003A24D6" w:rsidRPr="00E1700A" w14:paraId="7EDADF93" w14:textId="77777777" w:rsidTr="3FD4D8A9">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1591A2" w14:textId="6646E630" w:rsidR="003A24D6" w:rsidRDefault="003A24D6" w:rsidP="61208C47">
            <w:pPr>
              <w:spacing w:after="0" w:line="240" w:lineRule="auto"/>
              <w:textAlignment w:val="baseline"/>
              <w:rPr>
                <w:rFonts w:eastAsia="Times New Roman" w:cs="Segoe UI"/>
              </w:rPr>
            </w:pPr>
            <w:r w:rsidRPr="61208C47">
              <w:rPr>
                <w:rFonts w:eastAsia="Times New Roman" w:cs="Segoe UI"/>
              </w:rPr>
              <w:t>v1.4</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80D663" w14:textId="156CFEFC" w:rsidR="003A24D6" w:rsidRDefault="003A24D6" w:rsidP="003A24D6">
            <w:pPr>
              <w:spacing w:after="0" w:line="240" w:lineRule="auto"/>
              <w:textAlignment w:val="baseline"/>
              <w:rPr>
                <w:rFonts w:eastAsia="Times New Roman" w:cs="Segoe UI"/>
                <w:szCs w:val="18"/>
              </w:rPr>
            </w:pPr>
            <w:r>
              <w:rPr>
                <w:rFonts w:eastAsia="Times New Roman" w:cs="Segoe UI"/>
                <w:szCs w:val="18"/>
              </w:rPr>
              <w:t>09-JUN-2023</w:t>
            </w:r>
          </w:p>
        </w:tc>
        <w:tc>
          <w:tcPr>
            <w:tcW w:w="43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AD41F9" w14:textId="3327BED3" w:rsidR="003A24D6" w:rsidRDefault="0006549C" w:rsidP="003A24D6">
            <w:pPr>
              <w:spacing w:after="0" w:line="240" w:lineRule="auto"/>
              <w:textAlignment w:val="baseline"/>
              <w:rPr>
                <w:rFonts w:eastAsia="Times New Roman" w:cs="Segoe UI"/>
                <w:szCs w:val="18"/>
              </w:rPr>
            </w:pPr>
            <w:r>
              <w:rPr>
                <w:rFonts w:eastAsia="Times New Roman" w:cs="Segoe UI"/>
                <w:szCs w:val="18"/>
              </w:rPr>
              <w:t xml:space="preserve">Changes in </w:t>
            </w:r>
            <w:r w:rsidR="001F0D4E">
              <w:rPr>
                <w:rFonts w:eastAsia="Times New Roman" w:cs="Segoe UI"/>
                <w:szCs w:val="18"/>
              </w:rPr>
              <w:t>PVM</w:t>
            </w:r>
            <w:r>
              <w:rPr>
                <w:rFonts w:eastAsia="Times New Roman" w:cs="Segoe UI"/>
                <w:szCs w:val="18"/>
              </w:rPr>
              <w:t xml:space="preserve"> Deployment</w:t>
            </w:r>
          </w:p>
        </w:tc>
        <w:tc>
          <w:tcPr>
            <w:tcW w:w="26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C8B52B" w14:textId="25458535" w:rsidR="003A24D6" w:rsidRPr="00735C1A" w:rsidRDefault="003A24D6" w:rsidP="61208C47">
            <w:pPr>
              <w:spacing w:after="0" w:line="240" w:lineRule="auto"/>
              <w:textAlignment w:val="baseline"/>
              <w:rPr>
                <w:rFonts w:eastAsia="Times New Roman" w:cs="Segoe UI"/>
              </w:rPr>
            </w:pPr>
            <w:r w:rsidRPr="61208C47">
              <w:rPr>
                <w:rFonts w:eastAsia="Times New Roman" w:cs="Segoe UI"/>
              </w:rPr>
              <w:t>Sudhansu Kumar</w:t>
            </w:r>
          </w:p>
        </w:tc>
      </w:tr>
      <w:tr w:rsidR="00916F34" w:rsidRPr="00E1700A" w14:paraId="541657E9" w14:textId="77777777" w:rsidTr="3FD4D8A9">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6B1B64" w14:textId="14B81FB1" w:rsidR="00916F34" w:rsidRPr="61208C47" w:rsidRDefault="00916F34" w:rsidP="61208C47">
            <w:pPr>
              <w:spacing w:after="0" w:line="240" w:lineRule="auto"/>
              <w:textAlignment w:val="baseline"/>
              <w:rPr>
                <w:rFonts w:eastAsia="Times New Roman" w:cs="Segoe UI"/>
              </w:rPr>
            </w:pPr>
            <w:r>
              <w:rPr>
                <w:rFonts w:eastAsia="Times New Roman" w:cs="Segoe UI"/>
              </w:rPr>
              <w:t>V1.5</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069162" w14:textId="46CB87A6" w:rsidR="00916F34" w:rsidRDefault="00C40630" w:rsidP="003A24D6">
            <w:pPr>
              <w:spacing w:after="0" w:line="240" w:lineRule="auto"/>
              <w:textAlignment w:val="baseline"/>
              <w:rPr>
                <w:rFonts w:eastAsia="Times New Roman" w:cs="Segoe UI"/>
                <w:szCs w:val="18"/>
              </w:rPr>
            </w:pPr>
            <w:r>
              <w:rPr>
                <w:rFonts w:eastAsia="Times New Roman" w:cs="Segoe UI"/>
                <w:szCs w:val="18"/>
              </w:rPr>
              <w:t>31-JAN-2024</w:t>
            </w:r>
          </w:p>
        </w:tc>
        <w:tc>
          <w:tcPr>
            <w:tcW w:w="43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04566F" w14:textId="0128827C" w:rsidR="00916F34" w:rsidRDefault="00C40630" w:rsidP="003A24D6">
            <w:pPr>
              <w:spacing w:after="0" w:line="240" w:lineRule="auto"/>
              <w:textAlignment w:val="baseline"/>
              <w:rPr>
                <w:rFonts w:eastAsia="Times New Roman" w:cs="Segoe UI"/>
                <w:szCs w:val="18"/>
              </w:rPr>
            </w:pPr>
            <w:r>
              <w:rPr>
                <w:rFonts w:eastAsia="Times New Roman" w:cs="Segoe UI"/>
                <w:szCs w:val="18"/>
              </w:rPr>
              <w:t>Refined to include</w:t>
            </w:r>
            <w:r w:rsidR="00973D9C">
              <w:rPr>
                <w:rFonts w:eastAsia="Times New Roman" w:cs="Segoe UI"/>
                <w:szCs w:val="18"/>
              </w:rPr>
              <w:t xml:space="preserve"> more</w:t>
            </w:r>
            <w:r>
              <w:rPr>
                <w:rFonts w:eastAsia="Times New Roman" w:cs="Segoe UI"/>
                <w:szCs w:val="18"/>
              </w:rPr>
              <w:t xml:space="preserve"> controls</w:t>
            </w:r>
            <w:r w:rsidR="00973D9C">
              <w:rPr>
                <w:rFonts w:eastAsia="Times New Roman" w:cs="Segoe UI"/>
                <w:szCs w:val="18"/>
              </w:rPr>
              <w:t xml:space="preserve"> on data privacy</w:t>
            </w:r>
            <w:r w:rsidR="00975AE7">
              <w:rPr>
                <w:rFonts w:eastAsia="Times New Roman" w:cs="Segoe UI"/>
                <w:szCs w:val="18"/>
              </w:rPr>
              <w:t>/Data Protection</w:t>
            </w:r>
          </w:p>
        </w:tc>
        <w:tc>
          <w:tcPr>
            <w:tcW w:w="26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74C781" w14:textId="3C16EFD1" w:rsidR="00916F34" w:rsidRPr="61208C47" w:rsidRDefault="00032E0D" w:rsidP="61208C47">
            <w:pPr>
              <w:spacing w:after="0" w:line="240" w:lineRule="auto"/>
              <w:textAlignment w:val="baseline"/>
              <w:rPr>
                <w:rFonts w:eastAsia="Times New Roman" w:cs="Segoe UI"/>
              </w:rPr>
            </w:pPr>
            <w:r>
              <w:rPr>
                <w:rFonts w:eastAsia="Times New Roman" w:cs="Segoe UI"/>
              </w:rPr>
              <w:t>Sudhansu Kumar</w:t>
            </w:r>
          </w:p>
        </w:tc>
      </w:tr>
      <w:tr w:rsidR="3FD4D8A9" w14:paraId="04971124" w14:textId="77777777" w:rsidTr="3FD4D8A9">
        <w:trPr>
          <w:trHeight w:val="300"/>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A1764A" w14:textId="1870F257" w:rsidR="653776AD" w:rsidRDefault="653776AD" w:rsidP="3FD4D8A9">
            <w:pPr>
              <w:spacing w:line="240" w:lineRule="auto"/>
              <w:rPr>
                <w:rFonts w:eastAsia="Times New Roman" w:cs="Segoe UI"/>
              </w:rPr>
            </w:pPr>
            <w:r w:rsidRPr="3FD4D8A9">
              <w:rPr>
                <w:rFonts w:eastAsia="Times New Roman" w:cs="Segoe UI"/>
              </w:rPr>
              <w:t>V1.</w:t>
            </w:r>
            <w:r w:rsidR="00BB476F">
              <w:rPr>
                <w:rFonts w:eastAsia="Times New Roman" w:cs="Segoe UI"/>
              </w:rPr>
              <w:t>6</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8FDF2B" w14:textId="5DF0F492" w:rsidR="0C64EAE5" w:rsidRDefault="0C64EAE5" w:rsidP="3FD4D8A9">
            <w:pPr>
              <w:spacing w:line="240" w:lineRule="auto"/>
              <w:rPr>
                <w:rFonts w:eastAsia="Times New Roman" w:cs="Segoe UI"/>
              </w:rPr>
            </w:pPr>
            <w:r w:rsidRPr="3FD4D8A9">
              <w:rPr>
                <w:rFonts w:eastAsia="Times New Roman" w:cs="Segoe UI"/>
              </w:rPr>
              <w:t>30-JAN-2025</w:t>
            </w:r>
          </w:p>
        </w:tc>
        <w:tc>
          <w:tcPr>
            <w:tcW w:w="43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AAA835" w14:textId="78624EDC" w:rsidR="50EF376C" w:rsidRDefault="00BB476F" w:rsidP="3FD4D8A9">
            <w:pPr>
              <w:spacing w:line="240" w:lineRule="auto"/>
              <w:rPr>
                <w:rFonts w:eastAsia="Times New Roman" w:cs="Segoe UI"/>
              </w:rPr>
            </w:pPr>
            <w:r>
              <w:rPr>
                <w:rFonts w:eastAsia="Times New Roman" w:cs="Segoe UI"/>
              </w:rPr>
              <w:t>Annual Revision</w:t>
            </w:r>
          </w:p>
        </w:tc>
        <w:tc>
          <w:tcPr>
            <w:tcW w:w="26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F1E4ED" w14:textId="576D76FF" w:rsidR="50EF376C" w:rsidRDefault="50EF376C" w:rsidP="3FD4D8A9">
            <w:pPr>
              <w:spacing w:line="240" w:lineRule="auto"/>
              <w:rPr>
                <w:rFonts w:eastAsia="Times New Roman" w:cs="Segoe UI"/>
              </w:rPr>
            </w:pPr>
            <w:r w:rsidRPr="3FD4D8A9">
              <w:rPr>
                <w:rFonts w:eastAsia="Times New Roman" w:cs="Segoe UI"/>
              </w:rPr>
              <w:t>Kavitha Shetty</w:t>
            </w:r>
          </w:p>
        </w:tc>
      </w:tr>
    </w:tbl>
    <w:p w14:paraId="1588BAB7" w14:textId="77777777" w:rsidR="00300F05" w:rsidRDefault="00300F05" w:rsidP="00300F05">
      <w:pPr>
        <w:spacing w:after="0"/>
        <w:rPr>
          <w:b/>
          <w:bCs/>
          <w:color w:val="000000" w:themeColor="text1"/>
          <w:szCs w:val="24"/>
        </w:rPr>
      </w:pPr>
    </w:p>
    <w:p w14:paraId="396FB6E7" w14:textId="77777777" w:rsidR="006E7FF5" w:rsidRDefault="00300F05" w:rsidP="006E7FF5">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86"/>
        <w:gridCol w:w="2096"/>
        <w:gridCol w:w="3060"/>
        <w:gridCol w:w="2712"/>
      </w:tblGrid>
      <w:tr w:rsidR="00300F05" w:rsidRPr="00527A00" w14:paraId="6456E0A5" w14:textId="77777777" w:rsidTr="3FD4D8A9">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DC88D25"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006E7FF5" w:rsidRPr="00373998">
              <w:rPr>
                <w:rFonts w:eastAsia="Times New Roman" w:cs="Times New Roman"/>
                <w:color w:val="0070C0"/>
                <w:szCs w:val="18"/>
              </w:rPr>
              <w:t>  </w:t>
            </w:r>
          </w:p>
        </w:tc>
        <w:tc>
          <w:tcPr>
            <w:tcW w:w="2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1DB7405"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AFECAC5"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BB5B112"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006E7FF5" w:rsidRPr="00373998">
              <w:rPr>
                <w:rFonts w:eastAsia="Times New Roman" w:cs="Times New Roman"/>
                <w:color w:val="0070C0"/>
                <w:szCs w:val="18"/>
              </w:rPr>
              <w:t> </w:t>
            </w:r>
          </w:p>
        </w:tc>
      </w:tr>
      <w:tr w:rsidR="00300F05" w:rsidRPr="00527A00" w14:paraId="35A09D83" w14:textId="77777777" w:rsidTr="3FD4D8A9">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3F5035D" w14:textId="3FEEB87D" w:rsidR="00300F05" w:rsidRPr="00527A00" w:rsidRDefault="000224DB" w:rsidP="009416BB">
            <w:pPr>
              <w:spacing w:after="0" w:line="240" w:lineRule="auto"/>
              <w:textAlignment w:val="baseline"/>
              <w:rPr>
                <w:rFonts w:eastAsia="Times New Roman" w:cs="Segoe UI"/>
                <w:szCs w:val="18"/>
              </w:rPr>
            </w:pPr>
            <w:r>
              <w:rPr>
                <w:rFonts w:eastAsia="Times New Roman" w:cs="Segoe UI"/>
                <w:szCs w:val="18"/>
              </w:rPr>
              <w:t>30-NOV-2020</w:t>
            </w:r>
          </w:p>
        </w:tc>
        <w:tc>
          <w:tcPr>
            <w:tcW w:w="2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8EF66E" w14:textId="4AC9F0B5" w:rsidR="00300F05" w:rsidRPr="00527A00" w:rsidRDefault="00E16FFC" w:rsidP="009416BB">
            <w:pPr>
              <w:spacing w:after="0" w:line="240" w:lineRule="auto"/>
              <w:textAlignment w:val="baseline"/>
              <w:rPr>
                <w:rFonts w:eastAsia="Times New Roman" w:cs="Segoe UI"/>
                <w:szCs w:val="18"/>
              </w:rPr>
            </w:pPr>
            <w:r>
              <w:rPr>
                <w:rFonts w:eastAsia="Times New Roman" w:cs="Segoe UI"/>
                <w:szCs w:val="18"/>
              </w:rPr>
              <w:t xml:space="preserve">Vinay </w:t>
            </w:r>
            <w:r w:rsidR="00DA402C">
              <w:rPr>
                <w:rFonts w:eastAsia="Times New Roman" w:cs="Segoe UI"/>
                <w:szCs w:val="18"/>
              </w:rPr>
              <w:t>Rai</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90A651" w14:textId="71B7CA68" w:rsidR="00300F05" w:rsidRPr="00527A00" w:rsidRDefault="00445ECF" w:rsidP="00300F05">
            <w:pPr>
              <w:spacing w:after="0" w:line="240" w:lineRule="auto"/>
              <w:textAlignment w:val="baseline"/>
              <w:rPr>
                <w:rFonts w:eastAsia="Times New Roman" w:cs="Segoe UI"/>
                <w:szCs w:val="18"/>
              </w:rPr>
            </w:pPr>
            <w:r>
              <w:rPr>
                <w:rFonts w:eastAsia="Times New Roman" w:cs="Segoe UI"/>
                <w:szCs w:val="18"/>
              </w:rPr>
              <w:t>Vice President</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49286C" w14:textId="77777777" w:rsidR="00300F05" w:rsidRPr="00527A00" w:rsidRDefault="00300F05" w:rsidP="009416BB">
            <w:pPr>
              <w:spacing w:after="0" w:line="240" w:lineRule="auto"/>
              <w:textAlignment w:val="baseline"/>
              <w:rPr>
                <w:rFonts w:eastAsia="Times New Roman" w:cs="Segoe UI"/>
                <w:szCs w:val="18"/>
              </w:rPr>
            </w:pPr>
          </w:p>
        </w:tc>
      </w:tr>
      <w:tr w:rsidR="00070D00" w:rsidRPr="00527A00" w14:paraId="5466716F" w14:textId="77777777" w:rsidTr="3FD4D8A9">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C7822E" w14:textId="78F4B7AF" w:rsidR="00070D00" w:rsidRPr="00527A00" w:rsidRDefault="00070D00" w:rsidP="00070D00">
            <w:pPr>
              <w:spacing w:after="0" w:line="240" w:lineRule="auto"/>
              <w:textAlignment w:val="baseline"/>
              <w:rPr>
                <w:rFonts w:eastAsia="Times New Roman" w:cs="Segoe UI"/>
                <w:szCs w:val="18"/>
              </w:rPr>
            </w:pPr>
            <w:r>
              <w:rPr>
                <w:rFonts w:eastAsia="Times New Roman" w:cs="Segoe UI"/>
                <w:szCs w:val="18"/>
              </w:rPr>
              <w:t>29-JUL-2021</w:t>
            </w:r>
          </w:p>
        </w:tc>
        <w:tc>
          <w:tcPr>
            <w:tcW w:w="2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DA0584" w14:textId="37B7B898" w:rsidR="00070D00" w:rsidRPr="00527A00" w:rsidRDefault="00070D00" w:rsidP="00070D00">
            <w:pPr>
              <w:spacing w:after="0" w:line="240" w:lineRule="auto"/>
              <w:textAlignment w:val="baseline"/>
              <w:rPr>
                <w:rFonts w:eastAsia="Times New Roman" w:cs="Segoe UI"/>
                <w:szCs w:val="18"/>
              </w:rPr>
            </w:pPr>
            <w:r>
              <w:rPr>
                <w:rFonts w:eastAsia="Bookman Old Style" w:cs="Bookman Old Style"/>
                <w:color w:val="000000" w:themeColor="text1"/>
              </w:rPr>
              <w:t>Saravanan Sankaran</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125485" w14:textId="1E3176AA" w:rsidR="00070D00" w:rsidRPr="00527A00" w:rsidRDefault="00070D00" w:rsidP="00070D00">
            <w:pPr>
              <w:spacing w:after="0" w:line="240" w:lineRule="auto"/>
              <w:textAlignment w:val="baseline"/>
              <w:rPr>
                <w:rFonts w:eastAsia="Times New Roman" w:cs="Segoe UI"/>
                <w:szCs w:val="18"/>
              </w:rPr>
            </w:pPr>
            <w:r>
              <w:rPr>
                <w:rFonts w:eastAsia="Times New Roman" w:cs="Segoe UI"/>
                <w:szCs w:val="18"/>
              </w:rPr>
              <w:t>Senior Director InfoSec &amp; IT</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415BAA" w14:textId="77777777" w:rsidR="00070D00" w:rsidRPr="00527A00" w:rsidRDefault="00070D00" w:rsidP="00070D00">
            <w:pPr>
              <w:spacing w:after="0" w:line="240" w:lineRule="auto"/>
              <w:textAlignment w:val="baseline"/>
              <w:rPr>
                <w:rFonts w:eastAsia="Times New Roman" w:cs="Segoe UI"/>
                <w:szCs w:val="18"/>
              </w:rPr>
            </w:pPr>
          </w:p>
        </w:tc>
      </w:tr>
      <w:tr w:rsidR="00070D00" w:rsidRPr="00527A00" w14:paraId="7AE9C229" w14:textId="77777777" w:rsidTr="3FD4D8A9">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1A7FA5" w14:textId="23B1D72E" w:rsidR="00070D00" w:rsidRPr="00527A00" w:rsidRDefault="00070D00" w:rsidP="00070D00">
            <w:pPr>
              <w:spacing w:after="0" w:line="240" w:lineRule="auto"/>
              <w:textAlignment w:val="baseline"/>
              <w:rPr>
                <w:rFonts w:eastAsia="Times New Roman" w:cs="Segoe UI"/>
                <w:szCs w:val="18"/>
              </w:rPr>
            </w:pPr>
            <w:r>
              <w:rPr>
                <w:rFonts w:eastAsia="Times New Roman" w:cs="Segoe UI"/>
                <w:szCs w:val="18"/>
              </w:rPr>
              <w:t>08-AUG-2022</w:t>
            </w:r>
          </w:p>
        </w:tc>
        <w:tc>
          <w:tcPr>
            <w:tcW w:w="2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89FD25C" w14:textId="5160B6B8" w:rsidR="00070D00" w:rsidRPr="00527A00" w:rsidRDefault="00070D00" w:rsidP="00070D00">
            <w:pPr>
              <w:spacing w:after="0" w:line="240" w:lineRule="auto"/>
              <w:textAlignment w:val="baseline"/>
              <w:rPr>
                <w:rFonts w:eastAsia="Times New Roman" w:cs="Segoe UI"/>
                <w:szCs w:val="18"/>
              </w:rPr>
            </w:pPr>
            <w:r>
              <w:rPr>
                <w:rFonts w:eastAsia="Bookman Old Style" w:cs="Bookman Old Style"/>
                <w:color w:val="000000" w:themeColor="text1"/>
              </w:rPr>
              <w:t>Saravanan Sankaran</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655B8CF" w14:textId="0FA97C0D" w:rsidR="00070D00" w:rsidRPr="00527A00" w:rsidRDefault="00070D00" w:rsidP="00070D00">
            <w:pPr>
              <w:spacing w:after="0" w:line="240" w:lineRule="auto"/>
              <w:textAlignment w:val="baseline"/>
              <w:rPr>
                <w:rFonts w:eastAsia="Times New Roman" w:cs="Segoe UI"/>
                <w:szCs w:val="18"/>
              </w:rPr>
            </w:pPr>
            <w:r>
              <w:rPr>
                <w:rFonts w:eastAsia="Times New Roman" w:cs="Segoe UI"/>
                <w:szCs w:val="18"/>
              </w:rPr>
              <w:t>Senior Director InfoSec &amp; IT</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19FCF8A" w14:textId="77777777" w:rsidR="00070D00" w:rsidRPr="00527A00" w:rsidRDefault="00070D00" w:rsidP="00070D00">
            <w:pPr>
              <w:spacing w:after="0" w:line="240" w:lineRule="auto"/>
              <w:textAlignment w:val="baseline"/>
              <w:rPr>
                <w:rFonts w:eastAsia="Times New Roman" w:cs="Segoe UI"/>
                <w:szCs w:val="18"/>
              </w:rPr>
            </w:pPr>
            <w:r w:rsidRPr="00527A00">
              <w:rPr>
                <w:rFonts w:eastAsia="Times New Roman" w:cs="Times New Roman"/>
                <w:szCs w:val="18"/>
              </w:rPr>
              <w:t>  </w:t>
            </w:r>
          </w:p>
        </w:tc>
      </w:tr>
      <w:tr w:rsidR="00070D00" w:rsidRPr="00527A00" w14:paraId="7286658E" w14:textId="77777777" w:rsidTr="3FD4D8A9">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7DF954" w14:textId="612D6127" w:rsidR="00070D00" w:rsidRPr="00527A00" w:rsidRDefault="00070D00" w:rsidP="00070D00">
            <w:pPr>
              <w:spacing w:after="0" w:line="240" w:lineRule="auto"/>
              <w:textAlignment w:val="baseline"/>
              <w:rPr>
                <w:rFonts w:eastAsia="Times New Roman" w:cs="Segoe UI"/>
                <w:szCs w:val="18"/>
              </w:rPr>
            </w:pPr>
            <w:r>
              <w:rPr>
                <w:rFonts w:eastAsia="Times New Roman" w:cs="Segoe UI"/>
                <w:szCs w:val="18"/>
              </w:rPr>
              <w:t>13-MAY-2023</w:t>
            </w:r>
          </w:p>
        </w:tc>
        <w:tc>
          <w:tcPr>
            <w:tcW w:w="2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D2D1A7" w14:textId="6A6D2D59" w:rsidR="00070D00" w:rsidRPr="00527A00" w:rsidRDefault="00070D00" w:rsidP="00070D00">
            <w:pPr>
              <w:spacing w:after="0" w:line="240" w:lineRule="auto"/>
              <w:textAlignment w:val="baseline"/>
              <w:rPr>
                <w:rFonts w:eastAsia="Times New Roman" w:cs="Times New Roman"/>
                <w:szCs w:val="18"/>
              </w:rPr>
            </w:pPr>
            <w:r>
              <w:rPr>
                <w:rFonts w:eastAsia="Bookman Old Style" w:cs="Bookman Old Style"/>
                <w:color w:val="000000" w:themeColor="text1"/>
              </w:rPr>
              <w:t>Saravanan Sankaran</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EC1BEBE" w14:textId="7971AAA9" w:rsidR="00070D00" w:rsidRPr="00527A00" w:rsidRDefault="00070D00" w:rsidP="00070D00">
            <w:pPr>
              <w:spacing w:after="0" w:line="240" w:lineRule="auto"/>
              <w:textAlignment w:val="baseline"/>
              <w:rPr>
                <w:rFonts w:eastAsia="Times New Roman" w:cs="Times New Roman"/>
                <w:szCs w:val="18"/>
              </w:rPr>
            </w:pPr>
            <w:r>
              <w:rPr>
                <w:rFonts w:eastAsia="Times New Roman" w:cs="Segoe UI"/>
                <w:szCs w:val="18"/>
              </w:rPr>
              <w:t>Senior Director InfoSec &amp; IT</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BF7F60" w14:textId="77777777" w:rsidR="00070D00" w:rsidRPr="00527A00" w:rsidRDefault="00070D00" w:rsidP="00070D00">
            <w:pPr>
              <w:spacing w:after="0" w:line="240" w:lineRule="auto"/>
              <w:textAlignment w:val="baseline"/>
              <w:rPr>
                <w:rFonts w:eastAsia="Times New Roman" w:cs="Times New Roman"/>
                <w:szCs w:val="18"/>
              </w:rPr>
            </w:pPr>
          </w:p>
        </w:tc>
      </w:tr>
      <w:tr w:rsidR="006B0B25" w:rsidRPr="00527A00" w14:paraId="74A5061C" w14:textId="77777777" w:rsidTr="3FD4D8A9">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975820" w14:textId="3D9096B0" w:rsidR="006B0B25" w:rsidRPr="00527A00" w:rsidRDefault="006B0B25" w:rsidP="006B0B25">
            <w:pPr>
              <w:spacing w:after="0" w:line="240" w:lineRule="auto"/>
              <w:textAlignment w:val="baseline"/>
              <w:rPr>
                <w:rFonts w:eastAsia="Times New Roman" w:cs="Segoe UI"/>
                <w:szCs w:val="18"/>
              </w:rPr>
            </w:pPr>
            <w:r>
              <w:rPr>
                <w:rFonts w:eastAsia="Times New Roman" w:cs="Segoe UI"/>
                <w:szCs w:val="18"/>
              </w:rPr>
              <w:t>12-JUN-2023</w:t>
            </w:r>
          </w:p>
        </w:tc>
        <w:tc>
          <w:tcPr>
            <w:tcW w:w="2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1C9D2B" w14:textId="5AAA113C" w:rsidR="006B0B25" w:rsidRPr="00527A00" w:rsidRDefault="006B0B25" w:rsidP="006B0B25">
            <w:pPr>
              <w:spacing w:after="0" w:line="240" w:lineRule="auto"/>
              <w:textAlignment w:val="baseline"/>
              <w:rPr>
                <w:rFonts w:eastAsia="Times New Roman" w:cs="Times New Roman"/>
                <w:szCs w:val="18"/>
              </w:rPr>
            </w:pPr>
            <w:r>
              <w:rPr>
                <w:rFonts w:eastAsia="Bookman Old Style" w:cs="Bookman Old Style"/>
                <w:color w:val="000000" w:themeColor="text1"/>
              </w:rPr>
              <w:t>Saravanan Sankaran</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C6306C" w14:textId="49641259" w:rsidR="006B0B25" w:rsidRPr="00527A00" w:rsidRDefault="006B0B25" w:rsidP="006B0B25">
            <w:pPr>
              <w:spacing w:after="0" w:line="240" w:lineRule="auto"/>
              <w:textAlignment w:val="baseline"/>
              <w:rPr>
                <w:rFonts w:eastAsia="Times New Roman" w:cs="Times New Roman"/>
                <w:szCs w:val="18"/>
              </w:rPr>
            </w:pPr>
            <w:r>
              <w:rPr>
                <w:rFonts w:eastAsia="Times New Roman" w:cs="Segoe UI"/>
                <w:szCs w:val="18"/>
              </w:rPr>
              <w:t>Senior Director InfoSec &amp; IT</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3C62BF" w14:textId="77777777" w:rsidR="006B0B25" w:rsidRPr="00527A00" w:rsidRDefault="006B0B25" w:rsidP="006B0B25">
            <w:pPr>
              <w:spacing w:after="0" w:line="240" w:lineRule="auto"/>
              <w:textAlignment w:val="baseline"/>
              <w:rPr>
                <w:rFonts w:eastAsia="Times New Roman" w:cs="Times New Roman"/>
                <w:szCs w:val="18"/>
              </w:rPr>
            </w:pPr>
          </w:p>
        </w:tc>
      </w:tr>
      <w:tr w:rsidR="00625C43" w:rsidRPr="00527A00" w14:paraId="57B8E3FC" w14:textId="77777777" w:rsidTr="3FD4D8A9">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7FC7B9" w14:textId="26BB1425" w:rsidR="00625C43" w:rsidRDefault="00625C43" w:rsidP="00625C43">
            <w:pPr>
              <w:spacing w:after="0" w:line="240" w:lineRule="auto"/>
              <w:textAlignment w:val="baseline"/>
              <w:rPr>
                <w:rFonts w:eastAsia="Times New Roman" w:cs="Segoe UI"/>
                <w:szCs w:val="18"/>
              </w:rPr>
            </w:pPr>
            <w:r>
              <w:rPr>
                <w:rFonts w:eastAsia="Times New Roman" w:cs="Segoe UI"/>
                <w:szCs w:val="18"/>
              </w:rPr>
              <w:t>01-FEB-2024</w:t>
            </w:r>
          </w:p>
        </w:tc>
        <w:tc>
          <w:tcPr>
            <w:tcW w:w="2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1E1066" w14:textId="39C489F9" w:rsidR="00625C43" w:rsidRDefault="00625C43" w:rsidP="00625C43">
            <w:pPr>
              <w:spacing w:after="0" w:line="240" w:lineRule="auto"/>
              <w:textAlignment w:val="baseline"/>
              <w:rPr>
                <w:rFonts w:eastAsia="Bookman Old Style" w:cs="Bookman Old Style"/>
                <w:color w:val="000000" w:themeColor="text1"/>
              </w:rPr>
            </w:pPr>
            <w:r>
              <w:rPr>
                <w:rFonts w:eastAsia="Bookman Old Style" w:cs="Bookman Old Style"/>
                <w:color w:val="000000" w:themeColor="text1"/>
              </w:rPr>
              <w:t>Saravanan Sankaran</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67ED34" w14:textId="43EDF717" w:rsidR="00625C43" w:rsidRDefault="00625C43" w:rsidP="00625C43">
            <w:pPr>
              <w:spacing w:after="0" w:line="240" w:lineRule="auto"/>
              <w:textAlignment w:val="baseline"/>
              <w:rPr>
                <w:rFonts w:eastAsia="Times New Roman" w:cs="Segoe UI"/>
                <w:szCs w:val="18"/>
              </w:rPr>
            </w:pPr>
            <w:r>
              <w:rPr>
                <w:rFonts w:eastAsia="Times New Roman" w:cs="Segoe UI"/>
                <w:szCs w:val="18"/>
              </w:rPr>
              <w:t>Senior Director InfoSec &amp; IT</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0396B1" w14:textId="77777777" w:rsidR="00625C43" w:rsidRPr="00527A00" w:rsidRDefault="00625C43" w:rsidP="00625C43">
            <w:pPr>
              <w:spacing w:after="0" w:line="240" w:lineRule="auto"/>
              <w:textAlignment w:val="baseline"/>
              <w:rPr>
                <w:rFonts w:eastAsia="Times New Roman" w:cs="Times New Roman"/>
                <w:szCs w:val="18"/>
              </w:rPr>
            </w:pPr>
          </w:p>
        </w:tc>
      </w:tr>
      <w:tr w:rsidR="3FD4D8A9" w14:paraId="02C87858" w14:textId="77777777" w:rsidTr="00645305">
        <w:trPr>
          <w:trHeight w:val="142"/>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D26A20" w14:textId="6F96D3F6" w:rsidR="59DC52F4" w:rsidRDefault="004913FA" w:rsidP="00645305">
            <w:pPr>
              <w:spacing w:after="0" w:line="240" w:lineRule="auto"/>
              <w:rPr>
                <w:rFonts w:eastAsia="Times New Roman" w:cs="Segoe UI"/>
              </w:rPr>
            </w:pPr>
            <w:r>
              <w:rPr>
                <w:rFonts w:eastAsia="Times New Roman" w:cs="Segoe UI"/>
              </w:rPr>
              <w:t>30</w:t>
            </w:r>
            <w:r w:rsidR="59DC52F4" w:rsidRPr="3FD4D8A9">
              <w:rPr>
                <w:rFonts w:eastAsia="Times New Roman" w:cs="Segoe UI"/>
              </w:rPr>
              <w:t>-</w:t>
            </w:r>
            <w:r>
              <w:rPr>
                <w:rFonts w:eastAsia="Times New Roman" w:cs="Segoe UI"/>
              </w:rPr>
              <w:t>JAN</w:t>
            </w:r>
            <w:r w:rsidR="59DC52F4" w:rsidRPr="3FD4D8A9">
              <w:rPr>
                <w:rFonts w:eastAsia="Times New Roman" w:cs="Segoe UI"/>
              </w:rPr>
              <w:t>-202</w:t>
            </w:r>
            <w:r w:rsidR="00F53D4D">
              <w:rPr>
                <w:rFonts w:eastAsia="Times New Roman" w:cs="Segoe UI"/>
              </w:rPr>
              <w:t>5</w:t>
            </w:r>
          </w:p>
        </w:tc>
        <w:tc>
          <w:tcPr>
            <w:tcW w:w="2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5EA45C" w14:textId="39C489F9" w:rsidR="3FD4D8A9" w:rsidRDefault="3FD4D8A9" w:rsidP="3FD4D8A9">
            <w:pPr>
              <w:spacing w:after="0" w:line="240" w:lineRule="auto"/>
              <w:rPr>
                <w:rFonts w:eastAsia="Bookman Old Style" w:cs="Bookman Old Style"/>
                <w:color w:val="000000" w:themeColor="text1"/>
              </w:rPr>
            </w:pPr>
            <w:r w:rsidRPr="3FD4D8A9">
              <w:rPr>
                <w:rFonts w:eastAsia="Bookman Old Style" w:cs="Bookman Old Style"/>
                <w:color w:val="000000" w:themeColor="text1"/>
              </w:rPr>
              <w:t>Saravanan Sankaran</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915EC3" w14:textId="43EDF717" w:rsidR="3FD4D8A9" w:rsidRDefault="3FD4D8A9" w:rsidP="3FD4D8A9">
            <w:pPr>
              <w:spacing w:after="0" w:line="240" w:lineRule="auto"/>
              <w:rPr>
                <w:rFonts w:eastAsia="Times New Roman" w:cs="Segoe UI"/>
              </w:rPr>
            </w:pPr>
            <w:r w:rsidRPr="3FD4D8A9">
              <w:rPr>
                <w:rFonts w:eastAsia="Times New Roman" w:cs="Segoe UI"/>
              </w:rPr>
              <w:t>Senior Director InfoSec &amp; IT</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0DF439" w14:textId="4397F2BA" w:rsidR="3FD4D8A9" w:rsidRDefault="3FD4D8A9" w:rsidP="00645305">
            <w:pPr>
              <w:spacing w:after="0" w:line="240" w:lineRule="auto"/>
              <w:rPr>
                <w:rFonts w:eastAsia="Times New Roman" w:cs="Times New Roman"/>
              </w:rPr>
            </w:pPr>
          </w:p>
        </w:tc>
      </w:tr>
    </w:tbl>
    <w:p w14:paraId="74CAA7B6" w14:textId="77777777" w:rsidR="007F79FF" w:rsidRDefault="007F79FF" w:rsidP="00300F05">
      <w:pPr>
        <w:spacing w:after="0"/>
        <w:rPr>
          <w:b/>
          <w:bCs/>
          <w:color w:val="000000" w:themeColor="text1"/>
          <w:szCs w:val="24"/>
        </w:rPr>
      </w:pPr>
    </w:p>
    <w:p w14:paraId="1D90E509" w14:textId="77777777" w:rsidR="00300F05" w:rsidRDefault="00300F05" w:rsidP="00300F05">
      <w:pPr>
        <w:spacing w:after="0"/>
        <w:rPr>
          <w:b/>
          <w:bCs/>
          <w:color w:val="000000" w:themeColor="text1"/>
          <w:szCs w:val="24"/>
        </w:rPr>
      </w:pPr>
      <w:r>
        <w:rPr>
          <w:b/>
          <w:bCs/>
          <w:color w:val="000000" w:themeColor="text1"/>
          <w:szCs w:val="24"/>
        </w:rPr>
        <w:t>Distribution of Final Document</w:t>
      </w:r>
    </w:p>
    <w:tbl>
      <w:tblPr>
        <w:tblW w:w="94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0"/>
        <w:gridCol w:w="4903"/>
      </w:tblGrid>
      <w:tr w:rsidR="00300F05" w:rsidRPr="00527A00" w14:paraId="36830AD7" w14:textId="77777777" w:rsidTr="3FD4D8A9">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AAF3DBE" w14:textId="77777777" w:rsidR="00300F05" w:rsidRPr="00373998" w:rsidRDefault="00300F05" w:rsidP="009416BB">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FE09A10"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00300F05" w:rsidRPr="00527A00" w14:paraId="79C262D3" w14:textId="77777777" w:rsidTr="3FD4D8A9">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43A854" w14:textId="4351C09D" w:rsidR="00300F05" w:rsidRPr="00527A00" w:rsidRDefault="00060DCD" w:rsidP="00300F05">
            <w:pPr>
              <w:spacing w:after="0" w:line="240" w:lineRule="auto"/>
              <w:textAlignment w:val="baseline"/>
              <w:rPr>
                <w:rFonts w:eastAsia="Times New Roman" w:cs="Segoe UI"/>
                <w:szCs w:val="18"/>
              </w:rPr>
            </w:pPr>
            <w:r>
              <w:rPr>
                <w:rFonts w:eastAsia="Times New Roman" w:cs="Segoe UI"/>
                <w:szCs w:val="18"/>
              </w:rPr>
              <w:t>All Employees</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9D90A2" w14:textId="3350D9F6" w:rsidR="00300F05" w:rsidRPr="00527A00" w:rsidRDefault="00F16F92" w:rsidP="3FD4D8A9">
            <w:pPr>
              <w:spacing w:after="0" w:line="240" w:lineRule="auto"/>
              <w:textAlignment w:val="baseline"/>
              <w:rPr>
                <w:rFonts w:eastAsia="Times New Roman" w:cs="Segoe UI"/>
              </w:rPr>
            </w:pPr>
            <w:r w:rsidRPr="3FD4D8A9">
              <w:rPr>
                <w:rFonts w:eastAsia="Times New Roman" w:cs="Segoe UI"/>
              </w:rPr>
              <w:t>Netradyne</w:t>
            </w:r>
          </w:p>
        </w:tc>
      </w:tr>
      <w:tr w:rsidR="00300F05" w:rsidRPr="00527A00" w14:paraId="6AC3A16A" w14:textId="77777777" w:rsidTr="3FD4D8A9">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563FE6" w14:textId="77777777" w:rsidR="00300F05" w:rsidRPr="00527A00" w:rsidRDefault="00300F05" w:rsidP="00300F05">
            <w:pPr>
              <w:spacing w:after="0" w:line="240" w:lineRule="auto"/>
              <w:textAlignment w:val="baseline"/>
              <w:rPr>
                <w:rFonts w:eastAsia="Times New Roman" w:cs="Segoe UI"/>
                <w:szCs w:val="18"/>
              </w:rPr>
            </w:pP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DE2F26" w14:textId="77777777" w:rsidR="00300F05" w:rsidRPr="00527A00" w:rsidRDefault="00300F05" w:rsidP="009416BB">
            <w:pPr>
              <w:spacing w:after="0" w:line="240" w:lineRule="auto"/>
              <w:textAlignment w:val="baseline"/>
              <w:rPr>
                <w:rFonts w:eastAsia="Times New Roman" w:cs="Segoe UI"/>
                <w:szCs w:val="18"/>
              </w:rPr>
            </w:pPr>
          </w:p>
        </w:tc>
      </w:tr>
      <w:tr w:rsidR="00300F05" w:rsidRPr="00527A00" w14:paraId="37F6D47A" w14:textId="77777777" w:rsidTr="3FD4D8A9">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E144CD3" w14:textId="77777777" w:rsidR="00300F05" w:rsidRPr="00527A00" w:rsidRDefault="00300F05" w:rsidP="00300F05">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BD43B62" w14:textId="77777777" w:rsidR="00300F05" w:rsidRPr="00527A00" w:rsidRDefault="00300F05" w:rsidP="009416BB">
            <w:pPr>
              <w:spacing w:after="0" w:line="240" w:lineRule="auto"/>
              <w:textAlignment w:val="baseline"/>
              <w:rPr>
                <w:rFonts w:eastAsia="Times New Roman" w:cs="Segoe UI"/>
                <w:szCs w:val="18"/>
              </w:rPr>
            </w:pPr>
            <w:r w:rsidRPr="00527A00">
              <w:rPr>
                <w:rFonts w:eastAsia="Times New Roman" w:cs="Times New Roman"/>
                <w:szCs w:val="18"/>
              </w:rPr>
              <w:t>  </w:t>
            </w:r>
          </w:p>
        </w:tc>
      </w:tr>
    </w:tbl>
    <w:p w14:paraId="134216CD" w14:textId="77777777" w:rsidR="00BD4458" w:rsidRDefault="00BD4458" w:rsidP="0039466B">
      <w:pPr>
        <w:rPr>
          <w:lang w:val="en-US"/>
        </w:rPr>
      </w:pPr>
    </w:p>
    <w:p w14:paraId="69717F13" w14:textId="77777777" w:rsidR="0039466B" w:rsidRDefault="0039466B" w:rsidP="0039466B">
      <w:pPr>
        <w:rPr>
          <w:lang w:val="en-US"/>
        </w:rPr>
      </w:pPr>
    </w:p>
    <w:p w14:paraId="4224FC7B" w14:textId="77777777" w:rsidR="0039466B" w:rsidRDefault="0039466B" w:rsidP="0039466B">
      <w:pPr>
        <w:rPr>
          <w:lang w:val="en-US"/>
        </w:rPr>
      </w:pPr>
    </w:p>
    <w:p w14:paraId="1FF6C8D6" w14:textId="77777777" w:rsidR="0039466B" w:rsidRDefault="0039466B" w:rsidP="0039466B">
      <w:pPr>
        <w:rPr>
          <w:lang w:val="en-US"/>
        </w:rPr>
      </w:pPr>
    </w:p>
    <w:p w14:paraId="59837E86" w14:textId="77777777" w:rsidR="0039466B" w:rsidRDefault="0039466B" w:rsidP="0039466B">
      <w:pPr>
        <w:rPr>
          <w:lang w:val="en-US"/>
        </w:rPr>
      </w:pPr>
    </w:p>
    <w:p w14:paraId="6E95AD93" w14:textId="77777777" w:rsidR="00AC7FEC" w:rsidRPr="005F6750" w:rsidRDefault="00AC7FEC" w:rsidP="00AC7FEC">
      <w:pPr>
        <w:pStyle w:val="IntenseQuote"/>
        <w:rPr>
          <w:rStyle w:val="IntenseReference"/>
        </w:rPr>
      </w:pPr>
      <w:r w:rsidRPr="005F6750">
        <w:rPr>
          <w:rStyle w:val="IntenseReference"/>
        </w:rPr>
        <w:lastRenderedPageBreak/>
        <w:t>Table of Contents</w:t>
      </w:r>
    </w:p>
    <w:p w14:paraId="7F30C554" w14:textId="77777777" w:rsidR="00AC7FEC" w:rsidRDefault="00AC7FEC">
      <w:pPr>
        <w:pStyle w:val="TOC3"/>
      </w:pPr>
    </w:p>
    <w:p w14:paraId="79F4C5CA" w14:textId="407E3BC7" w:rsidR="00C433C9" w:rsidRDefault="00AC7FEC">
      <w:pPr>
        <w:pStyle w:val="TOC2"/>
        <w:tabs>
          <w:tab w:val="right" w:leader="dot" w:pos="9016"/>
        </w:tabs>
        <w:rPr>
          <w:rFonts w:eastAsiaTheme="minorEastAsia"/>
          <w:smallCaps w:val="0"/>
          <w:noProof/>
          <w:kern w:val="2"/>
          <w:sz w:val="24"/>
          <w:szCs w:val="24"/>
          <w:lang w:eastAsia="en-IN"/>
          <w14:ligatures w14:val="standardContextual"/>
        </w:rPr>
      </w:pPr>
      <w:r>
        <w:rPr>
          <w:i/>
          <w:iCs/>
        </w:rPr>
        <w:fldChar w:fldCharType="begin"/>
      </w:r>
      <w:r>
        <w:instrText xml:space="preserve"> TOC \o "1-3" \h \z \u </w:instrText>
      </w:r>
      <w:r>
        <w:rPr>
          <w:i/>
          <w:iCs/>
        </w:rPr>
        <w:fldChar w:fldCharType="separate"/>
      </w:r>
      <w:hyperlink w:anchor="_Toc205235534" w:history="1">
        <w:r w:rsidR="00C433C9" w:rsidRPr="00D63D84">
          <w:rPr>
            <w:rStyle w:val="Hyperlink"/>
            <w:rFonts w:cstheme="majorBidi"/>
            <w:noProof/>
            <w:spacing w:val="-10"/>
            <w:kern w:val="28"/>
          </w:rPr>
          <w:t>Netradyne Information Security Policy &amp; Procedure</w:t>
        </w:r>
        <w:r w:rsidR="00C433C9">
          <w:rPr>
            <w:noProof/>
            <w:webHidden/>
          </w:rPr>
          <w:tab/>
        </w:r>
        <w:r w:rsidR="00C433C9">
          <w:rPr>
            <w:noProof/>
            <w:webHidden/>
          </w:rPr>
          <w:fldChar w:fldCharType="begin"/>
        </w:r>
        <w:r w:rsidR="00C433C9">
          <w:rPr>
            <w:noProof/>
            <w:webHidden/>
          </w:rPr>
          <w:instrText xml:space="preserve"> PAGEREF _Toc205235534 \h </w:instrText>
        </w:r>
        <w:r w:rsidR="00C433C9">
          <w:rPr>
            <w:noProof/>
            <w:webHidden/>
          </w:rPr>
        </w:r>
        <w:r w:rsidR="00C433C9">
          <w:rPr>
            <w:noProof/>
            <w:webHidden/>
          </w:rPr>
          <w:fldChar w:fldCharType="separate"/>
        </w:r>
        <w:r w:rsidR="0029083B">
          <w:rPr>
            <w:noProof/>
            <w:webHidden/>
          </w:rPr>
          <w:t>0</w:t>
        </w:r>
        <w:r w:rsidR="00C433C9">
          <w:rPr>
            <w:noProof/>
            <w:webHidden/>
          </w:rPr>
          <w:fldChar w:fldCharType="end"/>
        </w:r>
      </w:hyperlink>
    </w:p>
    <w:p w14:paraId="3E54DCF4" w14:textId="0A8D4A2A" w:rsidR="00C433C9" w:rsidRDefault="00C433C9">
      <w:pPr>
        <w:pStyle w:val="TOC3"/>
        <w:rPr>
          <w:rFonts w:eastAsiaTheme="minorEastAsia"/>
          <w:i w:val="0"/>
          <w:iCs w:val="0"/>
          <w:noProof/>
          <w:kern w:val="2"/>
          <w:sz w:val="24"/>
          <w:szCs w:val="24"/>
          <w:lang w:eastAsia="en-IN"/>
          <w14:ligatures w14:val="standardContextual"/>
        </w:rPr>
      </w:pPr>
      <w:hyperlink w:anchor="_Toc205235535" w:history="1">
        <w:r w:rsidRPr="00D63D84">
          <w:rPr>
            <w:rStyle w:val="Hyperlink"/>
            <w:noProof/>
          </w:rPr>
          <w:t>Document Control</w:t>
        </w:r>
        <w:r>
          <w:rPr>
            <w:noProof/>
            <w:webHidden/>
          </w:rPr>
          <w:tab/>
        </w:r>
        <w:r>
          <w:rPr>
            <w:noProof/>
            <w:webHidden/>
          </w:rPr>
          <w:fldChar w:fldCharType="begin"/>
        </w:r>
        <w:r>
          <w:rPr>
            <w:noProof/>
            <w:webHidden/>
          </w:rPr>
          <w:instrText xml:space="preserve"> PAGEREF _Toc205235535 \h </w:instrText>
        </w:r>
        <w:r>
          <w:rPr>
            <w:noProof/>
            <w:webHidden/>
          </w:rPr>
        </w:r>
        <w:r>
          <w:rPr>
            <w:noProof/>
            <w:webHidden/>
          </w:rPr>
          <w:fldChar w:fldCharType="separate"/>
        </w:r>
        <w:r w:rsidR="0029083B">
          <w:rPr>
            <w:noProof/>
            <w:webHidden/>
          </w:rPr>
          <w:t>1</w:t>
        </w:r>
        <w:r>
          <w:rPr>
            <w:noProof/>
            <w:webHidden/>
          </w:rPr>
          <w:fldChar w:fldCharType="end"/>
        </w:r>
      </w:hyperlink>
    </w:p>
    <w:p w14:paraId="58AD5F2C" w14:textId="132EA8A2" w:rsidR="00C433C9" w:rsidRDefault="00C433C9">
      <w:pPr>
        <w:pStyle w:val="TOC1"/>
        <w:rPr>
          <w:rFonts w:eastAsiaTheme="minorEastAsia"/>
          <w:b w:val="0"/>
          <w:bCs w:val="0"/>
          <w:caps w:val="0"/>
          <w:noProof/>
          <w:kern w:val="2"/>
          <w:sz w:val="24"/>
          <w:szCs w:val="24"/>
          <w:lang w:eastAsia="en-IN"/>
          <w14:ligatures w14:val="standardContextual"/>
        </w:rPr>
      </w:pPr>
      <w:hyperlink w:anchor="_Toc205235536" w:history="1">
        <w:r w:rsidRPr="00D63D84">
          <w:rPr>
            <w:rStyle w:val="Hyperlink"/>
            <w:rFonts w:eastAsiaTheme="majorEastAsia"/>
            <w:noProof/>
            <w:lang w:val="en-US"/>
          </w:rPr>
          <w:t>1</w:t>
        </w:r>
        <w:r>
          <w:rPr>
            <w:rFonts w:eastAsiaTheme="minorEastAsia"/>
            <w:b w:val="0"/>
            <w:bCs w:val="0"/>
            <w:caps w:val="0"/>
            <w:noProof/>
            <w:kern w:val="2"/>
            <w:sz w:val="24"/>
            <w:szCs w:val="24"/>
            <w:lang w:eastAsia="en-IN"/>
            <w14:ligatures w14:val="standardContextual"/>
          </w:rPr>
          <w:tab/>
        </w:r>
        <w:r w:rsidRPr="00D63D84">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_Toc205235536 \h </w:instrText>
        </w:r>
        <w:r>
          <w:rPr>
            <w:noProof/>
            <w:webHidden/>
          </w:rPr>
        </w:r>
        <w:r>
          <w:rPr>
            <w:noProof/>
            <w:webHidden/>
          </w:rPr>
          <w:fldChar w:fldCharType="separate"/>
        </w:r>
        <w:r w:rsidR="0029083B">
          <w:rPr>
            <w:noProof/>
            <w:webHidden/>
          </w:rPr>
          <w:t>5</w:t>
        </w:r>
        <w:r>
          <w:rPr>
            <w:noProof/>
            <w:webHidden/>
          </w:rPr>
          <w:fldChar w:fldCharType="end"/>
        </w:r>
      </w:hyperlink>
    </w:p>
    <w:p w14:paraId="0E28EF5B" w14:textId="4FD230BA" w:rsidR="00C433C9" w:rsidRDefault="00C433C9">
      <w:pPr>
        <w:pStyle w:val="TOC1"/>
        <w:rPr>
          <w:rFonts w:eastAsiaTheme="minorEastAsia"/>
          <w:b w:val="0"/>
          <w:bCs w:val="0"/>
          <w:caps w:val="0"/>
          <w:noProof/>
          <w:kern w:val="2"/>
          <w:sz w:val="24"/>
          <w:szCs w:val="24"/>
          <w:lang w:eastAsia="en-IN"/>
          <w14:ligatures w14:val="standardContextual"/>
        </w:rPr>
      </w:pPr>
      <w:hyperlink w:anchor="_Toc205235537" w:history="1">
        <w:r w:rsidRPr="00D63D84">
          <w:rPr>
            <w:rStyle w:val="Hyperlink"/>
            <w:rFonts w:eastAsiaTheme="majorEastAsia"/>
            <w:noProof/>
          </w:rPr>
          <w:t>2</w:t>
        </w:r>
        <w:r>
          <w:rPr>
            <w:rFonts w:eastAsiaTheme="minorEastAsia"/>
            <w:b w:val="0"/>
            <w:bCs w:val="0"/>
            <w:caps w:val="0"/>
            <w:noProof/>
            <w:kern w:val="2"/>
            <w:sz w:val="24"/>
            <w:szCs w:val="24"/>
            <w:lang w:eastAsia="en-IN"/>
            <w14:ligatures w14:val="standardContextual"/>
          </w:rPr>
          <w:tab/>
        </w:r>
        <w:r w:rsidRPr="00D63D84">
          <w:rPr>
            <w:rStyle w:val="Hyperlink"/>
            <w:rFonts w:eastAsiaTheme="majorEastAsia"/>
            <w:noProof/>
          </w:rPr>
          <w:t>Scope</w:t>
        </w:r>
        <w:r>
          <w:rPr>
            <w:noProof/>
            <w:webHidden/>
          </w:rPr>
          <w:tab/>
        </w:r>
        <w:r>
          <w:rPr>
            <w:noProof/>
            <w:webHidden/>
          </w:rPr>
          <w:fldChar w:fldCharType="begin"/>
        </w:r>
        <w:r>
          <w:rPr>
            <w:noProof/>
            <w:webHidden/>
          </w:rPr>
          <w:instrText xml:space="preserve"> PAGEREF _Toc205235537 \h </w:instrText>
        </w:r>
        <w:r>
          <w:rPr>
            <w:noProof/>
            <w:webHidden/>
          </w:rPr>
        </w:r>
        <w:r>
          <w:rPr>
            <w:noProof/>
            <w:webHidden/>
          </w:rPr>
          <w:fldChar w:fldCharType="separate"/>
        </w:r>
        <w:r w:rsidR="0029083B">
          <w:rPr>
            <w:noProof/>
            <w:webHidden/>
          </w:rPr>
          <w:t>5</w:t>
        </w:r>
        <w:r>
          <w:rPr>
            <w:noProof/>
            <w:webHidden/>
          </w:rPr>
          <w:fldChar w:fldCharType="end"/>
        </w:r>
      </w:hyperlink>
    </w:p>
    <w:p w14:paraId="53733DC4" w14:textId="30A14041" w:rsidR="00C433C9" w:rsidRDefault="00C433C9">
      <w:pPr>
        <w:pStyle w:val="TOC1"/>
        <w:rPr>
          <w:rFonts w:eastAsiaTheme="minorEastAsia"/>
          <w:b w:val="0"/>
          <w:bCs w:val="0"/>
          <w:caps w:val="0"/>
          <w:noProof/>
          <w:kern w:val="2"/>
          <w:sz w:val="24"/>
          <w:szCs w:val="24"/>
          <w:lang w:eastAsia="en-IN"/>
          <w14:ligatures w14:val="standardContextual"/>
        </w:rPr>
      </w:pPr>
      <w:hyperlink w:anchor="_Toc205235538" w:history="1">
        <w:r w:rsidRPr="00D63D84">
          <w:rPr>
            <w:rStyle w:val="Hyperlink"/>
            <w:rFonts w:eastAsiaTheme="majorEastAsia"/>
            <w:noProof/>
          </w:rPr>
          <w:t>3</w:t>
        </w:r>
        <w:r>
          <w:rPr>
            <w:rFonts w:eastAsiaTheme="minorEastAsia"/>
            <w:b w:val="0"/>
            <w:bCs w:val="0"/>
            <w:caps w:val="0"/>
            <w:noProof/>
            <w:kern w:val="2"/>
            <w:sz w:val="24"/>
            <w:szCs w:val="24"/>
            <w:lang w:eastAsia="en-IN"/>
            <w14:ligatures w14:val="standardContextual"/>
          </w:rPr>
          <w:tab/>
        </w:r>
        <w:r w:rsidRPr="00D63D84">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_Toc205235538 \h </w:instrText>
        </w:r>
        <w:r>
          <w:rPr>
            <w:noProof/>
            <w:webHidden/>
          </w:rPr>
        </w:r>
        <w:r>
          <w:rPr>
            <w:noProof/>
            <w:webHidden/>
          </w:rPr>
          <w:fldChar w:fldCharType="separate"/>
        </w:r>
        <w:r w:rsidR="0029083B">
          <w:rPr>
            <w:noProof/>
            <w:webHidden/>
          </w:rPr>
          <w:t>5</w:t>
        </w:r>
        <w:r>
          <w:rPr>
            <w:noProof/>
            <w:webHidden/>
          </w:rPr>
          <w:fldChar w:fldCharType="end"/>
        </w:r>
      </w:hyperlink>
    </w:p>
    <w:p w14:paraId="07155B87" w14:textId="43905D3E" w:rsidR="00C433C9" w:rsidRDefault="00C433C9">
      <w:pPr>
        <w:pStyle w:val="TOC1"/>
        <w:rPr>
          <w:rFonts w:eastAsiaTheme="minorEastAsia"/>
          <w:b w:val="0"/>
          <w:bCs w:val="0"/>
          <w:caps w:val="0"/>
          <w:noProof/>
          <w:kern w:val="2"/>
          <w:sz w:val="24"/>
          <w:szCs w:val="24"/>
          <w:lang w:eastAsia="en-IN"/>
          <w14:ligatures w14:val="standardContextual"/>
        </w:rPr>
      </w:pPr>
      <w:hyperlink w:anchor="_Toc205235539" w:history="1">
        <w:r w:rsidRPr="00D63D84">
          <w:rPr>
            <w:rStyle w:val="Hyperlink"/>
            <w:rFonts w:eastAsiaTheme="majorEastAsia"/>
            <w:noProof/>
            <w:lang w:val="en-US"/>
          </w:rPr>
          <w:t>4</w:t>
        </w:r>
        <w:r>
          <w:rPr>
            <w:rFonts w:eastAsiaTheme="minorEastAsia"/>
            <w:b w:val="0"/>
            <w:bCs w:val="0"/>
            <w:caps w:val="0"/>
            <w:noProof/>
            <w:kern w:val="2"/>
            <w:sz w:val="24"/>
            <w:szCs w:val="24"/>
            <w:lang w:eastAsia="en-IN"/>
            <w14:ligatures w14:val="standardContextual"/>
          </w:rPr>
          <w:tab/>
        </w:r>
        <w:r w:rsidRPr="00D63D84">
          <w:rPr>
            <w:rStyle w:val="Hyperlink"/>
            <w:rFonts w:eastAsiaTheme="majorEastAsia"/>
            <w:noProof/>
            <w:lang w:val="en-US"/>
          </w:rPr>
          <w:t>Introduction</w:t>
        </w:r>
        <w:r>
          <w:rPr>
            <w:noProof/>
            <w:webHidden/>
          </w:rPr>
          <w:tab/>
        </w:r>
        <w:r>
          <w:rPr>
            <w:noProof/>
            <w:webHidden/>
          </w:rPr>
          <w:fldChar w:fldCharType="begin"/>
        </w:r>
        <w:r>
          <w:rPr>
            <w:noProof/>
            <w:webHidden/>
          </w:rPr>
          <w:instrText xml:space="preserve"> PAGEREF _Toc205235539 \h </w:instrText>
        </w:r>
        <w:r>
          <w:rPr>
            <w:noProof/>
            <w:webHidden/>
          </w:rPr>
        </w:r>
        <w:r>
          <w:rPr>
            <w:noProof/>
            <w:webHidden/>
          </w:rPr>
          <w:fldChar w:fldCharType="separate"/>
        </w:r>
        <w:r w:rsidR="0029083B">
          <w:rPr>
            <w:noProof/>
            <w:webHidden/>
          </w:rPr>
          <w:t>6</w:t>
        </w:r>
        <w:r>
          <w:rPr>
            <w:noProof/>
            <w:webHidden/>
          </w:rPr>
          <w:fldChar w:fldCharType="end"/>
        </w:r>
      </w:hyperlink>
    </w:p>
    <w:p w14:paraId="5964FCEB" w14:textId="3CED9813"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540" w:history="1">
        <w:r w:rsidRPr="00D63D84">
          <w:rPr>
            <w:rStyle w:val="Hyperlink"/>
            <w:noProof/>
          </w:rPr>
          <w:t>Objective</w:t>
        </w:r>
        <w:r>
          <w:rPr>
            <w:noProof/>
            <w:webHidden/>
          </w:rPr>
          <w:tab/>
        </w:r>
        <w:r>
          <w:rPr>
            <w:noProof/>
            <w:webHidden/>
          </w:rPr>
          <w:fldChar w:fldCharType="begin"/>
        </w:r>
        <w:r>
          <w:rPr>
            <w:noProof/>
            <w:webHidden/>
          </w:rPr>
          <w:instrText xml:space="preserve"> PAGEREF _Toc205235540 \h </w:instrText>
        </w:r>
        <w:r>
          <w:rPr>
            <w:noProof/>
            <w:webHidden/>
          </w:rPr>
        </w:r>
        <w:r>
          <w:rPr>
            <w:noProof/>
            <w:webHidden/>
          </w:rPr>
          <w:fldChar w:fldCharType="separate"/>
        </w:r>
        <w:r w:rsidR="0029083B">
          <w:rPr>
            <w:noProof/>
            <w:webHidden/>
          </w:rPr>
          <w:t>6</w:t>
        </w:r>
        <w:r>
          <w:rPr>
            <w:noProof/>
            <w:webHidden/>
          </w:rPr>
          <w:fldChar w:fldCharType="end"/>
        </w:r>
      </w:hyperlink>
    </w:p>
    <w:p w14:paraId="1247AA07" w14:textId="69AEC7FB"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541" w:history="1">
        <w:r w:rsidRPr="00D63D84">
          <w:rPr>
            <w:rStyle w:val="Hyperlink"/>
            <w:noProof/>
          </w:rPr>
          <w:t>Contacts</w:t>
        </w:r>
        <w:r>
          <w:rPr>
            <w:noProof/>
            <w:webHidden/>
          </w:rPr>
          <w:tab/>
        </w:r>
        <w:r>
          <w:rPr>
            <w:noProof/>
            <w:webHidden/>
          </w:rPr>
          <w:fldChar w:fldCharType="begin"/>
        </w:r>
        <w:r>
          <w:rPr>
            <w:noProof/>
            <w:webHidden/>
          </w:rPr>
          <w:instrText xml:space="preserve"> PAGEREF _Toc205235541 \h </w:instrText>
        </w:r>
        <w:r>
          <w:rPr>
            <w:noProof/>
            <w:webHidden/>
          </w:rPr>
        </w:r>
        <w:r>
          <w:rPr>
            <w:noProof/>
            <w:webHidden/>
          </w:rPr>
          <w:fldChar w:fldCharType="separate"/>
        </w:r>
        <w:r w:rsidR="0029083B">
          <w:rPr>
            <w:noProof/>
            <w:webHidden/>
          </w:rPr>
          <w:t>6</w:t>
        </w:r>
        <w:r>
          <w:rPr>
            <w:noProof/>
            <w:webHidden/>
          </w:rPr>
          <w:fldChar w:fldCharType="end"/>
        </w:r>
      </w:hyperlink>
    </w:p>
    <w:p w14:paraId="62527C2C" w14:textId="79F53D87"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542" w:history="1">
        <w:r w:rsidRPr="00D63D84">
          <w:rPr>
            <w:rStyle w:val="Hyperlink"/>
            <w:noProof/>
          </w:rPr>
          <w:t>Responsibilities</w:t>
        </w:r>
        <w:r>
          <w:rPr>
            <w:noProof/>
            <w:webHidden/>
          </w:rPr>
          <w:tab/>
        </w:r>
        <w:r>
          <w:rPr>
            <w:noProof/>
            <w:webHidden/>
          </w:rPr>
          <w:fldChar w:fldCharType="begin"/>
        </w:r>
        <w:r>
          <w:rPr>
            <w:noProof/>
            <w:webHidden/>
          </w:rPr>
          <w:instrText xml:space="preserve"> PAGEREF _Toc205235542 \h </w:instrText>
        </w:r>
        <w:r>
          <w:rPr>
            <w:noProof/>
            <w:webHidden/>
          </w:rPr>
        </w:r>
        <w:r>
          <w:rPr>
            <w:noProof/>
            <w:webHidden/>
          </w:rPr>
          <w:fldChar w:fldCharType="separate"/>
        </w:r>
        <w:r w:rsidR="0029083B">
          <w:rPr>
            <w:noProof/>
            <w:webHidden/>
          </w:rPr>
          <w:t>7</w:t>
        </w:r>
        <w:r>
          <w:rPr>
            <w:noProof/>
            <w:webHidden/>
          </w:rPr>
          <w:fldChar w:fldCharType="end"/>
        </w:r>
      </w:hyperlink>
    </w:p>
    <w:p w14:paraId="11729594" w14:textId="3627A627" w:rsidR="00C433C9" w:rsidRDefault="00C433C9">
      <w:pPr>
        <w:pStyle w:val="TOC3"/>
        <w:rPr>
          <w:rFonts w:eastAsiaTheme="minorEastAsia"/>
          <w:i w:val="0"/>
          <w:iCs w:val="0"/>
          <w:noProof/>
          <w:kern w:val="2"/>
          <w:sz w:val="24"/>
          <w:szCs w:val="24"/>
          <w:lang w:eastAsia="en-IN"/>
          <w14:ligatures w14:val="standardContextual"/>
        </w:rPr>
      </w:pPr>
      <w:hyperlink w:anchor="_Toc205235543" w:history="1">
        <w:r w:rsidRPr="00D63D84">
          <w:rPr>
            <w:rStyle w:val="Hyperlink"/>
            <w:noProof/>
          </w:rPr>
          <w:t>4.1</w:t>
        </w:r>
        <w:r>
          <w:rPr>
            <w:rFonts w:eastAsiaTheme="minorEastAsia"/>
            <w:i w:val="0"/>
            <w:iCs w:val="0"/>
            <w:noProof/>
            <w:kern w:val="2"/>
            <w:sz w:val="24"/>
            <w:szCs w:val="24"/>
            <w:lang w:eastAsia="en-IN"/>
            <w14:ligatures w14:val="standardContextual"/>
          </w:rPr>
          <w:tab/>
        </w:r>
        <w:r w:rsidRPr="00D63D84">
          <w:rPr>
            <w:rStyle w:val="Hyperlink"/>
            <w:noProof/>
          </w:rPr>
          <w:t>Production IT Manager</w:t>
        </w:r>
        <w:r>
          <w:rPr>
            <w:noProof/>
            <w:webHidden/>
          </w:rPr>
          <w:tab/>
        </w:r>
        <w:r>
          <w:rPr>
            <w:noProof/>
            <w:webHidden/>
          </w:rPr>
          <w:fldChar w:fldCharType="begin"/>
        </w:r>
        <w:r>
          <w:rPr>
            <w:noProof/>
            <w:webHidden/>
          </w:rPr>
          <w:instrText xml:space="preserve"> PAGEREF _Toc205235543 \h </w:instrText>
        </w:r>
        <w:r>
          <w:rPr>
            <w:noProof/>
            <w:webHidden/>
          </w:rPr>
        </w:r>
        <w:r>
          <w:rPr>
            <w:noProof/>
            <w:webHidden/>
          </w:rPr>
          <w:fldChar w:fldCharType="separate"/>
        </w:r>
        <w:r w:rsidR="0029083B">
          <w:rPr>
            <w:noProof/>
            <w:webHidden/>
          </w:rPr>
          <w:t>7</w:t>
        </w:r>
        <w:r>
          <w:rPr>
            <w:noProof/>
            <w:webHidden/>
          </w:rPr>
          <w:fldChar w:fldCharType="end"/>
        </w:r>
      </w:hyperlink>
    </w:p>
    <w:p w14:paraId="73E11053" w14:textId="5C4C3A63" w:rsidR="00C433C9" w:rsidRDefault="00C433C9">
      <w:pPr>
        <w:pStyle w:val="TOC3"/>
        <w:rPr>
          <w:rFonts w:eastAsiaTheme="minorEastAsia"/>
          <w:i w:val="0"/>
          <w:iCs w:val="0"/>
          <w:noProof/>
          <w:kern w:val="2"/>
          <w:sz w:val="24"/>
          <w:szCs w:val="24"/>
          <w:lang w:eastAsia="en-IN"/>
          <w14:ligatures w14:val="standardContextual"/>
        </w:rPr>
      </w:pPr>
      <w:hyperlink w:anchor="_Toc205235544" w:history="1">
        <w:r w:rsidRPr="00D63D84">
          <w:rPr>
            <w:rStyle w:val="Hyperlink"/>
            <w:noProof/>
          </w:rPr>
          <w:t>4.2</w:t>
        </w:r>
        <w:r>
          <w:rPr>
            <w:rFonts w:eastAsiaTheme="minorEastAsia"/>
            <w:i w:val="0"/>
            <w:iCs w:val="0"/>
            <w:noProof/>
            <w:kern w:val="2"/>
            <w:sz w:val="24"/>
            <w:szCs w:val="24"/>
            <w:lang w:eastAsia="en-IN"/>
            <w14:ligatures w14:val="standardContextual"/>
          </w:rPr>
          <w:tab/>
        </w:r>
        <w:r w:rsidRPr="00D63D84">
          <w:rPr>
            <w:rStyle w:val="Hyperlink"/>
            <w:noProof/>
          </w:rPr>
          <w:t>Lead, Devops and IT</w:t>
        </w:r>
        <w:r>
          <w:rPr>
            <w:noProof/>
            <w:webHidden/>
          </w:rPr>
          <w:tab/>
        </w:r>
        <w:r>
          <w:rPr>
            <w:noProof/>
            <w:webHidden/>
          </w:rPr>
          <w:fldChar w:fldCharType="begin"/>
        </w:r>
        <w:r>
          <w:rPr>
            <w:noProof/>
            <w:webHidden/>
          </w:rPr>
          <w:instrText xml:space="preserve"> PAGEREF _Toc205235544 \h </w:instrText>
        </w:r>
        <w:r>
          <w:rPr>
            <w:noProof/>
            <w:webHidden/>
          </w:rPr>
        </w:r>
        <w:r>
          <w:rPr>
            <w:noProof/>
            <w:webHidden/>
          </w:rPr>
          <w:fldChar w:fldCharType="separate"/>
        </w:r>
        <w:r w:rsidR="0029083B">
          <w:rPr>
            <w:noProof/>
            <w:webHidden/>
          </w:rPr>
          <w:t>7</w:t>
        </w:r>
        <w:r>
          <w:rPr>
            <w:noProof/>
            <w:webHidden/>
          </w:rPr>
          <w:fldChar w:fldCharType="end"/>
        </w:r>
      </w:hyperlink>
    </w:p>
    <w:p w14:paraId="1C3C3DE2" w14:textId="18A881ED" w:rsidR="00C433C9" w:rsidRDefault="00C433C9">
      <w:pPr>
        <w:pStyle w:val="TOC3"/>
        <w:rPr>
          <w:rFonts w:eastAsiaTheme="minorEastAsia"/>
          <w:i w:val="0"/>
          <w:iCs w:val="0"/>
          <w:noProof/>
          <w:kern w:val="2"/>
          <w:sz w:val="24"/>
          <w:szCs w:val="24"/>
          <w:lang w:eastAsia="en-IN"/>
          <w14:ligatures w14:val="standardContextual"/>
        </w:rPr>
      </w:pPr>
      <w:hyperlink w:anchor="_Toc205235545" w:history="1">
        <w:r w:rsidRPr="00D63D84">
          <w:rPr>
            <w:rStyle w:val="Hyperlink"/>
            <w:noProof/>
          </w:rPr>
          <w:t>4.3</w:t>
        </w:r>
        <w:r>
          <w:rPr>
            <w:rFonts w:eastAsiaTheme="minorEastAsia"/>
            <w:i w:val="0"/>
            <w:iCs w:val="0"/>
            <w:noProof/>
            <w:kern w:val="2"/>
            <w:sz w:val="24"/>
            <w:szCs w:val="24"/>
            <w:lang w:eastAsia="en-IN"/>
            <w14:ligatures w14:val="standardContextual"/>
          </w:rPr>
          <w:tab/>
        </w:r>
        <w:r w:rsidRPr="00D63D84">
          <w:rPr>
            <w:rStyle w:val="Hyperlink"/>
            <w:noProof/>
          </w:rPr>
          <w:t>All Netradyne management</w:t>
        </w:r>
        <w:r>
          <w:rPr>
            <w:noProof/>
            <w:webHidden/>
          </w:rPr>
          <w:tab/>
        </w:r>
        <w:r>
          <w:rPr>
            <w:noProof/>
            <w:webHidden/>
          </w:rPr>
          <w:fldChar w:fldCharType="begin"/>
        </w:r>
        <w:r>
          <w:rPr>
            <w:noProof/>
            <w:webHidden/>
          </w:rPr>
          <w:instrText xml:space="preserve"> PAGEREF _Toc205235545 \h </w:instrText>
        </w:r>
        <w:r>
          <w:rPr>
            <w:noProof/>
            <w:webHidden/>
          </w:rPr>
        </w:r>
        <w:r>
          <w:rPr>
            <w:noProof/>
            <w:webHidden/>
          </w:rPr>
          <w:fldChar w:fldCharType="separate"/>
        </w:r>
        <w:r w:rsidR="0029083B">
          <w:rPr>
            <w:noProof/>
            <w:webHidden/>
          </w:rPr>
          <w:t>8</w:t>
        </w:r>
        <w:r>
          <w:rPr>
            <w:noProof/>
            <w:webHidden/>
          </w:rPr>
          <w:fldChar w:fldCharType="end"/>
        </w:r>
      </w:hyperlink>
    </w:p>
    <w:p w14:paraId="4E1ED926" w14:textId="2AE468D4" w:rsidR="00C433C9" w:rsidRDefault="00C433C9">
      <w:pPr>
        <w:pStyle w:val="TOC3"/>
        <w:rPr>
          <w:rFonts w:eastAsiaTheme="minorEastAsia"/>
          <w:i w:val="0"/>
          <w:iCs w:val="0"/>
          <w:noProof/>
          <w:kern w:val="2"/>
          <w:sz w:val="24"/>
          <w:szCs w:val="24"/>
          <w:lang w:eastAsia="en-IN"/>
          <w14:ligatures w14:val="standardContextual"/>
        </w:rPr>
      </w:pPr>
      <w:hyperlink w:anchor="_Toc205235546" w:history="1">
        <w:r w:rsidRPr="00D63D84">
          <w:rPr>
            <w:rStyle w:val="Hyperlink"/>
            <w:noProof/>
          </w:rPr>
          <w:t>4.4</w:t>
        </w:r>
        <w:r>
          <w:rPr>
            <w:rFonts w:eastAsiaTheme="minorEastAsia"/>
            <w:i w:val="0"/>
            <w:iCs w:val="0"/>
            <w:noProof/>
            <w:kern w:val="2"/>
            <w:sz w:val="24"/>
            <w:szCs w:val="24"/>
            <w:lang w:eastAsia="en-IN"/>
            <w14:ligatures w14:val="standardContextual"/>
          </w:rPr>
          <w:tab/>
        </w:r>
        <w:r w:rsidRPr="00D63D84">
          <w:rPr>
            <w:rStyle w:val="Hyperlink"/>
            <w:noProof/>
          </w:rPr>
          <w:t>NETRADYNE employees</w:t>
        </w:r>
        <w:r>
          <w:rPr>
            <w:noProof/>
            <w:webHidden/>
          </w:rPr>
          <w:tab/>
        </w:r>
        <w:r>
          <w:rPr>
            <w:noProof/>
            <w:webHidden/>
          </w:rPr>
          <w:fldChar w:fldCharType="begin"/>
        </w:r>
        <w:r>
          <w:rPr>
            <w:noProof/>
            <w:webHidden/>
          </w:rPr>
          <w:instrText xml:space="preserve"> PAGEREF _Toc205235546 \h </w:instrText>
        </w:r>
        <w:r>
          <w:rPr>
            <w:noProof/>
            <w:webHidden/>
          </w:rPr>
        </w:r>
        <w:r>
          <w:rPr>
            <w:noProof/>
            <w:webHidden/>
          </w:rPr>
          <w:fldChar w:fldCharType="separate"/>
        </w:r>
        <w:r w:rsidR="0029083B">
          <w:rPr>
            <w:noProof/>
            <w:webHidden/>
          </w:rPr>
          <w:t>8</w:t>
        </w:r>
        <w:r>
          <w:rPr>
            <w:noProof/>
            <w:webHidden/>
          </w:rPr>
          <w:fldChar w:fldCharType="end"/>
        </w:r>
      </w:hyperlink>
    </w:p>
    <w:p w14:paraId="107D5CAD" w14:textId="7D990C63" w:rsidR="00C433C9" w:rsidRDefault="00C433C9">
      <w:pPr>
        <w:pStyle w:val="TOC3"/>
        <w:rPr>
          <w:rFonts w:eastAsiaTheme="minorEastAsia"/>
          <w:i w:val="0"/>
          <w:iCs w:val="0"/>
          <w:noProof/>
          <w:kern w:val="2"/>
          <w:sz w:val="24"/>
          <w:szCs w:val="24"/>
          <w:lang w:eastAsia="en-IN"/>
          <w14:ligatures w14:val="standardContextual"/>
        </w:rPr>
      </w:pPr>
      <w:hyperlink w:anchor="_Toc205235547" w:history="1">
        <w:r w:rsidRPr="00D63D84">
          <w:rPr>
            <w:rStyle w:val="Hyperlink"/>
            <w:noProof/>
          </w:rPr>
          <w:t>4.5</w:t>
        </w:r>
        <w:r>
          <w:rPr>
            <w:rFonts w:eastAsiaTheme="minorEastAsia"/>
            <w:i w:val="0"/>
            <w:iCs w:val="0"/>
            <w:noProof/>
            <w:kern w:val="2"/>
            <w:sz w:val="24"/>
            <w:szCs w:val="24"/>
            <w:lang w:eastAsia="en-IN"/>
            <w14:ligatures w14:val="standardContextual"/>
          </w:rPr>
          <w:tab/>
        </w:r>
        <w:r w:rsidRPr="00D63D84">
          <w:rPr>
            <w:rStyle w:val="Hyperlink"/>
            <w:noProof/>
          </w:rPr>
          <w:t>Security Committee (SC)</w:t>
        </w:r>
        <w:r>
          <w:rPr>
            <w:noProof/>
            <w:webHidden/>
          </w:rPr>
          <w:tab/>
        </w:r>
        <w:r>
          <w:rPr>
            <w:noProof/>
            <w:webHidden/>
          </w:rPr>
          <w:fldChar w:fldCharType="begin"/>
        </w:r>
        <w:r>
          <w:rPr>
            <w:noProof/>
            <w:webHidden/>
          </w:rPr>
          <w:instrText xml:space="preserve"> PAGEREF _Toc205235547 \h </w:instrText>
        </w:r>
        <w:r>
          <w:rPr>
            <w:noProof/>
            <w:webHidden/>
          </w:rPr>
        </w:r>
        <w:r>
          <w:rPr>
            <w:noProof/>
            <w:webHidden/>
          </w:rPr>
          <w:fldChar w:fldCharType="separate"/>
        </w:r>
        <w:r w:rsidR="0029083B">
          <w:rPr>
            <w:noProof/>
            <w:webHidden/>
          </w:rPr>
          <w:t>8</w:t>
        </w:r>
        <w:r>
          <w:rPr>
            <w:noProof/>
            <w:webHidden/>
          </w:rPr>
          <w:fldChar w:fldCharType="end"/>
        </w:r>
      </w:hyperlink>
    </w:p>
    <w:p w14:paraId="34591278" w14:textId="225F8B60" w:rsidR="00C433C9" w:rsidRDefault="00C433C9">
      <w:pPr>
        <w:pStyle w:val="TOC3"/>
        <w:rPr>
          <w:rFonts w:eastAsiaTheme="minorEastAsia"/>
          <w:i w:val="0"/>
          <w:iCs w:val="0"/>
          <w:noProof/>
          <w:kern w:val="2"/>
          <w:sz w:val="24"/>
          <w:szCs w:val="24"/>
          <w:lang w:eastAsia="en-IN"/>
          <w14:ligatures w14:val="standardContextual"/>
        </w:rPr>
      </w:pPr>
      <w:hyperlink w:anchor="_Toc205235548" w:history="1">
        <w:r w:rsidRPr="00D63D84">
          <w:rPr>
            <w:rStyle w:val="Hyperlink"/>
            <w:noProof/>
          </w:rPr>
          <w:t>4.6</w:t>
        </w:r>
        <w:r>
          <w:rPr>
            <w:rFonts w:eastAsiaTheme="minorEastAsia"/>
            <w:i w:val="0"/>
            <w:iCs w:val="0"/>
            <w:noProof/>
            <w:kern w:val="2"/>
            <w:sz w:val="24"/>
            <w:szCs w:val="24"/>
            <w:lang w:eastAsia="en-IN"/>
            <w14:ligatures w14:val="standardContextual"/>
          </w:rPr>
          <w:tab/>
        </w:r>
        <w:r w:rsidRPr="00D63D84">
          <w:rPr>
            <w:rStyle w:val="Hyperlink"/>
            <w:noProof/>
          </w:rPr>
          <w:t>Security Incident Response Team (SIRT)</w:t>
        </w:r>
        <w:r>
          <w:rPr>
            <w:noProof/>
            <w:webHidden/>
          </w:rPr>
          <w:tab/>
        </w:r>
        <w:r>
          <w:rPr>
            <w:noProof/>
            <w:webHidden/>
          </w:rPr>
          <w:fldChar w:fldCharType="begin"/>
        </w:r>
        <w:r>
          <w:rPr>
            <w:noProof/>
            <w:webHidden/>
          </w:rPr>
          <w:instrText xml:space="preserve"> PAGEREF _Toc205235548 \h </w:instrText>
        </w:r>
        <w:r>
          <w:rPr>
            <w:noProof/>
            <w:webHidden/>
          </w:rPr>
        </w:r>
        <w:r>
          <w:rPr>
            <w:noProof/>
            <w:webHidden/>
          </w:rPr>
          <w:fldChar w:fldCharType="separate"/>
        </w:r>
        <w:r w:rsidR="0029083B">
          <w:rPr>
            <w:noProof/>
            <w:webHidden/>
          </w:rPr>
          <w:t>9</w:t>
        </w:r>
        <w:r>
          <w:rPr>
            <w:noProof/>
            <w:webHidden/>
          </w:rPr>
          <w:fldChar w:fldCharType="end"/>
        </w:r>
      </w:hyperlink>
    </w:p>
    <w:p w14:paraId="58265338" w14:textId="35626929" w:rsidR="00C433C9" w:rsidRDefault="00C433C9">
      <w:pPr>
        <w:pStyle w:val="TOC3"/>
        <w:rPr>
          <w:rFonts w:eastAsiaTheme="minorEastAsia"/>
          <w:i w:val="0"/>
          <w:iCs w:val="0"/>
          <w:noProof/>
          <w:kern w:val="2"/>
          <w:sz w:val="24"/>
          <w:szCs w:val="24"/>
          <w:lang w:eastAsia="en-IN"/>
          <w14:ligatures w14:val="standardContextual"/>
        </w:rPr>
      </w:pPr>
      <w:hyperlink w:anchor="_Toc205235549" w:history="1">
        <w:r w:rsidRPr="00D63D84">
          <w:rPr>
            <w:rStyle w:val="Hyperlink"/>
            <w:noProof/>
          </w:rPr>
          <w:t>4.7</w:t>
        </w:r>
        <w:r>
          <w:rPr>
            <w:rFonts w:eastAsiaTheme="minorEastAsia"/>
            <w:i w:val="0"/>
            <w:iCs w:val="0"/>
            <w:noProof/>
            <w:kern w:val="2"/>
            <w:sz w:val="24"/>
            <w:szCs w:val="24"/>
            <w:lang w:eastAsia="en-IN"/>
            <w14:ligatures w14:val="standardContextual"/>
          </w:rPr>
          <w:tab/>
        </w:r>
        <w:r w:rsidRPr="00D63D84">
          <w:rPr>
            <w:rStyle w:val="Hyperlink"/>
            <w:noProof/>
          </w:rPr>
          <w:t>Asset Management Policy</w:t>
        </w:r>
        <w:r>
          <w:rPr>
            <w:noProof/>
            <w:webHidden/>
          </w:rPr>
          <w:tab/>
        </w:r>
        <w:r>
          <w:rPr>
            <w:noProof/>
            <w:webHidden/>
          </w:rPr>
          <w:fldChar w:fldCharType="begin"/>
        </w:r>
        <w:r>
          <w:rPr>
            <w:noProof/>
            <w:webHidden/>
          </w:rPr>
          <w:instrText xml:space="preserve"> PAGEREF _Toc205235549 \h </w:instrText>
        </w:r>
        <w:r>
          <w:rPr>
            <w:noProof/>
            <w:webHidden/>
          </w:rPr>
        </w:r>
        <w:r>
          <w:rPr>
            <w:noProof/>
            <w:webHidden/>
          </w:rPr>
          <w:fldChar w:fldCharType="separate"/>
        </w:r>
        <w:r w:rsidR="0029083B">
          <w:rPr>
            <w:noProof/>
            <w:webHidden/>
          </w:rPr>
          <w:t>10</w:t>
        </w:r>
        <w:r>
          <w:rPr>
            <w:noProof/>
            <w:webHidden/>
          </w:rPr>
          <w:fldChar w:fldCharType="end"/>
        </w:r>
      </w:hyperlink>
    </w:p>
    <w:p w14:paraId="51536C13" w14:textId="2A958018" w:rsidR="00C433C9" w:rsidRDefault="00C433C9">
      <w:pPr>
        <w:pStyle w:val="TOC3"/>
        <w:rPr>
          <w:rFonts w:eastAsiaTheme="minorEastAsia"/>
          <w:i w:val="0"/>
          <w:iCs w:val="0"/>
          <w:noProof/>
          <w:kern w:val="2"/>
          <w:sz w:val="24"/>
          <w:szCs w:val="24"/>
          <w:lang w:eastAsia="en-IN"/>
          <w14:ligatures w14:val="standardContextual"/>
        </w:rPr>
      </w:pPr>
      <w:hyperlink w:anchor="_Toc205235550" w:history="1">
        <w:r w:rsidRPr="00D63D84">
          <w:rPr>
            <w:rStyle w:val="Hyperlink"/>
            <w:noProof/>
          </w:rPr>
          <w:t>4.8</w:t>
        </w:r>
        <w:r>
          <w:rPr>
            <w:rFonts w:eastAsiaTheme="minorEastAsia"/>
            <w:i w:val="0"/>
            <w:iCs w:val="0"/>
            <w:noProof/>
            <w:kern w:val="2"/>
            <w:sz w:val="24"/>
            <w:szCs w:val="24"/>
            <w:lang w:eastAsia="en-IN"/>
            <w14:ligatures w14:val="standardContextual"/>
          </w:rPr>
          <w:tab/>
        </w:r>
        <w:r w:rsidRPr="00D63D84">
          <w:rPr>
            <w:rStyle w:val="Hyperlink"/>
            <w:noProof/>
          </w:rPr>
          <w:t>Security of Application, Web, and Database server</w:t>
        </w:r>
        <w:r>
          <w:rPr>
            <w:noProof/>
            <w:webHidden/>
          </w:rPr>
          <w:tab/>
        </w:r>
        <w:r>
          <w:rPr>
            <w:noProof/>
            <w:webHidden/>
          </w:rPr>
          <w:fldChar w:fldCharType="begin"/>
        </w:r>
        <w:r>
          <w:rPr>
            <w:noProof/>
            <w:webHidden/>
          </w:rPr>
          <w:instrText xml:space="preserve"> PAGEREF _Toc205235550 \h </w:instrText>
        </w:r>
        <w:r>
          <w:rPr>
            <w:noProof/>
            <w:webHidden/>
          </w:rPr>
        </w:r>
        <w:r>
          <w:rPr>
            <w:noProof/>
            <w:webHidden/>
          </w:rPr>
          <w:fldChar w:fldCharType="separate"/>
        </w:r>
        <w:r w:rsidR="0029083B">
          <w:rPr>
            <w:noProof/>
            <w:webHidden/>
          </w:rPr>
          <w:t>12</w:t>
        </w:r>
        <w:r>
          <w:rPr>
            <w:noProof/>
            <w:webHidden/>
          </w:rPr>
          <w:fldChar w:fldCharType="end"/>
        </w:r>
      </w:hyperlink>
    </w:p>
    <w:p w14:paraId="086601DA" w14:textId="2B76DCD6" w:rsidR="00C433C9" w:rsidRDefault="00C433C9">
      <w:pPr>
        <w:pStyle w:val="TOC3"/>
        <w:rPr>
          <w:rFonts w:eastAsiaTheme="minorEastAsia"/>
          <w:i w:val="0"/>
          <w:iCs w:val="0"/>
          <w:noProof/>
          <w:kern w:val="2"/>
          <w:sz w:val="24"/>
          <w:szCs w:val="24"/>
          <w:lang w:eastAsia="en-IN"/>
          <w14:ligatures w14:val="standardContextual"/>
        </w:rPr>
      </w:pPr>
      <w:hyperlink w:anchor="_Toc205235551" w:history="1">
        <w:r w:rsidRPr="00D63D84">
          <w:rPr>
            <w:rStyle w:val="Hyperlink"/>
            <w:noProof/>
          </w:rPr>
          <w:t>4.9</w:t>
        </w:r>
        <w:r>
          <w:rPr>
            <w:rFonts w:eastAsiaTheme="minorEastAsia"/>
            <w:i w:val="0"/>
            <w:iCs w:val="0"/>
            <w:noProof/>
            <w:kern w:val="2"/>
            <w:sz w:val="24"/>
            <w:szCs w:val="24"/>
            <w:lang w:eastAsia="en-IN"/>
            <w14:ligatures w14:val="standardContextual"/>
          </w:rPr>
          <w:tab/>
        </w:r>
        <w:r w:rsidRPr="00D63D84">
          <w:rPr>
            <w:rStyle w:val="Hyperlink"/>
            <w:noProof/>
          </w:rPr>
          <w:t>System Build, Baseline and Hardening:</w:t>
        </w:r>
        <w:r>
          <w:rPr>
            <w:noProof/>
            <w:webHidden/>
          </w:rPr>
          <w:tab/>
        </w:r>
        <w:r>
          <w:rPr>
            <w:noProof/>
            <w:webHidden/>
          </w:rPr>
          <w:fldChar w:fldCharType="begin"/>
        </w:r>
        <w:r>
          <w:rPr>
            <w:noProof/>
            <w:webHidden/>
          </w:rPr>
          <w:instrText xml:space="preserve"> PAGEREF _Toc205235551 \h </w:instrText>
        </w:r>
        <w:r>
          <w:rPr>
            <w:noProof/>
            <w:webHidden/>
          </w:rPr>
        </w:r>
        <w:r>
          <w:rPr>
            <w:noProof/>
            <w:webHidden/>
          </w:rPr>
          <w:fldChar w:fldCharType="separate"/>
        </w:r>
        <w:r w:rsidR="0029083B">
          <w:rPr>
            <w:noProof/>
            <w:webHidden/>
          </w:rPr>
          <w:t>13</w:t>
        </w:r>
        <w:r>
          <w:rPr>
            <w:noProof/>
            <w:webHidden/>
          </w:rPr>
          <w:fldChar w:fldCharType="end"/>
        </w:r>
      </w:hyperlink>
    </w:p>
    <w:p w14:paraId="4C61BFB7" w14:textId="275DA019" w:rsidR="00C433C9" w:rsidRDefault="00C433C9">
      <w:pPr>
        <w:pStyle w:val="TOC3"/>
        <w:rPr>
          <w:rFonts w:eastAsiaTheme="minorEastAsia"/>
          <w:i w:val="0"/>
          <w:iCs w:val="0"/>
          <w:noProof/>
          <w:kern w:val="2"/>
          <w:sz w:val="24"/>
          <w:szCs w:val="24"/>
          <w:lang w:eastAsia="en-IN"/>
          <w14:ligatures w14:val="standardContextual"/>
        </w:rPr>
      </w:pPr>
      <w:hyperlink w:anchor="_Toc205235552" w:history="1">
        <w:r w:rsidRPr="00D63D84">
          <w:rPr>
            <w:rStyle w:val="Hyperlink"/>
            <w:noProof/>
          </w:rPr>
          <w:t>4.10</w:t>
        </w:r>
        <w:r>
          <w:rPr>
            <w:rFonts w:eastAsiaTheme="minorEastAsia"/>
            <w:i w:val="0"/>
            <w:iCs w:val="0"/>
            <w:noProof/>
            <w:kern w:val="2"/>
            <w:sz w:val="24"/>
            <w:szCs w:val="24"/>
            <w:lang w:eastAsia="en-IN"/>
            <w14:ligatures w14:val="standardContextual"/>
          </w:rPr>
          <w:tab/>
        </w:r>
        <w:r w:rsidRPr="00D63D84">
          <w:rPr>
            <w:rStyle w:val="Hyperlink"/>
            <w:noProof/>
          </w:rPr>
          <w:t>Remote security</w:t>
        </w:r>
        <w:r>
          <w:rPr>
            <w:noProof/>
            <w:webHidden/>
          </w:rPr>
          <w:tab/>
        </w:r>
        <w:r>
          <w:rPr>
            <w:noProof/>
            <w:webHidden/>
          </w:rPr>
          <w:fldChar w:fldCharType="begin"/>
        </w:r>
        <w:r>
          <w:rPr>
            <w:noProof/>
            <w:webHidden/>
          </w:rPr>
          <w:instrText xml:space="preserve"> PAGEREF _Toc205235552 \h </w:instrText>
        </w:r>
        <w:r>
          <w:rPr>
            <w:noProof/>
            <w:webHidden/>
          </w:rPr>
        </w:r>
        <w:r>
          <w:rPr>
            <w:noProof/>
            <w:webHidden/>
          </w:rPr>
          <w:fldChar w:fldCharType="separate"/>
        </w:r>
        <w:r w:rsidR="0029083B">
          <w:rPr>
            <w:noProof/>
            <w:webHidden/>
          </w:rPr>
          <w:t>15</w:t>
        </w:r>
        <w:r>
          <w:rPr>
            <w:noProof/>
            <w:webHidden/>
          </w:rPr>
          <w:fldChar w:fldCharType="end"/>
        </w:r>
      </w:hyperlink>
    </w:p>
    <w:p w14:paraId="5D04C02C" w14:textId="4E530871" w:rsidR="00C433C9" w:rsidRDefault="00C433C9">
      <w:pPr>
        <w:pStyle w:val="TOC3"/>
        <w:rPr>
          <w:rFonts w:eastAsiaTheme="minorEastAsia"/>
          <w:i w:val="0"/>
          <w:iCs w:val="0"/>
          <w:noProof/>
          <w:kern w:val="2"/>
          <w:sz w:val="24"/>
          <w:szCs w:val="24"/>
          <w:lang w:eastAsia="en-IN"/>
          <w14:ligatures w14:val="standardContextual"/>
        </w:rPr>
      </w:pPr>
      <w:hyperlink w:anchor="_Toc205235553" w:history="1">
        <w:r w:rsidRPr="00D63D84">
          <w:rPr>
            <w:rStyle w:val="Hyperlink"/>
            <w:noProof/>
          </w:rPr>
          <w:t>4.11</w:t>
        </w:r>
        <w:r>
          <w:rPr>
            <w:rFonts w:eastAsiaTheme="minorEastAsia"/>
            <w:i w:val="0"/>
            <w:iCs w:val="0"/>
            <w:noProof/>
            <w:kern w:val="2"/>
            <w:sz w:val="24"/>
            <w:szCs w:val="24"/>
            <w:lang w:eastAsia="en-IN"/>
            <w14:ligatures w14:val="standardContextual"/>
          </w:rPr>
          <w:tab/>
        </w:r>
        <w:r w:rsidRPr="00D63D84">
          <w:rPr>
            <w:rStyle w:val="Hyperlink"/>
            <w:noProof/>
          </w:rPr>
          <w:t>Network policy</w:t>
        </w:r>
        <w:r>
          <w:rPr>
            <w:noProof/>
            <w:webHidden/>
          </w:rPr>
          <w:tab/>
        </w:r>
        <w:r>
          <w:rPr>
            <w:noProof/>
            <w:webHidden/>
          </w:rPr>
          <w:fldChar w:fldCharType="begin"/>
        </w:r>
        <w:r>
          <w:rPr>
            <w:noProof/>
            <w:webHidden/>
          </w:rPr>
          <w:instrText xml:space="preserve"> PAGEREF _Toc205235553 \h </w:instrText>
        </w:r>
        <w:r>
          <w:rPr>
            <w:noProof/>
            <w:webHidden/>
          </w:rPr>
        </w:r>
        <w:r>
          <w:rPr>
            <w:noProof/>
            <w:webHidden/>
          </w:rPr>
          <w:fldChar w:fldCharType="separate"/>
        </w:r>
        <w:r w:rsidR="0029083B">
          <w:rPr>
            <w:noProof/>
            <w:webHidden/>
          </w:rPr>
          <w:t>16</w:t>
        </w:r>
        <w:r>
          <w:rPr>
            <w:noProof/>
            <w:webHidden/>
          </w:rPr>
          <w:fldChar w:fldCharType="end"/>
        </w:r>
      </w:hyperlink>
    </w:p>
    <w:p w14:paraId="1A4D3905" w14:textId="23E9B697" w:rsidR="00C433C9" w:rsidRDefault="00C433C9">
      <w:pPr>
        <w:pStyle w:val="TOC3"/>
        <w:rPr>
          <w:rFonts w:eastAsiaTheme="minorEastAsia"/>
          <w:i w:val="0"/>
          <w:iCs w:val="0"/>
          <w:noProof/>
          <w:kern w:val="2"/>
          <w:sz w:val="24"/>
          <w:szCs w:val="24"/>
          <w:lang w:eastAsia="en-IN"/>
          <w14:ligatures w14:val="standardContextual"/>
        </w:rPr>
      </w:pPr>
      <w:hyperlink w:anchor="_Toc205235554" w:history="1">
        <w:r w:rsidRPr="00D63D84">
          <w:rPr>
            <w:rStyle w:val="Hyperlink"/>
            <w:noProof/>
          </w:rPr>
          <w:t>4.12</w:t>
        </w:r>
        <w:r>
          <w:rPr>
            <w:rFonts w:eastAsiaTheme="minorEastAsia"/>
            <w:i w:val="0"/>
            <w:iCs w:val="0"/>
            <w:noProof/>
            <w:kern w:val="2"/>
            <w:sz w:val="24"/>
            <w:szCs w:val="24"/>
            <w:lang w:eastAsia="en-IN"/>
            <w14:ligatures w14:val="standardContextual"/>
          </w:rPr>
          <w:tab/>
        </w:r>
        <w:r w:rsidRPr="00D63D84">
          <w:rPr>
            <w:rStyle w:val="Hyperlink"/>
            <w:noProof/>
          </w:rPr>
          <w:t>Encryption &amp; Cryptography</w:t>
        </w:r>
        <w:r>
          <w:rPr>
            <w:noProof/>
            <w:webHidden/>
          </w:rPr>
          <w:tab/>
        </w:r>
        <w:r>
          <w:rPr>
            <w:noProof/>
            <w:webHidden/>
          </w:rPr>
          <w:fldChar w:fldCharType="begin"/>
        </w:r>
        <w:r>
          <w:rPr>
            <w:noProof/>
            <w:webHidden/>
          </w:rPr>
          <w:instrText xml:space="preserve"> PAGEREF _Toc205235554 \h </w:instrText>
        </w:r>
        <w:r>
          <w:rPr>
            <w:noProof/>
            <w:webHidden/>
          </w:rPr>
        </w:r>
        <w:r>
          <w:rPr>
            <w:noProof/>
            <w:webHidden/>
          </w:rPr>
          <w:fldChar w:fldCharType="separate"/>
        </w:r>
        <w:r w:rsidR="0029083B">
          <w:rPr>
            <w:noProof/>
            <w:webHidden/>
          </w:rPr>
          <w:t>18</w:t>
        </w:r>
        <w:r>
          <w:rPr>
            <w:noProof/>
            <w:webHidden/>
          </w:rPr>
          <w:fldChar w:fldCharType="end"/>
        </w:r>
      </w:hyperlink>
    </w:p>
    <w:p w14:paraId="1F9130E9" w14:textId="3F61603D" w:rsidR="00C433C9" w:rsidRDefault="00C433C9">
      <w:pPr>
        <w:pStyle w:val="TOC3"/>
        <w:rPr>
          <w:rFonts w:eastAsiaTheme="minorEastAsia"/>
          <w:i w:val="0"/>
          <w:iCs w:val="0"/>
          <w:noProof/>
          <w:kern w:val="2"/>
          <w:sz w:val="24"/>
          <w:szCs w:val="24"/>
          <w:lang w:eastAsia="en-IN"/>
          <w14:ligatures w14:val="standardContextual"/>
        </w:rPr>
      </w:pPr>
      <w:hyperlink w:anchor="_Toc205235555" w:history="1">
        <w:r w:rsidRPr="00D63D84">
          <w:rPr>
            <w:rStyle w:val="Hyperlink"/>
            <w:noProof/>
          </w:rPr>
          <w:t>4.13</w:t>
        </w:r>
        <w:r>
          <w:rPr>
            <w:rFonts w:eastAsiaTheme="minorEastAsia"/>
            <w:i w:val="0"/>
            <w:iCs w:val="0"/>
            <w:noProof/>
            <w:kern w:val="2"/>
            <w:sz w:val="24"/>
            <w:szCs w:val="24"/>
            <w:lang w:eastAsia="en-IN"/>
            <w14:ligatures w14:val="standardContextual"/>
          </w:rPr>
          <w:tab/>
        </w:r>
        <w:r w:rsidRPr="00D63D84">
          <w:rPr>
            <w:rStyle w:val="Hyperlink"/>
            <w:noProof/>
          </w:rPr>
          <w:t>Password policy</w:t>
        </w:r>
        <w:r>
          <w:rPr>
            <w:noProof/>
            <w:webHidden/>
          </w:rPr>
          <w:tab/>
        </w:r>
        <w:r>
          <w:rPr>
            <w:noProof/>
            <w:webHidden/>
          </w:rPr>
          <w:fldChar w:fldCharType="begin"/>
        </w:r>
        <w:r>
          <w:rPr>
            <w:noProof/>
            <w:webHidden/>
          </w:rPr>
          <w:instrText xml:space="preserve"> PAGEREF _Toc205235555 \h </w:instrText>
        </w:r>
        <w:r>
          <w:rPr>
            <w:noProof/>
            <w:webHidden/>
          </w:rPr>
        </w:r>
        <w:r>
          <w:rPr>
            <w:noProof/>
            <w:webHidden/>
          </w:rPr>
          <w:fldChar w:fldCharType="separate"/>
        </w:r>
        <w:r w:rsidR="0029083B">
          <w:rPr>
            <w:noProof/>
            <w:webHidden/>
          </w:rPr>
          <w:t>18</w:t>
        </w:r>
        <w:r>
          <w:rPr>
            <w:noProof/>
            <w:webHidden/>
          </w:rPr>
          <w:fldChar w:fldCharType="end"/>
        </w:r>
      </w:hyperlink>
    </w:p>
    <w:p w14:paraId="200E280C" w14:textId="7BE1C561" w:rsidR="00C433C9" w:rsidRDefault="00C433C9">
      <w:pPr>
        <w:pStyle w:val="TOC3"/>
        <w:rPr>
          <w:rFonts w:eastAsiaTheme="minorEastAsia"/>
          <w:i w:val="0"/>
          <w:iCs w:val="0"/>
          <w:noProof/>
          <w:kern w:val="2"/>
          <w:sz w:val="24"/>
          <w:szCs w:val="24"/>
          <w:lang w:eastAsia="en-IN"/>
          <w14:ligatures w14:val="standardContextual"/>
        </w:rPr>
      </w:pPr>
      <w:hyperlink w:anchor="_Toc205235556" w:history="1">
        <w:r w:rsidRPr="00D63D84">
          <w:rPr>
            <w:rStyle w:val="Hyperlink"/>
            <w:noProof/>
          </w:rPr>
          <w:t>4.14</w:t>
        </w:r>
        <w:r>
          <w:rPr>
            <w:rFonts w:eastAsiaTheme="minorEastAsia"/>
            <w:i w:val="0"/>
            <w:iCs w:val="0"/>
            <w:noProof/>
            <w:kern w:val="2"/>
            <w:sz w:val="24"/>
            <w:szCs w:val="24"/>
            <w:lang w:eastAsia="en-IN"/>
            <w14:ligatures w14:val="standardContextual"/>
          </w:rPr>
          <w:tab/>
        </w:r>
        <w:r w:rsidRPr="00D63D84">
          <w:rPr>
            <w:rStyle w:val="Hyperlink"/>
            <w:noProof/>
          </w:rPr>
          <w:t>Logging and Monitoring</w:t>
        </w:r>
        <w:r>
          <w:rPr>
            <w:noProof/>
            <w:webHidden/>
          </w:rPr>
          <w:tab/>
        </w:r>
        <w:r>
          <w:rPr>
            <w:noProof/>
            <w:webHidden/>
          </w:rPr>
          <w:fldChar w:fldCharType="begin"/>
        </w:r>
        <w:r>
          <w:rPr>
            <w:noProof/>
            <w:webHidden/>
          </w:rPr>
          <w:instrText xml:space="preserve"> PAGEREF _Toc205235556 \h </w:instrText>
        </w:r>
        <w:r>
          <w:rPr>
            <w:noProof/>
            <w:webHidden/>
          </w:rPr>
        </w:r>
        <w:r>
          <w:rPr>
            <w:noProof/>
            <w:webHidden/>
          </w:rPr>
          <w:fldChar w:fldCharType="separate"/>
        </w:r>
        <w:r w:rsidR="0029083B">
          <w:rPr>
            <w:noProof/>
            <w:webHidden/>
          </w:rPr>
          <w:t>18</w:t>
        </w:r>
        <w:r>
          <w:rPr>
            <w:noProof/>
            <w:webHidden/>
          </w:rPr>
          <w:fldChar w:fldCharType="end"/>
        </w:r>
      </w:hyperlink>
    </w:p>
    <w:p w14:paraId="5A23202F" w14:textId="74915C2E" w:rsidR="00C433C9" w:rsidRDefault="00C433C9">
      <w:pPr>
        <w:pStyle w:val="TOC3"/>
        <w:rPr>
          <w:rFonts w:eastAsiaTheme="minorEastAsia"/>
          <w:i w:val="0"/>
          <w:iCs w:val="0"/>
          <w:noProof/>
          <w:kern w:val="2"/>
          <w:sz w:val="24"/>
          <w:szCs w:val="24"/>
          <w:lang w:eastAsia="en-IN"/>
          <w14:ligatures w14:val="standardContextual"/>
        </w:rPr>
      </w:pPr>
      <w:hyperlink w:anchor="_Toc205235557" w:history="1">
        <w:r w:rsidRPr="00D63D84">
          <w:rPr>
            <w:rStyle w:val="Hyperlink"/>
            <w:noProof/>
          </w:rPr>
          <w:t>4.15</w:t>
        </w:r>
        <w:r>
          <w:rPr>
            <w:rFonts w:eastAsiaTheme="minorEastAsia"/>
            <w:i w:val="0"/>
            <w:iCs w:val="0"/>
            <w:noProof/>
            <w:kern w:val="2"/>
            <w:sz w:val="24"/>
            <w:szCs w:val="24"/>
            <w:lang w:eastAsia="en-IN"/>
            <w14:ligatures w14:val="standardContextual"/>
          </w:rPr>
          <w:tab/>
        </w:r>
        <w:r w:rsidRPr="00D63D84">
          <w:rPr>
            <w:rStyle w:val="Hyperlink"/>
            <w:noProof/>
          </w:rPr>
          <w:t>Firewall and Routing Systems Policy</w:t>
        </w:r>
        <w:r>
          <w:rPr>
            <w:noProof/>
            <w:webHidden/>
          </w:rPr>
          <w:tab/>
        </w:r>
        <w:r>
          <w:rPr>
            <w:noProof/>
            <w:webHidden/>
          </w:rPr>
          <w:fldChar w:fldCharType="begin"/>
        </w:r>
        <w:r>
          <w:rPr>
            <w:noProof/>
            <w:webHidden/>
          </w:rPr>
          <w:instrText xml:space="preserve"> PAGEREF _Toc205235557 \h </w:instrText>
        </w:r>
        <w:r>
          <w:rPr>
            <w:noProof/>
            <w:webHidden/>
          </w:rPr>
        </w:r>
        <w:r>
          <w:rPr>
            <w:noProof/>
            <w:webHidden/>
          </w:rPr>
          <w:fldChar w:fldCharType="separate"/>
        </w:r>
        <w:r w:rsidR="0029083B">
          <w:rPr>
            <w:noProof/>
            <w:webHidden/>
          </w:rPr>
          <w:t>19</w:t>
        </w:r>
        <w:r>
          <w:rPr>
            <w:noProof/>
            <w:webHidden/>
          </w:rPr>
          <w:fldChar w:fldCharType="end"/>
        </w:r>
      </w:hyperlink>
    </w:p>
    <w:p w14:paraId="1096A463" w14:textId="5DB130F6" w:rsidR="00C433C9" w:rsidRDefault="00C433C9">
      <w:pPr>
        <w:pStyle w:val="TOC3"/>
        <w:rPr>
          <w:rFonts w:eastAsiaTheme="minorEastAsia"/>
          <w:i w:val="0"/>
          <w:iCs w:val="0"/>
          <w:noProof/>
          <w:kern w:val="2"/>
          <w:sz w:val="24"/>
          <w:szCs w:val="24"/>
          <w:lang w:eastAsia="en-IN"/>
          <w14:ligatures w14:val="standardContextual"/>
        </w:rPr>
      </w:pPr>
      <w:hyperlink w:anchor="_Toc205235558" w:history="1">
        <w:r w:rsidRPr="00D63D84">
          <w:rPr>
            <w:rStyle w:val="Hyperlink"/>
            <w:noProof/>
          </w:rPr>
          <w:t>4.16</w:t>
        </w:r>
        <w:r>
          <w:rPr>
            <w:rFonts w:eastAsiaTheme="minorEastAsia"/>
            <w:i w:val="0"/>
            <w:iCs w:val="0"/>
            <w:noProof/>
            <w:kern w:val="2"/>
            <w:sz w:val="24"/>
            <w:szCs w:val="24"/>
            <w:lang w:eastAsia="en-IN"/>
            <w14:ligatures w14:val="standardContextual"/>
          </w:rPr>
          <w:tab/>
        </w:r>
        <w:r w:rsidRPr="00D63D84">
          <w:rPr>
            <w:rStyle w:val="Hyperlink"/>
            <w:noProof/>
          </w:rPr>
          <w:t>Vulnerability, System Update and Patch Management</w:t>
        </w:r>
        <w:r>
          <w:rPr>
            <w:noProof/>
            <w:webHidden/>
          </w:rPr>
          <w:tab/>
        </w:r>
        <w:r>
          <w:rPr>
            <w:noProof/>
            <w:webHidden/>
          </w:rPr>
          <w:fldChar w:fldCharType="begin"/>
        </w:r>
        <w:r>
          <w:rPr>
            <w:noProof/>
            <w:webHidden/>
          </w:rPr>
          <w:instrText xml:space="preserve"> PAGEREF _Toc205235558 \h </w:instrText>
        </w:r>
        <w:r>
          <w:rPr>
            <w:noProof/>
            <w:webHidden/>
          </w:rPr>
        </w:r>
        <w:r>
          <w:rPr>
            <w:noProof/>
            <w:webHidden/>
          </w:rPr>
          <w:fldChar w:fldCharType="separate"/>
        </w:r>
        <w:r w:rsidR="0029083B">
          <w:rPr>
            <w:noProof/>
            <w:webHidden/>
          </w:rPr>
          <w:t>19</w:t>
        </w:r>
        <w:r>
          <w:rPr>
            <w:noProof/>
            <w:webHidden/>
          </w:rPr>
          <w:fldChar w:fldCharType="end"/>
        </w:r>
      </w:hyperlink>
    </w:p>
    <w:p w14:paraId="7E2D205C" w14:textId="100D74B6" w:rsidR="00C433C9" w:rsidRDefault="00C433C9">
      <w:pPr>
        <w:pStyle w:val="TOC3"/>
        <w:rPr>
          <w:rFonts w:eastAsiaTheme="minorEastAsia"/>
          <w:i w:val="0"/>
          <w:iCs w:val="0"/>
          <w:noProof/>
          <w:kern w:val="2"/>
          <w:sz w:val="24"/>
          <w:szCs w:val="24"/>
          <w:lang w:eastAsia="en-IN"/>
          <w14:ligatures w14:val="standardContextual"/>
        </w:rPr>
      </w:pPr>
      <w:hyperlink w:anchor="_Toc205235559" w:history="1">
        <w:r w:rsidRPr="00D63D84">
          <w:rPr>
            <w:rStyle w:val="Hyperlink"/>
            <w:noProof/>
          </w:rPr>
          <w:t>4.17</w:t>
        </w:r>
        <w:r>
          <w:rPr>
            <w:rFonts w:eastAsiaTheme="minorEastAsia"/>
            <w:i w:val="0"/>
            <w:iCs w:val="0"/>
            <w:noProof/>
            <w:kern w:val="2"/>
            <w:sz w:val="24"/>
            <w:szCs w:val="24"/>
            <w:lang w:eastAsia="en-IN"/>
            <w14:ligatures w14:val="standardContextual"/>
          </w:rPr>
          <w:tab/>
        </w:r>
        <w:r w:rsidRPr="00D63D84">
          <w:rPr>
            <w:rStyle w:val="Hyperlink"/>
            <w:noProof/>
          </w:rPr>
          <w:t>Network Time</w:t>
        </w:r>
        <w:r>
          <w:rPr>
            <w:noProof/>
            <w:webHidden/>
          </w:rPr>
          <w:tab/>
        </w:r>
        <w:r>
          <w:rPr>
            <w:noProof/>
            <w:webHidden/>
          </w:rPr>
          <w:fldChar w:fldCharType="begin"/>
        </w:r>
        <w:r>
          <w:rPr>
            <w:noProof/>
            <w:webHidden/>
          </w:rPr>
          <w:instrText xml:space="preserve"> PAGEREF _Toc205235559 \h </w:instrText>
        </w:r>
        <w:r>
          <w:rPr>
            <w:noProof/>
            <w:webHidden/>
          </w:rPr>
        </w:r>
        <w:r>
          <w:rPr>
            <w:noProof/>
            <w:webHidden/>
          </w:rPr>
          <w:fldChar w:fldCharType="separate"/>
        </w:r>
        <w:r w:rsidR="0029083B">
          <w:rPr>
            <w:noProof/>
            <w:webHidden/>
          </w:rPr>
          <w:t>21</w:t>
        </w:r>
        <w:r>
          <w:rPr>
            <w:noProof/>
            <w:webHidden/>
          </w:rPr>
          <w:fldChar w:fldCharType="end"/>
        </w:r>
      </w:hyperlink>
    </w:p>
    <w:p w14:paraId="243F64AE" w14:textId="7D125F0B"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560" w:history="1">
        <w:r w:rsidRPr="00D63D84">
          <w:rPr>
            <w:rStyle w:val="Hyperlink"/>
            <w:noProof/>
          </w:rPr>
          <w:t>Administrative Controls</w:t>
        </w:r>
        <w:r>
          <w:rPr>
            <w:noProof/>
            <w:webHidden/>
          </w:rPr>
          <w:tab/>
        </w:r>
        <w:r>
          <w:rPr>
            <w:noProof/>
            <w:webHidden/>
          </w:rPr>
          <w:fldChar w:fldCharType="begin"/>
        </w:r>
        <w:r>
          <w:rPr>
            <w:noProof/>
            <w:webHidden/>
          </w:rPr>
          <w:instrText xml:space="preserve"> PAGEREF _Toc205235560 \h </w:instrText>
        </w:r>
        <w:r>
          <w:rPr>
            <w:noProof/>
            <w:webHidden/>
          </w:rPr>
        </w:r>
        <w:r>
          <w:rPr>
            <w:noProof/>
            <w:webHidden/>
          </w:rPr>
          <w:fldChar w:fldCharType="separate"/>
        </w:r>
        <w:r w:rsidR="0029083B">
          <w:rPr>
            <w:noProof/>
            <w:webHidden/>
          </w:rPr>
          <w:t>21</w:t>
        </w:r>
        <w:r>
          <w:rPr>
            <w:noProof/>
            <w:webHidden/>
          </w:rPr>
          <w:fldChar w:fldCharType="end"/>
        </w:r>
      </w:hyperlink>
    </w:p>
    <w:p w14:paraId="2F063969" w14:textId="3E72741B" w:rsidR="00C433C9" w:rsidRDefault="00C433C9">
      <w:pPr>
        <w:pStyle w:val="TOC3"/>
        <w:rPr>
          <w:rFonts w:eastAsiaTheme="minorEastAsia"/>
          <w:i w:val="0"/>
          <w:iCs w:val="0"/>
          <w:noProof/>
          <w:kern w:val="2"/>
          <w:sz w:val="24"/>
          <w:szCs w:val="24"/>
          <w:lang w:eastAsia="en-IN"/>
          <w14:ligatures w14:val="standardContextual"/>
        </w:rPr>
      </w:pPr>
      <w:hyperlink w:anchor="_Toc205235561" w:history="1">
        <w:r w:rsidRPr="00D63D84">
          <w:rPr>
            <w:rStyle w:val="Hyperlink"/>
            <w:noProof/>
          </w:rPr>
          <w:t>4.18</w:t>
        </w:r>
        <w:r>
          <w:rPr>
            <w:rFonts w:eastAsiaTheme="minorEastAsia"/>
            <w:i w:val="0"/>
            <w:iCs w:val="0"/>
            <w:noProof/>
            <w:kern w:val="2"/>
            <w:sz w:val="24"/>
            <w:szCs w:val="24"/>
            <w:lang w:eastAsia="en-IN"/>
            <w14:ligatures w14:val="standardContextual"/>
          </w:rPr>
          <w:tab/>
        </w:r>
        <w:r w:rsidRPr="00D63D84">
          <w:rPr>
            <w:rStyle w:val="Hyperlink"/>
            <w:noProof/>
          </w:rPr>
          <w:t>Personnel Status Change Policy</w:t>
        </w:r>
        <w:r>
          <w:rPr>
            <w:noProof/>
            <w:webHidden/>
          </w:rPr>
          <w:tab/>
        </w:r>
        <w:r>
          <w:rPr>
            <w:noProof/>
            <w:webHidden/>
          </w:rPr>
          <w:fldChar w:fldCharType="begin"/>
        </w:r>
        <w:r>
          <w:rPr>
            <w:noProof/>
            <w:webHidden/>
          </w:rPr>
          <w:instrText xml:space="preserve"> PAGEREF _Toc205235561 \h </w:instrText>
        </w:r>
        <w:r>
          <w:rPr>
            <w:noProof/>
            <w:webHidden/>
          </w:rPr>
        </w:r>
        <w:r>
          <w:rPr>
            <w:noProof/>
            <w:webHidden/>
          </w:rPr>
          <w:fldChar w:fldCharType="separate"/>
        </w:r>
        <w:r w:rsidR="0029083B">
          <w:rPr>
            <w:noProof/>
            <w:webHidden/>
          </w:rPr>
          <w:t>21</w:t>
        </w:r>
        <w:r>
          <w:rPr>
            <w:noProof/>
            <w:webHidden/>
          </w:rPr>
          <w:fldChar w:fldCharType="end"/>
        </w:r>
      </w:hyperlink>
    </w:p>
    <w:p w14:paraId="1CD52E97" w14:textId="049A248F" w:rsidR="00C433C9" w:rsidRDefault="00C433C9">
      <w:pPr>
        <w:pStyle w:val="TOC3"/>
        <w:rPr>
          <w:rFonts w:eastAsiaTheme="minorEastAsia"/>
          <w:i w:val="0"/>
          <w:iCs w:val="0"/>
          <w:noProof/>
          <w:kern w:val="2"/>
          <w:sz w:val="24"/>
          <w:szCs w:val="24"/>
          <w:lang w:eastAsia="en-IN"/>
          <w14:ligatures w14:val="standardContextual"/>
        </w:rPr>
      </w:pPr>
      <w:hyperlink w:anchor="_Toc205235562" w:history="1">
        <w:r w:rsidRPr="00D63D84">
          <w:rPr>
            <w:rStyle w:val="Hyperlink"/>
            <w:noProof/>
          </w:rPr>
          <w:t>4.19</w:t>
        </w:r>
        <w:r>
          <w:rPr>
            <w:rFonts w:eastAsiaTheme="minorEastAsia"/>
            <w:i w:val="0"/>
            <w:iCs w:val="0"/>
            <w:noProof/>
            <w:kern w:val="2"/>
            <w:sz w:val="24"/>
            <w:szCs w:val="24"/>
            <w:lang w:eastAsia="en-IN"/>
            <w14:ligatures w14:val="standardContextual"/>
          </w:rPr>
          <w:tab/>
        </w:r>
        <w:r w:rsidRPr="00D63D84">
          <w:rPr>
            <w:rStyle w:val="Hyperlink"/>
            <w:noProof/>
          </w:rPr>
          <w:t>Hiring Procedures</w:t>
        </w:r>
        <w:r>
          <w:rPr>
            <w:noProof/>
            <w:webHidden/>
          </w:rPr>
          <w:tab/>
        </w:r>
        <w:r>
          <w:rPr>
            <w:noProof/>
            <w:webHidden/>
          </w:rPr>
          <w:fldChar w:fldCharType="begin"/>
        </w:r>
        <w:r>
          <w:rPr>
            <w:noProof/>
            <w:webHidden/>
          </w:rPr>
          <w:instrText xml:space="preserve"> PAGEREF _Toc205235562 \h </w:instrText>
        </w:r>
        <w:r>
          <w:rPr>
            <w:noProof/>
            <w:webHidden/>
          </w:rPr>
        </w:r>
        <w:r>
          <w:rPr>
            <w:noProof/>
            <w:webHidden/>
          </w:rPr>
          <w:fldChar w:fldCharType="separate"/>
        </w:r>
        <w:r w:rsidR="0029083B">
          <w:rPr>
            <w:noProof/>
            <w:webHidden/>
          </w:rPr>
          <w:t>22</w:t>
        </w:r>
        <w:r>
          <w:rPr>
            <w:noProof/>
            <w:webHidden/>
          </w:rPr>
          <w:fldChar w:fldCharType="end"/>
        </w:r>
      </w:hyperlink>
    </w:p>
    <w:p w14:paraId="3969083C" w14:textId="4E8D368D" w:rsidR="00C433C9" w:rsidRDefault="00C433C9">
      <w:pPr>
        <w:pStyle w:val="TOC3"/>
        <w:rPr>
          <w:rFonts w:eastAsiaTheme="minorEastAsia"/>
          <w:i w:val="0"/>
          <w:iCs w:val="0"/>
          <w:noProof/>
          <w:kern w:val="2"/>
          <w:sz w:val="24"/>
          <w:szCs w:val="24"/>
          <w:lang w:eastAsia="en-IN"/>
          <w14:ligatures w14:val="standardContextual"/>
        </w:rPr>
      </w:pPr>
      <w:hyperlink w:anchor="_Toc205235563" w:history="1">
        <w:r w:rsidRPr="00D63D84">
          <w:rPr>
            <w:rStyle w:val="Hyperlink"/>
            <w:noProof/>
          </w:rPr>
          <w:t>4.20</w:t>
        </w:r>
        <w:r>
          <w:rPr>
            <w:rFonts w:eastAsiaTheme="minorEastAsia"/>
            <w:i w:val="0"/>
            <w:iCs w:val="0"/>
            <w:noProof/>
            <w:kern w:val="2"/>
            <w:sz w:val="24"/>
            <w:szCs w:val="24"/>
            <w:lang w:eastAsia="en-IN"/>
            <w14:ligatures w14:val="standardContextual"/>
          </w:rPr>
          <w:tab/>
        </w:r>
        <w:r w:rsidRPr="00D63D84">
          <w:rPr>
            <w:rStyle w:val="Hyperlink"/>
            <w:noProof/>
          </w:rPr>
          <w:t>Access rights</w:t>
        </w:r>
        <w:r>
          <w:rPr>
            <w:noProof/>
            <w:webHidden/>
          </w:rPr>
          <w:tab/>
        </w:r>
        <w:r>
          <w:rPr>
            <w:noProof/>
            <w:webHidden/>
          </w:rPr>
          <w:fldChar w:fldCharType="begin"/>
        </w:r>
        <w:r>
          <w:rPr>
            <w:noProof/>
            <w:webHidden/>
          </w:rPr>
          <w:instrText xml:space="preserve"> PAGEREF _Toc205235563 \h </w:instrText>
        </w:r>
        <w:r>
          <w:rPr>
            <w:noProof/>
            <w:webHidden/>
          </w:rPr>
        </w:r>
        <w:r>
          <w:rPr>
            <w:noProof/>
            <w:webHidden/>
          </w:rPr>
          <w:fldChar w:fldCharType="separate"/>
        </w:r>
        <w:r w:rsidR="0029083B">
          <w:rPr>
            <w:noProof/>
            <w:webHidden/>
          </w:rPr>
          <w:t>22</w:t>
        </w:r>
        <w:r>
          <w:rPr>
            <w:noProof/>
            <w:webHidden/>
          </w:rPr>
          <w:fldChar w:fldCharType="end"/>
        </w:r>
      </w:hyperlink>
    </w:p>
    <w:p w14:paraId="0D6DB42D" w14:textId="3AF65A82" w:rsidR="00C433C9" w:rsidRDefault="00C433C9">
      <w:pPr>
        <w:pStyle w:val="TOC3"/>
        <w:rPr>
          <w:rFonts w:eastAsiaTheme="minorEastAsia"/>
          <w:i w:val="0"/>
          <w:iCs w:val="0"/>
          <w:noProof/>
          <w:kern w:val="2"/>
          <w:sz w:val="24"/>
          <w:szCs w:val="24"/>
          <w:lang w:eastAsia="en-IN"/>
          <w14:ligatures w14:val="standardContextual"/>
        </w:rPr>
      </w:pPr>
      <w:hyperlink w:anchor="_Toc205235564" w:history="1">
        <w:r w:rsidRPr="00D63D84">
          <w:rPr>
            <w:rStyle w:val="Hyperlink"/>
            <w:noProof/>
          </w:rPr>
          <w:t>4.21</w:t>
        </w:r>
        <w:r>
          <w:rPr>
            <w:rFonts w:eastAsiaTheme="minorEastAsia"/>
            <w:i w:val="0"/>
            <w:iCs w:val="0"/>
            <w:noProof/>
            <w:kern w:val="2"/>
            <w:sz w:val="24"/>
            <w:szCs w:val="24"/>
            <w:lang w:eastAsia="en-IN"/>
            <w14:ligatures w14:val="standardContextual"/>
          </w:rPr>
          <w:tab/>
        </w:r>
        <w:r w:rsidRPr="00D63D84">
          <w:rPr>
            <w:rStyle w:val="Hyperlink"/>
            <w:noProof/>
          </w:rPr>
          <w:t>Termination Policy</w:t>
        </w:r>
        <w:r>
          <w:rPr>
            <w:noProof/>
            <w:webHidden/>
          </w:rPr>
          <w:tab/>
        </w:r>
        <w:r>
          <w:rPr>
            <w:noProof/>
            <w:webHidden/>
          </w:rPr>
          <w:fldChar w:fldCharType="begin"/>
        </w:r>
        <w:r>
          <w:rPr>
            <w:noProof/>
            <w:webHidden/>
          </w:rPr>
          <w:instrText xml:space="preserve"> PAGEREF _Toc205235564 \h </w:instrText>
        </w:r>
        <w:r>
          <w:rPr>
            <w:noProof/>
            <w:webHidden/>
          </w:rPr>
        </w:r>
        <w:r>
          <w:rPr>
            <w:noProof/>
            <w:webHidden/>
          </w:rPr>
          <w:fldChar w:fldCharType="separate"/>
        </w:r>
        <w:r w:rsidR="0029083B">
          <w:rPr>
            <w:noProof/>
            <w:webHidden/>
          </w:rPr>
          <w:t>22</w:t>
        </w:r>
        <w:r>
          <w:rPr>
            <w:noProof/>
            <w:webHidden/>
          </w:rPr>
          <w:fldChar w:fldCharType="end"/>
        </w:r>
      </w:hyperlink>
    </w:p>
    <w:p w14:paraId="44A5D5AC" w14:textId="149E451A" w:rsidR="00C433C9" w:rsidRDefault="00C433C9">
      <w:pPr>
        <w:pStyle w:val="TOC3"/>
        <w:rPr>
          <w:rFonts w:eastAsiaTheme="minorEastAsia"/>
          <w:i w:val="0"/>
          <w:iCs w:val="0"/>
          <w:noProof/>
          <w:kern w:val="2"/>
          <w:sz w:val="24"/>
          <w:szCs w:val="24"/>
          <w:lang w:eastAsia="en-IN"/>
          <w14:ligatures w14:val="standardContextual"/>
        </w:rPr>
      </w:pPr>
      <w:hyperlink w:anchor="_Toc205235565" w:history="1">
        <w:r w:rsidRPr="00D63D84">
          <w:rPr>
            <w:rStyle w:val="Hyperlink"/>
            <w:noProof/>
          </w:rPr>
          <w:t>4.22</w:t>
        </w:r>
        <w:r>
          <w:rPr>
            <w:rFonts w:eastAsiaTheme="minorEastAsia"/>
            <w:i w:val="0"/>
            <w:iCs w:val="0"/>
            <w:noProof/>
            <w:kern w:val="2"/>
            <w:sz w:val="24"/>
            <w:szCs w:val="24"/>
            <w:lang w:eastAsia="en-IN"/>
            <w14:ligatures w14:val="standardContextual"/>
          </w:rPr>
          <w:tab/>
        </w:r>
        <w:r w:rsidRPr="00D63D84">
          <w:rPr>
            <w:rStyle w:val="Hyperlink"/>
            <w:noProof/>
          </w:rPr>
          <w:t>Employee Security Awareness Policy</w:t>
        </w:r>
        <w:r>
          <w:rPr>
            <w:noProof/>
            <w:webHidden/>
          </w:rPr>
          <w:tab/>
        </w:r>
        <w:r>
          <w:rPr>
            <w:noProof/>
            <w:webHidden/>
          </w:rPr>
          <w:fldChar w:fldCharType="begin"/>
        </w:r>
        <w:r>
          <w:rPr>
            <w:noProof/>
            <w:webHidden/>
          </w:rPr>
          <w:instrText xml:space="preserve"> PAGEREF _Toc205235565 \h </w:instrText>
        </w:r>
        <w:r>
          <w:rPr>
            <w:noProof/>
            <w:webHidden/>
          </w:rPr>
        </w:r>
        <w:r>
          <w:rPr>
            <w:noProof/>
            <w:webHidden/>
          </w:rPr>
          <w:fldChar w:fldCharType="separate"/>
        </w:r>
        <w:r w:rsidR="0029083B">
          <w:rPr>
            <w:noProof/>
            <w:webHidden/>
          </w:rPr>
          <w:t>23</w:t>
        </w:r>
        <w:r>
          <w:rPr>
            <w:noProof/>
            <w:webHidden/>
          </w:rPr>
          <w:fldChar w:fldCharType="end"/>
        </w:r>
      </w:hyperlink>
    </w:p>
    <w:p w14:paraId="29031196" w14:textId="6A41BCCF"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566" w:history="1">
        <w:r w:rsidRPr="00D63D84">
          <w:rPr>
            <w:rStyle w:val="Hyperlink"/>
            <w:noProof/>
          </w:rPr>
          <w:t>Sensitive Data – Personal Identifiable Information (PII) &amp; Protected Health Information (PHI)</w:t>
        </w:r>
        <w:r>
          <w:rPr>
            <w:noProof/>
            <w:webHidden/>
          </w:rPr>
          <w:tab/>
        </w:r>
        <w:r>
          <w:rPr>
            <w:noProof/>
            <w:webHidden/>
          </w:rPr>
          <w:fldChar w:fldCharType="begin"/>
        </w:r>
        <w:r>
          <w:rPr>
            <w:noProof/>
            <w:webHidden/>
          </w:rPr>
          <w:instrText xml:space="preserve"> PAGEREF _Toc205235566 \h </w:instrText>
        </w:r>
        <w:r>
          <w:rPr>
            <w:noProof/>
            <w:webHidden/>
          </w:rPr>
        </w:r>
        <w:r>
          <w:rPr>
            <w:noProof/>
            <w:webHidden/>
          </w:rPr>
          <w:fldChar w:fldCharType="separate"/>
        </w:r>
        <w:r w:rsidR="0029083B">
          <w:rPr>
            <w:noProof/>
            <w:webHidden/>
          </w:rPr>
          <w:t>24</w:t>
        </w:r>
        <w:r>
          <w:rPr>
            <w:noProof/>
            <w:webHidden/>
          </w:rPr>
          <w:fldChar w:fldCharType="end"/>
        </w:r>
      </w:hyperlink>
    </w:p>
    <w:p w14:paraId="75C662C2" w14:textId="3C159008"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567" w:history="1">
        <w:r w:rsidRPr="00D63D84">
          <w:rPr>
            <w:rStyle w:val="Hyperlink"/>
            <w:noProof/>
          </w:rPr>
          <w:t>Incident Response and Management Policy</w:t>
        </w:r>
        <w:r>
          <w:rPr>
            <w:noProof/>
            <w:webHidden/>
          </w:rPr>
          <w:tab/>
        </w:r>
        <w:r>
          <w:rPr>
            <w:noProof/>
            <w:webHidden/>
          </w:rPr>
          <w:fldChar w:fldCharType="begin"/>
        </w:r>
        <w:r>
          <w:rPr>
            <w:noProof/>
            <w:webHidden/>
          </w:rPr>
          <w:instrText xml:space="preserve"> PAGEREF _Toc205235567 \h </w:instrText>
        </w:r>
        <w:r>
          <w:rPr>
            <w:noProof/>
            <w:webHidden/>
          </w:rPr>
        </w:r>
        <w:r>
          <w:rPr>
            <w:noProof/>
            <w:webHidden/>
          </w:rPr>
          <w:fldChar w:fldCharType="separate"/>
        </w:r>
        <w:r w:rsidR="0029083B">
          <w:rPr>
            <w:noProof/>
            <w:webHidden/>
          </w:rPr>
          <w:t>24</w:t>
        </w:r>
        <w:r>
          <w:rPr>
            <w:noProof/>
            <w:webHidden/>
          </w:rPr>
          <w:fldChar w:fldCharType="end"/>
        </w:r>
      </w:hyperlink>
    </w:p>
    <w:p w14:paraId="56C7A051" w14:textId="0AFF7772" w:rsidR="00C433C9" w:rsidRDefault="00C433C9">
      <w:pPr>
        <w:pStyle w:val="TOC3"/>
        <w:rPr>
          <w:rFonts w:eastAsiaTheme="minorEastAsia"/>
          <w:i w:val="0"/>
          <w:iCs w:val="0"/>
          <w:noProof/>
          <w:kern w:val="2"/>
          <w:sz w:val="24"/>
          <w:szCs w:val="24"/>
          <w:lang w:eastAsia="en-IN"/>
          <w14:ligatures w14:val="standardContextual"/>
        </w:rPr>
      </w:pPr>
      <w:hyperlink w:anchor="_Toc205235568" w:history="1">
        <w:r w:rsidRPr="00D63D84">
          <w:rPr>
            <w:rStyle w:val="Hyperlink"/>
            <w:noProof/>
          </w:rPr>
          <w:t>4.23</w:t>
        </w:r>
        <w:r>
          <w:rPr>
            <w:rFonts w:eastAsiaTheme="minorEastAsia"/>
            <w:i w:val="0"/>
            <w:iCs w:val="0"/>
            <w:noProof/>
            <w:kern w:val="2"/>
            <w:sz w:val="24"/>
            <w:szCs w:val="24"/>
            <w:lang w:eastAsia="en-IN"/>
            <w14:ligatures w14:val="standardContextual"/>
          </w:rPr>
          <w:tab/>
        </w:r>
        <w:r w:rsidRPr="00D63D84">
          <w:rPr>
            <w:rStyle w:val="Hyperlink"/>
            <w:noProof/>
          </w:rPr>
          <w:t>General Incidents</w:t>
        </w:r>
        <w:r>
          <w:rPr>
            <w:noProof/>
            <w:webHidden/>
          </w:rPr>
          <w:tab/>
        </w:r>
        <w:r>
          <w:rPr>
            <w:noProof/>
            <w:webHidden/>
          </w:rPr>
          <w:fldChar w:fldCharType="begin"/>
        </w:r>
        <w:r>
          <w:rPr>
            <w:noProof/>
            <w:webHidden/>
          </w:rPr>
          <w:instrText xml:space="preserve"> PAGEREF _Toc205235568 \h </w:instrText>
        </w:r>
        <w:r>
          <w:rPr>
            <w:noProof/>
            <w:webHidden/>
          </w:rPr>
        </w:r>
        <w:r>
          <w:rPr>
            <w:noProof/>
            <w:webHidden/>
          </w:rPr>
          <w:fldChar w:fldCharType="separate"/>
        </w:r>
        <w:r w:rsidR="0029083B">
          <w:rPr>
            <w:noProof/>
            <w:webHidden/>
          </w:rPr>
          <w:t>24</w:t>
        </w:r>
        <w:r>
          <w:rPr>
            <w:noProof/>
            <w:webHidden/>
          </w:rPr>
          <w:fldChar w:fldCharType="end"/>
        </w:r>
      </w:hyperlink>
    </w:p>
    <w:p w14:paraId="435E165F" w14:textId="669059F7" w:rsidR="00C433C9" w:rsidRDefault="00C433C9">
      <w:pPr>
        <w:pStyle w:val="TOC3"/>
        <w:rPr>
          <w:rFonts w:eastAsiaTheme="minorEastAsia"/>
          <w:i w:val="0"/>
          <w:iCs w:val="0"/>
          <w:noProof/>
          <w:kern w:val="2"/>
          <w:sz w:val="24"/>
          <w:szCs w:val="24"/>
          <w:lang w:eastAsia="en-IN"/>
          <w14:ligatures w14:val="standardContextual"/>
        </w:rPr>
      </w:pPr>
      <w:hyperlink w:anchor="_Toc205235569" w:history="1">
        <w:r w:rsidRPr="00D63D84">
          <w:rPr>
            <w:rStyle w:val="Hyperlink"/>
            <w:noProof/>
          </w:rPr>
          <w:t>4.24</w:t>
        </w:r>
        <w:r>
          <w:rPr>
            <w:rFonts w:eastAsiaTheme="minorEastAsia"/>
            <w:i w:val="0"/>
            <w:iCs w:val="0"/>
            <w:noProof/>
            <w:kern w:val="2"/>
            <w:sz w:val="24"/>
            <w:szCs w:val="24"/>
            <w:lang w:eastAsia="en-IN"/>
            <w14:ligatures w14:val="standardContextual"/>
          </w:rPr>
          <w:tab/>
        </w:r>
        <w:r w:rsidRPr="00D63D84">
          <w:rPr>
            <w:rStyle w:val="Hyperlink"/>
            <w:noProof/>
          </w:rPr>
          <w:t>Security Incidents</w:t>
        </w:r>
        <w:r>
          <w:rPr>
            <w:noProof/>
            <w:webHidden/>
          </w:rPr>
          <w:tab/>
        </w:r>
        <w:r>
          <w:rPr>
            <w:noProof/>
            <w:webHidden/>
          </w:rPr>
          <w:fldChar w:fldCharType="begin"/>
        </w:r>
        <w:r>
          <w:rPr>
            <w:noProof/>
            <w:webHidden/>
          </w:rPr>
          <w:instrText xml:space="preserve"> PAGEREF _Toc205235569 \h </w:instrText>
        </w:r>
        <w:r>
          <w:rPr>
            <w:noProof/>
            <w:webHidden/>
          </w:rPr>
        </w:r>
        <w:r>
          <w:rPr>
            <w:noProof/>
            <w:webHidden/>
          </w:rPr>
          <w:fldChar w:fldCharType="separate"/>
        </w:r>
        <w:r w:rsidR="0029083B">
          <w:rPr>
            <w:noProof/>
            <w:webHidden/>
          </w:rPr>
          <w:t>27</w:t>
        </w:r>
        <w:r>
          <w:rPr>
            <w:noProof/>
            <w:webHidden/>
          </w:rPr>
          <w:fldChar w:fldCharType="end"/>
        </w:r>
      </w:hyperlink>
    </w:p>
    <w:p w14:paraId="0B8D1747" w14:textId="6529C4EA"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570" w:history="1">
        <w:r w:rsidRPr="00D63D84">
          <w:rPr>
            <w:rStyle w:val="Hyperlink"/>
            <w:noProof/>
          </w:rPr>
          <w:t>Vulnerability Assessment and Penetration policy</w:t>
        </w:r>
        <w:r>
          <w:rPr>
            <w:noProof/>
            <w:webHidden/>
          </w:rPr>
          <w:tab/>
        </w:r>
        <w:r>
          <w:rPr>
            <w:noProof/>
            <w:webHidden/>
          </w:rPr>
          <w:fldChar w:fldCharType="begin"/>
        </w:r>
        <w:r>
          <w:rPr>
            <w:noProof/>
            <w:webHidden/>
          </w:rPr>
          <w:instrText xml:space="preserve"> PAGEREF _Toc205235570 \h </w:instrText>
        </w:r>
        <w:r>
          <w:rPr>
            <w:noProof/>
            <w:webHidden/>
          </w:rPr>
        </w:r>
        <w:r>
          <w:rPr>
            <w:noProof/>
            <w:webHidden/>
          </w:rPr>
          <w:fldChar w:fldCharType="separate"/>
        </w:r>
        <w:r w:rsidR="0029083B">
          <w:rPr>
            <w:noProof/>
            <w:webHidden/>
          </w:rPr>
          <w:t>29</w:t>
        </w:r>
        <w:r>
          <w:rPr>
            <w:noProof/>
            <w:webHidden/>
          </w:rPr>
          <w:fldChar w:fldCharType="end"/>
        </w:r>
      </w:hyperlink>
    </w:p>
    <w:p w14:paraId="3EC2AD53" w14:textId="1917EDC3"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571" w:history="1">
        <w:r w:rsidRPr="00D63D84">
          <w:rPr>
            <w:rStyle w:val="Hyperlink"/>
            <w:noProof/>
          </w:rPr>
          <w:t>Acceptable use policy</w:t>
        </w:r>
        <w:r>
          <w:rPr>
            <w:noProof/>
            <w:webHidden/>
          </w:rPr>
          <w:tab/>
        </w:r>
        <w:r>
          <w:rPr>
            <w:noProof/>
            <w:webHidden/>
          </w:rPr>
          <w:fldChar w:fldCharType="begin"/>
        </w:r>
        <w:r>
          <w:rPr>
            <w:noProof/>
            <w:webHidden/>
          </w:rPr>
          <w:instrText xml:space="preserve"> PAGEREF _Toc205235571 \h </w:instrText>
        </w:r>
        <w:r>
          <w:rPr>
            <w:noProof/>
            <w:webHidden/>
          </w:rPr>
        </w:r>
        <w:r>
          <w:rPr>
            <w:noProof/>
            <w:webHidden/>
          </w:rPr>
          <w:fldChar w:fldCharType="separate"/>
        </w:r>
        <w:r w:rsidR="0029083B">
          <w:rPr>
            <w:noProof/>
            <w:webHidden/>
          </w:rPr>
          <w:t>30</w:t>
        </w:r>
        <w:r>
          <w:rPr>
            <w:noProof/>
            <w:webHidden/>
          </w:rPr>
          <w:fldChar w:fldCharType="end"/>
        </w:r>
      </w:hyperlink>
    </w:p>
    <w:p w14:paraId="4D801B46" w14:textId="676214F4"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572" w:history="1">
        <w:r w:rsidRPr="00D63D84">
          <w:rPr>
            <w:rStyle w:val="Hyperlink"/>
            <w:noProof/>
          </w:rPr>
          <w:t>Change Management policy</w:t>
        </w:r>
        <w:r>
          <w:rPr>
            <w:noProof/>
            <w:webHidden/>
          </w:rPr>
          <w:tab/>
        </w:r>
        <w:r>
          <w:rPr>
            <w:noProof/>
            <w:webHidden/>
          </w:rPr>
          <w:fldChar w:fldCharType="begin"/>
        </w:r>
        <w:r>
          <w:rPr>
            <w:noProof/>
            <w:webHidden/>
          </w:rPr>
          <w:instrText xml:space="preserve"> PAGEREF _Toc205235572 \h </w:instrText>
        </w:r>
        <w:r>
          <w:rPr>
            <w:noProof/>
            <w:webHidden/>
          </w:rPr>
        </w:r>
        <w:r>
          <w:rPr>
            <w:noProof/>
            <w:webHidden/>
          </w:rPr>
          <w:fldChar w:fldCharType="separate"/>
        </w:r>
        <w:r w:rsidR="0029083B">
          <w:rPr>
            <w:noProof/>
            <w:webHidden/>
          </w:rPr>
          <w:t>30</w:t>
        </w:r>
        <w:r>
          <w:rPr>
            <w:noProof/>
            <w:webHidden/>
          </w:rPr>
          <w:fldChar w:fldCharType="end"/>
        </w:r>
      </w:hyperlink>
    </w:p>
    <w:p w14:paraId="46A32944" w14:textId="538BAB3C" w:rsidR="00C433C9" w:rsidRDefault="00C433C9">
      <w:pPr>
        <w:pStyle w:val="TOC3"/>
        <w:rPr>
          <w:rFonts w:eastAsiaTheme="minorEastAsia"/>
          <w:i w:val="0"/>
          <w:iCs w:val="0"/>
          <w:noProof/>
          <w:kern w:val="2"/>
          <w:sz w:val="24"/>
          <w:szCs w:val="24"/>
          <w:lang w:eastAsia="en-IN"/>
          <w14:ligatures w14:val="standardContextual"/>
        </w:rPr>
      </w:pPr>
      <w:hyperlink w:anchor="_Toc205235573" w:history="1">
        <w:r w:rsidRPr="00D63D84">
          <w:rPr>
            <w:rStyle w:val="Hyperlink"/>
            <w:noProof/>
          </w:rPr>
          <w:t>4.25</w:t>
        </w:r>
        <w:r>
          <w:rPr>
            <w:rFonts w:eastAsiaTheme="minorEastAsia"/>
            <w:i w:val="0"/>
            <w:iCs w:val="0"/>
            <w:noProof/>
            <w:kern w:val="2"/>
            <w:sz w:val="24"/>
            <w:szCs w:val="24"/>
            <w:lang w:eastAsia="en-IN"/>
            <w14:ligatures w14:val="standardContextual"/>
          </w:rPr>
          <w:tab/>
        </w:r>
        <w:r w:rsidRPr="00D63D84">
          <w:rPr>
            <w:rStyle w:val="Hyperlink"/>
            <w:noProof/>
          </w:rPr>
          <w:t>Definition and Goals</w:t>
        </w:r>
        <w:r>
          <w:rPr>
            <w:noProof/>
            <w:webHidden/>
          </w:rPr>
          <w:tab/>
        </w:r>
        <w:r>
          <w:rPr>
            <w:noProof/>
            <w:webHidden/>
          </w:rPr>
          <w:fldChar w:fldCharType="begin"/>
        </w:r>
        <w:r>
          <w:rPr>
            <w:noProof/>
            <w:webHidden/>
          </w:rPr>
          <w:instrText xml:space="preserve"> PAGEREF _Toc205235573 \h </w:instrText>
        </w:r>
        <w:r>
          <w:rPr>
            <w:noProof/>
            <w:webHidden/>
          </w:rPr>
        </w:r>
        <w:r>
          <w:rPr>
            <w:noProof/>
            <w:webHidden/>
          </w:rPr>
          <w:fldChar w:fldCharType="separate"/>
        </w:r>
        <w:r w:rsidR="0029083B">
          <w:rPr>
            <w:noProof/>
            <w:webHidden/>
          </w:rPr>
          <w:t>30</w:t>
        </w:r>
        <w:r>
          <w:rPr>
            <w:noProof/>
            <w:webHidden/>
          </w:rPr>
          <w:fldChar w:fldCharType="end"/>
        </w:r>
      </w:hyperlink>
    </w:p>
    <w:p w14:paraId="7C72F190" w14:textId="7976AD70" w:rsidR="00C433C9" w:rsidRDefault="00C433C9">
      <w:pPr>
        <w:pStyle w:val="TOC3"/>
        <w:rPr>
          <w:rFonts w:eastAsiaTheme="minorEastAsia"/>
          <w:i w:val="0"/>
          <w:iCs w:val="0"/>
          <w:noProof/>
          <w:kern w:val="2"/>
          <w:sz w:val="24"/>
          <w:szCs w:val="24"/>
          <w:lang w:eastAsia="en-IN"/>
          <w14:ligatures w14:val="standardContextual"/>
        </w:rPr>
      </w:pPr>
      <w:hyperlink w:anchor="_Toc205235574" w:history="1">
        <w:r w:rsidRPr="00D63D84">
          <w:rPr>
            <w:rStyle w:val="Hyperlink"/>
            <w:noProof/>
          </w:rPr>
          <w:t>4.26</w:t>
        </w:r>
        <w:r>
          <w:rPr>
            <w:rFonts w:eastAsiaTheme="minorEastAsia"/>
            <w:i w:val="0"/>
            <w:iCs w:val="0"/>
            <w:noProof/>
            <w:kern w:val="2"/>
            <w:sz w:val="24"/>
            <w:szCs w:val="24"/>
            <w:lang w:eastAsia="en-IN"/>
            <w14:ligatures w14:val="standardContextual"/>
          </w:rPr>
          <w:tab/>
        </w:r>
        <w:r w:rsidRPr="00D63D84">
          <w:rPr>
            <w:rStyle w:val="Hyperlink"/>
            <w:noProof/>
          </w:rPr>
          <w:t>Purpose</w:t>
        </w:r>
        <w:r>
          <w:rPr>
            <w:noProof/>
            <w:webHidden/>
          </w:rPr>
          <w:tab/>
        </w:r>
        <w:r>
          <w:rPr>
            <w:noProof/>
            <w:webHidden/>
          </w:rPr>
          <w:fldChar w:fldCharType="begin"/>
        </w:r>
        <w:r>
          <w:rPr>
            <w:noProof/>
            <w:webHidden/>
          </w:rPr>
          <w:instrText xml:space="preserve"> PAGEREF _Toc205235574 \h </w:instrText>
        </w:r>
        <w:r>
          <w:rPr>
            <w:noProof/>
            <w:webHidden/>
          </w:rPr>
        </w:r>
        <w:r>
          <w:rPr>
            <w:noProof/>
            <w:webHidden/>
          </w:rPr>
          <w:fldChar w:fldCharType="separate"/>
        </w:r>
        <w:r w:rsidR="0029083B">
          <w:rPr>
            <w:noProof/>
            <w:webHidden/>
          </w:rPr>
          <w:t>30</w:t>
        </w:r>
        <w:r>
          <w:rPr>
            <w:noProof/>
            <w:webHidden/>
          </w:rPr>
          <w:fldChar w:fldCharType="end"/>
        </w:r>
      </w:hyperlink>
    </w:p>
    <w:p w14:paraId="60AA15AD" w14:textId="6E164AE7" w:rsidR="00C433C9" w:rsidRDefault="00C433C9">
      <w:pPr>
        <w:pStyle w:val="TOC3"/>
        <w:rPr>
          <w:rFonts w:eastAsiaTheme="minorEastAsia"/>
          <w:i w:val="0"/>
          <w:iCs w:val="0"/>
          <w:noProof/>
          <w:kern w:val="2"/>
          <w:sz w:val="24"/>
          <w:szCs w:val="24"/>
          <w:lang w:eastAsia="en-IN"/>
          <w14:ligatures w14:val="standardContextual"/>
        </w:rPr>
      </w:pPr>
      <w:hyperlink w:anchor="_Toc205235575" w:history="1">
        <w:r w:rsidRPr="00D63D84">
          <w:rPr>
            <w:rStyle w:val="Hyperlink"/>
            <w:noProof/>
          </w:rPr>
          <w:t>4.27</w:t>
        </w:r>
        <w:r>
          <w:rPr>
            <w:rFonts w:eastAsiaTheme="minorEastAsia"/>
            <w:i w:val="0"/>
            <w:iCs w:val="0"/>
            <w:noProof/>
            <w:kern w:val="2"/>
            <w:sz w:val="24"/>
            <w:szCs w:val="24"/>
            <w:lang w:eastAsia="en-IN"/>
            <w14:ligatures w14:val="standardContextual"/>
          </w:rPr>
          <w:tab/>
        </w:r>
        <w:r w:rsidRPr="00D63D84">
          <w:rPr>
            <w:rStyle w:val="Hyperlink"/>
            <w:noProof/>
          </w:rPr>
          <w:t>Change description</w:t>
        </w:r>
        <w:r>
          <w:rPr>
            <w:noProof/>
            <w:webHidden/>
          </w:rPr>
          <w:tab/>
        </w:r>
        <w:r>
          <w:rPr>
            <w:noProof/>
            <w:webHidden/>
          </w:rPr>
          <w:fldChar w:fldCharType="begin"/>
        </w:r>
        <w:r>
          <w:rPr>
            <w:noProof/>
            <w:webHidden/>
          </w:rPr>
          <w:instrText xml:space="preserve"> PAGEREF _Toc205235575 \h </w:instrText>
        </w:r>
        <w:r>
          <w:rPr>
            <w:noProof/>
            <w:webHidden/>
          </w:rPr>
        </w:r>
        <w:r>
          <w:rPr>
            <w:noProof/>
            <w:webHidden/>
          </w:rPr>
          <w:fldChar w:fldCharType="separate"/>
        </w:r>
        <w:r w:rsidR="0029083B">
          <w:rPr>
            <w:noProof/>
            <w:webHidden/>
          </w:rPr>
          <w:t>31</w:t>
        </w:r>
        <w:r>
          <w:rPr>
            <w:noProof/>
            <w:webHidden/>
          </w:rPr>
          <w:fldChar w:fldCharType="end"/>
        </w:r>
      </w:hyperlink>
    </w:p>
    <w:p w14:paraId="780E6B21" w14:textId="2472F3C6" w:rsidR="00C433C9" w:rsidRDefault="00C433C9">
      <w:pPr>
        <w:pStyle w:val="TOC3"/>
        <w:rPr>
          <w:rFonts w:eastAsiaTheme="minorEastAsia"/>
          <w:i w:val="0"/>
          <w:iCs w:val="0"/>
          <w:noProof/>
          <w:kern w:val="2"/>
          <w:sz w:val="24"/>
          <w:szCs w:val="24"/>
          <w:lang w:eastAsia="en-IN"/>
          <w14:ligatures w14:val="standardContextual"/>
        </w:rPr>
      </w:pPr>
      <w:hyperlink w:anchor="_Toc205235576" w:history="1">
        <w:r w:rsidRPr="00D63D84">
          <w:rPr>
            <w:rStyle w:val="Hyperlink"/>
            <w:noProof/>
          </w:rPr>
          <w:t>4.28</w:t>
        </w:r>
        <w:r>
          <w:rPr>
            <w:rFonts w:eastAsiaTheme="minorEastAsia"/>
            <w:i w:val="0"/>
            <w:iCs w:val="0"/>
            <w:noProof/>
            <w:kern w:val="2"/>
            <w:sz w:val="24"/>
            <w:szCs w:val="24"/>
            <w:lang w:eastAsia="en-IN"/>
            <w14:ligatures w14:val="standardContextual"/>
          </w:rPr>
          <w:tab/>
        </w:r>
        <w:r w:rsidRPr="00D63D84">
          <w:rPr>
            <w:rStyle w:val="Hyperlink"/>
            <w:noProof/>
          </w:rPr>
          <w:t>Change Procedure</w:t>
        </w:r>
        <w:r>
          <w:rPr>
            <w:noProof/>
            <w:webHidden/>
          </w:rPr>
          <w:tab/>
        </w:r>
        <w:r>
          <w:rPr>
            <w:noProof/>
            <w:webHidden/>
          </w:rPr>
          <w:fldChar w:fldCharType="begin"/>
        </w:r>
        <w:r>
          <w:rPr>
            <w:noProof/>
            <w:webHidden/>
          </w:rPr>
          <w:instrText xml:space="preserve"> PAGEREF _Toc205235576 \h </w:instrText>
        </w:r>
        <w:r>
          <w:rPr>
            <w:noProof/>
            <w:webHidden/>
          </w:rPr>
        </w:r>
        <w:r>
          <w:rPr>
            <w:noProof/>
            <w:webHidden/>
          </w:rPr>
          <w:fldChar w:fldCharType="separate"/>
        </w:r>
        <w:r w:rsidR="0029083B">
          <w:rPr>
            <w:noProof/>
            <w:webHidden/>
          </w:rPr>
          <w:t>31</w:t>
        </w:r>
        <w:r>
          <w:rPr>
            <w:noProof/>
            <w:webHidden/>
          </w:rPr>
          <w:fldChar w:fldCharType="end"/>
        </w:r>
      </w:hyperlink>
    </w:p>
    <w:p w14:paraId="5C30D6A9" w14:textId="11AF16FE" w:rsidR="00C433C9" w:rsidRDefault="00C433C9">
      <w:pPr>
        <w:pStyle w:val="TOC3"/>
        <w:rPr>
          <w:rFonts w:eastAsiaTheme="minorEastAsia"/>
          <w:i w:val="0"/>
          <w:iCs w:val="0"/>
          <w:noProof/>
          <w:kern w:val="2"/>
          <w:sz w:val="24"/>
          <w:szCs w:val="24"/>
          <w:lang w:eastAsia="en-IN"/>
          <w14:ligatures w14:val="standardContextual"/>
        </w:rPr>
      </w:pPr>
      <w:hyperlink w:anchor="_Toc205235577" w:history="1">
        <w:r w:rsidRPr="00D63D84">
          <w:rPr>
            <w:rStyle w:val="Hyperlink"/>
            <w:noProof/>
          </w:rPr>
          <w:t>4.29</w:t>
        </w:r>
        <w:r>
          <w:rPr>
            <w:rFonts w:eastAsiaTheme="minorEastAsia"/>
            <w:i w:val="0"/>
            <w:iCs w:val="0"/>
            <w:noProof/>
            <w:kern w:val="2"/>
            <w:sz w:val="24"/>
            <w:szCs w:val="24"/>
            <w:lang w:eastAsia="en-IN"/>
            <w14:ligatures w14:val="standardContextual"/>
          </w:rPr>
          <w:tab/>
        </w:r>
        <w:r w:rsidRPr="00D63D84">
          <w:rPr>
            <w:rStyle w:val="Hyperlink"/>
            <w:noProof/>
          </w:rPr>
          <w:t>Change management process flow chart</w:t>
        </w:r>
        <w:r>
          <w:rPr>
            <w:noProof/>
            <w:webHidden/>
          </w:rPr>
          <w:tab/>
        </w:r>
        <w:r>
          <w:rPr>
            <w:noProof/>
            <w:webHidden/>
          </w:rPr>
          <w:fldChar w:fldCharType="begin"/>
        </w:r>
        <w:r>
          <w:rPr>
            <w:noProof/>
            <w:webHidden/>
          </w:rPr>
          <w:instrText xml:space="preserve"> PAGEREF _Toc205235577 \h </w:instrText>
        </w:r>
        <w:r>
          <w:rPr>
            <w:noProof/>
            <w:webHidden/>
          </w:rPr>
        </w:r>
        <w:r>
          <w:rPr>
            <w:noProof/>
            <w:webHidden/>
          </w:rPr>
          <w:fldChar w:fldCharType="separate"/>
        </w:r>
        <w:r w:rsidR="0029083B">
          <w:rPr>
            <w:noProof/>
            <w:webHidden/>
          </w:rPr>
          <w:t>31</w:t>
        </w:r>
        <w:r>
          <w:rPr>
            <w:noProof/>
            <w:webHidden/>
          </w:rPr>
          <w:fldChar w:fldCharType="end"/>
        </w:r>
      </w:hyperlink>
    </w:p>
    <w:p w14:paraId="58A7ED08" w14:textId="15DB0D92"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578" w:history="1">
        <w:r w:rsidRPr="00D63D84">
          <w:rPr>
            <w:rStyle w:val="Hyperlink"/>
            <w:noProof/>
          </w:rPr>
          <w:t>Data Policy</w:t>
        </w:r>
        <w:r>
          <w:rPr>
            <w:noProof/>
            <w:webHidden/>
          </w:rPr>
          <w:tab/>
        </w:r>
        <w:r>
          <w:rPr>
            <w:noProof/>
            <w:webHidden/>
          </w:rPr>
          <w:fldChar w:fldCharType="begin"/>
        </w:r>
        <w:r>
          <w:rPr>
            <w:noProof/>
            <w:webHidden/>
          </w:rPr>
          <w:instrText xml:space="preserve"> PAGEREF _Toc205235578 \h </w:instrText>
        </w:r>
        <w:r>
          <w:rPr>
            <w:noProof/>
            <w:webHidden/>
          </w:rPr>
        </w:r>
        <w:r>
          <w:rPr>
            <w:noProof/>
            <w:webHidden/>
          </w:rPr>
          <w:fldChar w:fldCharType="separate"/>
        </w:r>
        <w:r w:rsidR="0029083B">
          <w:rPr>
            <w:noProof/>
            <w:webHidden/>
          </w:rPr>
          <w:t>32</w:t>
        </w:r>
        <w:r>
          <w:rPr>
            <w:noProof/>
            <w:webHidden/>
          </w:rPr>
          <w:fldChar w:fldCharType="end"/>
        </w:r>
      </w:hyperlink>
    </w:p>
    <w:p w14:paraId="3D3D2B5E" w14:textId="2EF09F19" w:rsidR="00C433C9" w:rsidRDefault="00C433C9">
      <w:pPr>
        <w:pStyle w:val="TOC3"/>
        <w:rPr>
          <w:rFonts w:eastAsiaTheme="minorEastAsia"/>
          <w:i w:val="0"/>
          <w:iCs w:val="0"/>
          <w:noProof/>
          <w:kern w:val="2"/>
          <w:sz w:val="24"/>
          <w:szCs w:val="24"/>
          <w:lang w:eastAsia="en-IN"/>
          <w14:ligatures w14:val="standardContextual"/>
        </w:rPr>
      </w:pPr>
      <w:hyperlink w:anchor="_Toc205235579" w:history="1">
        <w:r w:rsidRPr="00D63D84">
          <w:rPr>
            <w:rStyle w:val="Hyperlink"/>
            <w:noProof/>
          </w:rPr>
          <w:t>4.30</w:t>
        </w:r>
        <w:r>
          <w:rPr>
            <w:rFonts w:eastAsiaTheme="minorEastAsia"/>
            <w:i w:val="0"/>
            <w:iCs w:val="0"/>
            <w:noProof/>
            <w:kern w:val="2"/>
            <w:sz w:val="24"/>
            <w:szCs w:val="24"/>
            <w:lang w:eastAsia="en-IN"/>
            <w14:ligatures w14:val="standardContextual"/>
          </w:rPr>
          <w:tab/>
        </w:r>
        <w:r w:rsidRPr="00D63D84">
          <w:rPr>
            <w:rStyle w:val="Hyperlink"/>
            <w:noProof/>
          </w:rPr>
          <w:t>Overview</w:t>
        </w:r>
        <w:r>
          <w:rPr>
            <w:noProof/>
            <w:webHidden/>
          </w:rPr>
          <w:tab/>
        </w:r>
        <w:r>
          <w:rPr>
            <w:noProof/>
            <w:webHidden/>
          </w:rPr>
          <w:fldChar w:fldCharType="begin"/>
        </w:r>
        <w:r>
          <w:rPr>
            <w:noProof/>
            <w:webHidden/>
          </w:rPr>
          <w:instrText xml:space="preserve"> PAGEREF _Toc205235579 \h </w:instrText>
        </w:r>
        <w:r>
          <w:rPr>
            <w:noProof/>
            <w:webHidden/>
          </w:rPr>
        </w:r>
        <w:r>
          <w:rPr>
            <w:noProof/>
            <w:webHidden/>
          </w:rPr>
          <w:fldChar w:fldCharType="separate"/>
        </w:r>
        <w:r w:rsidR="0029083B">
          <w:rPr>
            <w:noProof/>
            <w:webHidden/>
          </w:rPr>
          <w:t>32</w:t>
        </w:r>
        <w:r>
          <w:rPr>
            <w:noProof/>
            <w:webHidden/>
          </w:rPr>
          <w:fldChar w:fldCharType="end"/>
        </w:r>
      </w:hyperlink>
    </w:p>
    <w:p w14:paraId="6EB5785B" w14:textId="06C12DCD" w:rsidR="00C433C9" w:rsidRDefault="00C433C9">
      <w:pPr>
        <w:pStyle w:val="TOC3"/>
        <w:rPr>
          <w:rFonts w:eastAsiaTheme="minorEastAsia"/>
          <w:i w:val="0"/>
          <w:iCs w:val="0"/>
          <w:noProof/>
          <w:kern w:val="2"/>
          <w:sz w:val="24"/>
          <w:szCs w:val="24"/>
          <w:lang w:eastAsia="en-IN"/>
          <w14:ligatures w14:val="standardContextual"/>
        </w:rPr>
      </w:pPr>
      <w:hyperlink w:anchor="_Toc205235580" w:history="1">
        <w:r w:rsidRPr="00D63D84">
          <w:rPr>
            <w:rStyle w:val="Hyperlink"/>
            <w:noProof/>
          </w:rPr>
          <w:t>4.31</w:t>
        </w:r>
        <w:r>
          <w:rPr>
            <w:rFonts w:eastAsiaTheme="minorEastAsia"/>
            <w:i w:val="0"/>
            <w:iCs w:val="0"/>
            <w:noProof/>
            <w:kern w:val="2"/>
            <w:sz w:val="24"/>
            <w:szCs w:val="24"/>
            <w:lang w:eastAsia="en-IN"/>
            <w14:ligatures w14:val="standardContextual"/>
          </w:rPr>
          <w:tab/>
        </w:r>
        <w:r w:rsidRPr="00D63D84">
          <w:rPr>
            <w:rStyle w:val="Hyperlink"/>
            <w:noProof/>
          </w:rPr>
          <w:t>Scope</w:t>
        </w:r>
        <w:r>
          <w:rPr>
            <w:noProof/>
            <w:webHidden/>
          </w:rPr>
          <w:tab/>
        </w:r>
        <w:r>
          <w:rPr>
            <w:noProof/>
            <w:webHidden/>
          </w:rPr>
          <w:fldChar w:fldCharType="begin"/>
        </w:r>
        <w:r>
          <w:rPr>
            <w:noProof/>
            <w:webHidden/>
          </w:rPr>
          <w:instrText xml:space="preserve"> PAGEREF _Toc205235580 \h </w:instrText>
        </w:r>
        <w:r>
          <w:rPr>
            <w:noProof/>
            <w:webHidden/>
          </w:rPr>
        </w:r>
        <w:r>
          <w:rPr>
            <w:noProof/>
            <w:webHidden/>
          </w:rPr>
          <w:fldChar w:fldCharType="separate"/>
        </w:r>
        <w:r w:rsidR="0029083B">
          <w:rPr>
            <w:noProof/>
            <w:webHidden/>
          </w:rPr>
          <w:t>32</w:t>
        </w:r>
        <w:r>
          <w:rPr>
            <w:noProof/>
            <w:webHidden/>
          </w:rPr>
          <w:fldChar w:fldCharType="end"/>
        </w:r>
      </w:hyperlink>
    </w:p>
    <w:p w14:paraId="42D738A3" w14:textId="696E1F14" w:rsidR="00C433C9" w:rsidRDefault="00C433C9">
      <w:pPr>
        <w:pStyle w:val="TOC3"/>
        <w:rPr>
          <w:rFonts w:eastAsiaTheme="minorEastAsia"/>
          <w:i w:val="0"/>
          <w:iCs w:val="0"/>
          <w:noProof/>
          <w:kern w:val="2"/>
          <w:sz w:val="24"/>
          <w:szCs w:val="24"/>
          <w:lang w:eastAsia="en-IN"/>
          <w14:ligatures w14:val="standardContextual"/>
        </w:rPr>
      </w:pPr>
      <w:hyperlink w:anchor="_Toc205235581" w:history="1">
        <w:r w:rsidRPr="00D63D84">
          <w:rPr>
            <w:rStyle w:val="Hyperlink"/>
            <w:noProof/>
          </w:rPr>
          <w:t>4.32</w:t>
        </w:r>
        <w:r>
          <w:rPr>
            <w:rFonts w:eastAsiaTheme="minorEastAsia"/>
            <w:i w:val="0"/>
            <w:iCs w:val="0"/>
            <w:noProof/>
            <w:kern w:val="2"/>
            <w:sz w:val="24"/>
            <w:szCs w:val="24"/>
            <w:lang w:eastAsia="en-IN"/>
            <w14:ligatures w14:val="standardContextual"/>
          </w:rPr>
          <w:tab/>
        </w:r>
        <w:r w:rsidRPr="00D63D84">
          <w:rPr>
            <w:rStyle w:val="Hyperlink"/>
            <w:noProof/>
          </w:rPr>
          <w:t xml:space="preserve">Customer Data Protection </w:t>
        </w:r>
        <w:r>
          <w:rPr>
            <w:noProof/>
            <w:webHidden/>
          </w:rPr>
          <w:tab/>
        </w:r>
        <w:r>
          <w:rPr>
            <w:noProof/>
            <w:webHidden/>
          </w:rPr>
          <w:fldChar w:fldCharType="begin"/>
        </w:r>
        <w:r>
          <w:rPr>
            <w:noProof/>
            <w:webHidden/>
          </w:rPr>
          <w:instrText xml:space="preserve"> PAGEREF _Toc205235581 \h </w:instrText>
        </w:r>
        <w:r>
          <w:rPr>
            <w:noProof/>
            <w:webHidden/>
          </w:rPr>
        </w:r>
        <w:r>
          <w:rPr>
            <w:noProof/>
            <w:webHidden/>
          </w:rPr>
          <w:fldChar w:fldCharType="separate"/>
        </w:r>
        <w:r w:rsidR="0029083B">
          <w:rPr>
            <w:noProof/>
            <w:webHidden/>
          </w:rPr>
          <w:t>32</w:t>
        </w:r>
        <w:r>
          <w:rPr>
            <w:noProof/>
            <w:webHidden/>
          </w:rPr>
          <w:fldChar w:fldCharType="end"/>
        </w:r>
      </w:hyperlink>
    </w:p>
    <w:p w14:paraId="55A4AF89" w14:textId="029544A0" w:rsidR="00C433C9" w:rsidRDefault="00C433C9">
      <w:pPr>
        <w:pStyle w:val="TOC3"/>
        <w:rPr>
          <w:rFonts w:eastAsiaTheme="minorEastAsia"/>
          <w:i w:val="0"/>
          <w:iCs w:val="0"/>
          <w:noProof/>
          <w:kern w:val="2"/>
          <w:sz w:val="24"/>
          <w:szCs w:val="24"/>
          <w:lang w:eastAsia="en-IN"/>
          <w14:ligatures w14:val="standardContextual"/>
        </w:rPr>
      </w:pPr>
      <w:hyperlink w:anchor="_Toc205235582" w:history="1">
        <w:r w:rsidRPr="00D63D84">
          <w:rPr>
            <w:rStyle w:val="Hyperlink"/>
            <w:noProof/>
          </w:rPr>
          <w:t>4.33</w:t>
        </w:r>
        <w:r>
          <w:rPr>
            <w:rFonts w:eastAsiaTheme="minorEastAsia"/>
            <w:i w:val="0"/>
            <w:iCs w:val="0"/>
            <w:noProof/>
            <w:kern w:val="2"/>
            <w:sz w:val="24"/>
            <w:szCs w:val="24"/>
            <w:lang w:eastAsia="en-IN"/>
            <w14:ligatures w14:val="standardContextual"/>
          </w:rPr>
          <w:tab/>
        </w:r>
        <w:r w:rsidRPr="00D63D84">
          <w:rPr>
            <w:rStyle w:val="Hyperlink"/>
            <w:noProof/>
          </w:rPr>
          <w:t>Proprietary Information and Credit Card Data</w:t>
        </w:r>
        <w:r>
          <w:rPr>
            <w:noProof/>
            <w:webHidden/>
          </w:rPr>
          <w:tab/>
        </w:r>
        <w:r>
          <w:rPr>
            <w:noProof/>
            <w:webHidden/>
          </w:rPr>
          <w:fldChar w:fldCharType="begin"/>
        </w:r>
        <w:r>
          <w:rPr>
            <w:noProof/>
            <w:webHidden/>
          </w:rPr>
          <w:instrText xml:space="preserve"> PAGEREF _Toc205235582 \h </w:instrText>
        </w:r>
        <w:r>
          <w:rPr>
            <w:noProof/>
            <w:webHidden/>
          </w:rPr>
        </w:r>
        <w:r>
          <w:rPr>
            <w:noProof/>
            <w:webHidden/>
          </w:rPr>
          <w:fldChar w:fldCharType="separate"/>
        </w:r>
        <w:r w:rsidR="0029083B">
          <w:rPr>
            <w:noProof/>
            <w:webHidden/>
          </w:rPr>
          <w:t>33</w:t>
        </w:r>
        <w:r>
          <w:rPr>
            <w:noProof/>
            <w:webHidden/>
          </w:rPr>
          <w:fldChar w:fldCharType="end"/>
        </w:r>
      </w:hyperlink>
    </w:p>
    <w:p w14:paraId="29EF114F" w14:textId="61B029EB" w:rsidR="00C433C9" w:rsidRDefault="00C433C9">
      <w:pPr>
        <w:pStyle w:val="TOC3"/>
        <w:rPr>
          <w:rFonts w:eastAsiaTheme="minorEastAsia"/>
          <w:i w:val="0"/>
          <w:iCs w:val="0"/>
          <w:noProof/>
          <w:kern w:val="2"/>
          <w:sz w:val="24"/>
          <w:szCs w:val="24"/>
          <w:lang w:eastAsia="en-IN"/>
          <w14:ligatures w14:val="standardContextual"/>
        </w:rPr>
      </w:pPr>
      <w:hyperlink w:anchor="_Toc205235583" w:history="1">
        <w:r w:rsidRPr="00D63D84">
          <w:rPr>
            <w:rStyle w:val="Hyperlink"/>
            <w:noProof/>
          </w:rPr>
          <w:t>4.34</w:t>
        </w:r>
        <w:r>
          <w:rPr>
            <w:rFonts w:eastAsiaTheme="minorEastAsia"/>
            <w:i w:val="0"/>
            <w:iCs w:val="0"/>
            <w:noProof/>
            <w:kern w:val="2"/>
            <w:sz w:val="24"/>
            <w:szCs w:val="24"/>
            <w:lang w:eastAsia="en-IN"/>
            <w14:ligatures w14:val="standardContextual"/>
          </w:rPr>
          <w:tab/>
        </w:r>
        <w:r w:rsidRPr="00D63D84">
          <w:rPr>
            <w:rStyle w:val="Hyperlink"/>
            <w:noProof/>
          </w:rPr>
          <w:t>Data Backups and Restores</w:t>
        </w:r>
        <w:r>
          <w:rPr>
            <w:noProof/>
            <w:webHidden/>
          </w:rPr>
          <w:tab/>
        </w:r>
        <w:r>
          <w:rPr>
            <w:noProof/>
            <w:webHidden/>
          </w:rPr>
          <w:fldChar w:fldCharType="begin"/>
        </w:r>
        <w:r>
          <w:rPr>
            <w:noProof/>
            <w:webHidden/>
          </w:rPr>
          <w:instrText xml:space="preserve"> PAGEREF _Toc205235583 \h </w:instrText>
        </w:r>
        <w:r>
          <w:rPr>
            <w:noProof/>
            <w:webHidden/>
          </w:rPr>
        </w:r>
        <w:r>
          <w:rPr>
            <w:noProof/>
            <w:webHidden/>
          </w:rPr>
          <w:fldChar w:fldCharType="separate"/>
        </w:r>
        <w:r w:rsidR="0029083B">
          <w:rPr>
            <w:noProof/>
            <w:webHidden/>
          </w:rPr>
          <w:t>33</w:t>
        </w:r>
        <w:r>
          <w:rPr>
            <w:noProof/>
            <w:webHidden/>
          </w:rPr>
          <w:fldChar w:fldCharType="end"/>
        </w:r>
      </w:hyperlink>
    </w:p>
    <w:p w14:paraId="5377C4D0" w14:textId="770DC2A1" w:rsidR="00C433C9" w:rsidRDefault="00C433C9">
      <w:pPr>
        <w:pStyle w:val="TOC3"/>
        <w:rPr>
          <w:rFonts w:eastAsiaTheme="minorEastAsia"/>
          <w:i w:val="0"/>
          <w:iCs w:val="0"/>
          <w:noProof/>
          <w:kern w:val="2"/>
          <w:sz w:val="24"/>
          <w:szCs w:val="24"/>
          <w:lang w:eastAsia="en-IN"/>
          <w14:ligatures w14:val="standardContextual"/>
        </w:rPr>
      </w:pPr>
      <w:hyperlink w:anchor="_Toc205235584" w:history="1">
        <w:r w:rsidRPr="00D63D84">
          <w:rPr>
            <w:rStyle w:val="Hyperlink"/>
            <w:noProof/>
          </w:rPr>
          <w:t>4.35</w:t>
        </w:r>
        <w:r>
          <w:rPr>
            <w:rFonts w:eastAsiaTheme="minorEastAsia"/>
            <w:i w:val="0"/>
            <w:iCs w:val="0"/>
            <w:noProof/>
            <w:kern w:val="2"/>
            <w:sz w:val="24"/>
            <w:szCs w:val="24"/>
            <w:lang w:eastAsia="en-IN"/>
            <w14:ligatures w14:val="standardContextual"/>
          </w:rPr>
          <w:tab/>
        </w:r>
        <w:r w:rsidRPr="00D63D84">
          <w:rPr>
            <w:rStyle w:val="Hyperlink"/>
            <w:noProof/>
          </w:rPr>
          <w:t xml:space="preserve">Data Classification Policy </w:t>
        </w:r>
        <w:r>
          <w:rPr>
            <w:noProof/>
            <w:webHidden/>
          </w:rPr>
          <w:tab/>
        </w:r>
        <w:r>
          <w:rPr>
            <w:noProof/>
            <w:webHidden/>
          </w:rPr>
          <w:fldChar w:fldCharType="begin"/>
        </w:r>
        <w:r>
          <w:rPr>
            <w:noProof/>
            <w:webHidden/>
          </w:rPr>
          <w:instrText xml:space="preserve"> PAGEREF _Toc205235584 \h </w:instrText>
        </w:r>
        <w:r>
          <w:rPr>
            <w:noProof/>
            <w:webHidden/>
          </w:rPr>
        </w:r>
        <w:r>
          <w:rPr>
            <w:noProof/>
            <w:webHidden/>
          </w:rPr>
          <w:fldChar w:fldCharType="separate"/>
        </w:r>
        <w:r w:rsidR="0029083B">
          <w:rPr>
            <w:noProof/>
            <w:webHidden/>
          </w:rPr>
          <w:t>34</w:t>
        </w:r>
        <w:r>
          <w:rPr>
            <w:noProof/>
            <w:webHidden/>
          </w:rPr>
          <w:fldChar w:fldCharType="end"/>
        </w:r>
      </w:hyperlink>
    </w:p>
    <w:p w14:paraId="34C6337C" w14:textId="5B1D8207" w:rsidR="00C433C9" w:rsidRDefault="00C433C9">
      <w:pPr>
        <w:pStyle w:val="TOC3"/>
        <w:rPr>
          <w:rFonts w:eastAsiaTheme="minorEastAsia"/>
          <w:i w:val="0"/>
          <w:iCs w:val="0"/>
          <w:noProof/>
          <w:kern w:val="2"/>
          <w:sz w:val="24"/>
          <w:szCs w:val="24"/>
          <w:lang w:eastAsia="en-IN"/>
          <w14:ligatures w14:val="standardContextual"/>
        </w:rPr>
      </w:pPr>
      <w:hyperlink w:anchor="_Toc205235585" w:history="1">
        <w:r w:rsidRPr="00D63D84">
          <w:rPr>
            <w:rStyle w:val="Hyperlink"/>
            <w:noProof/>
          </w:rPr>
          <w:t>4.36</w:t>
        </w:r>
        <w:r>
          <w:rPr>
            <w:rFonts w:eastAsiaTheme="minorEastAsia"/>
            <w:i w:val="0"/>
            <w:iCs w:val="0"/>
            <w:noProof/>
            <w:kern w:val="2"/>
            <w:sz w:val="24"/>
            <w:szCs w:val="24"/>
            <w:lang w:eastAsia="en-IN"/>
            <w14:ligatures w14:val="standardContextual"/>
          </w:rPr>
          <w:tab/>
        </w:r>
        <w:r w:rsidRPr="00D63D84">
          <w:rPr>
            <w:rStyle w:val="Hyperlink"/>
            <w:noProof/>
          </w:rPr>
          <w:t>Data protection policies</w:t>
        </w:r>
        <w:r>
          <w:rPr>
            <w:noProof/>
            <w:webHidden/>
          </w:rPr>
          <w:tab/>
        </w:r>
        <w:r>
          <w:rPr>
            <w:noProof/>
            <w:webHidden/>
          </w:rPr>
          <w:fldChar w:fldCharType="begin"/>
        </w:r>
        <w:r>
          <w:rPr>
            <w:noProof/>
            <w:webHidden/>
          </w:rPr>
          <w:instrText xml:space="preserve"> PAGEREF _Toc205235585 \h </w:instrText>
        </w:r>
        <w:r>
          <w:rPr>
            <w:noProof/>
            <w:webHidden/>
          </w:rPr>
        </w:r>
        <w:r>
          <w:rPr>
            <w:noProof/>
            <w:webHidden/>
          </w:rPr>
          <w:fldChar w:fldCharType="separate"/>
        </w:r>
        <w:r w:rsidR="0029083B">
          <w:rPr>
            <w:noProof/>
            <w:webHidden/>
          </w:rPr>
          <w:t>35</w:t>
        </w:r>
        <w:r>
          <w:rPr>
            <w:noProof/>
            <w:webHidden/>
          </w:rPr>
          <w:fldChar w:fldCharType="end"/>
        </w:r>
      </w:hyperlink>
    </w:p>
    <w:p w14:paraId="32B1E04F" w14:textId="535F5F85" w:rsidR="00C433C9" w:rsidRDefault="00C433C9">
      <w:pPr>
        <w:pStyle w:val="TOC3"/>
        <w:rPr>
          <w:rFonts w:eastAsiaTheme="minorEastAsia"/>
          <w:i w:val="0"/>
          <w:iCs w:val="0"/>
          <w:noProof/>
          <w:kern w:val="2"/>
          <w:sz w:val="24"/>
          <w:szCs w:val="24"/>
          <w:lang w:eastAsia="en-IN"/>
          <w14:ligatures w14:val="standardContextual"/>
        </w:rPr>
      </w:pPr>
      <w:hyperlink w:anchor="_Toc205235586" w:history="1">
        <w:r w:rsidRPr="00D63D84">
          <w:rPr>
            <w:rStyle w:val="Hyperlink"/>
            <w:noProof/>
          </w:rPr>
          <w:t>4.37</w:t>
        </w:r>
        <w:r>
          <w:rPr>
            <w:rFonts w:eastAsiaTheme="minorEastAsia"/>
            <w:i w:val="0"/>
            <w:iCs w:val="0"/>
            <w:noProof/>
            <w:kern w:val="2"/>
            <w:sz w:val="24"/>
            <w:szCs w:val="24"/>
            <w:lang w:eastAsia="en-IN"/>
            <w14:ligatures w14:val="standardContextual"/>
          </w:rPr>
          <w:tab/>
        </w:r>
        <w:r w:rsidRPr="00D63D84">
          <w:rPr>
            <w:rStyle w:val="Hyperlink"/>
            <w:noProof/>
          </w:rPr>
          <w:t>Data Retention policy</w:t>
        </w:r>
        <w:r>
          <w:rPr>
            <w:noProof/>
            <w:webHidden/>
          </w:rPr>
          <w:tab/>
        </w:r>
        <w:r>
          <w:rPr>
            <w:noProof/>
            <w:webHidden/>
          </w:rPr>
          <w:fldChar w:fldCharType="begin"/>
        </w:r>
        <w:r>
          <w:rPr>
            <w:noProof/>
            <w:webHidden/>
          </w:rPr>
          <w:instrText xml:space="preserve"> PAGEREF _Toc205235586 \h </w:instrText>
        </w:r>
        <w:r>
          <w:rPr>
            <w:noProof/>
            <w:webHidden/>
          </w:rPr>
        </w:r>
        <w:r>
          <w:rPr>
            <w:noProof/>
            <w:webHidden/>
          </w:rPr>
          <w:fldChar w:fldCharType="separate"/>
        </w:r>
        <w:r w:rsidR="0029083B">
          <w:rPr>
            <w:noProof/>
            <w:webHidden/>
          </w:rPr>
          <w:t>35</w:t>
        </w:r>
        <w:r>
          <w:rPr>
            <w:noProof/>
            <w:webHidden/>
          </w:rPr>
          <w:fldChar w:fldCharType="end"/>
        </w:r>
      </w:hyperlink>
    </w:p>
    <w:p w14:paraId="6CF6FC61" w14:textId="13683270"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587" w:history="1">
        <w:r w:rsidRPr="00D63D84">
          <w:rPr>
            <w:rStyle w:val="Hyperlink"/>
            <w:noProof/>
          </w:rPr>
          <w:t>Customer Support</w:t>
        </w:r>
        <w:r>
          <w:rPr>
            <w:noProof/>
            <w:webHidden/>
          </w:rPr>
          <w:tab/>
        </w:r>
        <w:r>
          <w:rPr>
            <w:noProof/>
            <w:webHidden/>
          </w:rPr>
          <w:fldChar w:fldCharType="begin"/>
        </w:r>
        <w:r>
          <w:rPr>
            <w:noProof/>
            <w:webHidden/>
          </w:rPr>
          <w:instrText xml:space="preserve"> PAGEREF _Toc205235587 \h </w:instrText>
        </w:r>
        <w:r>
          <w:rPr>
            <w:noProof/>
            <w:webHidden/>
          </w:rPr>
        </w:r>
        <w:r>
          <w:rPr>
            <w:noProof/>
            <w:webHidden/>
          </w:rPr>
          <w:fldChar w:fldCharType="separate"/>
        </w:r>
        <w:r w:rsidR="0029083B">
          <w:rPr>
            <w:noProof/>
            <w:webHidden/>
          </w:rPr>
          <w:t>36</w:t>
        </w:r>
        <w:r>
          <w:rPr>
            <w:noProof/>
            <w:webHidden/>
          </w:rPr>
          <w:fldChar w:fldCharType="end"/>
        </w:r>
      </w:hyperlink>
    </w:p>
    <w:p w14:paraId="5A3D1298" w14:textId="50CA1E50"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588" w:history="1">
        <w:r w:rsidRPr="00D63D84">
          <w:rPr>
            <w:rStyle w:val="Hyperlink"/>
            <w:noProof/>
          </w:rPr>
          <w:t>Contingency Planning &amp; Business Continuity</w:t>
        </w:r>
        <w:r>
          <w:rPr>
            <w:noProof/>
            <w:webHidden/>
          </w:rPr>
          <w:tab/>
        </w:r>
        <w:r>
          <w:rPr>
            <w:noProof/>
            <w:webHidden/>
          </w:rPr>
          <w:fldChar w:fldCharType="begin"/>
        </w:r>
        <w:r>
          <w:rPr>
            <w:noProof/>
            <w:webHidden/>
          </w:rPr>
          <w:instrText xml:space="preserve"> PAGEREF _Toc205235588 \h </w:instrText>
        </w:r>
        <w:r>
          <w:rPr>
            <w:noProof/>
            <w:webHidden/>
          </w:rPr>
        </w:r>
        <w:r>
          <w:rPr>
            <w:noProof/>
            <w:webHidden/>
          </w:rPr>
          <w:fldChar w:fldCharType="separate"/>
        </w:r>
        <w:r w:rsidR="0029083B">
          <w:rPr>
            <w:noProof/>
            <w:webHidden/>
          </w:rPr>
          <w:t>36</w:t>
        </w:r>
        <w:r>
          <w:rPr>
            <w:noProof/>
            <w:webHidden/>
          </w:rPr>
          <w:fldChar w:fldCharType="end"/>
        </w:r>
      </w:hyperlink>
    </w:p>
    <w:p w14:paraId="73FF26B6" w14:textId="2B666060"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589" w:history="1">
        <w:r w:rsidRPr="00D63D84">
          <w:rPr>
            <w:rStyle w:val="Hyperlink"/>
            <w:noProof/>
          </w:rPr>
          <w:t>Netradyne Audit/Assessment Policy</w:t>
        </w:r>
        <w:r>
          <w:rPr>
            <w:noProof/>
            <w:webHidden/>
          </w:rPr>
          <w:tab/>
        </w:r>
        <w:r>
          <w:rPr>
            <w:noProof/>
            <w:webHidden/>
          </w:rPr>
          <w:fldChar w:fldCharType="begin"/>
        </w:r>
        <w:r>
          <w:rPr>
            <w:noProof/>
            <w:webHidden/>
          </w:rPr>
          <w:instrText xml:space="preserve"> PAGEREF _Toc205235589 \h </w:instrText>
        </w:r>
        <w:r>
          <w:rPr>
            <w:noProof/>
            <w:webHidden/>
          </w:rPr>
        </w:r>
        <w:r>
          <w:rPr>
            <w:noProof/>
            <w:webHidden/>
          </w:rPr>
          <w:fldChar w:fldCharType="separate"/>
        </w:r>
        <w:r w:rsidR="0029083B">
          <w:rPr>
            <w:noProof/>
            <w:webHidden/>
          </w:rPr>
          <w:t>36</w:t>
        </w:r>
        <w:r>
          <w:rPr>
            <w:noProof/>
            <w:webHidden/>
          </w:rPr>
          <w:fldChar w:fldCharType="end"/>
        </w:r>
      </w:hyperlink>
    </w:p>
    <w:p w14:paraId="1E7CF7A0" w14:textId="4702AC7B" w:rsidR="00C433C9" w:rsidRDefault="00C433C9">
      <w:pPr>
        <w:pStyle w:val="TOC3"/>
        <w:rPr>
          <w:rFonts w:eastAsiaTheme="minorEastAsia"/>
          <w:i w:val="0"/>
          <w:iCs w:val="0"/>
          <w:noProof/>
          <w:kern w:val="2"/>
          <w:sz w:val="24"/>
          <w:szCs w:val="24"/>
          <w:lang w:eastAsia="en-IN"/>
          <w14:ligatures w14:val="standardContextual"/>
        </w:rPr>
      </w:pPr>
      <w:hyperlink w:anchor="_Toc205235590" w:history="1">
        <w:r w:rsidRPr="00D63D84">
          <w:rPr>
            <w:rStyle w:val="Hyperlink"/>
            <w:noProof/>
          </w:rPr>
          <w:t>4.38</w:t>
        </w:r>
        <w:r>
          <w:rPr>
            <w:rFonts w:eastAsiaTheme="minorEastAsia"/>
            <w:i w:val="0"/>
            <w:iCs w:val="0"/>
            <w:noProof/>
            <w:kern w:val="2"/>
            <w:sz w:val="24"/>
            <w:szCs w:val="24"/>
            <w:lang w:eastAsia="en-IN"/>
            <w14:ligatures w14:val="standardContextual"/>
          </w:rPr>
          <w:tab/>
        </w:r>
        <w:r w:rsidRPr="00D63D84">
          <w:rPr>
            <w:rStyle w:val="Hyperlink"/>
            <w:noProof/>
          </w:rPr>
          <w:t>Internal Audit/Assessment Policy</w:t>
        </w:r>
        <w:r>
          <w:rPr>
            <w:noProof/>
            <w:webHidden/>
          </w:rPr>
          <w:tab/>
        </w:r>
        <w:r>
          <w:rPr>
            <w:noProof/>
            <w:webHidden/>
          </w:rPr>
          <w:fldChar w:fldCharType="begin"/>
        </w:r>
        <w:r>
          <w:rPr>
            <w:noProof/>
            <w:webHidden/>
          </w:rPr>
          <w:instrText xml:space="preserve"> PAGEREF _Toc205235590 \h </w:instrText>
        </w:r>
        <w:r>
          <w:rPr>
            <w:noProof/>
            <w:webHidden/>
          </w:rPr>
        </w:r>
        <w:r>
          <w:rPr>
            <w:noProof/>
            <w:webHidden/>
          </w:rPr>
          <w:fldChar w:fldCharType="separate"/>
        </w:r>
        <w:r w:rsidR="0029083B">
          <w:rPr>
            <w:noProof/>
            <w:webHidden/>
          </w:rPr>
          <w:t>36</w:t>
        </w:r>
        <w:r>
          <w:rPr>
            <w:noProof/>
            <w:webHidden/>
          </w:rPr>
          <w:fldChar w:fldCharType="end"/>
        </w:r>
      </w:hyperlink>
    </w:p>
    <w:p w14:paraId="3B3470FE" w14:textId="27D01F87" w:rsidR="00C433C9" w:rsidRDefault="00C433C9">
      <w:pPr>
        <w:pStyle w:val="TOC3"/>
        <w:rPr>
          <w:rFonts w:eastAsiaTheme="minorEastAsia"/>
          <w:i w:val="0"/>
          <w:iCs w:val="0"/>
          <w:noProof/>
          <w:kern w:val="2"/>
          <w:sz w:val="24"/>
          <w:szCs w:val="24"/>
          <w:lang w:eastAsia="en-IN"/>
          <w14:ligatures w14:val="standardContextual"/>
        </w:rPr>
      </w:pPr>
      <w:hyperlink w:anchor="_Toc205235591" w:history="1">
        <w:r w:rsidRPr="00D63D84">
          <w:rPr>
            <w:rStyle w:val="Hyperlink"/>
            <w:noProof/>
          </w:rPr>
          <w:t>4.39</w:t>
        </w:r>
        <w:r>
          <w:rPr>
            <w:rFonts w:eastAsiaTheme="minorEastAsia"/>
            <w:i w:val="0"/>
            <w:iCs w:val="0"/>
            <w:noProof/>
            <w:kern w:val="2"/>
            <w:sz w:val="24"/>
            <w:szCs w:val="24"/>
            <w:lang w:eastAsia="en-IN"/>
            <w14:ligatures w14:val="standardContextual"/>
          </w:rPr>
          <w:tab/>
        </w:r>
        <w:r w:rsidRPr="00D63D84">
          <w:rPr>
            <w:rStyle w:val="Hyperlink"/>
            <w:noProof/>
          </w:rPr>
          <w:t>External Independent Audit/Assessment Policy</w:t>
        </w:r>
        <w:r>
          <w:rPr>
            <w:noProof/>
            <w:webHidden/>
          </w:rPr>
          <w:tab/>
        </w:r>
        <w:r>
          <w:rPr>
            <w:noProof/>
            <w:webHidden/>
          </w:rPr>
          <w:fldChar w:fldCharType="begin"/>
        </w:r>
        <w:r>
          <w:rPr>
            <w:noProof/>
            <w:webHidden/>
          </w:rPr>
          <w:instrText xml:space="preserve"> PAGEREF _Toc205235591 \h </w:instrText>
        </w:r>
        <w:r>
          <w:rPr>
            <w:noProof/>
            <w:webHidden/>
          </w:rPr>
        </w:r>
        <w:r>
          <w:rPr>
            <w:noProof/>
            <w:webHidden/>
          </w:rPr>
          <w:fldChar w:fldCharType="separate"/>
        </w:r>
        <w:r w:rsidR="0029083B">
          <w:rPr>
            <w:noProof/>
            <w:webHidden/>
          </w:rPr>
          <w:t>37</w:t>
        </w:r>
        <w:r>
          <w:rPr>
            <w:noProof/>
            <w:webHidden/>
          </w:rPr>
          <w:fldChar w:fldCharType="end"/>
        </w:r>
      </w:hyperlink>
    </w:p>
    <w:p w14:paraId="65DF9F21" w14:textId="655A3A1B"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592" w:history="1">
        <w:r w:rsidRPr="00D63D84">
          <w:rPr>
            <w:rStyle w:val="Hyperlink"/>
            <w:noProof/>
          </w:rPr>
          <w:t>Access Privilege review policy</w:t>
        </w:r>
        <w:r>
          <w:rPr>
            <w:noProof/>
            <w:webHidden/>
          </w:rPr>
          <w:tab/>
        </w:r>
        <w:r>
          <w:rPr>
            <w:noProof/>
            <w:webHidden/>
          </w:rPr>
          <w:fldChar w:fldCharType="begin"/>
        </w:r>
        <w:r>
          <w:rPr>
            <w:noProof/>
            <w:webHidden/>
          </w:rPr>
          <w:instrText xml:space="preserve"> PAGEREF _Toc205235592 \h </w:instrText>
        </w:r>
        <w:r>
          <w:rPr>
            <w:noProof/>
            <w:webHidden/>
          </w:rPr>
        </w:r>
        <w:r>
          <w:rPr>
            <w:noProof/>
            <w:webHidden/>
          </w:rPr>
          <w:fldChar w:fldCharType="separate"/>
        </w:r>
        <w:r w:rsidR="0029083B">
          <w:rPr>
            <w:noProof/>
            <w:webHidden/>
          </w:rPr>
          <w:t>37</w:t>
        </w:r>
        <w:r>
          <w:rPr>
            <w:noProof/>
            <w:webHidden/>
          </w:rPr>
          <w:fldChar w:fldCharType="end"/>
        </w:r>
      </w:hyperlink>
    </w:p>
    <w:p w14:paraId="4EE8B38B" w14:textId="6AB0D8CD" w:rsidR="00C433C9" w:rsidRDefault="00C433C9">
      <w:pPr>
        <w:pStyle w:val="TOC3"/>
        <w:rPr>
          <w:rFonts w:eastAsiaTheme="minorEastAsia"/>
          <w:i w:val="0"/>
          <w:iCs w:val="0"/>
          <w:noProof/>
          <w:kern w:val="2"/>
          <w:sz w:val="24"/>
          <w:szCs w:val="24"/>
          <w:lang w:eastAsia="en-IN"/>
          <w14:ligatures w14:val="standardContextual"/>
        </w:rPr>
      </w:pPr>
      <w:hyperlink w:anchor="_Toc205235593" w:history="1">
        <w:r w:rsidRPr="00D63D84">
          <w:rPr>
            <w:rStyle w:val="Hyperlink"/>
            <w:noProof/>
          </w:rPr>
          <w:t>4.40</w:t>
        </w:r>
        <w:r>
          <w:rPr>
            <w:rFonts w:eastAsiaTheme="minorEastAsia"/>
            <w:i w:val="0"/>
            <w:iCs w:val="0"/>
            <w:noProof/>
            <w:kern w:val="2"/>
            <w:sz w:val="24"/>
            <w:szCs w:val="24"/>
            <w:lang w:eastAsia="en-IN"/>
            <w14:ligatures w14:val="standardContextual"/>
          </w:rPr>
          <w:tab/>
        </w:r>
        <w:r w:rsidRPr="00D63D84">
          <w:rPr>
            <w:rStyle w:val="Hyperlink"/>
            <w:noProof/>
          </w:rPr>
          <w:t>Separation of Duties</w:t>
        </w:r>
        <w:r>
          <w:rPr>
            <w:noProof/>
            <w:webHidden/>
          </w:rPr>
          <w:tab/>
        </w:r>
        <w:r>
          <w:rPr>
            <w:noProof/>
            <w:webHidden/>
          </w:rPr>
          <w:fldChar w:fldCharType="begin"/>
        </w:r>
        <w:r>
          <w:rPr>
            <w:noProof/>
            <w:webHidden/>
          </w:rPr>
          <w:instrText xml:space="preserve"> PAGEREF _Toc205235593 \h </w:instrText>
        </w:r>
        <w:r>
          <w:rPr>
            <w:noProof/>
            <w:webHidden/>
          </w:rPr>
        </w:r>
        <w:r>
          <w:rPr>
            <w:noProof/>
            <w:webHidden/>
          </w:rPr>
          <w:fldChar w:fldCharType="separate"/>
        </w:r>
        <w:r w:rsidR="0029083B">
          <w:rPr>
            <w:noProof/>
            <w:webHidden/>
          </w:rPr>
          <w:t>37</w:t>
        </w:r>
        <w:r>
          <w:rPr>
            <w:noProof/>
            <w:webHidden/>
          </w:rPr>
          <w:fldChar w:fldCharType="end"/>
        </w:r>
      </w:hyperlink>
    </w:p>
    <w:p w14:paraId="503CAD51" w14:textId="6F3DA179" w:rsidR="00C433C9" w:rsidRDefault="00C433C9">
      <w:pPr>
        <w:pStyle w:val="TOC3"/>
        <w:rPr>
          <w:rFonts w:eastAsiaTheme="minorEastAsia"/>
          <w:i w:val="0"/>
          <w:iCs w:val="0"/>
          <w:noProof/>
          <w:kern w:val="2"/>
          <w:sz w:val="24"/>
          <w:szCs w:val="24"/>
          <w:lang w:eastAsia="en-IN"/>
          <w14:ligatures w14:val="standardContextual"/>
        </w:rPr>
      </w:pPr>
      <w:hyperlink w:anchor="_Toc205235594" w:history="1">
        <w:r w:rsidRPr="00D63D84">
          <w:rPr>
            <w:rStyle w:val="Hyperlink"/>
            <w:noProof/>
          </w:rPr>
          <w:t>4.41</w:t>
        </w:r>
        <w:r>
          <w:rPr>
            <w:rFonts w:eastAsiaTheme="minorEastAsia"/>
            <w:i w:val="0"/>
            <w:iCs w:val="0"/>
            <w:noProof/>
            <w:kern w:val="2"/>
            <w:sz w:val="24"/>
            <w:szCs w:val="24"/>
            <w:lang w:eastAsia="en-IN"/>
            <w14:ligatures w14:val="standardContextual"/>
          </w:rPr>
          <w:tab/>
        </w:r>
        <w:r w:rsidRPr="00D63D84">
          <w:rPr>
            <w:rStyle w:val="Hyperlink"/>
            <w:noProof/>
          </w:rPr>
          <w:t>Least Privilege</w:t>
        </w:r>
        <w:r>
          <w:rPr>
            <w:noProof/>
            <w:webHidden/>
          </w:rPr>
          <w:tab/>
        </w:r>
        <w:r>
          <w:rPr>
            <w:noProof/>
            <w:webHidden/>
          </w:rPr>
          <w:fldChar w:fldCharType="begin"/>
        </w:r>
        <w:r>
          <w:rPr>
            <w:noProof/>
            <w:webHidden/>
          </w:rPr>
          <w:instrText xml:space="preserve"> PAGEREF _Toc205235594 \h </w:instrText>
        </w:r>
        <w:r>
          <w:rPr>
            <w:noProof/>
            <w:webHidden/>
          </w:rPr>
        </w:r>
        <w:r>
          <w:rPr>
            <w:noProof/>
            <w:webHidden/>
          </w:rPr>
          <w:fldChar w:fldCharType="separate"/>
        </w:r>
        <w:r w:rsidR="0029083B">
          <w:rPr>
            <w:noProof/>
            <w:webHidden/>
          </w:rPr>
          <w:t>38</w:t>
        </w:r>
        <w:r>
          <w:rPr>
            <w:noProof/>
            <w:webHidden/>
          </w:rPr>
          <w:fldChar w:fldCharType="end"/>
        </w:r>
      </w:hyperlink>
    </w:p>
    <w:p w14:paraId="42D1E3C1" w14:textId="06BAE72B" w:rsidR="00C433C9" w:rsidRDefault="00C433C9">
      <w:pPr>
        <w:pStyle w:val="TOC3"/>
        <w:rPr>
          <w:rFonts w:eastAsiaTheme="minorEastAsia"/>
          <w:i w:val="0"/>
          <w:iCs w:val="0"/>
          <w:noProof/>
          <w:kern w:val="2"/>
          <w:sz w:val="24"/>
          <w:szCs w:val="24"/>
          <w:lang w:eastAsia="en-IN"/>
          <w14:ligatures w14:val="standardContextual"/>
        </w:rPr>
      </w:pPr>
      <w:hyperlink w:anchor="_Toc205235595" w:history="1">
        <w:r w:rsidRPr="00D63D84">
          <w:rPr>
            <w:rStyle w:val="Hyperlink"/>
            <w:noProof/>
          </w:rPr>
          <w:t>4.42</w:t>
        </w:r>
        <w:r>
          <w:rPr>
            <w:rFonts w:eastAsiaTheme="minorEastAsia"/>
            <w:i w:val="0"/>
            <w:iCs w:val="0"/>
            <w:noProof/>
            <w:kern w:val="2"/>
            <w:sz w:val="24"/>
            <w:szCs w:val="24"/>
            <w:lang w:eastAsia="en-IN"/>
            <w14:ligatures w14:val="standardContextual"/>
          </w:rPr>
          <w:tab/>
        </w:r>
        <w:r w:rsidRPr="00D63D84">
          <w:rPr>
            <w:rStyle w:val="Hyperlink"/>
            <w:noProof/>
          </w:rPr>
          <w:t>Individual Accountability</w:t>
        </w:r>
        <w:r>
          <w:rPr>
            <w:noProof/>
            <w:webHidden/>
          </w:rPr>
          <w:tab/>
        </w:r>
        <w:r>
          <w:rPr>
            <w:noProof/>
            <w:webHidden/>
          </w:rPr>
          <w:fldChar w:fldCharType="begin"/>
        </w:r>
        <w:r>
          <w:rPr>
            <w:noProof/>
            <w:webHidden/>
          </w:rPr>
          <w:instrText xml:space="preserve"> PAGEREF _Toc205235595 \h </w:instrText>
        </w:r>
        <w:r>
          <w:rPr>
            <w:noProof/>
            <w:webHidden/>
          </w:rPr>
        </w:r>
        <w:r>
          <w:rPr>
            <w:noProof/>
            <w:webHidden/>
          </w:rPr>
          <w:fldChar w:fldCharType="separate"/>
        </w:r>
        <w:r w:rsidR="0029083B">
          <w:rPr>
            <w:noProof/>
            <w:webHidden/>
          </w:rPr>
          <w:t>38</w:t>
        </w:r>
        <w:r>
          <w:rPr>
            <w:noProof/>
            <w:webHidden/>
          </w:rPr>
          <w:fldChar w:fldCharType="end"/>
        </w:r>
      </w:hyperlink>
    </w:p>
    <w:p w14:paraId="091B291A" w14:textId="66B381EA" w:rsidR="00C433C9" w:rsidRDefault="00C433C9">
      <w:pPr>
        <w:pStyle w:val="TOC3"/>
        <w:rPr>
          <w:rFonts w:eastAsiaTheme="minorEastAsia"/>
          <w:i w:val="0"/>
          <w:iCs w:val="0"/>
          <w:noProof/>
          <w:kern w:val="2"/>
          <w:sz w:val="24"/>
          <w:szCs w:val="24"/>
          <w:lang w:eastAsia="en-IN"/>
          <w14:ligatures w14:val="standardContextual"/>
        </w:rPr>
      </w:pPr>
      <w:hyperlink w:anchor="_Toc205235596" w:history="1">
        <w:r w:rsidRPr="00D63D84">
          <w:rPr>
            <w:rStyle w:val="Hyperlink"/>
            <w:noProof/>
          </w:rPr>
          <w:t>4.43</w:t>
        </w:r>
        <w:r>
          <w:rPr>
            <w:rFonts w:eastAsiaTheme="minorEastAsia"/>
            <w:i w:val="0"/>
            <w:iCs w:val="0"/>
            <w:noProof/>
            <w:kern w:val="2"/>
            <w:sz w:val="24"/>
            <w:szCs w:val="24"/>
            <w:lang w:eastAsia="en-IN"/>
            <w14:ligatures w14:val="standardContextual"/>
          </w:rPr>
          <w:tab/>
        </w:r>
        <w:r w:rsidRPr="00D63D84">
          <w:rPr>
            <w:rStyle w:val="Hyperlink"/>
            <w:noProof/>
          </w:rPr>
          <w:t>Application Access</w:t>
        </w:r>
        <w:r>
          <w:rPr>
            <w:noProof/>
            <w:webHidden/>
          </w:rPr>
          <w:tab/>
        </w:r>
        <w:r>
          <w:rPr>
            <w:noProof/>
            <w:webHidden/>
          </w:rPr>
          <w:fldChar w:fldCharType="begin"/>
        </w:r>
        <w:r>
          <w:rPr>
            <w:noProof/>
            <w:webHidden/>
          </w:rPr>
          <w:instrText xml:space="preserve"> PAGEREF _Toc205235596 \h </w:instrText>
        </w:r>
        <w:r>
          <w:rPr>
            <w:noProof/>
            <w:webHidden/>
          </w:rPr>
        </w:r>
        <w:r>
          <w:rPr>
            <w:noProof/>
            <w:webHidden/>
          </w:rPr>
          <w:fldChar w:fldCharType="separate"/>
        </w:r>
        <w:r w:rsidR="0029083B">
          <w:rPr>
            <w:noProof/>
            <w:webHidden/>
          </w:rPr>
          <w:t>38</w:t>
        </w:r>
        <w:r>
          <w:rPr>
            <w:noProof/>
            <w:webHidden/>
          </w:rPr>
          <w:fldChar w:fldCharType="end"/>
        </w:r>
      </w:hyperlink>
    </w:p>
    <w:p w14:paraId="72047095" w14:textId="05FC4244" w:rsidR="00C433C9" w:rsidRDefault="00C433C9">
      <w:pPr>
        <w:pStyle w:val="TOC3"/>
        <w:rPr>
          <w:rFonts w:eastAsiaTheme="minorEastAsia"/>
          <w:i w:val="0"/>
          <w:iCs w:val="0"/>
          <w:noProof/>
          <w:kern w:val="2"/>
          <w:sz w:val="24"/>
          <w:szCs w:val="24"/>
          <w:lang w:eastAsia="en-IN"/>
          <w14:ligatures w14:val="standardContextual"/>
        </w:rPr>
      </w:pPr>
      <w:hyperlink w:anchor="_Toc205235597" w:history="1">
        <w:r w:rsidRPr="00D63D84">
          <w:rPr>
            <w:rStyle w:val="Hyperlink"/>
            <w:noProof/>
          </w:rPr>
          <w:t>4.44</w:t>
        </w:r>
        <w:r>
          <w:rPr>
            <w:rFonts w:eastAsiaTheme="minorEastAsia"/>
            <w:i w:val="0"/>
            <w:iCs w:val="0"/>
            <w:noProof/>
            <w:kern w:val="2"/>
            <w:sz w:val="24"/>
            <w:szCs w:val="24"/>
            <w:lang w:eastAsia="en-IN"/>
            <w14:ligatures w14:val="standardContextual"/>
          </w:rPr>
          <w:tab/>
        </w:r>
        <w:r w:rsidRPr="00D63D84">
          <w:rPr>
            <w:rStyle w:val="Hyperlink"/>
            <w:noProof/>
          </w:rPr>
          <w:t>Corporate System Access</w:t>
        </w:r>
        <w:r>
          <w:rPr>
            <w:noProof/>
            <w:webHidden/>
          </w:rPr>
          <w:tab/>
        </w:r>
        <w:r>
          <w:rPr>
            <w:noProof/>
            <w:webHidden/>
          </w:rPr>
          <w:fldChar w:fldCharType="begin"/>
        </w:r>
        <w:r>
          <w:rPr>
            <w:noProof/>
            <w:webHidden/>
          </w:rPr>
          <w:instrText xml:space="preserve"> PAGEREF _Toc205235597 \h </w:instrText>
        </w:r>
        <w:r>
          <w:rPr>
            <w:noProof/>
            <w:webHidden/>
          </w:rPr>
        </w:r>
        <w:r>
          <w:rPr>
            <w:noProof/>
            <w:webHidden/>
          </w:rPr>
          <w:fldChar w:fldCharType="separate"/>
        </w:r>
        <w:r w:rsidR="0029083B">
          <w:rPr>
            <w:noProof/>
            <w:webHidden/>
          </w:rPr>
          <w:t>38</w:t>
        </w:r>
        <w:r>
          <w:rPr>
            <w:noProof/>
            <w:webHidden/>
          </w:rPr>
          <w:fldChar w:fldCharType="end"/>
        </w:r>
      </w:hyperlink>
    </w:p>
    <w:p w14:paraId="2F5FEF6D" w14:textId="08A9DDFF" w:rsidR="00C433C9" w:rsidRDefault="00C433C9">
      <w:pPr>
        <w:pStyle w:val="TOC3"/>
        <w:rPr>
          <w:rFonts w:eastAsiaTheme="minorEastAsia"/>
          <w:i w:val="0"/>
          <w:iCs w:val="0"/>
          <w:noProof/>
          <w:kern w:val="2"/>
          <w:sz w:val="24"/>
          <w:szCs w:val="24"/>
          <w:lang w:eastAsia="en-IN"/>
          <w14:ligatures w14:val="standardContextual"/>
        </w:rPr>
      </w:pPr>
      <w:hyperlink w:anchor="_Toc205235598" w:history="1">
        <w:r w:rsidRPr="00D63D84">
          <w:rPr>
            <w:rStyle w:val="Hyperlink"/>
            <w:noProof/>
          </w:rPr>
          <w:t>4.45</w:t>
        </w:r>
        <w:r>
          <w:rPr>
            <w:rFonts w:eastAsiaTheme="minorEastAsia"/>
            <w:i w:val="0"/>
            <w:iCs w:val="0"/>
            <w:noProof/>
            <w:kern w:val="2"/>
            <w:sz w:val="24"/>
            <w:szCs w:val="24"/>
            <w:lang w:eastAsia="en-IN"/>
            <w14:ligatures w14:val="standardContextual"/>
          </w:rPr>
          <w:tab/>
        </w:r>
        <w:r w:rsidRPr="00D63D84">
          <w:rPr>
            <w:rStyle w:val="Hyperlink"/>
            <w:noProof/>
          </w:rPr>
          <w:t>Logical Access Control</w:t>
        </w:r>
        <w:r>
          <w:rPr>
            <w:noProof/>
            <w:webHidden/>
          </w:rPr>
          <w:tab/>
        </w:r>
        <w:r>
          <w:rPr>
            <w:noProof/>
            <w:webHidden/>
          </w:rPr>
          <w:fldChar w:fldCharType="begin"/>
        </w:r>
        <w:r>
          <w:rPr>
            <w:noProof/>
            <w:webHidden/>
          </w:rPr>
          <w:instrText xml:space="preserve"> PAGEREF _Toc205235598 \h </w:instrText>
        </w:r>
        <w:r>
          <w:rPr>
            <w:noProof/>
            <w:webHidden/>
          </w:rPr>
        </w:r>
        <w:r>
          <w:rPr>
            <w:noProof/>
            <w:webHidden/>
          </w:rPr>
          <w:fldChar w:fldCharType="separate"/>
        </w:r>
        <w:r w:rsidR="0029083B">
          <w:rPr>
            <w:noProof/>
            <w:webHidden/>
          </w:rPr>
          <w:t>38</w:t>
        </w:r>
        <w:r>
          <w:rPr>
            <w:noProof/>
            <w:webHidden/>
          </w:rPr>
          <w:fldChar w:fldCharType="end"/>
        </w:r>
      </w:hyperlink>
    </w:p>
    <w:p w14:paraId="0E7106A3" w14:textId="225B2227"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599" w:history="1">
        <w:r w:rsidRPr="00D63D84">
          <w:rPr>
            <w:rStyle w:val="Hyperlink"/>
            <w:noProof/>
          </w:rPr>
          <w:t>Third Party Service Providers and Vendors</w:t>
        </w:r>
        <w:r>
          <w:rPr>
            <w:noProof/>
            <w:webHidden/>
          </w:rPr>
          <w:tab/>
        </w:r>
        <w:r>
          <w:rPr>
            <w:noProof/>
            <w:webHidden/>
          </w:rPr>
          <w:fldChar w:fldCharType="begin"/>
        </w:r>
        <w:r>
          <w:rPr>
            <w:noProof/>
            <w:webHidden/>
          </w:rPr>
          <w:instrText xml:space="preserve"> PAGEREF _Toc205235599 \h </w:instrText>
        </w:r>
        <w:r>
          <w:rPr>
            <w:noProof/>
            <w:webHidden/>
          </w:rPr>
        </w:r>
        <w:r>
          <w:rPr>
            <w:noProof/>
            <w:webHidden/>
          </w:rPr>
          <w:fldChar w:fldCharType="separate"/>
        </w:r>
        <w:r w:rsidR="0029083B">
          <w:rPr>
            <w:noProof/>
            <w:webHidden/>
          </w:rPr>
          <w:t>38</w:t>
        </w:r>
        <w:r>
          <w:rPr>
            <w:noProof/>
            <w:webHidden/>
          </w:rPr>
          <w:fldChar w:fldCharType="end"/>
        </w:r>
      </w:hyperlink>
    </w:p>
    <w:p w14:paraId="21184D1F" w14:textId="5187B879" w:rsidR="00C433C9" w:rsidRDefault="00C433C9">
      <w:pPr>
        <w:pStyle w:val="TOC3"/>
        <w:rPr>
          <w:rFonts w:eastAsiaTheme="minorEastAsia"/>
          <w:i w:val="0"/>
          <w:iCs w:val="0"/>
          <w:noProof/>
          <w:kern w:val="2"/>
          <w:sz w:val="24"/>
          <w:szCs w:val="24"/>
          <w:lang w:eastAsia="en-IN"/>
          <w14:ligatures w14:val="standardContextual"/>
        </w:rPr>
      </w:pPr>
      <w:hyperlink w:anchor="_Toc205235600" w:history="1">
        <w:r w:rsidRPr="00D63D84">
          <w:rPr>
            <w:rStyle w:val="Hyperlink"/>
            <w:noProof/>
          </w:rPr>
          <w:t>4.46</w:t>
        </w:r>
        <w:r>
          <w:rPr>
            <w:rFonts w:eastAsiaTheme="minorEastAsia"/>
            <w:i w:val="0"/>
            <w:iCs w:val="0"/>
            <w:noProof/>
            <w:kern w:val="2"/>
            <w:sz w:val="24"/>
            <w:szCs w:val="24"/>
            <w:lang w:eastAsia="en-IN"/>
            <w14:ligatures w14:val="standardContextual"/>
          </w:rPr>
          <w:tab/>
        </w:r>
        <w:r w:rsidRPr="00D63D84">
          <w:rPr>
            <w:rStyle w:val="Hyperlink"/>
            <w:noProof/>
          </w:rPr>
          <w:t>Third Party Service Provider review</w:t>
        </w:r>
        <w:r>
          <w:rPr>
            <w:noProof/>
            <w:webHidden/>
          </w:rPr>
          <w:tab/>
        </w:r>
        <w:r>
          <w:rPr>
            <w:noProof/>
            <w:webHidden/>
          </w:rPr>
          <w:fldChar w:fldCharType="begin"/>
        </w:r>
        <w:r>
          <w:rPr>
            <w:noProof/>
            <w:webHidden/>
          </w:rPr>
          <w:instrText xml:space="preserve"> PAGEREF _Toc205235600 \h </w:instrText>
        </w:r>
        <w:r>
          <w:rPr>
            <w:noProof/>
            <w:webHidden/>
          </w:rPr>
        </w:r>
        <w:r>
          <w:rPr>
            <w:noProof/>
            <w:webHidden/>
          </w:rPr>
          <w:fldChar w:fldCharType="separate"/>
        </w:r>
        <w:r w:rsidR="0029083B">
          <w:rPr>
            <w:noProof/>
            <w:webHidden/>
          </w:rPr>
          <w:t>39</w:t>
        </w:r>
        <w:r>
          <w:rPr>
            <w:noProof/>
            <w:webHidden/>
          </w:rPr>
          <w:fldChar w:fldCharType="end"/>
        </w:r>
      </w:hyperlink>
    </w:p>
    <w:p w14:paraId="3C5350B0" w14:textId="1040A651" w:rsidR="00C433C9" w:rsidRDefault="00C433C9">
      <w:pPr>
        <w:pStyle w:val="TOC3"/>
        <w:rPr>
          <w:rFonts w:eastAsiaTheme="minorEastAsia"/>
          <w:i w:val="0"/>
          <w:iCs w:val="0"/>
          <w:noProof/>
          <w:kern w:val="2"/>
          <w:sz w:val="24"/>
          <w:szCs w:val="24"/>
          <w:lang w:eastAsia="en-IN"/>
          <w14:ligatures w14:val="standardContextual"/>
        </w:rPr>
      </w:pPr>
      <w:hyperlink w:anchor="_Toc205235601" w:history="1">
        <w:r w:rsidRPr="00D63D84">
          <w:rPr>
            <w:rStyle w:val="Hyperlink"/>
            <w:noProof/>
          </w:rPr>
          <w:t>4.47</w:t>
        </w:r>
        <w:r>
          <w:rPr>
            <w:rFonts w:eastAsiaTheme="minorEastAsia"/>
            <w:i w:val="0"/>
            <w:iCs w:val="0"/>
            <w:noProof/>
            <w:kern w:val="2"/>
            <w:sz w:val="24"/>
            <w:szCs w:val="24"/>
            <w:lang w:eastAsia="en-IN"/>
            <w14:ligatures w14:val="standardContextual"/>
          </w:rPr>
          <w:tab/>
        </w:r>
        <w:r w:rsidRPr="00D63D84">
          <w:rPr>
            <w:rStyle w:val="Hyperlink"/>
            <w:noProof/>
          </w:rPr>
          <w:t>Risk Assessment &amp; Recommendations:</w:t>
        </w:r>
        <w:r>
          <w:rPr>
            <w:noProof/>
            <w:webHidden/>
          </w:rPr>
          <w:tab/>
        </w:r>
        <w:r>
          <w:rPr>
            <w:noProof/>
            <w:webHidden/>
          </w:rPr>
          <w:fldChar w:fldCharType="begin"/>
        </w:r>
        <w:r>
          <w:rPr>
            <w:noProof/>
            <w:webHidden/>
          </w:rPr>
          <w:instrText xml:space="preserve"> PAGEREF _Toc205235601 \h </w:instrText>
        </w:r>
        <w:r>
          <w:rPr>
            <w:noProof/>
            <w:webHidden/>
          </w:rPr>
        </w:r>
        <w:r>
          <w:rPr>
            <w:noProof/>
            <w:webHidden/>
          </w:rPr>
          <w:fldChar w:fldCharType="separate"/>
        </w:r>
        <w:r w:rsidR="0029083B">
          <w:rPr>
            <w:noProof/>
            <w:webHidden/>
          </w:rPr>
          <w:t>39</w:t>
        </w:r>
        <w:r>
          <w:rPr>
            <w:noProof/>
            <w:webHidden/>
          </w:rPr>
          <w:fldChar w:fldCharType="end"/>
        </w:r>
      </w:hyperlink>
    </w:p>
    <w:p w14:paraId="634B5324" w14:textId="788917C3" w:rsidR="00C433C9" w:rsidRDefault="00C433C9">
      <w:pPr>
        <w:pStyle w:val="TOC3"/>
        <w:rPr>
          <w:rFonts w:eastAsiaTheme="minorEastAsia"/>
          <w:i w:val="0"/>
          <w:iCs w:val="0"/>
          <w:noProof/>
          <w:kern w:val="2"/>
          <w:sz w:val="24"/>
          <w:szCs w:val="24"/>
          <w:lang w:eastAsia="en-IN"/>
          <w14:ligatures w14:val="standardContextual"/>
        </w:rPr>
      </w:pPr>
      <w:hyperlink w:anchor="_Toc205235602" w:history="1">
        <w:r w:rsidRPr="00D63D84">
          <w:rPr>
            <w:rStyle w:val="Hyperlink"/>
            <w:noProof/>
          </w:rPr>
          <w:t>4.48</w:t>
        </w:r>
        <w:r>
          <w:rPr>
            <w:rFonts w:eastAsiaTheme="minorEastAsia"/>
            <w:i w:val="0"/>
            <w:iCs w:val="0"/>
            <w:noProof/>
            <w:kern w:val="2"/>
            <w:sz w:val="24"/>
            <w:szCs w:val="24"/>
            <w:lang w:eastAsia="en-IN"/>
            <w14:ligatures w14:val="standardContextual"/>
          </w:rPr>
          <w:tab/>
        </w:r>
        <w:r w:rsidRPr="00D63D84">
          <w:rPr>
            <w:rStyle w:val="Hyperlink"/>
            <w:noProof/>
          </w:rPr>
          <w:t>How to initiate a TPRM Assessment Request</w:t>
        </w:r>
        <w:r>
          <w:rPr>
            <w:noProof/>
            <w:webHidden/>
          </w:rPr>
          <w:tab/>
        </w:r>
        <w:r>
          <w:rPr>
            <w:noProof/>
            <w:webHidden/>
          </w:rPr>
          <w:fldChar w:fldCharType="begin"/>
        </w:r>
        <w:r>
          <w:rPr>
            <w:noProof/>
            <w:webHidden/>
          </w:rPr>
          <w:instrText xml:space="preserve"> PAGEREF _Toc205235602 \h </w:instrText>
        </w:r>
        <w:r>
          <w:rPr>
            <w:noProof/>
            <w:webHidden/>
          </w:rPr>
        </w:r>
        <w:r>
          <w:rPr>
            <w:noProof/>
            <w:webHidden/>
          </w:rPr>
          <w:fldChar w:fldCharType="separate"/>
        </w:r>
        <w:r w:rsidR="0029083B">
          <w:rPr>
            <w:noProof/>
            <w:webHidden/>
          </w:rPr>
          <w:t>40</w:t>
        </w:r>
        <w:r>
          <w:rPr>
            <w:noProof/>
            <w:webHidden/>
          </w:rPr>
          <w:fldChar w:fldCharType="end"/>
        </w:r>
      </w:hyperlink>
    </w:p>
    <w:p w14:paraId="5BC178CC" w14:textId="3F038C8E" w:rsidR="00C433C9" w:rsidRDefault="00C433C9">
      <w:pPr>
        <w:pStyle w:val="TOC3"/>
        <w:rPr>
          <w:rFonts w:eastAsiaTheme="minorEastAsia"/>
          <w:i w:val="0"/>
          <w:iCs w:val="0"/>
          <w:noProof/>
          <w:kern w:val="2"/>
          <w:sz w:val="24"/>
          <w:szCs w:val="24"/>
          <w:lang w:eastAsia="en-IN"/>
          <w14:ligatures w14:val="standardContextual"/>
        </w:rPr>
      </w:pPr>
      <w:hyperlink w:anchor="_Toc205235603" w:history="1">
        <w:r w:rsidRPr="00D63D84">
          <w:rPr>
            <w:rStyle w:val="Hyperlink"/>
            <w:noProof/>
          </w:rPr>
          <w:t>4.49</w:t>
        </w:r>
        <w:r>
          <w:rPr>
            <w:rFonts w:eastAsiaTheme="minorEastAsia"/>
            <w:i w:val="0"/>
            <w:iCs w:val="0"/>
            <w:noProof/>
            <w:kern w:val="2"/>
            <w:sz w:val="24"/>
            <w:szCs w:val="24"/>
            <w:lang w:eastAsia="en-IN"/>
            <w14:ligatures w14:val="standardContextual"/>
          </w:rPr>
          <w:tab/>
        </w:r>
        <w:r w:rsidRPr="00D63D84">
          <w:rPr>
            <w:rStyle w:val="Hyperlink"/>
            <w:noProof/>
          </w:rPr>
          <w:t>How to initiate a Detailed TPRM Assessment Request</w:t>
        </w:r>
        <w:r>
          <w:rPr>
            <w:noProof/>
            <w:webHidden/>
          </w:rPr>
          <w:tab/>
        </w:r>
        <w:r>
          <w:rPr>
            <w:noProof/>
            <w:webHidden/>
          </w:rPr>
          <w:fldChar w:fldCharType="begin"/>
        </w:r>
        <w:r>
          <w:rPr>
            <w:noProof/>
            <w:webHidden/>
          </w:rPr>
          <w:instrText xml:space="preserve"> PAGEREF _Toc205235603 \h </w:instrText>
        </w:r>
        <w:r>
          <w:rPr>
            <w:noProof/>
            <w:webHidden/>
          </w:rPr>
        </w:r>
        <w:r>
          <w:rPr>
            <w:noProof/>
            <w:webHidden/>
          </w:rPr>
          <w:fldChar w:fldCharType="separate"/>
        </w:r>
        <w:r w:rsidR="0029083B">
          <w:rPr>
            <w:noProof/>
            <w:webHidden/>
          </w:rPr>
          <w:t>42</w:t>
        </w:r>
        <w:r>
          <w:rPr>
            <w:noProof/>
            <w:webHidden/>
          </w:rPr>
          <w:fldChar w:fldCharType="end"/>
        </w:r>
      </w:hyperlink>
    </w:p>
    <w:p w14:paraId="28441974" w14:textId="14546759" w:rsidR="00C433C9" w:rsidRDefault="00C433C9">
      <w:pPr>
        <w:pStyle w:val="TOC3"/>
        <w:rPr>
          <w:rFonts w:eastAsiaTheme="minorEastAsia"/>
          <w:i w:val="0"/>
          <w:iCs w:val="0"/>
          <w:noProof/>
          <w:kern w:val="2"/>
          <w:sz w:val="24"/>
          <w:szCs w:val="24"/>
          <w:lang w:eastAsia="en-IN"/>
          <w14:ligatures w14:val="standardContextual"/>
        </w:rPr>
      </w:pPr>
      <w:hyperlink w:anchor="_Toc205235604" w:history="1">
        <w:r w:rsidRPr="00D63D84">
          <w:rPr>
            <w:rStyle w:val="Hyperlink"/>
            <w:noProof/>
          </w:rPr>
          <w:t>4.50</w:t>
        </w:r>
        <w:r>
          <w:rPr>
            <w:rFonts w:eastAsiaTheme="minorEastAsia"/>
            <w:i w:val="0"/>
            <w:iCs w:val="0"/>
            <w:noProof/>
            <w:kern w:val="2"/>
            <w:sz w:val="24"/>
            <w:szCs w:val="24"/>
            <w:lang w:eastAsia="en-IN"/>
            <w14:ligatures w14:val="standardContextual"/>
          </w:rPr>
          <w:tab/>
        </w:r>
        <w:r w:rsidRPr="00D63D84">
          <w:rPr>
            <w:rStyle w:val="Hyperlink"/>
            <w:noProof/>
          </w:rPr>
          <w:t>Decision Making, Draft &amp; Finalize Contractual Protections:</w:t>
        </w:r>
        <w:r>
          <w:rPr>
            <w:noProof/>
            <w:webHidden/>
          </w:rPr>
          <w:tab/>
        </w:r>
        <w:r>
          <w:rPr>
            <w:noProof/>
            <w:webHidden/>
          </w:rPr>
          <w:fldChar w:fldCharType="begin"/>
        </w:r>
        <w:r>
          <w:rPr>
            <w:noProof/>
            <w:webHidden/>
          </w:rPr>
          <w:instrText xml:space="preserve"> PAGEREF _Toc205235604 \h </w:instrText>
        </w:r>
        <w:r>
          <w:rPr>
            <w:noProof/>
            <w:webHidden/>
          </w:rPr>
        </w:r>
        <w:r>
          <w:rPr>
            <w:noProof/>
            <w:webHidden/>
          </w:rPr>
          <w:fldChar w:fldCharType="separate"/>
        </w:r>
        <w:r w:rsidR="0029083B">
          <w:rPr>
            <w:noProof/>
            <w:webHidden/>
          </w:rPr>
          <w:t>43</w:t>
        </w:r>
        <w:r>
          <w:rPr>
            <w:noProof/>
            <w:webHidden/>
          </w:rPr>
          <w:fldChar w:fldCharType="end"/>
        </w:r>
      </w:hyperlink>
    </w:p>
    <w:p w14:paraId="57914DD5" w14:textId="7396F4B8" w:rsidR="00C433C9" w:rsidRDefault="00C433C9">
      <w:pPr>
        <w:pStyle w:val="TOC3"/>
        <w:rPr>
          <w:rFonts w:eastAsiaTheme="minorEastAsia"/>
          <w:i w:val="0"/>
          <w:iCs w:val="0"/>
          <w:noProof/>
          <w:kern w:val="2"/>
          <w:sz w:val="24"/>
          <w:szCs w:val="24"/>
          <w:lang w:eastAsia="en-IN"/>
          <w14:ligatures w14:val="standardContextual"/>
        </w:rPr>
      </w:pPr>
      <w:hyperlink w:anchor="_Toc205235605" w:history="1">
        <w:r w:rsidRPr="00D63D84">
          <w:rPr>
            <w:rStyle w:val="Hyperlink"/>
            <w:noProof/>
          </w:rPr>
          <w:t>4.51</w:t>
        </w:r>
        <w:r>
          <w:rPr>
            <w:rFonts w:eastAsiaTheme="minorEastAsia"/>
            <w:i w:val="0"/>
            <w:iCs w:val="0"/>
            <w:noProof/>
            <w:kern w:val="2"/>
            <w:sz w:val="24"/>
            <w:szCs w:val="24"/>
            <w:lang w:eastAsia="en-IN"/>
            <w14:ligatures w14:val="standardContextual"/>
          </w:rPr>
          <w:tab/>
        </w:r>
        <w:r w:rsidRPr="00D63D84">
          <w:rPr>
            <w:rStyle w:val="Hyperlink"/>
            <w:noProof/>
          </w:rPr>
          <w:t>Ongoing Monitoring:</w:t>
        </w:r>
        <w:r>
          <w:rPr>
            <w:noProof/>
            <w:webHidden/>
          </w:rPr>
          <w:tab/>
        </w:r>
        <w:r>
          <w:rPr>
            <w:noProof/>
            <w:webHidden/>
          </w:rPr>
          <w:fldChar w:fldCharType="begin"/>
        </w:r>
        <w:r>
          <w:rPr>
            <w:noProof/>
            <w:webHidden/>
          </w:rPr>
          <w:instrText xml:space="preserve"> PAGEREF _Toc205235605 \h </w:instrText>
        </w:r>
        <w:r>
          <w:rPr>
            <w:noProof/>
            <w:webHidden/>
          </w:rPr>
        </w:r>
        <w:r>
          <w:rPr>
            <w:noProof/>
            <w:webHidden/>
          </w:rPr>
          <w:fldChar w:fldCharType="separate"/>
        </w:r>
        <w:r w:rsidR="0029083B">
          <w:rPr>
            <w:noProof/>
            <w:webHidden/>
          </w:rPr>
          <w:t>43</w:t>
        </w:r>
        <w:r>
          <w:rPr>
            <w:noProof/>
            <w:webHidden/>
          </w:rPr>
          <w:fldChar w:fldCharType="end"/>
        </w:r>
      </w:hyperlink>
    </w:p>
    <w:p w14:paraId="7C63C449" w14:textId="3A3FA776"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606" w:history="1">
        <w:r w:rsidRPr="00D63D84">
          <w:rPr>
            <w:rStyle w:val="Hyperlink"/>
            <w:noProof/>
          </w:rPr>
          <w:t>Risk Management Policy</w:t>
        </w:r>
        <w:r>
          <w:rPr>
            <w:noProof/>
            <w:webHidden/>
          </w:rPr>
          <w:tab/>
        </w:r>
        <w:r>
          <w:rPr>
            <w:noProof/>
            <w:webHidden/>
          </w:rPr>
          <w:fldChar w:fldCharType="begin"/>
        </w:r>
        <w:r>
          <w:rPr>
            <w:noProof/>
            <w:webHidden/>
          </w:rPr>
          <w:instrText xml:space="preserve"> PAGEREF _Toc205235606 \h </w:instrText>
        </w:r>
        <w:r>
          <w:rPr>
            <w:noProof/>
            <w:webHidden/>
          </w:rPr>
        </w:r>
        <w:r>
          <w:rPr>
            <w:noProof/>
            <w:webHidden/>
          </w:rPr>
          <w:fldChar w:fldCharType="separate"/>
        </w:r>
        <w:r w:rsidR="0029083B">
          <w:rPr>
            <w:noProof/>
            <w:webHidden/>
          </w:rPr>
          <w:t>44</w:t>
        </w:r>
        <w:r>
          <w:rPr>
            <w:noProof/>
            <w:webHidden/>
          </w:rPr>
          <w:fldChar w:fldCharType="end"/>
        </w:r>
      </w:hyperlink>
    </w:p>
    <w:p w14:paraId="1A6E118B" w14:textId="4E224181" w:rsidR="00C433C9" w:rsidRDefault="00C433C9">
      <w:pPr>
        <w:pStyle w:val="TOC3"/>
        <w:rPr>
          <w:rFonts w:eastAsiaTheme="minorEastAsia"/>
          <w:i w:val="0"/>
          <w:iCs w:val="0"/>
          <w:noProof/>
          <w:kern w:val="2"/>
          <w:sz w:val="24"/>
          <w:szCs w:val="24"/>
          <w:lang w:eastAsia="en-IN"/>
          <w14:ligatures w14:val="standardContextual"/>
        </w:rPr>
      </w:pPr>
      <w:hyperlink w:anchor="_Toc205235607" w:history="1">
        <w:r w:rsidRPr="00D63D84">
          <w:rPr>
            <w:rStyle w:val="Hyperlink"/>
            <w:noProof/>
          </w:rPr>
          <w:t>4.52</w:t>
        </w:r>
        <w:r>
          <w:rPr>
            <w:rFonts w:eastAsiaTheme="minorEastAsia"/>
            <w:i w:val="0"/>
            <w:iCs w:val="0"/>
            <w:noProof/>
            <w:kern w:val="2"/>
            <w:sz w:val="24"/>
            <w:szCs w:val="24"/>
            <w:lang w:eastAsia="en-IN"/>
            <w14:ligatures w14:val="standardContextual"/>
          </w:rPr>
          <w:tab/>
        </w:r>
        <w:r w:rsidRPr="00D63D84">
          <w:rPr>
            <w:rStyle w:val="Hyperlink"/>
            <w:noProof/>
          </w:rPr>
          <w:t>Objective</w:t>
        </w:r>
        <w:r>
          <w:rPr>
            <w:noProof/>
            <w:webHidden/>
          </w:rPr>
          <w:tab/>
        </w:r>
        <w:r>
          <w:rPr>
            <w:noProof/>
            <w:webHidden/>
          </w:rPr>
          <w:fldChar w:fldCharType="begin"/>
        </w:r>
        <w:r>
          <w:rPr>
            <w:noProof/>
            <w:webHidden/>
          </w:rPr>
          <w:instrText xml:space="preserve"> PAGEREF _Toc205235607 \h </w:instrText>
        </w:r>
        <w:r>
          <w:rPr>
            <w:noProof/>
            <w:webHidden/>
          </w:rPr>
        </w:r>
        <w:r>
          <w:rPr>
            <w:noProof/>
            <w:webHidden/>
          </w:rPr>
          <w:fldChar w:fldCharType="separate"/>
        </w:r>
        <w:r w:rsidR="0029083B">
          <w:rPr>
            <w:noProof/>
            <w:webHidden/>
          </w:rPr>
          <w:t>44</w:t>
        </w:r>
        <w:r>
          <w:rPr>
            <w:noProof/>
            <w:webHidden/>
          </w:rPr>
          <w:fldChar w:fldCharType="end"/>
        </w:r>
      </w:hyperlink>
    </w:p>
    <w:p w14:paraId="0BA3C011" w14:textId="60BC30F9" w:rsidR="00C433C9" w:rsidRDefault="00C433C9">
      <w:pPr>
        <w:pStyle w:val="TOC3"/>
        <w:rPr>
          <w:rFonts w:eastAsiaTheme="minorEastAsia"/>
          <w:i w:val="0"/>
          <w:iCs w:val="0"/>
          <w:noProof/>
          <w:kern w:val="2"/>
          <w:sz w:val="24"/>
          <w:szCs w:val="24"/>
          <w:lang w:eastAsia="en-IN"/>
          <w14:ligatures w14:val="standardContextual"/>
        </w:rPr>
      </w:pPr>
      <w:hyperlink w:anchor="_Toc205235608" w:history="1">
        <w:r w:rsidRPr="00D63D84">
          <w:rPr>
            <w:rStyle w:val="Hyperlink"/>
            <w:noProof/>
          </w:rPr>
          <w:t>4.53</w:t>
        </w:r>
        <w:r>
          <w:rPr>
            <w:rFonts w:eastAsiaTheme="minorEastAsia"/>
            <w:i w:val="0"/>
            <w:iCs w:val="0"/>
            <w:noProof/>
            <w:kern w:val="2"/>
            <w:sz w:val="24"/>
            <w:szCs w:val="24"/>
            <w:lang w:eastAsia="en-IN"/>
            <w14:ligatures w14:val="standardContextual"/>
          </w:rPr>
          <w:tab/>
        </w:r>
        <w:r w:rsidRPr="00D63D84">
          <w:rPr>
            <w:rStyle w:val="Hyperlink"/>
            <w:noProof/>
          </w:rPr>
          <w:t>Scope</w:t>
        </w:r>
        <w:r>
          <w:rPr>
            <w:noProof/>
            <w:webHidden/>
          </w:rPr>
          <w:tab/>
        </w:r>
        <w:r>
          <w:rPr>
            <w:noProof/>
            <w:webHidden/>
          </w:rPr>
          <w:fldChar w:fldCharType="begin"/>
        </w:r>
        <w:r>
          <w:rPr>
            <w:noProof/>
            <w:webHidden/>
          </w:rPr>
          <w:instrText xml:space="preserve"> PAGEREF _Toc205235608 \h </w:instrText>
        </w:r>
        <w:r>
          <w:rPr>
            <w:noProof/>
            <w:webHidden/>
          </w:rPr>
        </w:r>
        <w:r>
          <w:rPr>
            <w:noProof/>
            <w:webHidden/>
          </w:rPr>
          <w:fldChar w:fldCharType="separate"/>
        </w:r>
        <w:r w:rsidR="0029083B">
          <w:rPr>
            <w:noProof/>
            <w:webHidden/>
          </w:rPr>
          <w:t>44</w:t>
        </w:r>
        <w:r>
          <w:rPr>
            <w:noProof/>
            <w:webHidden/>
          </w:rPr>
          <w:fldChar w:fldCharType="end"/>
        </w:r>
      </w:hyperlink>
    </w:p>
    <w:p w14:paraId="240BF2FE" w14:textId="22999D74" w:rsidR="00C433C9" w:rsidRDefault="00C433C9">
      <w:pPr>
        <w:pStyle w:val="TOC3"/>
        <w:rPr>
          <w:rFonts w:eastAsiaTheme="minorEastAsia"/>
          <w:i w:val="0"/>
          <w:iCs w:val="0"/>
          <w:noProof/>
          <w:kern w:val="2"/>
          <w:sz w:val="24"/>
          <w:szCs w:val="24"/>
          <w:lang w:eastAsia="en-IN"/>
          <w14:ligatures w14:val="standardContextual"/>
        </w:rPr>
      </w:pPr>
      <w:hyperlink w:anchor="_Toc205235609" w:history="1">
        <w:r w:rsidRPr="00D63D84">
          <w:rPr>
            <w:rStyle w:val="Hyperlink"/>
            <w:noProof/>
          </w:rPr>
          <w:t>4.54</w:t>
        </w:r>
        <w:r>
          <w:rPr>
            <w:rFonts w:eastAsiaTheme="minorEastAsia"/>
            <w:i w:val="0"/>
            <w:iCs w:val="0"/>
            <w:noProof/>
            <w:kern w:val="2"/>
            <w:sz w:val="24"/>
            <w:szCs w:val="24"/>
            <w:lang w:eastAsia="en-IN"/>
            <w14:ligatures w14:val="standardContextual"/>
          </w:rPr>
          <w:tab/>
        </w:r>
        <w:r w:rsidRPr="00D63D84">
          <w:rPr>
            <w:rStyle w:val="Hyperlink"/>
            <w:noProof/>
          </w:rPr>
          <w:t>Risk Governance Framework</w:t>
        </w:r>
        <w:r>
          <w:rPr>
            <w:noProof/>
            <w:webHidden/>
          </w:rPr>
          <w:tab/>
        </w:r>
        <w:r>
          <w:rPr>
            <w:noProof/>
            <w:webHidden/>
          </w:rPr>
          <w:fldChar w:fldCharType="begin"/>
        </w:r>
        <w:r>
          <w:rPr>
            <w:noProof/>
            <w:webHidden/>
          </w:rPr>
          <w:instrText xml:space="preserve"> PAGEREF _Toc205235609 \h </w:instrText>
        </w:r>
        <w:r>
          <w:rPr>
            <w:noProof/>
            <w:webHidden/>
          </w:rPr>
        </w:r>
        <w:r>
          <w:rPr>
            <w:noProof/>
            <w:webHidden/>
          </w:rPr>
          <w:fldChar w:fldCharType="separate"/>
        </w:r>
        <w:r w:rsidR="0029083B">
          <w:rPr>
            <w:noProof/>
            <w:webHidden/>
          </w:rPr>
          <w:t>44</w:t>
        </w:r>
        <w:r>
          <w:rPr>
            <w:noProof/>
            <w:webHidden/>
          </w:rPr>
          <w:fldChar w:fldCharType="end"/>
        </w:r>
      </w:hyperlink>
    </w:p>
    <w:p w14:paraId="7975B131" w14:textId="27726E7F" w:rsidR="00C433C9" w:rsidRDefault="00C433C9">
      <w:pPr>
        <w:pStyle w:val="TOC3"/>
        <w:rPr>
          <w:rFonts w:eastAsiaTheme="minorEastAsia"/>
          <w:i w:val="0"/>
          <w:iCs w:val="0"/>
          <w:noProof/>
          <w:kern w:val="2"/>
          <w:sz w:val="24"/>
          <w:szCs w:val="24"/>
          <w:lang w:eastAsia="en-IN"/>
          <w14:ligatures w14:val="standardContextual"/>
        </w:rPr>
      </w:pPr>
      <w:hyperlink w:anchor="_Toc205235610" w:history="1">
        <w:r w:rsidRPr="00D63D84">
          <w:rPr>
            <w:rStyle w:val="Hyperlink"/>
            <w:noProof/>
          </w:rPr>
          <w:t>4.55</w:t>
        </w:r>
        <w:r>
          <w:rPr>
            <w:rFonts w:eastAsiaTheme="minorEastAsia"/>
            <w:i w:val="0"/>
            <w:iCs w:val="0"/>
            <w:noProof/>
            <w:kern w:val="2"/>
            <w:sz w:val="24"/>
            <w:szCs w:val="24"/>
            <w:lang w:eastAsia="en-IN"/>
            <w14:ligatures w14:val="standardContextual"/>
          </w:rPr>
          <w:tab/>
        </w:r>
        <w:r w:rsidRPr="00D63D84">
          <w:rPr>
            <w:rStyle w:val="Hyperlink"/>
            <w:noProof/>
          </w:rPr>
          <w:t>Risk Management Framework</w:t>
        </w:r>
        <w:r>
          <w:rPr>
            <w:noProof/>
            <w:webHidden/>
          </w:rPr>
          <w:tab/>
        </w:r>
        <w:r>
          <w:rPr>
            <w:noProof/>
            <w:webHidden/>
          </w:rPr>
          <w:fldChar w:fldCharType="begin"/>
        </w:r>
        <w:r>
          <w:rPr>
            <w:noProof/>
            <w:webHidden/>
          </w:rPr>
          <w:instrText xml:space="preserve"> PAGEREF _Toc205235610 \h </w:instrText>
        </w:r>
        <w:r>
          <w:rPr>
            <w:noProof/>
            <w:webHidden/>
          </w:rPr>
        </w:r>
        <w:r>
          <w:rPr>
            <w:noProof/>
            <w:webHidden/>
          </w:rPr>
          <w:fldChar w:fldCharType="separate"/>
        </w:r>
        <w:r w:rsidR="0029083B">
          <w:rPr>
            <w:noProof/>
            <w:webHidden/>
          </w:rPr>
          <w:t>44</w:t>
        </w:r>
        <w:r>
          <w:rPr>
            <w:noProof/>
            <w:webHidden/>
          </w:rPr>
          <w:fldChar w:fldCharType="end"/>
        </w:r>
      </w:hyperlink>
    </w:p>
    <w:p w14:paraId="331BAA79" w14:textId="35417A41" w:rsidR="00C433C9" w:rsidRDefault="00C433C9">
      <w:pPr>
        <w:pStyle w:val="TOC3"/>
        <w:rPr>
          <w:rFonts w:eastAsiaTheme="minorEastAsia"/>
          <w:i w:val="0"/>
          <w:iCs w:val="0"/>
          <w:noProof/>
          <w:kern w:val="2"/>
          <w:sz w:val="24"/>
          <w:szCs w:val="24"/>
          <w:lang w:eastAsia="en-IN"/>
          <w14:ligatures w14:val="standardContextual"/>
        </w:rPr>
      </w:pPr>
      <w:hyperlink w:anchor="_Toc205235611" w:history="1">
        <w:r w:rsidRPr="00D63D84">
          <w:rPr>
            <w:rStyle w:val="Hyperlink"/>
            <w:noProof/>
          </w:rPr>
          <w:t>4.56</w:t>
        </w:r>
        <w:r>
          <w:rPr>
            <w:rFonts w:eastAsiaTheme="minorEastAsia"/>
            <w:i w:val="0"/>
            <w:iCs w:val="0"/>
            <w:noProof/>
            <w:kern w:val="2"/>
            <w:sz w:val="24"/>
            <w:szCs w:val="24"/>
            <w:lang w:eastAsia="en-IN"/>
            <w14:ligatures w14:val="standardContextual"/>
          </w:rPr>
          <w:tab/>
        </w:r>
        <w:r w:rsidRPr="00D63D84">
          <w:rPr>
            <w:rStyle w:val="Hyperlink"/>
            <w:noProof/>
          </w:rPr>
          <w:t>Roles and Responsibilities in risk management</w:t>
        </w:r>
        <w:r>
          <w:rPr>
            <w:noProof/>
            <w:webHidden/>
          </w:rPr>
          <w:tab/>
        </w:r>
        <w:r>
          <w:rPr>
            <w:noProof/>
            <w:webHidden/>
          </w:rPr>
          <w:fldChar w:fldCharType="begin"/>
        </w:r>
        <w:r>
          <w:rPr>
            <w:noProof/>
            <w:webHidden/>
          </w:rPr>
          <w:instrText xml:space="preserve"> PAGEREF _Toc205235611 \h </w:instrText>
        </w:r>
        <w:r>
          <w:rPr>
            <w:noProof/>
            <w:webHidden/>
          </w:rPr>
        </w:r>
        <w:r>
          <w:rPr>
            <w:noProof/>
            <w:webHidden/>
          </w:rPr>
          <w:fldChar w:fldCharType="separate"/>
        </w:r>
        <w:r w:rsidR="0029083B">
          <w:rPr>
            <w:noProof/>
            <w:webHidden/>
          </w:rPr>
          <w:t>46</w:t>
        </w:r>
        <w:r>
          <w:rPr>
            <w:noProof/>
            <w:webHidden/>
          </w:rPr>
          <w:fldChar w:fldCharType="end"/>
        </w:r>
      </w:hyperlink>
    </w:p>
    <w:p w14:paraId="4767BF98" w14:textId="79A25F89" w:rsidR="00C433C9" w:rsidRDefault="00C433C9">
      <w:pPr>
        <w:pStyle w:val="TOC3"/>
        <w:rPr>
          <w:rFonts w:eastAsiaTheme="minorEastAsia"/>
          <w:i w:val="0"/>
          <w:iCs w:val="0"/>
          <w:noProof/>
          <w:kern w:val="2"/>
          <w:sz w:val="24"/>
          <w:szCs w:val="24"/>
          <w:lang w:eastAsia="en-IN"/>
          <w14:ligatures w14:val="standardContextual"/>
        </w:rPr>
      </w:pPr>
      <w:hyperlink w:anchor="_Toc205235612" w:history="1">
        <w:r w:rsidRPr="00D63D84">
          <w:rPr>
            <w:rStyle w:val="Hyperlink"/>
            <w:noProof/>
          </w:rPr>
          <w:t>4.57</w:t>
        </w:r>
        <w:r>
          <w:rPr>
            <w:rFonts w:eastAsiaTheme="minorEastAsia"/>
            <w:i w:val="0"/>
            <w:iCs w:val="0"/>
            <w:noProof/>
            <w:kern w:val="2"/>
            <w:sz w:val="24"/>
            <w:szCs w:val="24"/>
            <w:lang w:eastAsia="en-IN"/>
            <w14:ligatures w14:val="standardContextual"/>
          </w:rPr>
          <w:tab/>
        </w:r>
        <w:r w:rsidRPr="00D63D84">
          <w:rPr>
            <w:rStyle w:val="Hyperlink"/>
            <w:noProof/>
          </w:rPr>
          <w:t>Documentation and Reporting</w:t>
        </w:r>
        <w:r>
          <w:rPr>
            <w:noProof/>
            <w:webHidden/>
          </w:rPr>
          <w:tab/>
        </w:r>
        <w:r>
          <w:rPr>
            <w:noProof/>
            <w:webHidden/>
          </w:rPr>
          <w:fldChar w:fldCharType="begin"/>
        </w:r>
        <w:r>
          <w:rPr>
            <w:noProof/>
            <w:webHidden/>
          </w:rPr>
          <w:instrText xml:space="preserve"> PAGEREF _Toc205235612 \h </w:instrText>
        </w:r>
        <w:r>
          <w:rPr>
            <w:noProof/>
            <w:webHidden/>
          </w:rPr>
        </w:r>
        <w:r>
          <w:rPr>
            <w:noProof/>
            <w:webHidden/>
          </w:rPr>
          <w:fldChar w:fldCharType="separate"/>
        </w:r>
        <w:r w:rsidR="0029083B">
          <w:rPr>
            <w:noProof/>
            <w:webHidden/>
          </w:rPr>
          <w:t>46</w:t>
        </w:r>
        <w:r>
          <w:rPr>
            <w:noProof/>
            <w:webHidden/>
          </w:rPr>
          <w:fldChar w:fldCharType="end"/>
        </w:r>
      </w:hyperlink>
    </w:p>
    <w:p w14:paraId="722E09AD" w14:textId="2F972066" w:rsidR="00C433C9" w:rsidRDefault="00C433C9">
      <w:pPr>
        <w:pStyle w:val="TOC3"/>
        <w:rPr>
          <w:rFonts w:eastAsiaTheme="minorEastAsia"/>
          <w:i w:val="0"/>
          <w:iCs w:val="0"/>
          <w:noProof/>
          <w:kern w:val="2"/>
          <w:sz w:val="24"/>
          <w:szCs w:val="24"/>
          <w:lang w:eastAsia="en-IN"/>
          <w14:ligatures w14:val="standardContextual"/>
        </w:rPr>
      </w:pPr>
      <w:hyperlink w:anchor="_Toc205235613" w:history="1">
        <w:r w:rsidRPr="00D63D84">
          <w:rPr>
            <w:rStyle w:val="Hyperlink"/>
            <w:noProof/>
          </w:rPr>
          <w:t>4.58</w:t>
        </w:r>
        <w:r>
          <w:rPr>
            <w:rFonts w:eastAsiaTheme="minorEastAsia"/>
            <w:i w:val="0"/>
            <w:iCs w:val="0"/>
            <w:noProof/>
            <w:kern w:val="2"/>
            <w:sz w:val="24"/>
            <w:szCs w:val="24"/>
            <w:lang w:eastAsia="en-IN"/>
            <w14:ligatures w14:val="standardContextual"/>
          </w:rPr>
          <w:tab/>
        </w:r>
        <w:r w:rsidRPr="00D63D84">
          <w:rPr>
            <w:rStyle w:val="Hyperlink"/>
            <w:noProof/>
          </w:rPr>
          <w:t>Training and Awareness</w:t>
        </w:r>
        <w:r>
          <w:rPr>
            <w:noProof/>
            <w:webHidden/>
          </w:rPr>
          <w:tab/>
        </w:r>
        <w:r>
          <w:rPr>
            <w:noProof/>
            <w:webHidden/>
          </w:rPr>
          <w:fldChar w:fldCharType="begin"/>
        </w:r>
        <w:r>
          <w:rPr>
            <w:noProof/>
            <w:webHidden/>
          </w:rPr>
          <w:instrText xml:space="preserve"> PAGEREF _Toc205235613 \h </w:instrText>
        </w:r>
        <w:r>
          <w:rPr>
            <w:noProof/>
            <w:webHidden/>
          </w:rPr>
        </w:r>
        <w:r>
          <w:rPr>
            <w:noProof/>
            <w:webHidden/>
          </w:rPr>
          <w:fldChar w:fldCharType="separate"/>
        </w:r>
        <w:r w:rsidR="0029083B">
          <w:rPr>
            <w:noProof/>
            <w:webHidden/>
          </w:rPr>
          <w:t>46</w:t>
        </w:r>
        <w:r>
          <w:rPr>
            <w:noProof/>
            <w:webHidden/>
          </w:rPr>
          <w:fldChar w:fldCharType="end"/>
        </w:r>
      </w:hyperlink>
    </w:p>
    <w:p w14:paraId="6B361B6B" w14:textId="6F5D1826" w:rsidR="00C433C9" w:rsidRDefault="00C433C9">
      <w:pPr>
        <w:pStyle w:val="TOC3"/>
        <w:rPr>
          <w:rFonts w:eastAsiaTheme="minorEastAsia"/>
          <w:i w:val="0"/>
          <w:iCs w:val="0"/>
          <w:noProof/>
          <w:kern w:val="2"/>
          <w:sz w:val="24"/>
          <w:szCs w:val="24"/>
          <w:lang w:eastAsia="en-IN"/>
          <w14:ligatures w14:val="standardContextual"/>
        </w:rPr>
      </w:pPr>
      <w:hyperlink w:anchor="_Toc205235614" w:history="1">
        <w:r w:rsidRPr="00D63D84">
          <w:rPr>
            <w:rStyle w:val="Hyperlink"/>
            <w:noProof/>
          </w:rPr>
          <w:t>4.59</w:t>
        </w:r>
        <w:r>
          <w:rPr>
            <w:rFonts w:eastAsiaTheme="minorEastAsia"/>
            <w:i w:val="0"/>
            <w:iCs w:val="0"/>
            <w:noProof/>
            <w:kern w:val="2"/>
            <w:sz w:val="24"/>
            <w:szCs w:val="24"/>
            <w:lang w:eastAsia="en-IN"/>
            <w14:ligatures w14:val="standardContextual"/>
          </w:rPr>
          <w:tab/>
        </w:r>
        <w:r w:rsidRPr="00D63D84">
          <w:rPr>
            <w:rStyle w:val="Hyperlink"/>
            <w:noProof/>
          </w:rPr>
          <w:t>Compliance</w:t>
        </w:r>
        <w:r>
          <w:rPr>
            <w:noProof/>
            <w:webHidden/>
          </w:rPr>
          <w:tab/>
        </w:r>
        <w:r>
          <w:rPr>
            <w:noProof/>
            <w:webHidden/>
          </w:rPr>
          <w:fldChar w:fldCharType="begin"/>
        </w:r>
        <w:r>
          <w:rPr>
            <w:noProof/>
            <w:webHidden/>
          </w:rPr>
          <w:instrText xml:space="preserve"> PAGEREF _Toc205235614 \h </w:instrText>
        </w:r>
        <w:r>
          <w:rPr>
            <w:noProof/>
            <w:webHidden/>
          </w:rPr>
        </w:r>
        <w:r>
          <w:rPr>
            <w:noProof/>
            <w:webHidden/>
          </w:rPr>
          <w:fldChar w:fldCharType="separate"/>
        </w:r>
        <w:r w:rsidR="0029083B">
          <w:rPr>
            <w:noProof/>
            <w:webHidden/>
          </w:rPr>
          <w:t>46</w:t>
        </w:r>
        <w:r>
          <w:rPr>
            <w:noProof/>
            <w:webHidden/>
          </w:rPr>
          <w:fldChar w:fldCharType="end"/>
        </w:r>
      </w:hyperlink>
    </w:p>
    <w:p w14:paraId="15C6D587" w14:textId="4816D770" w:rsidR="00C433C9" w:rsidRDefault="00C433C9">
      <w:pPr>
        <w:pStyle w:val="TOC3"/>
        <w:rPr>
          <w:rFonts w:eastAsiaTheme="minorEastAsia"/>
          <w:i w:val="0"/>
          <w:iCs w:val="0"/>
          <w:noProof/>
          <w:kern w:val="2"/>
          <w:sz w:val="24"/>
          <w:szCs w:val="24"/>
          <w:lang w:eastAsia="en-IN"/>
          <w14:ligatures w14:val="standardContextual"/>
        </w:rPr>
      </w:pPr>
      <w:hyperlink w:anchor="_Toc205235615" w:history="1">
        <w:r w:rsidRPr="00D63D84">
          <w:rPr>
            <w:rStyle w:val="Hyperlink"/>
            <w:noProof/>
          </w:rPr>
          <w:t>4.60</w:t>
        </w:r>
        <w:r>
          <w:rPr>
            <w:rFonts w:eastAsiaTheme="minorEastAsia"/>
            <w:i w:val="0"/>
            <w:iCs w:val="0"/>
            <w:noProof/>
            <w:kern w:val="2"/>
            <w:sz w:val="24"/>
            <w:szCs w:val="24"/>
            <w:lang w:eastAsia="en-IN"/>
            <w14:ligatures w14:val="standardContextual"/>
          </w:rPr>
          <w:tab/>
        </w:r>
        <w:r w:rsidRPr="00D63D84">
          <w:rPr>
            <w:rStyle w:val="Hyperlink"/>
            <w:noProof/>
          </w:rPr>
          <w:t>Review and Update</w:t>
        </w:r>
        <w:r>
          <w:rPr>
            <w:noProof/>
            <w:webHidden/>
          </w:rPr>
          <w:tab/>
        </w:r>
        <w:r>
          <w:rPr>
            <w:noProof/>
            <w:webHidden/>
          </w:rPr>
          <w:fldChar w:fldCharType="begin"/>
        </w:r>
        <w:r>
          <w:rPr>
            <w:noProof/>
            <w:webHidden/>
          </w:rPr>
          <w:instrText xml:space="preserve"> PAGEREF _Toc205235615 \h </w:instrText>
        </w:r>
        <w:r>
          <w:rPr>
            <w:noProof/>
            <w:webHidden/>
          </w:rPr>
        </w:r>
        <w:r>
          <w:rPr>
            <w:noProof/>
            <w:webHidden/>
          </w:rPr>
          <w:fldChar w:fldCharType="separate"/>
        </w:r>
        <w:r w:rsidR="0029083B">
          <w:rPr>
            <w:noProof/>
            <w:webHidden/>
          </w:rPr>
          <w:t>46</w:t>
        </w:r>
        <w:r>
          <w:rPr>
            <w:noProof/>
            <w:webHidden/>
          </w:rPr>
          <w:fldChar w:fldCharType="end"/>
        </w:r>
      </w:hyperlink>
    </w:p>
    <w:p w14:paraId="07FA670D" w14:textId="3CB43D88"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616" w:history="1">
        <w:r w:rsidRPr="00D63D84">
          <w:rPr>
            <w:rStyle w:val="Hyperlink"/>
            <w:noProof/>
          </w:rPr>
          <w:t>Cardholder Data Environment Inventory and Access</w:t>
        </w:r>
        <w:r>
          <w:rPr>
            <w:noProof/>
            <w:webHidden/>
          </w:rPr>
          <w:tab/>
        </w:r>
        <w:r>
          <w:rPr>
            <w:noProof/>
            <w:webHidden/>
          </w:rPr>
          <w:fldChar w:fldCharType="begin"/>
        </w:r>
        <w:r>
          <w:rPr>
            <w:noProof/>
            <w:webHidden/>
          </w:rPr>
          <w:instrText xml:space="preserve"> PAGEREF _Toc205235616 \h </w:instrText>
        </w:r>
        <w:r>
          <w:rPr>
            <w:noProof/>
            <w:webHidden/>
          </w:rPr>
        </w:r>
        <w:r>
          <w:rPr>
            <w:noProof/>
            <w:webHidden/>
          </w:rPr>
          <w:fldChar w:fldCharType="separate"/>
        </w:r>
        <w:r w:rsidR="0029083B">
          <w:rPr>
            <w:noProof/>
            <w:webHidden/>
          </w:rPr>
          <w:t>46</w:t>
        </w:r>
        <w:r>
          <w:rPr>
            <w:noProof/>
            <w:webHidden/>
          </w:rPr>
          <w:fldChar w:fldCharType="end"/>
        </w:r>
      </w:hyperlink>
    </w:p>
    <w:p w14:paraId="2C500A62" w14:textId="21E4FD28"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617" w:history="1">
        <w:r w:rsidRPr="00D63D84">
          <w:rPr>
            <w:rStyle w:val="Hyperlink"/>
            <w:noProof/>
          </w:rPr>
          <w:t>Secure Software Development (SDLC) Policy/DevSecOps</w:t>
        </w:r>
        <w:r>
          <w:rPr>
            <w:noProof/>
            <w:webHidden/>
          </w:rPr>
          <w:tab/>
        </w:r>
        <w:r>
          <w:rPr>
            <w:noProof/>
            <w:webHidden/>
          </w:rPr>
          <w:fldChar w:fldCharType="begin"/>
        </w:r>
        <w:r>
          <w:rPr>
            <w:noProof/>
            <w:webHidden/>
          </w:rPr>
          <w:instrText xml:space="preserve"> PAGEREF _Toc205235617 \h </w:instrText>
        </w:r>
        <w:r>
          <w:rPr>
            <w:noProof/>
            <w:webHidden/>
          </w:rPr>
        </w:r>
        <w:r>
          <w:rPr>
            <w:noProof/>
            <w:webHidden/>
          </w:rPr>
          <w:fldChar w:fldCharType="separate"/>
        </w:r>
        <w:r w:rsidR="0029083B">
          <w:rPr>
            <w:noProof/>
            <w:webHidden/>
          </w:rPr>
          <w:t>46</w:t>
        </w:r>
        <w:r>
          <w:rPr>
            <w:noProof/>
            <w:webHidden/>
          </w:rPr>
          <w:fldChar w:fldCharType="end"/>
        </w:r>
      </w:hyperlink>
    </w:p>
    <w:p w14:paraId="15AB0EF9" w14:textId="28866E7E" w:rsidR="00C433C9" w:rsidRDefault="00C433C9">
      <w:pPr>
        <w:pStyle w:val="TOC3"/>
        <w:rPr>
          <w:rFonts w:eastAsiaTheme="minorEastAsia"/>
          <w:i w:val="0"/>
          <w:iCs w:val="0"/>
          <w:noProof/>
          <w:kern w:val="2"/>
          <w:sz w:val="24"/>
          <w:szCs w:val="24"/>
          <w:lang w:eastAsia="en-IN"/>
          <w14:ligatures w14:val="standardContextual"/>
        </w:rPr>
      </w:pPr>
      <w:hyperlink w:anchor="_Toc205235618" w:history="1">
        <w:r w:rsidRPr="00D63D84">
          <w:rPr>
            <w:rStyle w:val="Hyperlink"/>
            <w:noProof/>
          </w:rPr>
          <w:t>4.61</w:t>
        </w:r>
        <w:r>
          <w:rPr>
            <w:rFonts w:eastAsiaTheme="minorEastAsia"/>
            <w:i w:val="0"/>
            <w:iCs w:val="0"/>
            <w:noProof/>
            <w:kern w:val="2"/>
            <w:sz w:val="24"/>
            <w:szCs w:val="24"/>
            <w:lang w:eastAsia="en-IN"/>
            <w14:ligatures w14:val="standardContextual"/>
          </w:rPr>
          <w:tab/>
        </w:r>
        <w:r w:rsidRPr="00D63D84">
          <w:rPr>
            <w:rStyle w:val="Hyperlink"/>
            <w:noProof/>
          </w:rPr>
          <w:t>Separation in development and production duties.</w:t>
        </w:r>
        <w:r>
          <w:rPr>
            <w:noProof/>
            <w:webHidden/>
          </w:rPr>
          <w:tab/>
        </w:r>
        <w:r>
          <w:rPr>
            <w:noProof/>
            <w:webHidden/>
          </w:rPr>
          <w:fldChar w:fldCharType="begin"/>
        </w:r>
        <w:r>
          <w:rPr>
            <w:noProof/>
            <w:webHidden/>
          </w:rPr>
          <w:instrText xml:space="preserve"> PAGEREF _Toc205235618 \h </w:instrText>
        </w:r>
        <w:r>
          <w:rPr>
            <w:noProof/>
            <w:webHidden/>
          </w:rPr>
        </w:r>
        <w:r>
          <w:rPr>
            <w:noProof/>
            <w:webHidden/>
          </w:rPr>
          <w:fldChar w:fldCharType="separate"/>
        </w:r>
        <w:r w:rsidR="0029083B">
          <w:rPr>
            <w:noProof/>
            <w:webHidden/>
          </w:rPr>
          <w:t>47</w:t>
        </w:r>
        <w:r>
          <w:rPr>
            <w:noProof/>
            <w:webHidden/>
          </w:rPr>
          <w:fldChar w:fldCharType="end"/>
        </w:r>
      </w:hyperlink>
    </w:p>
    <w:p w14:paraId="5E6A10DD" w14:textId="4A3EB31A" w:rsidR="00C433C9" w:rsidRDefault="00C433C9">
      <w:pPr>
        <w:pStyle w:val="TOC3"/>
        <w:rPr>
          <w:rFonts w:eastAsiaTheme="minorEastAsia"/>
          <w:i w:val="0"/>
          <w:iCs w:val="0"/>
          <w:noProof/>
          <w:kern w:val="2"/>
          <w:sz w:val="24"/>
          <w:szCs w:val="24"/>
          <w:lang w:eastAsia="en-IN"/>
          <w14:ligatures w14:val="standardContextual"/>
        </w:rPr>
      </w:pPr>
      <w:hyperlink w:anchor="_Toc205235619" w:history="1">
        <w:r w:rsidRPr="00D63D84">
          <w:rPr>
            <w:rStyle w:val="Hyperlink"/>
            <w:noProof/>
          </w:rPr>
          <w:t>4.62</w:t>
        </w:r>
        <w:r>
          <w:rPr>
            <w:rFonts w:eastAsiaTheme="minorEastAsia"/>
            <w:i w:val="0"/>
            <w:iCs w:val="0"/>
            <w:noProof/>
            <w:kern w:val="2"/>
            <w:sz w:val="24"/>
            <w:szCs w:val="24"/>
            <w:lang w:eastAsia="en-IN"/>
            <w14:ligatures w14:val="standardContextual"/>
          </w:rPr>
          <w:tab/>
        </w:r>
        <w:r w:rsidRPr="00D63D84">
          <w:rPr>
            <w:rStyle w:val="Hyperlink"/>
            <w:noProof/>
          </w:rPr>
          <w:t>Change Management</w:t>
        </w:r>
        <w:r>
          <w:rPr>
            <w:noProof/>
            <w:webHidden/>
          </w:rPr>
          <w:tab/>
        </w:r>
        <w:r>
          <w:rPr>
            <w:noProof/>
            <w:webHidden/>
          </w:rPr>
          <w:fldChar w:fldCharType="begin"/>
        </w:r>
        <w:r>
          <w:rPr>
            <w:noProof/>
            <w:webHidden/>
          </w:rPr>
          <w:instrText xml:space="preserve"> PAGEREF _Toc205235619 \h </w:instrText>
        </w:r>
        <w:r>
          <w:rPr>
            <w:noProof/>
            <w:webHidden/>
          </w:rPr>
        </w:r>
        <w:r>
          <w:rPr>
            <w:noProof/>
            <w:webHidden/>
          </w:rPr>
          <w:fldChar w:fldCharType="separate"/>
        </w:r>
        <w:r w:rsidR="0029083B">
          <w:rPr>
            <w:noProof/>
            <w:webHidden/>
          </w:rPr>
          <w:t>47</w:t>
        </w:r>
        <w:r>
          <w:rPr>
            <w:noProof/>
            <w:webHidden/>
          </w:rPr>
          <w:fldChar w:fldCharType="end"/>
        </w:r>
      </w:hyperlink>
    </w:p>
    <w:p w14:paraId="2615E725" w14:textId="0D256480" w:rsidR="00C433C9" w:rsidRDefault="00C433C9">
      <w:pPr>
        <w:pStyle w:val="TOC3"/>
        <w:rPr>
          <w:rFonts w:eastAsiaTheme="minorEastAsia"/>
          <w:i w:val="0"/>
          <w:iCs w:val="0"/>
          <w:noProof/>
          <w:kern w:val="2"/>
          <w:sz w:val="24"/>
          <w:szCs w:val="24"/>
          <w:lang w:eastAsia="en-IN"/>
          <w14:ligatures w14:val="standardContextual"/>
        </w:rPr>
      </w:pPr>
      <w:hyperlink w:anchor="_Toc205235620" w:history="1">
        <w:r w:rsidRPr="00D63D84">
          <w:rPr>
            <w:rStyle w:val="Hyperlink"/>
            <w:noProof/>
          </w:rPr>
          <w:t>4.63</w:t>
        </w:r>
        <w:r>
          <w:rPr>
            <w:rFonts w:eastAsiaTheme="minorEastAsia"/>
            <w:i w:val="0"/>
            <w:iCs w:val="0"/>
            <w:noProof/>
            <w:kern w:val="2"/>
            <w:sz w:val="24"/>
            <w:szCs w:val="24"/>
            <w:lang w:eastAsia="en-IN"/>
            <w14:ligatures w14:val="standardContextual"/>
          </w:rPr>
          <w:tab/>
        </w:r>
        <w:r w:rsidRPr="00D63D84">
          <w:rPr>
            <w:rStyle w:val="Hyperlink"/>
            <w:noProof/>
          </w:rPr>
          <w:t>Risk Management in DevSecOps</w:t>
        </w:r>
        <w:r>
          <w:rPr>
            <w:noProof/>
            <w:webHidden/>
          </w:rPr>
          <w:tab/>
        </w:r>
        <w:r>
          <w:rPr>
            <w:noProof/>
            <w:webHidden/>
          </w:rPr>
          <w:fldChar w:fldCharType="begin"/>
        </w:r>
        <w:r>
          <w:rPr>
            <w:noProof/>
            <w:webHidden/>
          </w:rPr>
          <w:instrText xml:space="preserve"> PAGEREF _Toc205235620 \h </w:instrText>
        </w:r>
        <w:r>
          <w:rPr>
            <w:noProof/>
            <w:webHidden/>
          </w:rPr>
        </w:r>
        <w:r>
          <w:rPr>
            <w:noProof/>
            <w:webHidden/>
          </w:rPr>
          <w:fldChar w:fldCharType="separate"/>
        </w:r>
        <w:r w:rsidR="0029083B">
          <w:rPr>
            <w:noProof/>
            <w:webHidden/>
          </w:rPr>
          <w:t>47</w:t>
        </w:r>
        <w:r>
          <w:rPr>
            <w:noProof/>
            <w:webHidden/>
          </w:rPr>
          <w:fldChar w:fldCharType="end"/>
        </w:r>
      </w:hyperlink>
    </w:p>
    <w:p w14:paraId="31514FC2" w14:textId="3984F331" w:rsidR="00C433C9" w:rsidRDefault="00C433C9">
      <w:pPr>
        <w:pStyle w:val="TOC3"/>
        <w:rPr>
          <w:rFonts w:eastAsiaTheme="minorEastAsia"/>
          <w:i w:val="0"/>
          <w:iCs w:val="0"/>
          <w:noProof/>
          <w:kern w:val="2"/>
          <w:sz w:val="24"/>
          <w:szCs w:val="24"/>
          <w:lang w:eastAsia="en-IN"/>
          <w14:ligatures w14:val="standardContextual"/>
        </w:rPr>
      </w:pPr>
      <w:hyperlink w:anchor="_Toc205235621" w:history="1">
        <w:r w:rsidRPr="00D63D84">
          <w:rPr>
            <w:rStyle w:val="Hyperlink"/>
            <w:noProof/>
          </w:rPr>
          <w:t>4.64</w:t>
        </w:r>
        <w:r>
          <w:rPr>
            <w:rFonts w:eastAsiaTheme="minorEastAsia"/>
            <w:i w:val="0"/>
            <w:iCs w:val="0"/>
            <w:noProof/>
            <w:kern w:val="2"/>
            <w:sz w:val="24"/>
            <w:szCs w:val="24"/>
            <w:lang w:eastAsia="en-IN"/>
            <w14:ligatures w14:val="standardContextual"/>
          </w:rPr>
          <w:tab/>
        </w:r>
        <w:r w:rsidRPr="00D63D84">
          <w:rPr>
            <w:rStyle w:val="Hyperlink"/>
            <w:noProof/>
          </w:rPr>
          <w:t>Data Integrity</w:t>
        </w:r>
        <w:r>
          <w:rPr>
            <w:noProof/>
            <w:webHidden/>
          </w:rPr>
          <w:tab/>
        </w:r>
        <w:r>
          <w:rPr>
            <w:noProof/>
            <w:webHidden/>
          </w:rPr>
          <w:fldChar w:fldCharType="begin"/>
        </w:r>
        <w:r>
          <w:rPr>
            <w:noProof/>
            <w:webHidden/>
          </w:rPr>
          <w:instrText xml:space="preserve"> PAGEREF _Toc205235621 \h </w:instrText>
        </w:r>
        <w:r>
          <w:rPr>
            <w:noProof/>
            <w:webHidden/>
          </w:rPr>
        </w:r>
        <w:r>
          <w:rPr>
            <w:noProof/>
            <w:webHidden/>
          </w:rPr>
          <w:fldChar w:fldCharType="separate"/>
        </w:r>
        <w:r w:rsidR="0029083B">
          <w:rPr>
            <w:noProof/>
            <w:webHidden/>
          </w:rPr>
          <w:t>47</w:t>
        </w:r>
        <w:r>
          <w:rPr>
            <w:noProof/>
            <w:webHidden/>
          </w:rPr>
          <w:fldChar w:fldCharType="end"/>
        </w:r>
      </w:hyperlink>
    </w:p>
    <w:p w14:paraId="176D8CBC" w14:textId="0ECFFA26" w:rsidR="00C433C9" w:rsidRDefault="00C433C9">
      <w:pPr>
        <w:pStyle w:val="TOC3"/>
        <w:rPr>
          <w:rFonts w:eastAsiaTheme="minorEastAsia"/>
          <w:i w:val="0"/>
          <w:iCs w:val="0"/>
          <w:noProof/>
          <w:kern w:val="2"/>
          <w:sz w:val="24"/>
          <w:szCs w:val="24"/>
          <w:lang w:eastAsia="en-IN"/>
          <w14:ligatures w14:val="standardContextual"/>
        </w:rPr>
      </w:pPr>
      <w:hyperlink w:anchor="_Toc205235622" w:history="1">
        <w:r w:rsidRPr="00D63D84">
          <w:rPr>
            <w:rStyle w:val="Hyperlink"/>
            <w:noProof/>
          </w:rPr>
          <w:t>4.65</w:t>
        </w:r>
        <w:r>
          <w:rPr>
            <w:rFonts w:eastAsiaTheme="minorEastAsia"/>
            <w:i w:val="0"/>
            <w:iCs w:val="0"/>
            <w:noProof/>
            <w:kern w:val="2"/>
            <w:sz w:val="24"/>
            <w:szCs w:val="24"/>
            <w:lang w:eastAsia="en-IN"/>
            <w14:ligatures w14:val="standardContextual"/>
          </w:rPr>
          <w:tab/>
        </w:r>
        <w:r w:rsidRPr="00D63D84">
          <w:rPr>
            <w:rStyle w:val="Hyperlink"/>
            <w:noProof/>
          </w:rPr>
          <w:t>Data Confidentiality</w:t>
        </w:r>
        <w:r>
          <w:rPr>
            <w:noProof/>
            <w:webHidden/>
          </w:rPr>
          <w:tab/>
        </w:r>
        <w:r>
          <w:rPr>
            <w:noProof/>
            <w:webHidden/>
          </w:rPr>
          <w:fldChar w:fldCharType="begin"/>
        </w:r>
        <w:r>
          <w:rPr>
            <w:noProof/>
            <w:webHidden/>
          </w:rPr>
          <w:instrText xml:space="preserve"> PAGEREF _Toc205235622 \h </w:instrText>
        </w:r>
        <w:r>
          <w:rPr>
            <w:noProof/>
            <w:webHidden/>
          </w:rPr>
        </w:r>
        <w:r>
          <w:rPr>
            <w:noProof/>
            <w:webHidden/>
          </w:rPr>
          <w:fldChar w:fldCharType="separate"/>
        </w:r>
        <w:r w:rsidR="0029083B">
          <w:rPr>
            <w:noProof/>
            <w:webHidden/>
          </w:rPr>
          <w:t>47</w:t>
        </w:r>
        <w:r>
          <w:rPr>
            <w:noProof/>
            <w:webHidden/>
          </w:rPr>
          <w:fldChar w:fldCharType="end"/>
        </w:r>
      </w:hyperlink>
    </w:p>
    <w:p w14:paraId="60BCD82B" w14:textId="60FD3BAB" w:rsidR="00C433C9" w:rsidRDefault="00C433C9">
      <w:pPr>
        <w:pStyle w:val="TOC3"/>
        <w:rPr>
          <w:rFonts w:eastAsiaTheme="minorEastAsia"/>
          <w:i w:val="0"/>
          <w:iCs w:val="0"/>
          <w:noProof/>
          <w:kern w:val="2"/>
          <w:sz w:val="24"/>
          <w:szCs w:val="24"/>
          <w:lang w:eastAsia="en-IN"/>
          <w14:ligatures w14:val="standardContextual"/>
        </w:rPr>
      </w:pPr>
      <w:hyperlink w:anchor="_Toc205235623" w:history="1">
        <w:r w:rsidRPr="00D63D84">
          <w:rPr>
            <w:rStyle w:val="Hyperlink"/>
            <w:noProof/>
          </w:rPr>
          <w:t>4.66</w:t>
        </w:r>
        <w:r>
          <w:rPr>
            <w:rFonts w:eastAsiaTheme="minorEastAsia"/>
            <w:i w:val="0"/>
            <w:iCs w:val="0"/>
            <w:noProof/>
            <w:kern w:val="2"/>
            <w:sz w:val="24"/>
            <w:szCs w:val="24"/>
            <w:lang w:eastAsia="en-IN"/>
            <w14:ligatures w14:val="standardContextual"/>
          </w:rPr>
          <w:tab/>
        </w:r>
        <w:r w:rsidRPr="00D63D84">
          <w:rPr>
            <w:rStyle w:val="Hyperlink"/>
            <w:noProof/>
          </w:rPr>
          <w:t>Data Storage</w:t>
        </w:r>
        <w:r>
          <w:rPr>
            <w:noProof/>
            <w:webHidden/>
          </w:rPr>
          <w:tab/>
        </w:r>
        <w:r>
          <w:rPr>
            <w:noProof/>
            <w:webHidden/>
          </w:rPr>
          <w:fldChar w:fldCharType="begin"/>
        </w:r>
        <w:r>
          <w:rPr>
            <w:noProof/>
            <w:webHidden/>
          </w:rPr>
          <w:instrText xml:space="preserve"> PAGEREF _Toc205235623 \h </w:instrText>
        </w:r>
        <w:r>
          <w:rPr>
            <w:noProof/>
            <w:webHidden/>
          </w:rPr>
        </w:r>
        <w:r>
          <w:rPr>
            <w:noProof/>
            <w:webHidden/>
          </w:rPr>
          <w:fldChar w:fldCharType="separate"/>
        </w:r>
        <w:r w:rsidR="0029083B">
          <w:rPr>
            <w:noProof/>
            <w:webHidden/>
          </w:rPr>
          <w:t>47</w:t>
        </w:r>
        <w:r>
          <w:rPr>
            <w:noProof/>
            <w:webHidden/>
          </w:rPr>
          <w:fldChar w:fldCharType="end"/>
        </w:r>
      </w:hyperlink>
    </w:p>
    <w:p w14:paraId="47BDDB96" w14:textId="50FC5A96" w:rsidR="00C433C9" w:rsidRDefault="00C433C9">
      <w:pPr>
        <w:pStyle w:val="TOC3"/>
        <w:rPr>
          <w:rFonts w:eastAsiaTheme="minorEastAsia"/>
          <w:i w:val="0"/>
          <w:iCs w:val="0"/>
          <w:noProof/>
          <w:kern w:val="2"/>
          <w:sz w:val="24"/>
          <w:szCs w:val="24"/>
          <w:lang w:eastAsia="en-IN"/>
          <w14:ligatures w14:val="standardContextual"/>
        </w:rPr>
      </w:pPr>
      <w:hyperlink w:anchor="_Toc205235624" w:history="1">
        <w:r w:rsidRPr="00D63D84">
          <w:rPr>
            <w:rStyle w:val="Hyperlink"/>
            <w:noProof/>
          </w:rPr>
          <w:t>4.67</w:t>
        </w:r>
        <w:r>
          <w:rPr>
            <w:rFonts w:eastAsiaTheme="minorEastAsia"/>
            <w:i w:val="0"/>
            <w:iCs w:val="0"/>
            <w:noProof/>
            <w:kern w:val="2"/>
            <w:sz w:val="24"/>
            <w:szCs w:val="24"/>
            <w:lang w:eastAsia="en-IN"/>
            <w14:ligatures w14:val="standardContextual"/>
          </w:rPr>
          <w:tab/>
        </w:r>
        <w:r w:rsidRPr="00D63D84">
          <w:rPr>
            <w:rStyle w:val="Hyperlink"/>
            <w:noProof/>
          </w:rPr>
          <w:t>Web Application Security Services</w:t>
        </w:r>
        <w:r>
          <w:rPr>
            <w:noProof/>
            <w:webHidden/>
          </w:rPr>
          <w:tab/>
        </w:r>
        <w:r>
          <w:rPr>
            <w:noProof/>
            <w:webHidden/>
          </w:rPr>
          <w:fldChar w:fldCharType="begin"/>
        </w:r>
        <w:r>
          <w:rPr>
            <w:noProof/>
            <w:webHidden/>
          </w:rPr>
          <w:instrText xml:space="preserve"> PAGEREF _Toc205235624 \h </w:instrText>
        </w:r>
        <w:r>
          <w:rPr>
            <w:noProof/>
            <w:webHidden/>
          </w:rPr>
        </w:r>
        <w:r>
          <w:rPr>
            <w:noProof/>
            <w:webHidden/>
          </w:rPr>
          <w:fldChar w:fldCharType="separate"/>
        </w:r>
        <w:r w:rsidR="0029083B">
          <w:rPr>
            <w:noProof/>
            <w:webHidden/>
          </w:rPr>
          <w:t>47</w:t>
        </w:r>
        <w:r>
          <w:rPr>
            <w:noProof/>
            <w:webHidden/>
          </w:rPr>
          <w:fldChar w:fldCharType="end"/>
        </w:r>
      </w:hyperlink>
    </w:p>
    <w:p w14:paraId="599DEDE5" w14:textId="420CA4C1" w:rsidR="00C433C9" w:rsidRDefault="00C433C9">
      <w:pPr>
        <w:pStyle w:val="TOC3"/>
        <w:rPr>
          <w:rFonts w:eastAsiaTheme="minorEastAsia"/>
          <w:i w:val="0"/>
          <w:iCs w:val="0"/>
          <w:noProof/>
          <w:kern w:val="2"/>
          <w:sz w:val="24"/>
          <w:szCs w:val="24"/>
          <w:lang w:eastAsia="en-IN"/>
          <w14:ligatures w14:val="standardContextual"/>
        </w:rPr>
      </w:pPr>
      <w:hyperlink w:anchor="_Toc205235625" w:history="1">
        <w:r w:rsidRPr="00D63D84">
          <w:rPr>
            <w:rStyle w:val="Hyperlink"/>
            <w:noProof/>
          </w:rPr>
          <w:t>4.68</w:t>
        </w:r>
        <w:r>
          <w:rPr>
            <w:rFonts w:eastAsiaTheme="minorEastAsia"/>
            <w:i w:val="0"/>
            <w:iCs w:val="0"/>
            <w:noProof/>
            <w:kern w:val="2"/>
            <w:sz w:val="24"/>
            <w:szCs w:val="24"/>
            <w:lang w:eastAsia="en-IN"/>
            <w14:ligatures w14:val="standardContextual"/>
          </w:rPr>
          <w:tab/>
        </w:r>
        <w:r w:rsidRPr="00D63D84">
          <w:rPr>
            <w:rStyle w:val="Hyperlink"/>
            <w:noProof/>
          </w:rPr>
          <w:t>Secure Software Development Training</w:t>
        </w:r>
        <w:r>
          <w:rPr>
            <w:noProof/>
            <w:webHidden/>
          </w:rPr>
          <w:tab/>
        </w:r>
        <w:r>
          <w:rPr>
            <w:noProof/>
            <w:webHidden/>
          </w:rPr>
          <w:fldChar w:fldCharType="begin"/>
        </w:r>
        <w:r>
          <w:rPr>
            <w:noProof/>
            <w:webHidden/>
          </w:rPr>
          <w:instrText xml:space="preserve"> PAGEREF _Toc205235625 \h </w:instrText>
        </w:r>
        <w:r>
          <w:rPr>
            <w:noProof/>
            <w:webHidden/>
          </w:rPr>
        </w:r>
        <w:r>
          <w:rPr>
            <w:noProof/>
            <w:webHidden/>
          </w:rPr>
          <w:fldChar w:fldCharType="separate"/>
        </w:r>
        <w:r w:rsidR="0029083B">
          <w:rPr>
            <w:noProof/>
            <w:webHidden/>
          </w:rPr>
          <w:t>49</w:t>
        </w:r>
        <w:r>
          <w:rPr>
            <w:noProof/>
            <w:webHidden/>
          </w:rPr>
          <w:fldChar w:fldCharType="end"/>
        </w:r>
      </w:hyperlink>
    </w:p>
    <w:p w14:paraId="1ABC5352" w14:textId="3AEA2850"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626" w:history="1">
        <w:r w:rsidRPr="00D63D84">
          <w:rPr>
            <w:rStyle w:val="Hyperlink"/>
            <w:noProof/>
          </w:rPr>
          <w:t>Physical Controls</w:t>
        </w:r>
        <w:r>
          <w:rPr>
            <w:noProof/>
            <w:webHidden/>
          </w:rPr>
          <w:tab/>
        </w:r>
        <w:r>
          <w:rPr>
            <w:noProof/>
            <w:webHidden/>
          </w:rPr>
          <w:fldChar w:fldCharType="begin"/>
        </w:r>
        <w:r>
          <w:rPr>
            <w:noProof/>
            <w:webHidden/>
          </w:rPr>
          <w:instrText xml:space="preserve"> PAGEREF _Toc205235626 \h </w:instrText>
        </w:r>
        <w:r>
          <w:rPr>
            <w:noProof/>
            <w:webHidden/>
          </w:rPr>
        </w:r>
        <w:r>
          <w:rPr>
            <w:noProof/>
            <w:webHidden/>
          </w:rPr>
          <w:fldChar w:fldCharType="separate"/>
        </w:r>
        <w:r w:rsidR="0029083B">
          <w:rPr>
            <w:noProof/>
            <w:webHidden/>
          </w:rPr>
          <w:t>49</w:t>
        </w:r>
        <w:r>
          <w:rPr>
            <w:noProof/>
            <w:webHidden/>
          </w:rPr>
          <w:fldChar w:fldCharType="end"/>
        </w:r>
      </w:hyperlink>
    </w:p>
    <w:p w14:paraId="45D51E32" w14:textId="19A8B4A1" w:rsidR="00C433C9" w:rsidRDefault="00C433C9">
      <w:pPr>
        <w:pStyle w:val="TOC3"/>
        <w:rPr>
          <w:rFonts w:eastAsiaTheme="minorEastAsia"/>
          <w:i w:val="0"/>
          <w:iCs w:val="0"/>
          <w:noProof/>
          <w:kern w:val="2"/>
          <w:sz w:val="24"/>
          <w:szCs w:val="24"/>
          <w:lang w:eastAsia="en-IN"/>
          <w14:ligatures w14:val="standardContextual"/>
        </w:rPr>
      </w:pPr>
      <w:hyperlink w:anchor="_Toc205235627" w:history="1">
        <w:r w:rsidRPr="00D63D84">
          <w:rPr>
            <w:rStyle w:val="Hyperlink"/>
            <w:noProof/>
          </w:rPr>
          <w:t>4.69</w:t>
        </w:r>
        <w:r>
          <w:rPr>
            <w:rFonts w:eastAsiaTheme="minorEastAsia"/>
            <w:i w:val="0"/>
            <w:iCs w:val="0"/>
            <w:noProof/>
            <w:kern w:val="2"/>
            <w:sz w:val="24"/>
            <w:szCs w:val="24"/>
            <w:lang w:eastAsia="en-IN"/>
            <w14:ligatures w14:val="standardContextual"/>
          </w:rPr>
          <w:tab/>
        </w:r>
        <w:r w:rsidRPr="00D63D84">
          <w:rPr>
            <w:rStyle w:val="Hyperlink"/>
            <w:noProof/>
          </w:rPr>
          <w:t>Production and Development Datacentres</w:t>
        </w:r>
        <w:r>
          <w:rPr>
            <w:noProof/>
            <w:webHidden/>
          </w:rPr>
          <w:tab/>
        </w:r>
        <w:r>
          <w:rPr>
            <w:noProof/>
            <w:webHidden/>
          </w:rPr>
          <w:fldChar w:fldCharType="begin"/>
        </w:r>
        <w:r>
          <w:rPr>
            <w:noProof/>
            <w:webHidden/>
          </w:rPr>
          <w:instrText xml:space="preserve"> PAGEREF _Toc205235627 \h </w:instrText>
        </w:r>
        <w:r>
          <w:rPr>
            <w:noProof/>
            <w:webHidden/>
          </w:rPr>
        </w:r>
        <w:r>
          <w:rPr>
            <w:noProof/>
            <w:webHidden/>
          </w:rPr>
          <w:fldChar w:fldCharType="separate"/>
        </w:r>
        <w:r w:rsidR="0029083B">
          <w:rPr>
            <w:noProof/>
            <w:webHidden/>
          </w:rPr>
          <w:t>49</w:t>
        </w:r>
        <w:r>
          <w:rPr>
            <w:noProof/>
            <w:webHidden/>
          </w:rPr>
          <w:fldChar w:fldCharType="end"/>
        </w:r>
      </w:hyperlink>
    </w:p>
    <w:p w14:paraId="1BF440DA" w14:textId="71AA5D72" w:rsidR="00C433C9" w:rsidRDefault="00C433C9">
      <w:pPr>
        <w:pStyle w:val="TOC3"/>
        <w:rPr>
          <w:rFonts w:eastAsiaTheme="minorEastAsia"/>
          <w:i w:val="0"/>
          <w:iCs w:val="0"/>
          <w:noProof/>
          <w:kern w:val="2"/>
          <w:sz w:val="24"/>
          <w:szCs w:val="24"/>
          <w:lang w:eastAsia="en-IN"/>
          <w14:ligatures w14:val="standardContextual"/>
        </w:rPr>
      </w:pPr>
      <w:hyperlink w:anchor="_Toc205235628" w:history="1">
        <w:r w:rsidRPr="00D63D84">
          <w:rPr>
            <w:rStyle w:val="Hyperlink"/>
            <w:noProof/>
          </w:rPr>
          <w:t>4.70</w:t>
        </w:r>
        <w:r>
          <w:rPr>
            <w:rFonts w:eastAsiaTheme="minorEastAsia"/>
            <w:i w:val="0"/>
            <w:iCs w:val="0"/>
            <w:noProof/>
            <w:kern w:val="2"/>
            <w:sz w:val="24"/>
            <w:szCs w:val="24"/>
            <w:lang w:eastAsia="en-IN"/>
            <w14:ligatures w14:val="standardContextual"/>
          </w:rPr>
          <w:tab/>
        </w:r>
        <w:r w:rsidRPr="00D63D84">
          <w:rPr>
            <w:rStyle w:val="Hyperlink"/>
            <w:noProof/>
          </w:rPr>
          <w:t>Netradyne Office(s) - Corporate and Development</w:t>
        </w:r>
        <w:r>
          <w:rPr>
            <w:noProof/>
            <w:webHidden/>
          </w:rPr>
          <w:tab/>
        </w:r>
        <w:r>
          <w:rPr>
            <w:noProof/>
            <w:webHidden/>
          </w:rPr>
          <w:fldChar w:fldCharType="begin"/>
        </w:r>
        <w:r>
          <w:rPr>
            <w:noProof/>
            <w:webHidden/>
          </w:rPr>
          <w:instrText xml:space="preserve"> PAGEREF _Toc205235628 \h </w:instrText>
        </w:r>
        <w:r>
          <w:rPr>
            <w:noProof/>
            <w:webHidden/>
          </w:rPr>
        </w:r>
        <w:r>
          <w:rPr>
            <w:noProof/>
            <w:webHidden/>
          </w:rPr>
          <w:fldChar w:fldCharType="separate"/>
        </w:r>
        <w:r w:rsidR="0029083B">
          <w:rPr>
            <w:noProof/>
            <w:webHidden/>
          </w:rPr>
          <w:t>50</w:t>
        </w:r>
        <w:r>
          <w:rPr>
            <w:noProof/>
            <w:webHidden/>
          </w:rPr>
          <w:fldChar w:fldCharType="end"/>
        </w:r>
      </w:hyperlink>
    </w:p>
    <w:p w14:paraId="0468B920" w14:textId="52ADBB63" w:rsidR="00C433C9" w:rsidRDefault="00C433C9">
      <w:pPr>
        <w:pStyle w:val="TOC3"/>
        <w:rPr>
          <w:rFonts w:eastAsiaTheme="minorEastAsia"/>
          <w:i w:val="0"/>
          <w:iCs w:val="0"/>
          <w:noProof/>
          <w:kern w:val="2"/>
          <w:sz w:val="24"/>
          <w:szCs w:val="24"/>
          <w:lang w:eastAsia="en-IN"/>
          <w14:ligatures w14:val="standardContextual"/>
        </w:rPr>
      </w:pPr>
      <w:hyperlink w:anchor="_Toc205235629" w:history="1">
        <w:r w:rsidRPr="00D63D84">
          <w:rPr>
            <w:rStyle w:val="Hyperlink"/>
            <w:noProof/>
          </w:rPr>
          <w:t>4.71</w:t>
        </w:r>
        <w:r>
          <w:rPr>
            <w:rFonts w:eastAsiaTheme="minorEastAsia"/>
            <w:i w:val="0"/>
            <w:iCs w:val="0"/>
            <w:noProof/>
            <w:kern w:val="2"/>
            <w:sz w:val="24"/>
            <w:szCs w:val="24"/>
            <w:lang w:eastAsia="en-IN"/>
            <w14:ligatures w14:val="standardContextual"/>
          </w:rPr>
          <w:tab/>
        </w:r>
        <w:r w:rsidRPr="00D63D84">
          <w:rPr>
            <w:rStyle w:val="Hyperlink"/>
            <w:noProof/>
          </w:rPr>
          <w:t>Levels of Access Authority</w:t>
        </w:r>
        <w:r>
          <w:rPr>
            <w:noProof/>
            <w:webHidden/>
          </w:rPr>
          <w:tab/>
        </w:r>
        <w:r>
          <w:rPr>
            <w:noProof/>
            <w:webHidden/>
          </w:rPr>
          <w:fldChar w:fldCharType="begin"/>
        </w:r>
        <w:r>
          <w:rPr>
            <w:noProof/>
            <w:webHidden/>
          </w:rPr>
          <w:instrText xml:space="preserve"> PAGEREF _Toc205235629 \h </w:instrText>
        </w:r>
        <w:r>
          <w:rPr>
            <w:noProof/>
            <w:webHidden/>
          </w:rPr>
        </w:r>
        <w:r>
          <w:rPr>
            <w:noProof/>
            <w:webHidden/>
          </w:rPr>
          <w:fldChar w:fldCharType="separate"/>
        </w:r>
        <w:r w:rsidR="0029083B">
          <w:rPr>
            <w:noProof/>
            <w:webHidden/>
          </w:rPr>
          <w:t>50</w:t>
        </w:r>
        <w:r>
          <w:rPr>
            <w:noProof/>
            <w:webHidden/>
          </w:rPr>
          <w:fldChar w:fldCharType="end"/>
        </w:r>
      </w:hyperlink>
    </w:p>
    <w:p w14:paraId="4092B081" w14:textId="46628BB3" w:rsidR="00C433C9" w:rsidRDefault="00C433C9">
      <w:pPr>
        <w:pStyle w:val="TOC3"/>
        <w:rPr>
          <w:rFonts w:eastAsiaTheme="minorEastAsia"/>
          <w:i w:val="0"/>
          <w:iCs w:val="0"/>
          <w:noProof/>
          <w:kern w:val="2"/>
          <w:sz w:val="24"/>
          <w:szCs w:val="24"/>
          <w:lang w:eastAsia="en-IN"/>
          <w14:ligatures w14:val="standardContextual"/>
        </w:rPr>
      </w:pPr>
      <w:hyperlink w:anchor="_Toc205235630" w:history="1">
        <w:r w:rsidRPr="00D63D84">
          <w:rPr>
            <w:rStyle w:val="Hyperlink"/>
            <w:noProof/>
          </w:rPr>
          <w:t>4.72</w:t>
        </w:r>
        <w:r>
          <w:rPr>
            <w:rFonts w:eastAsiaTheme="minorEastAsia"/>
            <w:i w:val="0"/>
            <w:iCs w:val="0"/>
            <w:noProof/>
            <w:kern w:val="2"/>
            <w:sz w:val="24"/>
            <w:szCs w:val="24"/>
            <w:lang w:eastAsia="en-IN"/>
            <w14:ligatures w14:val="standardContextual"/>
          </w:rPr>
          <w:tab/>
        </w:r>
        <w:r w:rsidRPr="00D63D84">
          <w:rPr>
            <w:rStyle w:val="Hyperlink"/>
            <w:noProof/>
          </w:rPr>
          <w:t>Physical Security Awareness</w:t>
        </w:r>
        <w:r>
          <w:rPr>
            <w:noProof/>
            <w:webHidden/>
          </w:rPr>
          <w:tab/>
        </w:r>
        <w:r>
          <w:rPr>
            <w:noProof/>
            <w:webHidden/>
          </w:rPr>
          <w:fldChar w:fldCharType="begin"/>
        </w:r>
        <w:r>
          <w:rPr>
            <w:noProof/>
            <w:webHidden/>
          </w:rPr>
          <w:instrText xml:space="preserve"> PAGEREF _Toc205235630 \h </w:instrText>
        </w:r>
        <w:r>
          <w:rPr>
            <w:noProof/>
            <w:webHidden/>
          </w:rPr>
        </w:r>
        <w:r>
          <w:rPr>
            <w:noProof/>
            <w:webHidden/>
          </w:rPr>
          <w:fldChar w:fldCharType="separate"/>
        </w:r>
        <w:r w:rsidR="0029083B">
          <w:rPr>
            <w:noProof/>
            <w:webHidden/>
          </w:rPr>
          <w:t>50</w:t>
        </w:r>
        <w:r>
          <w:rPr>
            <w:noProof/>
            <w:webHidden/>
          </w:rPr>
          <w:fldChar w:fldCharType="end"/>
        </w:r>
      </w:hyperlink>
    </w:p>
    <w:p w14:paraId="568A2153" w14:textId="179BD89D" w:rsidR="00C433C9" w:rsidRDefault="00C433C9">
      <w:pPr>
        <w:pStyle w:val="TOC3"/>
        <w:rPr>
          <w:rFonts w:eastAsiaTheme="minorEastAsia"/>
          <w:i w:val="0"/>
          <w:iCs w:val="0"/>
          <w:noProof/>
          <w:kern w:val="2"/>
          <w:sz w:val="24"/>
          <w:szCs w:val="24"/>
          <w:lang w:eastAsia="en-IN"/>
          <w14:ligatures w14:val="standardContextual"/>
        </w:rPr>
      </w:pPr>
      <w:hyperlink w:anchor="_Toc205235631" w:history="1">
        <w:r w:rsidRPr="00D63D84">
          <w:rPr>
            <w:rStyle w:val="Hyperlink"/>
            <w:noProof/>
          </w:rPr>
          <w:t>4.73</w:t>
        </w:r>
        <w:r>
          <w:rPr>
            <w:rFonts w:eastAsiaTheme="minorEastAsia"/>
            <w:i w:val="0"/>
            <w:iCs w:val="0"/>
            <w:noProof/>
            <w:kern w:val="2"/>
            <w:sz w:val="24"/>
            <w:szCs w:val="24"/>
            <w:lang w:eastAsia="en-IN"/>
            <w14:ligatures w14:val="standardContextual"/>
          </w:rPr>
          <w:tab/>
        </w:r>
        <w:r w:rsidRPr="00D63D84">
          <w:rPr>
            <w:rStyle w:val="Hyperlink"/>
            <w:noProof/>
          </w:rPr>
          <w:t>General facilities and work area security</w:t>
        </w:r>
        <w:r>
          <w:rPr>
            <w:noProof/>
            <w:webHidden/>
          </w:rPr>
          <w:tab/>
        </w:r>
        <w:r>
          <w:rPr>
            <w:noProof/>
            <w:webHidden/>
          </w:rPr>
          <w:fldChar w:fldCharType="begin"/>
        </w:r>
        <w:r>
          <w:rPr>
            <w:noProof/>
            <w:webHidden/>
          </w:rPr>
          <w:instrText xml:space="preserve"> PAGEREF _Toc205235631 \h </w:instrText>
        </w:r>
        <w:r>
          <w:rPr>
            <w:noProof/>
            <w:webHidden/>
          </w:rPr>
        </w:r>
        <w:r>
          <w:rPr>
            <w:noProof/>
            <w:webHidden/>
          </w:rPr>
          <w:fldChar w:fldCharType="separate"/>
        </w:r>
        <w:r w:rsidR="0029083B">
          <w:rPr>
            <w:noProof/>
            <w:webHidden/>
          </w:rPr>
          <w:t>50</w:t>
        </w:r>
        <w:r>
          <w:rPr>
            <w:noProof/>
            <w:webHidden/>
          </w:rPr>
          <w:fldChar w:fldCharType="end"/>
        </w:r>
      </w:hyperlink>
    </w:p>
    <w:p w14:paraId="0C2D4C8A" w14:textId="188913F4" w:rsidR="00C433C9" w:rsidRDefault="00C433C9">
      <w:pPr>
        <w:pStyle w:val="TOC3"/>
        <w:rPr>
          <w:rFonts w:eastAsiaTheme="minorEastAsia"/>
          <w:i w:val="0"/>
          <w:iCs w:val="0"/>
          <w:noProof/>
          <w:kern w:val="2"/>
          <w:sz w:val="24"/>
          <w:szCs w:val="24"/>
          <w:lang w:eastAsia="en-IN"/>
          <w14:ligatures w14:val="standardContextual"/>
        </w:rPr>
      </w:pPr>
      <w:hyperlink w:anchor="_Toc205235632" w:history="1">
        <w:r w:rsidRPr="00D63D84">
          <w:rPr>
            <w:rStyle w:val="Hyperlink"/>
            <w:noProof/>
          </w:rPr>
          <w:t>4.74</w:t>
        </w:r>
        <w:r>
          <w:rPr>
            <w:rFonts w:eastAsiaTheme="minorEastAsia"/>
            <w:i w:val="0"/>
            <w:iCs w:val="0"/>
            <w:noProof/>
            <w:kern w:val="2"/>
            <w:sz w:val="24"/>
            <w:szCs w:val="24"/>
            <w:lang w:eastAsia="en-IN"/>
            <w14:ligatures w14:val="standardContextual"/>
          </w:rPr>
          <w:tab/>
        </w:r>
        <w:r w:rsidRPr="00D63D84">
          <w:rPr>
            <w:rStyle w:val="Hyperlink"/>
            <w:noProof/>
          </w:rPr>
          <w:t>General facilities and work area off-hours security</w:t>
        </w:r>
        <w:r>
          <w:rPr>
            <w:noProof/>
            <w:webHidden/>
          </w:rPr>
          <w:tab/>
        </w:r>
        <w:r>
          <w:rPr>
            <w:noProof/>
            <w:webHidden/>
          </w:rPr>
          <w:fldChar w:fldCharType="begin"/>
        </w:r>
        <w:r>
          <w:rPr>
            <w:noProof/>
            <w:webHidden/>
          </w:rPr>
          <w:instrText xml:space="preserve"> PAGEREF _Toc205235632 \h </w:instrText>
        </w:r>
        <w:r>
          <w:rPr>
            <w:noProof/>
            <w:webHidden/>
          </w:rPr>
        </w:r>
        <w:r>
          <w:rPr>
            <w:noProof/>
            <w:webHidden/>
          </w:rPr>
          <w:fldChar w:fldCharType="separate"/>
        </w:r>
        <w:r w:rsidR="0029083B">
          <w:rPr>
            <w:noProof/>
            <w:webHidden/>
          </w:rPr>
          <w:t>51</w:t>
        </w:r>
        <w:r>
          <w:rPr>
            <w:noProof/>
            <w:webHidden/>
          </w:rPr>
          <w:fldChar w:fldCharType="end"/>
        </w:r>
      </w:hyperlink>
    </w:p>
    <w:p w14:paraId="40DE0660" w14:textId="712B9EC1" w:rsidR="00C433C9" w:rsidRDefault="00C433C9">
      <w:pPr>
        <w:pStyle w:val="TOC3"/>
        <w:rPr>
          <w:rFonts w:eastAsiaTheme="minorEastAsia"/>
          <w:i w:val="0"/>
          <w:iCs w:val="0"/>
          <w:noProof/>
          <w:kern w:val="2"/>
          <w:sz w:val="24"/>
          <w:szCs w:val="24"/>
          <w:lang w:eastAsia="en-IN"/>
          <w14:ligatures w14:val="standardContextual"/>
        </w:rPr>
      </w:pPr>
      <w:hyperlink w:anchor="_Toc205235633" w:history="1">
        <w:r w:rsidRPr="00D63D84">
          <w:rPr>
            <w:rStyle w:val="Hyperlink"/>
            <w:noProof/>
          </w:rPr>
          <w:t>4.75</w:t>
        </w:r>
        <w:r>
          <w:rPr>
            <w:rFonts w:eastAsiaTheme="minorEastAsia"/>
            <w:i w:val="0"/>
            <w:iCs w:val="0"/>
            <w:noProof/>
            <w:kern w:val="2"/>
            <w:sz w:val="24"/>
            <w:szCs w:val="24"/>
            <w:lang w:eastAsia="en-IN"/>
            <w14:ligatures w14:val="standardContextual"/>
          </w:rPr>
          <w:tab/>
        </w:r>
        <w:r w:rsidRPr="00D63D84">
          <w:rPr>
            <w:rStyle w:val="Hyperlink"/>
            <w:noProof/>
          </w:rPr>
          <w:t>Security Key Cards</w:t>
        </w:r>
        <w:r>
          <w:rPr>
            <w:noProof/>
            <w:webHidden/>
          </w:rPr>
          <w:tab/>
        </w:r>
        <w:r>
          <w:rPr>
            <w:noProof/>
            <w:webHidden/>
          </w:rPr>
          <w:fldChar w:fldCharType="begin"/>
        </w:r>
        <w:r>
          <w:rPr>
            <w:noProof/>
            <w:webHidden/>
          </w:rPr>
          <w:instrText xml:space="preserve"> PAGEREF _Toc205235633 \h </w:instrText>
        </w:r>
        <w:r>
          <w:rPr>
            <w:noProof/>
            <w:webHidden/>
          </w:rPr>
        </w:r>
        <w:r>
          <w:rPr>
            <w:noProof/>
            <w:webHidden/>
          </w:rPr>
          <w:fldChar w:fldCharType="separate"/>
        </w:r>
        <w:r w:rsidR="0029083B">
          <w:rPr>
            <w:noProof/>
            <w:webHidden/>
          </w:rPr>
          <w:t>51</w:t>
        </w:r>
        <w:r>
          <w:rPr>
            <w:noProof/>
            <w:webHidden/>
          </w:rPr>
          <w:fldChar w:fldCharType="end"/>
        </w:r>
      </w:hyperlink>
    </w:p>
    <w:p w14:paraId="20A76C37" w14:textId="23633D9F" w:rsidR="00C433C9" w:rsidRDefault="00C433C9">
      <w:pPr>
        <w:pStyle w:val="TOC3"/>
        <w:rPr>
          <w:rFonts w:eastAsiaTheme="minorEastAsia"/>
          <w:i w:val="0"/>
          <w:iCs w:val="0"/>
          <w:noProof/>
          <w:kern w:val="2"/>
          <w:sz w:val="24"/>
          <w:szCs w:val="24"/>
          <w:lang w:eastAsia="en-IN"/>
          <w14:ligatures w14:val="standardContextual"/>
        </w:rPr>
      </w:pPr>
      <w:hyperlink w:anchor="_Toc205235634" w:history="1">
        <w:r w:rsidRPr="00D63D84">
          <w:rPr>
            <w:rStyle w:val="Hyperlink"/>
            <w:noProof/>
          </w:rPr>
          <w:t>4.76</w:t>
        </w:r>
        <w:r>
          <w:rPr>
            <w:rFonts w:eastAsiaTheme="minorEastAsia"/>
            <w:i w:val="0"/>
            <w:iCs w:val="0"/>
            <w:noProof/>
            <w:kern w:val="2"/>
            <w:sz w:val="24"/>
            <w:szCs w:val="24"/>
            <w:lang w:eastAsia="en-IN"/>
            <w14:ligatures w14:val="standardContextual"/>
          </w:rPr>
          <w:tab/>
        </w:r>
        <w:r w:rsidRPr="00D63D84">
          <w:rPr>
            <w:rStyle w:val="Hyperlink"/>
            <w:noProof/>
          </w:rPr>
          <w:t>Visitor policy</w:t>
        </w:r>
        <w:r>
          <w:rPr>
            <w:noProof/>
            <w:webHidden/>
          </w:rPr>
          <w:tab/>
        </w:r>
        <w:r>
          <w:rPr>
            <w:noProof/>
            <w:webHidden/>
          </w:rPr>
          <w:fldChar w:fldCharType="begin"/>
        </w:r>
        <w:r>
          <w:rPr>
            <w:noProof/>
            <w:webHidden/>
          </w:rPr>
          <w:instrText xml:space="preserve"> PAGEREF _Toc205235634 \h </w:instrText>
        </w:r>
        <w:r>
          <w:rPr>
            <w:noProof/>
            <w:webHidden/>
          </w:rPr>
        </w:r>
        <w:r>
          <w:rPr>
            <w:noProof/>
            <w:webHidden/>
          </w:rPr>
          <w:fldChar w:fldCharType="separate"/>
        </w:r>
        <w:r w:rsidR="0029083B">
          <w:rPr>
            <w:noProof/>
            <w:webHidden/>
          </w:rPr>
          <w:t>51</w:t>
        </w:r>
        <w:r>
          <w:rPr>
            <w:noProof/>
            <w:webHidden/>
          </w:rPr>
          <w:fldChar w:fldCharType="end"/>
        </w:r>
      </w:hyperlink>
    </w:p>
    <w:p w14:paraId="51EF3D91" w14:textId="78694B81" w:rsidR="00C433C9" w:rsidRDefault="00C433C9">
      <w:pPr>
        <w:pStyle w:val="TOC3"/>
        <w:rPr>
          <w:rFonts w:eastAsiaTheme="minorEastAsia"/>
          <w:i w:val="0"/>
          <w:iCs w:val="0"/>
          <w:noProof/>
          <w:kern w:val="2"/>
          <w:sz w:val="24"/>
          <w:szCs w:val="24"/>
          <w:lang w:eastAsia="en-IN"/>
          <w14:ligatures w14:val="standardContextual"/>
        </w:rPr>
      </w:pPr>
      <w:hyperlink w:anchor="_Toc205235635" w:history="1">
        <w:r w:rsidRPr="00D63D84">
          <w:rPr>
            <w:rStyle w:val="Hyperlink"/>
            <w:noProof/>
          </w:rPr>
          <w:t>4.77</w:t>
        </w:r>
        <w:r>
          <w:rPr>
            <w:rFonts w:eastAsiaTheme="minorEastAsia"/>
            <w:i w:val="0"/>
            <w:iCs w:val="0"/>
            <w:noProof/>
            <w:kern w:val="2"/>
            <w:sz w:val="24"/>
            <w:szCs w:val="24"/>
            <w:lang w:eastAsia="en-IN"/>
            <w14:ligatures w14:val="standardContextual"/>
          </w:rPr>
          <w:tab/>
        </w:r>
        <w:r w:rsidRPr="00D63D84">
          <w:rPr>
            <w:rStyle w:val="Hyperlink"/>
            <w:noProof/>
          </w:rPr>
          <w:t>Wiring closets</w:t>
        </w:r>
        <w:r>
          <w:rPr>
            <w:noProof/>
            <w:webHidden/>
          </w:rPr>
          <w:tab/>
        </w:r>
        <w:r>
          <w:rPr>
            <w:noProof/>
            <w:webHidden/>
          </w:rPr>
          <w:fldChar w:fldCharType="begin"/>
        </w:r>
        <w:r>
          <w:rPr>
            <w:noProof/>
            <w:webHidden/>
          </w:rPr>
          <w:instrText xml:space="preserve"> PAGEREF _Toc205235635 \h </w:instrText>
        </w:r>
        <w:r>
          <w:rPr>
            <w:noProof/>
            <w:webHidden/>
          </w:rPr>
        </w:r>
        <w:r>
          <w:rPr>
            <w:noProof/>
            <w:webHidden/>
          </w:rPr>
          <w:fldChar w:fldCharType="separate"/>
        </w:r>
        <w:r w:rsidR="0029083B">
          <w:rPr>
            <w:noProof/>
            <w:webHidden/>
          </w:rPr>
          <w:t>52</w:t>
        </w:r>
        <w:r>
          <w:rPr>
            <w:noProof/>
            <w:webHidden/>
          </w:rPr>
          <w:fldChar w:fldCharType="end"/>
        </w:r>
      </w:hyperlink>
    </w:p>
    <w:p w14:paraId="6219B75E" w14:textId="7BD3A03C" w:rsidR="00C433C9" w:rsidRDefault="00C433C9">
      <w:pPr>
        <w:pStyle w:val="TOC1"/>
        <w:rPr>
          <w:rFonts w:eastAsiaTheme="minorEastAsia"/>
          <w:b w:val="0"/>
          <w:bCs w:val="0"/>
          <w:caps w:val="0"/>
          <w:noProof/>
          <w:kern w:val="2"/>
          <w:sz w:val="24"/>
          <w:szCs w:val="24"/>
          <w:lang w:eastAsia="en-IN"/>
          <w14:ligatures w14:val="standardContextual"/>
        </w:rPr>
      </w:pPr>
      <w:hyperlink w:anchor="_Toc205235636" w:history="1">
        <w:r w:rsidRPr="00D63D84">
          <w:rPr>
            <w:rStyle w:val="Hyperlink"/>
            <w:noProof/>
          </w:rPr>
          <w:t>5</w:t>
        </w:r>
        <w:r>
          <w:rPr>
            <w:rFonts w:eastAsiaTheme="minorEastAsia"/>
            <w:b w:val="0"/>
            <w:bCs w:val="0"/>
            <w:caps w:val="0"/>
            <w:noProof/>
            <w:kern w:val="2"/>
            <w:sz w:val="24"/>
            <w:szCs w:val="24"/>
            <w:lang w:eastAsia="en-IN"/>
            <w14:ligatures w14:val="standardContextual"/>
          </w:rPr>
          <w:tab/>
        </w:r>
        <w:r w:rsidRPr="00D63D84">
          <w:rPr>
            <w:rStyle w:val="Hyperlink"/>
            <w:rFonts w:eastAsiaTheme="majorEastAsia"/>
            <w:noProof/>
          </w:rPr>
          <w:t>Conduct</w:t>
        </w:r>
        <w:r>
          <w:rPr>
            <w:noProof/>
            <w:webHidden/>
          </w:rPr>
          <w:tab/>
        </w:r>
        <w:r>
          <w:rPr>
            <w:noProof/>
            <w:webHidden/>
          </w:rPr>
          <w:fldChar w:fldCharType="begin"/>
        </w:r>
        <w:r>
          <w:rPr>
            <w:noProof/>
            <w:webHidden/>
          </w:rPr>
          <w:instrText xml:space="preserve"> PAGEREF _Toc205235636 \h </w:instrText>
        </w:r>
        <w:r>
          <w:rPr>
            <w:noProof/>
            <w:webHidden/>
          </w:rPr>
        </w:r>
        <w:r>
          <w:rPr>
            <w:noProof/>
            <w:webHidden/>
          </w:rPr>
          <w:fldChar w:fldCharType="separate"/>
        </w:r>
        <w:r w:rsidR="0029083B">
          <w:rPr>
            <w:noProof/>
            <w:webHidden/>
          </w:rPr>
          <w:t>52</w:t>
        </w:r>
        <w:r>
          <w:rPr>
            <w:noProof/>
            <w:webHidden/>
          </w:rPr>
          <w:fldChar w:fldCharType="end"/>
        </w:r>
      </w:hyperlink>
    </w:p>
    <w:p w14:paraId="0F9C8D3C" w14:textId="0D5FA83B" w:rsidR="00C433C9" w:rsidRDefault="00C433C9">
      <w:pPr>
        <w:pStyle w:val="TOC1"/>
        <w:rPr>
          <w:rFonts w:eastAsiaTheme="minorEastAsia"/>
          <w:b w:val="0"/>
          <w:bCs w:val="0"/>
          <w:caps w:val="0"/>
          <w:noProof/>
          <w:kern w:val="2"/>
          <w:sz w:val="24"/>
          <w:szCs w:val="24"/>
          <w:lang w:eastAsia="en-IN"/>
          <w14:ligatures w14:val="standardContextual"/>
        </w:rPr>
      </w:pPr>
      <w:hyperlink w:anchor="_Toc205235637" w:history="1">
        <w:r w:rsidRPr="00D63D84">
          <w:rPr>
            <w:rStyle w:val="Hyperlink"/>
            <w:noProof/>
          </w:rPr>
          <w:t>6</w:t>
        </w:r>
        <w:r>
          <w:rPr>
            <w:rFonts w:eastAsiaTheme="minorEastAsia"/>
            <w:b w:val="0"/>
            <w:bCs w:val="0"/>
            <w:caps w:val="0"/>
            <w:noProof/>
            <w:kern w:val="2"/>
            <w:sz w:val="24"/>
            <w:szCs w:val="24"/>
            <w:lang w:eastAsia="en-IN"/>
            <w14:ligatures w14:val="standardContextual"/>
          </w:rPr>
          <w:tab/>
        </w:r>
        <w:r w:rsidRPr="00D63D84">
          <w:rPr>
            <w:rStyle w:val="Hyperlink"/>
            <w:noProof/>
          </w:rPr>
          <w:t>Exception</w:t>
        </w:r>
        <w:r>
          <w:rPr>
            <w:noProof/>
            <w:webHidden/>
          </w:rPr>
          <w:tab/>
        </w:r>
        <w:r>
          <w:rPr>
            <w:noProof/>
            <w:webHidden/>
          </w:rPr>
          <w:fldChar w:fldCharType="begin"/>
        </w:r>
        <w:r>
          <w:rPr>
            <w:noProof/>
            <w:webHidden/>
          </w:rPr>
          <w:instrText xml:space="preserve"> PAGEREF _Toc205235637 \h </w:instrText>
        </w:r>
        <w:r>
          <w:rPr>
            <w:noProof/>
            <w:webHidden/>
          </w:rPr>
        </w:r>
        <w:r>
          <w:rPr>
            <w:noProof/>
            <w:webHidden/>
          </w:rPr>
          <w:fldChar w:fldCharType="separate"/>
        </w:r>
        <w:r w:rsidR="0029083B">
          <w:rPr>
            <w:noProof/>
            <w:webHidden/>
          </w:rPr>
          <w:t>52</w:t>
        </w:r>
        <w:r>
          <w:rPr>
            <w:noProof/>
            <w:webHidden/>
          </w:rPr>
          <w:fldChar w:fldCharType="end"/>
        </w:r>
      </w:hyperlink>
    </w:p>
    <w:p w14:paraId="03E2E27C" w14:textId="1D3CDF54" w:rsidR="00C433C9" w:rsidRDefault="00C433C9">
      <w:pPr>
        <w:pStyle w:val="TOC1"/>
        <w:rPr>
          <w:rFonts w:eastAsiaTheme="minorEastAsia"/>
          <w:b w:val="0"/>
          <w:bCs w:val="0"/>
          <w:caps w:val="0"/>
          <w:noProof/>
          <w:kern w:val="2"/>
          <w:sz w:val="24"/>
          <w:szCs w:val="24"/>
          <w:lang w:eastAsia="en-IN"/>
          <w14:ligatures w14:val="standardContextual"/>
        </w:rPr>
      </w:pPr>
      <w:hyperlink w:anchor="_Toc205235638" w:history="1">
        <w:r w:rsidRPr="00D63D84">
          <w:rPr>
            <w:rStyle w:val="Hyperlink"/>
            <w:noProof/>
          </w:rPr>
          <w:t>7</w:t>
        </w:r>
        <w:r>
          <w:rPr>
            <w:rFonts w:eastAsiaTheme="minorEastAsia"/>
            <w:b w:val="0"/>
            <w:bCs w:val="0"/>
            <w:caps w:val="0"/>
            <w:noProof/>
            <w:kern w:val="2"/>
            <w:sz w:val="24"/>
            <w:szCs w:val="24"/>
            <w:lang w:eastAsia="en-IN"/>
            <w14:ligatures w14:val="standardContextual"/>
          </w:rPr>
          <w:tab/>
        </w:r>
        <w:r w:rsidRPr="00D63D84">
          <w:rPr>
            <w:rStyle w:val="Hyperlink"/>
            <w:noProof/>
          </w:rPr>
          <w:t>Terms/Acronyms</w:t>
        </w:r>
        <w:r>
          <w:rPr>
            <w:noProof/>
            <w:webHidden/>
          </w:rPr>
          <w:tab/>
        </w:r>
        <w:r>
          <w:rPr>
            <w:noProof/>
            <w:webHidden/>
          </w:rPr>
          <w:fldChar w:fldCharType="begin"/>
        </w:r>
        <w:r>
          <w:rPr>
            <w:noProof/>
            <w:webHidden/>
          </w:rPr>
          <w:instrText xml:space="preserve"> PAGEREF _Toc205235638 \h </w:instrText>
        </w:r>
        <w:r>
          <w:rPr>
            <w:noProof/>
            <w:webHidden/>
          </w:rPr>
        </w:r>
        <w:r>
          <w:rPr>
            <w:noProof/>
            <w:webHidden/>
          </w:rPr>
          <w:fldChar w:fldCharType="separate"/>
        </w:r>
        <w:r w:rsidR="0029083B">
          <w:rPr>
            <w:noProof/>
            <w:webHidden/>
          </w:rPr>
          <w:t>52</w:t>
        </w:r>
        <w:r>
          <w:rPr>
            <w:noProof/>
            <w:webHidden/>
          </w:rPr>
          <w:fldChar w:fldCharType="end"/>
        </w:r>
      </w:hyperlink>
    </w:p>
    <w:p w14:paraId="32175E8D" w14:textId="7AB36D5C" w:rsidR="00C433C9" w:rsidRDefault="00C433C9">
      <w:pPr>
        <w:pStyle w:val="TOC1"/>
        <w:rPr>
          <w:rFonts w:eastAsiaTheme="minorEastAsia"/>
          <w:b w:val="0"/>
          <w:bCs w:val="0"/>
          <w:caps w:val="0"/>
          <w:noProof/>
          <w:kern w:val="2"/>
          <w:sz w:val="24"/>
          <w:szCs w:val="24"/>
          <w:lang w:eastAsia="en-IN"/>
          <w14:ligatures w14:val="standardContextual"/>
        </w:rPr>
      </w:pPr>
      <w:hyperlink w:anchor="_Toc205235639" w:history="1">
        <w:r w:rsidRPr="00D63D84">
          <w:rPr>
            <w:rStyle w:val="Hyperlink"/>
            <w:noProof/>
          </w:rPr>
          <w:t>8</w:t>
        </w:r>
        <w:r>
          <w:rPr>
            <w:rFonts w:eastAsiaTheme="minorEastAsia"/>
            <w:b w:val="0"/>
            <w:bCs w:val="0"/>
            <w:caps w:val="0"/>
            <w:noProof/>
            <w:kern w:val="2"/>
            <w:sz w:val="24"/>
            <w:szCs w:val="24"/>
            <w:lang w:eastAsia="en-IN"/>
            <w14:ligatures w14:val="standardContextual"/>
          </w:rPr>
          <w:tab/>
        </w:r>
        <w:r w:rsidRPr="00D63D84">
          <w:rPr>
            <w:rStyle w:val="Hyperlink"/>
            <w:noProof/>
          </w:rPr>
          <w:t>References</w:t>
        </w:r>
        <w:r>
          <w:rPr>
            <w:noProof/>
            <w:webHidden/>
          </w:rPr>
          <w:tab/>
        </w:r>
        <w:r>
          <w:rPr>
            <w:noProof/>
            <w:webHidden/>
          </w:rPr>
          <w:fldChar w:fldCharType="begin"/>
        </w:r>
        <w:r>
          <w:rPr>
            <w:noProof/>
            <w:webHidden/>
          </w:rPr>
          <w:instrText xml:space="preserve"> PAGEREF _Toc205235639 \h </w:instrText>
        </w:r>
        <w:r>
          <w:rPr>
            <w:noProof/>
            <w:webHidden/>
          </w:rPr>
        </w:r>
        <w:r>
          <w:rPr>
            <w:noProof/>
            <w:webHidden/>
          </w:rPr>
          <w:fldChar w:fldCharType="separate"/>
        </w:r>
        <w:r w:rsidR="0029083B">
          <w:rPr>
            <w:noProof/>
            <w:webHidden/>
          </w:rPr>
          <w:t>53</w:t>
        </w:r>
        <w:r>
          <w:rPr>
            <w:noProof/>
            <w:webHidden/>
          </w:rPr>
          <w:fldChar w:fldCharType="end"/>
        </w:r>
      </w:hyperlink>
    </w:p>
    <w:p w14:paraId="45932735" w14:textId="0F180590"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640" w:history="1">
        <w:r w:rsidRPr="00D63D84">
          <w:rPr>
            <w:rStyle w:val="Hyperlink"/>
            <w:noProof/>
          </w:rPr>
          <w:t>Templates</w:t>
        </w:r>
        <w:r>
          <w:rPr>
            <w:noProof/>
            <w:webHidden/>
          </w:rPr>
          <w:tab/>
        </w:r>
        <w:r>
          <w:rPr>
            <w:noProof/>
            <w:webHidden/>
          </w:rPr>
          <w:fldChar w:fldCharType="begin"/>
        </w:r>
        <w:r>
          <w:rPr>
            <w:noProof/>
            <w:webHidden/>
          </w:rPr>
          <w:instrText xml:space="preserve"> PAGEREF _Toc205235640 \h </w:instrText>
        </w:r>
        <w:r>
          <w:rPr>
            <w:noProof/>
            <w:webHidden/>
          </w:rPr>
        </w:r>
        <w:r>
          <w:rPr>
            <w:noProof/>
            <w:webHidden/>
          </w:rPr>
          <w:fldChar w:fldCharType="separate"/>
        </w:r>
        <w:r w:rsidR="0029083B">
          <w:rPr>
            <w:noProof/>
            <w:webHidden/>
          </w:rPr>
          <w:t>53</w:t>
        </w:r>
        <w:r>
          <w:rPr>
            <w:noProof/>
            <w:webHidden/>
          </w:rPr>
          <w:fldChar w:fldCharType="end"/>
        </w:r>
      </w:hyperlink>
    </w:p>
    <w:p w14:paraId="3953E9E1" w14:textId="5DE0ED1D"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641" w:history="1">
        <w:r w:rsidRPr="00D63D84">
          <w:rPr>
            <w:rStyle w:val="Hyperlink"/>
            <w:noProof/>
          </w:rPr>
          <w:t>Policies</w:t>
        </w:r>
        <w:r>
          <w:rPr>
            <w:noProof/>
            <w:webHidden/>
          </w:rPr>
          <w:tab/>
        </w:r>
        <w:r>
          <w:rPr>
            <w:noProof/>
            <w:webHidden/>
          </w:rPr>
          <w:fldChar w:fldCharType="begin"/>
        </w:r>
        <w:r>
          <w:rPr>
            <w:noProof/>
            <w:webHidden/>
          </w:rPr>
          <w:instrText xml:space="preserve"> PAGEREF _Toc205235641 \h </w:instrText>
        </w:r>
        <w:r>
          <w:rPr>
            <w:noProof/>
            <w:webHidden/>
          </w:rPr>
        </w:r>
        <w:r>
          <w:rPr>
            <w:noProof/>
            <w:webHidden/>
          </w:rPr>
          <w:fldChar w:fldCharType="separate"/>
        </w:r>
        <w:r w:rsidR="0029083B">
          <w:rPr>
            <w:noProof/>
            <w:webHidden/>
          </w:rPr>
          <w:t>53</w:t>
        </w:r>
        <w:r>
          <w:rPr>
            <w:noProof/>
            <w:webHidden/>
          </w:rPr>
          <w:fldChar w:fldCharType="end"/>
        </w:r>
      </w:hyperlink>
    </w:p>
    <w:p w14:paraId="63403D78" w14:textId="17843A97"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642" w:history="1">
        <w:r w:rsidRPr="00D63D84">
          <w:rPr>
            <w:rStyle w:val="Hyperlink"/>
            <w:noProof/>
          </w:rPr>
          <w:t>Process/Procedures</w:t>
        </w:r>
        <w:r>
          <w:rPr>
            <w:noProof/>
            <w:webHidden/>
          </w:rPr>
          <w:tab/>
        </w:r>
        <w:r>
          <w:rPr>
            <w:noProof/>
            <w:webHidden/>
          </w:rPr>
          <w:fldChar w:fldCharType="begin"/>
        </w:r>
        <w:r>
          <w:rPr>
            <w:noProof/>
            <w:webHidden/>
          </w:rPr>
          <w:instrText xml:space="preserve"> PAGEREF _Toc205235642 \h </w:instrText>
        </w:r>
        <w:r>
          <w:rPr>
            <w:noProof/>
            <w:webHidden/>
          </w:rPr>
        </w:r>
        <w:r>
          <w:rPr>
            <w:noProof/>
            <w:webHidden/>
          </w:rPr>
          <w:fldChar w:fldCharType="separate"/>
        </w:r>
        <w:r w:rsidR="0029083B">
          <w:rPr>
            <w:noProof/>
            <w:webHidden/>
          </w:rPr>
          <w:t>53</w:t>
        </w:r>
        <w:r>
          <w:rPr>
            <w:noProof/>
            <w:webHidden/>
          </w:rPr>
          <w:fldChar w:fldCharType="end"/>
        </w:r>
      </w:hyperlink>
    </w:p>
    <w:p w14:paraId="3283118A" w14:textId="12832B9D"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643" w:history="1">
        <w:r w:rsidRPr="00D63D84">
          <w:rPr>
            <w:rStyle w:val="Hyperlink"/>
            <w:noProof/>
          </w:rPr>
          <w:t>Standards</w:t>
        </w:r>
        <w:r>
          <w:rPr>
            <w:noProof/>
            <w:webHidden/>
          </w:rPr>
          <w:tab/>
        </w:r>
        <w:r>
          <w:rPr>
            <w:noProof/>
            <w:webHidden/>
          </w:rPr>
          <w:fldChar w:fldCharType="begin"/>
        </w:r>
        <w:r>
          <w:rPr>
            <w:noProof/>
            <w:webHidden/>
          </w:rPr>
          <w:instrText xml:space="preserve"> PAGEREF _Toc205235643 \h </w:instrText>
        </w:r>
        <w:r>
          <w:rPr>
            <w:noProof/>
            <w:webHidden/>
          </w:rPr>
        </w:r>
        <w:r>
          <w:rPr>
            <w:noProof/>
            <w:webHidden/>
          </w:rPr>
          <w:fldChar w:fldCharType="separate"/>
        </w:r>
        <w:r w:rsidR="0029083B">
          <w:rPr>
            <w:noProof/>
            <w:webHidden/>
          </w:rPr>
          <w:t>53</w:t>
        </w:r>
        <w:r>
          <w:rPr>
            <w:noProof/>
            <w:webHidden/>
          </w:rPr>
          <w:fldChar w:fldCharType="end"/>
        </w:r>
      </w:hyperlink>
    </w:p>
    <w:p w14:paraId="6944B904" w14:textId="4C25ADD3" w:rsidR="00C433C9" w:rsidRDefault="00C433C9">
      <w:pPr>
        <w:pStyle w:val="TOC2"/>
        <w:tabs>
          <w:tab w:val="right" w:leader="dot" w:pos="9016"/>
        </w:tabs>
        <w:rPr>
          <w:rFonts w:eastAsiaTheme="minorEastAsia"/>
          <w:smallCaps w:val="0"/>
          <w:noProof/>
          <w:kern w:val="2"/>
          <w:sz w:val="24"/>
          <w:szCs w:val="24"/>
          <w:lang w:eastAsia="en-IN"/>
          <w14:ligatures w14:val="standardContextual"/>
        </w:rPr>
      </w:pPr>
      <w:hyperlink w:anchor="_Toc205235644" w:history="1">
        <w:r w:rsidRPr="00D63D84">
          <w:rPr>
            <w:rStyle w:val="Hyperlink"/>
            <w:noProof/>
          </w:rPr>
          <w:t>Miscellaneous</w:t>
        </w:r>
        <w:r>
          <w:rPr>
            <w:noProof/>
            <w:webHidden/>
          </w:rPr>
          <w:tab/>
        </w:r>
        <w:r>
          <w:rPr>
            <w:noProof/>
            <w:webHidden/>
          </w:rPr>
          <w:fldChar w:fldCharType="begin"/>
        </w:r>
        <w:r>
          <w:rPr>
            <w:noProof/>
            <w:webHidden/>
          </w:rPr>
          <w:instrText xml:space="preserve"> PAGEREF _Toc205235644 \h </w:instrText>
        </w:r>
        <w:r>
          <w:rPr>
            <w:noProof/>
            <w:webHidden/>
          </w:rPr>
        </w:r>
        <w:r>
          <w:rPr>
            <w:noProof/>
            <w:webHidden/>
          </w:rPr>
          <w:fldChar w:fldCharType="separate"/>
        </w:r>
        <w:r w:rsidR="0029083B">
          <w:rPr>
            <w:noProof/>
            <w:webHidden/>
          </w:rPr>
          <w:t>53</w:t>
        </w:r>
        <w:r>
          <w:rPr>
            <w:noProof/>
            <w:webHidden/>
          </w:rPr>
          <w:fldChar w:fldCharType="end"/>
        </w:r>
      </w:hyperlink>
    </w:p>
    <w:p w14:paraId="0C7ABF26" w14:textId="3F235A71" w:rsidR="00C433C9" w:rsidRDefault="00C433C9">
      <w:pPr>
        <w:pStyle w:val="TOC1"/>
        <w:rPr>
          <w:rFonts w:eastAsiaTheme="minorEastAsia"/>
          <w:b w:val="0"/>
          <w:bCs w:val="0"/>
          <w:caps w:val="0"/>
          <w:noProof/>
          <w:kern w:val="2"/>
          <w:sz w:val="24"/>
          <w:szCs w:val="24"/>
          <w:lang w:eastAsia="en-IN"/>
          <w14:ligatures w14:val="standardContextual"/>
        </w:rPr>
      </w:pPr>
      <w:hyperlink w:anchor="_Toc205235645" w:history="1">
        <w:r w:rsidRPr="00D63D84">
          <w:rPr>
            <w:rStyle w:val="Hyperlink"/>
            <w:noProof/>
          </w:rPr>
          <w:t>9</w:t>
        </w:r>
        <w:r>
          <w:rPr>
            <w:rFonts w:eastAsiaTheme="minorEastAsia"/>
            <w:b w:val="0"/>
            <w:bCs w:val="0"/>
            <w:caps w:val="0"/>
            <w:noProof/>
            <w:kern w:val="2"/>
            <w:sz w:val="24"/>
            <w:szCs w:val="24"/>
            <w:lang w:eastAsia="en-IN"/>
            <w14:ligatures w14:val="standardContextual"/>
          </w:rPr>
          <w:tab/>
        </w:r>
        <w:r w:rsidRPr="00D63D84">
          <w:rPr>
            <w:rStyle w:val="Hyperlink"/>
            <w:noProof/>
          </w:rPr>
          <w:t>Appendix A: Document RACI Matrix</w:t>
        </w:r>
        <w:r>
          <w:rPr>
            <w:noProof/>
            <w:webHidden/>
          </w:rPr>
          <w:tab/>
        </w:r>
        <w:r>
          <w:rPr>
            <w:noProof/>
            <w:webHidden/>
          </w:rPr>
          <w:fldChar w:fldCharType="begin"/>
        </w:r>
        <w:r>
          <w:rPr>
            <w:noProof/>
            <w:webHidden/>
          </w:rPr>
          <w:instrText xml:space="preserve"> PAGEREF _Toc205235645 \h </w:instrText>
        </w:r>
        <w:r>
          <w:rPr>
            <w:noProof/>
            <w:webHidden/>
          </w:rPr>
        </w:r>
        <w:r>
          <w:rPr>
            <w:noProof/>
            <w:webHidden/>
          </w:rPr>
          <w:fldChar w:fldCharType="separate"/>
        </w:r>
        <w:r w:rsidR="0029083B">
          <w:rPr>
            <w:noProof/>
            <w:webHidden/>
          </w:rPr>
          <w:t>53</w:t>
        </w:r>
        <w:r>
          <w:rPr>
            <w:noProof/>
            <w:webHidden/>
          </w:rPr>
          <w:fldChar w:fldCharType="end"/>
        </w:r>
      </w:hyperlink>
    </w:p>
    <w:p w14:paraId="5B31EF50" w14:textId="5C03CF79" w:rsidR="00AC7FEC" w:rsidRDefault="00AC7FEC" w:rsidP="00AC7FEC">
      <w:r>
        <w:fldChar w:fldCharType="end"/>
      </w:r>
    </w:p>
    <w:p w14:paraId="25B6C999" w14:textId="77777777" w:rsidR="00AC7FEC" w:rsidRDefault="00AC7FEC" w:rsidP="00AC7FEC"/>
    <w:p w14:paraId="7060BDE2" w14:textId="77777777" w:rsidR="00AC7FEC" w:rsidRDefault="00AC7FEC" w:rsidP="00AC7FEC"/>
    <w:p w14:paraId="4A6175FF" w14:textId="77777777" w:rsidR="00AC7FEC" w:rsidRDefault="00AC7FEC" w:rsidP="00AC7FEC"/>
    <w:p w14:paraId="17F88AE3" w14:textId="77777777" w:rsidR="00AC7FEC" w:rsidRDefault="00AC7FEC" w:rsidP="00AC7FEC"/>
    <w:p w14:paraId="34F4D260" w14:textId="77777777" w:rsidR="00AC7FEC" w:rsidRDefault="00AC7FEC" w:rsidP="00AC7FEC"/>
    <w:p w14:paraId="2F377149" w14:textId="77777777" w:rsidR="00AC7FEC" w:rsidRDefault="00AC7FEC" w:rsidP="00AC7FEC"/>
    <w:p w14:paraId="7D01D123" w14:textId="77777777" w:rsidR="00AC7FEC" w:rsidRDefault="00AC7FEC" w:rsidP="00AC7FEC"/>
    <w:p w14:paraId="49C120D4" w14:textId="77777777" w:rsidR="00AC7FEC" w:rsidRDefault="00AC7FEC" w:rsidP="00AC7FEC"/>
    <w:p w14:paraId="11153B43" w14:textId="77777777" w:rsidR="00AC7FEC" w:rsidRDefault="00AC7FEC" w:rsidP="00AC7FEC"/>
    <w:p w14:paraId="768F2F6F" w14:textId="77777777" w:rsidR="00AC7FEC" w:rsidRDefault="00AC7FEC" w:rsidP="00AC7FEC"/>
    <w:p w14:paraId="6E1BBB12" w14:textId="77777777" w:rsidR="00AC7FEC" w:rsidRDefault="00AC7FEC" w:rsidP="00AC7FEC"/>
    <w:p w14:paraId="38E48438" w14:textId="77777777" w:rsidR="00AC7FEC" w:rsidRDefault="00AC7FEC" w:rsidP="00AC7FEC"/>
    <w:p w14:paraId="31B13ABA" w14:textId="77777777" w:rsidR="00AC7FEC" w:rsidRDefault="00AC7FEC" w:rsidP="00AC7FEC"/>
    <w:p w14:paraId="7726B800" w14:textId="77777777" w:rsidR="00AC7FEC" w:rsidRDefault="00AC7FEC" w:rsidP="00AC7FEC"/>
    <w:p w14:paraId="0C4CA9BC" w14:textId="77777777" w:rsidR="009505D6" w:rsidRDefault="009505D6" w:rsidP="00AC7FEC"/>
    <w:p w14:paraId="618EF78C" w14:textId="77777777" w:rsidR="009505D6" w:rsidRDefault="009505D6" w:rsidP="00AC7FEC"/>
    <w:p w14:paraId="1023741E" w14:textId="77777777" w:rsidR="0040646F" w:rsidRDefault="0040646F" w:rsidP="00AC7FEC"/>
    <w:p w14:paraId="7C84BBB0" w14:textId="77777777" w:rsidR="0040646F" w:rsidRDefault="0040646F" w:rsidP="00AC7FEC"/>
    <w:p w14:paraId="17E30A08" w14:textId="77777777" w:rsidR="0040646F" w:rsidRDefault="0040646F" w:rsidP="00AC7FEC"/>
    <w:p w14:paraId="10A7B359" w14:textId="77777777" w:rsidR="00A9527A" w:rsidRDefault="00A9527A" w:rsidP="00AC7FEC"/>
    <w:p w14:paraId="634DB3B3" w14:textId="77777777" w:rsidR="00645305" w:rsidRDefault="00645305" w:rsidP="00AC7FEC"/>
    <w:p w14:paraId="41A9DCC9" w14:textId="77777777" w:rsidR="00A9527A" w:rsidRDefault="00A9527A" w:rsidP="00AC7FEC"/>
    <w:p w14:paraId="5AE16AD7" w14:textId="3495C29B" w:rsidR="0066248A" w:rsidRPr="0066248A" w:rsidRDefault="4F484040" w:rsidP="00575D8A">
      <w:pPr>
        <w:pStyle w:val="Heading1"/>
        <w:rPr>
          <w:rFonts w:eastAsiaTheme="majorEastAsia"/>
          <w:lang w:val="en-US"/>
        </w:rPr>
      </w:pPr>
      <w:bookmarkStart w:id="3" w:name="_Toc205235536"/>
      <w:r w:rsidRPr="1451CD02">
        <w:rPr>
          <w:rFonts w:eastAsiaTheme="majorEastAsia"/>
          <w:lang w:val="en-US"/>
        </w:rPr>
        <w:lastRenderedPageBreak/>
        <w:t>Purpose</w:t>
      </w:r>
      <w:bookmarkEnd w:id="3"/>
    </w:p>
    <w:p w14:paraId="3959CFE9" w14:textId="7B763242" w:rsidR="78AAA9A2" w:rsidRDefault="78AAA9A2" w:rsidP="1451CD02">
      <w:pPr>
        <w:spacing w:before="240" w:after="240"/>
      </w:pPr>
      <w:r w:rsidRPr="1451CD02">
        <w:rPr>
          <w:rFonts w:eastAsia="Verdana" w:cs="Verdana"/>
          <w:color w:val="000000" w:themeColor="text1"/>
          <w:szCs w:val="18"/>
        </w:rPr>
        <w:t>This document defines the Information Security Policies and Procedures for Netradyne, applicable to all systems, applications, and data managed by the Information Security, Information Technology Operations, and DevOps teams.</w:t>
      </w:r>
    </w:p>
    <w:p w14:paraId="78E054AF" w14:textId="3612AD0B" w:rsidR="78AAA9A2" w:rsidRDefault="78AAA9A2" w:rsidP="1451CD02">
      <w:pPr>
        <w:spacing w:before="240" w:after="240"/>
      </w:pPr>
      <w:r w:rsidRPr="1451CD02">
        <w:rPr>
          <w:rFonts w:eastAsia="Verdana" w:cs="Verdana"/>
          <w:color w:val="000000" w:themeColor="text1"/>
          <w:szCs w:val="18"/>
        </w:rPr>
        <w:t>Given the nature of Netradyne’s business, this policy enforces comprehensive information security and computer usage standards covering all sensitive consumer, client, and internal data. All employees, contractors, and third parties with access to Netradyne systems are responsible for protecting the confidentiality, integrity, and availability of information assets.</w:t>
      </w:r>
    </w:p>
    <w:p w14:paraId="03EED2D0" w14:textId="285C9DC4" w:rsidR="78AAA9A2" w:rsidRDefault="78AAA9A2" w:rsidP="1451CD02">
      <w:pPr>
        <w:spacing w:before="240" w:after="240"/>
        <w:rPr>
          <w:ins w:id="4" w:author="Kavitha Shetty" w:date="2025-07-08T08:47:00Z" w16du:dateUtc="2025-07-08T08:47:14Z"/>
          <w:rFonts w:eastAsia="Verdana" w:cs="Verdana"/>
          <w:color w:val="000000" w:themeColor="text1"/>
          <w:szCs w:val="18"/>
        </w:rPr>
      </w:pPr>
      <w:r w:rsidRPr="1451CD02">
        <w:rPr>
          <w:rFonts w:eastAsia="Verdana" w:cs="Verdana"/>
          <w:color w:val="000000" w:themeColor="text1"/>
          <w:szCs w:val="18"/>
        </w:rPr>
        <w:t>The objective of Netradyne’s Information Technology Operations and Security Program is to establish and maintain an effective, scalable, and cost-efficient security posture across all IT environments. This is achieved through a combination of risk identification, resource management, and governance, aligned with industry best practices and current regulatory requirements such as HIPAA and ISO/IEC 27001 and other releva</w:t>
      </w:r>
      <w:r w:rsidR="0A04FC6D" w:rsidRPr="1451CD02">
        <w:rPr>
          <w:rFonts w:eastAsia="Verdana" w:cs="Verdana"/>
          <w:color w:val="000000" w:themeColor="text1"/>
          <w:szCs w:val="18"/>
        </w:rPr>
        <w:t>nt frameworks.</w:t>
      </w:r>
    </w:p>
    <w:p w14:paraId="3BA3164E" w14:textId="4667F67B" w:rsidR="1451CD02" w:rsidRDefault="1451CD02"/>
    <w:p w14:paraId="2BE850C5" w14:textId="3501AC7D" w:rsidR="0066248A" w:rsidRDefault="4F484040" w:rsidP="009416BB">
      <w:pPr>
        <w:pStyle w:val="Heading1"/>
        <w:rPr>
          <w:rFonts w:eastAsiaTheme="majorEastAsia"/>
        </w:rPr>
      </w:pPr>
      <w:bookmarkStart w:id="5" w:name="_Toc205235537"/>
      <w:r w:rsidRPr="1451CD02">
        <w:rPr>
          <w:rFonts w:eastAsiaTheme="majorEastAsia"/>
        </w:rPr>
        <w:t>Scope</w:t>
      </w:r>
      <w:bookmarkEnd w:id="5"/>
    </w:p>
    <w:p w14:paraId="78316CD9" w14:textId="35853EFE" w:rsidR="4E8A9E6F" w:rsidRDefault="4E8A9E6F" w:rsidP="1451CD02">
      <w:pPr>
        <w:spacing w:before="240" w:after="240"/>
      </w:pPr>
      <w:r w:rsidRPr="1451CD02">
        <w:rPr>
          <w:rFonts w:eastAsia="Verdana" w:cs="Verdana"/>
          <w:color w:val="000000" w:themeColor="text1"/>
          <w:szCs w:val="18"/>
        </w:rPr>
        <w:t>This policy applies to all Netradyne departments, business units, and personnel—including employees, contractors, and third parties—who access, process, manage, or support Netradyne’s information systems and technology resources.</w:t>
      </w:r>
    </w:p>
    <w:p w14:paraId="67D66EAC" w14:textId="57543EA7" w:rsidR="4E8A9E6F" w:rsidRDefault="4E8A9E6F" w:rsidP="1451CD02">
      <w:pPr>
        <w:spacing w:before="240" w:after="240"/>
      </w:pPr>
      <w:r w:rsidRPr="1451CD02">
        <w:rPr>
          <w:rFonts w:eastAsia="Verdana" w:cs="Verdana"/>
          <w:color w:val="000000" w:themeColor="text1"/>
          <w:szCs w:val="18"/>
        </w:rPr>
        <w:t>It covers all information assets and technology infrastructure owned, managed, or used by Netradyne, regardless of business function, location, or source of funding. This includes, but is not limited to:</w:t>
      </w:r>
    </w:p>
    <w:p w14:paraId="5723082B" w14:textId="641AF7FF" w:rsidR="4E8A9E6F" w:rsidRDefault="4E8A9E6F" w:rsidP="00F84701">
      <w:pPr>
        <w:pStyle w:val="ListParagraph"/>
        <w:numPr>
          <w:ilvl w:val="0"/>
          <w:numId w:val="2"/>
        </w:numPr>
        <w:spacing w:before="240" w:after="240"/>
        <w:rPr>
          <w:rFonts w:eastAsia="Verdana" w:cs="Verdana"/>
          <w:color w:val="000000" w:themeColor="text1"/>
          <w:szCs w:val="18"/>
        </w:rPr>
      </w:pPr>
      <w:r w:rsidRPr="1451CD02">
        <w:rPr>
          <w:rFonts w:eastAsia="Verdana" w:cs="Verdana"/>
          <w:color w:val="000000" w:themeColor="text1"/>
          <w:szCs w:val="18"/>
        </w:rPr>
        <w:t>End-user devices (e.g., laptops, mobile devices)</w:t>
      </w:r>
    </w:p>
    <w:p w14:paraId="38A4FF63" w14:textId="2ED8DDFC" w:rsidR="4E8A9E6F" w:rsidRDefault="4E8A9E6F" w:rsidP="00F84701">
      <w:pPr>
        <w:pStyle w:val="ListParagraph"/>
        <w:numPr>
          <w:ilvl w:val="0"/>
          <w:numId w:val="2"/>
        </w:numPr>
        <w:spacing w:before="240" w:after="240"/>
        <w:rPr>
          <w:rFonts w:eastAsia="Verdana" w:cs="Verdana"/>
          <w:color w:val="000000" w:themeColor="text1"/>
          <w:szCs w:val="18"/>
        </w:rPr>
      </w:pPr>
      <w:r w:rsidRPr="1451CD02">
        <w:rPr>
          <w:rFonts w:eastAsia="Verdana" w:cs="Verdana"/>
          <w:color w:val="000000" w:themeColor="text1"/>
          <w:szCs w:val="18"/>
        </w:rPr>
        <w:t>Servers, cloud infrastructure, and networking equipment</w:t>
      </w:r>
    </w:p>
    <w:p w14:paraId="13B3DF43" w14:textId="343E7F9C" w:rsidR="4E8A9E6F" w:rsidRDefault="4E8A9E6F" w:rsidP="00F84701">
      <w:pPr>
        <w:pStyle w:val="ListParagraph"/>
        <w:numPr>
          <w:ilvl w:val="0"/>
          <w:numId w:val="2"/>
        </w:numPr>
        <w:spacing w:before="240" w:after="240"/>
        <w:rPr>
          <w:rFonts w:eastAsia="Verdana" w:cs="Verdana"/>
          <w:color w:val="000000" w:themeColor="text1"/>
          <w:szCs w:val="18"/>
        </w:rPr>
      </w:pPr>
      <w:r w:rsidRPr="1451CD02">
        <w:rPr>
          <w:rFonts w:eastAsia="Verdana" w:cs="Verdana"/>
          <w:color w:val="000000" w:themeColor="text1"/>
          <w:szCs w:val="18"/>
        </w:rPr>
        <w:t>Software and applications (internal and third-party)</w:t>
      </w:r>
    </w:p>
    <w:p w14:paraId="21143DC1" w14:textId="256661FC" w:rsidR="4E8A9E6F" w:rsidRDefault="4E8A9E6F" w:rsidP="00F84701">
      <w:pPr>
        <w:pStyle w:val="ListParagraph"/>
        <w:numPr>
          <w:ilvl w:val="0"/>
          <w:numId w:val="2"/>
        </w:numPr>
        <w:spacing w:before="240" w:after="240"/>
        <w:rPr>
          <w:rFonts w:eastAsia="Verdana" w:cs="Verdana"/>
          <w:color w:val="000000" w:themeColor="text1"/>
          <w:szCs w:val="18"/>
        </w:rPr>
      </w:pPr>
      <w:r w:rsidRPr="1451CD02">
        <w:rPr>
          <w:rFonts w:eastAsia="Verdana" w:cs="Verdana"/>
          <w:color w:val="000000" w:themeColor="text1"/>
          <w:szCs w:val="18"/>
        </w:rPr>
        <w:t>Data in any form (structured/unstructured, in transit/at rest)</w:t>
      </w:r>
    </w:p>
    <w:p w14:paraId="39B2ECA2" w14:textId="2D729D11" w:rsidR="4E8A9E6F" w:rsidRDefault="4E8A9E6F" w:rsidP="00F84701">
      <w:pPr>
        <w:pStyle w:val="ListParagraph"/>
        <w:numPr>
          <w:ilvl w:val="0"/>
          <w:numId w:val="2"/>
        </w:numPr>
        <w:spacing w:before="240" w:after="240"/>
        <w:rPr>
          <w:rFonts w:eastAsia="Verdana" w:cs="Verdana"/>
          <w:color w:val="000000" w:themeColor="text1"/>
          <w:szCs w:val="18"/>
        </w:rPr>
      </w:pPr>
      <w:r w:rsidRPr="1451CD02">
        <w:rPr>
          <w:rFonts w:eastAsia="Verdana" w:cs="Verdana"/>
          <w:color w:val="000000" w:themeColor="text1"/>
          <w:szCs w:val="18"/>
        </w:rPr>
        <w:t>Security tools and configurations</w:t>
      </w:r>
    </w:p>
    <w:p w14:paraId="1D4C1964" w14:textId="731BDE5A" w:rsidR="4E8A9E6F" w:rsidRDefault="4E8A9E6F" w:rsidP="00F84701">
      <w:pPr>
        <w:pStyle w:val="ListParagraph"/>
        <w:numPr>
          <w:ilvl w:val="0"/>
          <w:numId w:val="2"/>
        </w:numPr>
        <w:spacing w:before="240" w:after="240"/>
        <w:rPr>
          <w:rFonts w:eastAsia="Verdana" w:cs="Verdana"/>
          <w:color w:val="000000" w:themeColor="text1"/>
          <w:szCs w:val="18"/>
        </w:rPr>
      </w:pPr>
      <w:r w:rsidRPr="1451CD02">
        <w:rPr>
          <w:rFonts w:eastAsia="Verdana" w:cs="Verdana"/>
          <w:color w:val="000000" w:themeColor="text1"/>
          <w:szCs w:val="18"/>
        </w:rPr>
        <w:t>Remote access tools and services</w:t>
      </w:r>
    </w:p>
    <w:p w14:paraId="716069A0" w14:textId="5E7554C4" w:rsidR="4E8A9E6F" w:rsidRDefault="4E8A9E6F" w:rsidP="00F84701">
      <w:pPr>
        <w:pStyle w:val="ListParagraph"/>
        <w:numPr>
          <w:ilvl w:val="0"/>
          <w:numId w:val="2"/>
        </w:numPr>
        <w:spacing w:before="240" w:after="240"/>
        <w:rPr>
          <w:rFonts w:eastAsia="Verdana" w:cs="Verdana"/>
          <w:color w:val="000000" w:themeColor="text1"/>
          <w:szCs w:val="18"/>
        </w:rPr>
      </w:pPr>
      <w:r w:rsidRPr="1451CD02">
        <w:rPr>
          <w:rFonts w:eastAsia="Verdana" w:cs="Verdana"/>
          <w:color w:val="000000" w:themeColor="text1"/>
          <w:szCs w:val="18"/>
        </w:rPr>
        <w:t>Contractual services and vendors handling Netradyne data</w:t>
      </w:r>
    </w:p>
    <w:p w14:paraId="6DC52320" w14:textId="5F1A1496" w:rsidR="4E8A9E6F" w:rsidRDefault="4E8A9E6F" w:rsidP="1451CD02">
      <w:pPr>
        <w:spacing w:before="240" w:after="240"/>
      </w:pPr>
      <w:r w:rsidRPr="1451CD02">
        <w:rPr>
          <w:rFonts w:eastAsia="Verdana" w:cs="Verdana"/>
          <w:color w:val="000000" w:themeColor="text1"/>
          <w:szCs w:val="18"/>
        </w:rPr>
        <w:t>This scope also extends to any third-party systems that connect to or interact with Netradyne’s data and systems, as part of our vendor risk management and compliance requirements</w:t>
      </w:r>
    </w:p>
    <w:p w14:paraId="708A7505" w14:textId="77777777" w:rsidR="00906020" w:rsidRDefault="00941332" w:rsidP="00906020">
      <w:pPr>
        <w:pStyle w:val="Heading1"/>
        <w:rPr>
          <w:rFonts w:eastAsiaTheme="majorEastAsia"/>
        </w:rPr>
      </w:pPr>
      <w:bookmarkStart w:id="6" w:name="_Toc205235538"/>
      <w:r w:rsidRPr="009416BB">
        <w:rPr>
          <w:rFonts w:eastAsiaTheme="majorEastAsia"/>
        </w:rPr>
        <w:t xml:space="preserve">Roles and </w:t>
      </w:r>
      <w:r w:rsidR="009C005D" w:rsidRPr="009416BB">
        <w:rPr>
          <w:rFonts w:eastAsiaTheme="majorEastAsia"/>
        </w:rPr>
        <w:t>Responsibilities</w:t>
      </w:r>
      <w:bookmarkEnd w:id="6"/>
      <w:r w:rsidRPr="009416BB">
        <w:rPr>
          <w:rFonts w:eastAsiaTheme="majorEastAsia"/>
        </w:rPr>
        <w:t xml:space="preserve"> </w:t>
      </w:r>
    </w:p>
    <w:p w14:paraId="0AB82CF1" w14:textId="77777777" w:rsidR="00906020" w:rsidRPr="00906020" w:rsidRDefault="00906020" w:rsidP="00906020">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14:paraId="4C13DC3F" w14:textId="77777777" w:rsidTr="3FD4D8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14:paraId="56A0D139" w14:textId="77777777" w:rsidR="00906020" w:rsidRPr="00906020" w:rsidRDefault="00906020" w:rsidP="00906020">
            <w:pPr>
              <w:jc w:val="left"/>
              <w:rPr>
                <w:b/>
                <w:bCs/>
              </w:rPr>
            </w:pPr>
            <w:r w:rsidRPr="00906020">
              <w:rPr>
                <w:b/>
                <w:bCs/>
              </w:rPr>
              <w:t>Role</w:t>
            </w:r>
          </w:p>
        </w:tc>
        <w:tc>
          <w:tcPr>
            <w:tcW w:w="6051" w:type="dxa"/>
            <w:vAlign w:val="center"/>
          </w:tcPr>
          <w:p w14:paraId="72874FF8" w14:textId="77777777" w:rsidR="00906020" w:rsidRPr="00906020" w:rsidRDefault="00906020" w:rsidP="00906020">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14:paraId="28F4D30B" w14:textId="77777777" w:rsidTr="3FD4D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30F5402B" w14:textId="77777777" w:rsidR="00906020" w:rsidRPr="00906020" w:rsidRDefault="00F0333D" w:rsidP="00906020">
            <w:pPr>
              <w:jc w:val="left"/>
              <w:rPr>
                <w:i w:val="0"/>
                <w:iCs w:val="0"/>
              </w:rPr>
            </w:pPr>
            <w:r>
              <w:rPr>
                <w:i w:val="0"/>
                <w:iCs w:val="0"/>
              </w:rPr>
              <w:t>Owner</w:t>
            </w:r>
          </w:p>
        </w:tc>
        <w:tc>
          <w:tcPr>
            <w:tcW w:w="6051" w:type="dxa"/>
            <w:vAlign w:val="center"/>
          </w:tcPr>
          <w:p w14:paraId="4BAB7EF2" w14:textId="77777777" w:rsidR="00906020" w:rsidRDefault="00F0333D" w:rsidP="00F8470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14:paraId="0D31F524" w14:textId="77777777" w:rsidR="00F0333D" w:rsidRDefault="00F0333D" w:rsidP="00F8470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Is the point of contact for the document.</w:t>
            </w:r>
          </w:p>
          <w:p w14:paraId="509616C8" w14:textId="77777777" w:rsidR="00F0333D" w:rsidRPr="00906020" w:rsidRDefault="00F0333D" w:rsidP="00F8470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3FD4D8A9">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14:paraId="22A82CFA" w14:textId="77777777" w:rsidTr="3FD4D8A9">
        <w:tc>
          <w:tcPr>
            <w:cnfStyle w:val="001000000000" w:firstRow="0" w:lastRow="0" w:firstColumn="1" w:lastColumn="0" w:oddVBand="0" w:evenVBand="0" w:oddHBand="0" w:evenHBand="0" w:firstRowFirstColumn="0" w:firstRowLastColumn="0" w:lastRowFirstColumn="0" w:lastRowLastColumn="0"/>
            <w:tcW w:w="2533" w:type="dxa"/>
            <w:vAlign w:val="center"/>
          </w:tcPr>
          <w:p w14:paraId="53512569" w14:textId="77777777" w:rsidR="00906020" w:rsidRPr="00906020" w:rsidRDefault="00F0333D" w:rsidP="00906020">
            <w:pPr>
              <w:jc w:val="left"/>
              <w:rPr>
                <w:i w:val="0"/>
                <w:iCs w:val="0"/>
              </w:rPr>
            </w:pPr>
            <w:r>
              <w:rPr>
                <w:i w:val="0"/>
                <w:iCs w:val="0"/>
              </w:rPr>
              <w:t>Reviewers/Stakeholders</w:t>
            </w:r>
          </w:p>
        </w:tc>
        <w:tc>
          <w:tcPr>
            <w:tcW w:w="6051" w:type="dxa"/>
            <w:vAlign w:val="center"/>
          </w:tcPr>
          <w:p w14:paraId="6B1513DE" w14:textId="77777777" w:rsidR="00906020" w:rsidRPr="00906020" w:rsidRDefault="00F0333D" w:rsidP="00906020">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14:paraId="506BEDAE" w14:textId="77777777" w:rsidTr="3FD4D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28D23A14" w14:textId="77777777" w:rsidR="00906020" w:rsidRPr="00906020" w:rsidRDefault="00F0333D" w:rsidP="00906020">
            <w:pPr>
              <w:jc w:val="left"/>
              <w:rPr>
                <w:i w:val="0"/>
                <w:iCs w:val="0"/>
              </w:rPr>
            </w:pPr>
            <w:r>
              <w:rPr>
                <w:i w:val="0"/>
                <w:iCs w:val="0"/>
              </w:rPr>
              <w:lastRenderedPageBreak/>
              <w:t>Approvers</w:t>
            </w:r>
          </w:p>
        </w:tc>
        <w:tc>
          <w:tcPr>
            <w:tcW w:w="6051" w:type="dxa"/>
            <w:vAlign w:val="center"/>
          </w:tcPr>
          <w:p w14:paraId="240AE124" w14:textId="77777777" w:rsidR="00906020" w:rsidRPr="00906020" w:rsidRDefault="00F0333D" w:rsidP="00906020">
            <w:pPr>
              <w:cnfStyle w:val="000000100000" w:firstRow="0" w:lastRow="0" w:firstColumn="0" w:lastColumn="0" w:oddVBand="0" w:evenVBand="0" w:oddHBand="1" w:evenHBand="0" w:firstRowFirstColumn="0" w:firstRowLastColumn="0" w:lastRowFirstColumn="0" w:lastRowLastColumn="0"/>
            </w:pPr>
            <w:r w:rsidRPr="3FD4D8A9">
              <w:t>The Person(s) of authority to validate the document and sign-off on the latest version. Such Person include Document owner, Functional Team Lead, Security Lead, Product Delivery Lead</w:t>
            </w:r>
            <w:r w:rsidR="00764234" w:rsidRPr="3FD4D8A9">
              <w:t>.</w:t>
            </w:r>
          </w:p>
        </w:tc>
      </w:tr>
      <w:tr w:rsidR="00906020" w14:paraId="792638A9" w14:textId="77777777" w:rsidTr="3FD4D8A9">
        <w:tc>
          <w:tcPr>
            <w:cnfStyle w:val="001000000000" w:firstRow="0" w:lastRow="0" w:firstColumn="1" w:lastColumn="0" w:oddVBand="0" w:evenVBand="0" w:oddHBand="0" w:evenHBand="0" w:firstRowFirstColumn="0" w:firstRowLastColumn="0" w:lastRowFirstColumn="0" w:lastRowLastColumn="0"/>
            <w:tcW w:w="2533" w:type="dxa"/>
            <w:vAlign w:val="center"/>
          </w:tcPr>
          <w:p w14:paraId="578A109D" w14:textId="77777777" w:rsidR="00906020" w:rsidRPr="00906020" w:rsidRDefault="00F0333D" w:rsidP="00906020">
            <w:pPr>
              <w:jc w:val="left"/>
              <w:rPr>
                <w:i w:val="0"/>
                <w:iCs w:val="0"/>
              </w:rPr>
            </w:pPr>
            <w:r>
              <w:rPr>
                <w:i w:val="0"/>
                <w:iCs w:val="0"/>
              </w:rPr>
              <w:t>Document Release</w:t>
            </w:r>
          </w:p>
        </w:tc>
        <w:tc>
          <w:tcPr>
            <w:tcW w:w="6051" w:type="dxa"/>
            <w:vAlign w:val="center"/>
          </w:tcPr>
          <w:p w14:paraId="66AC4028" w14:textId="77777777" w:rsidR="00906020" w:rsidRPr="00906020" w:rsidRDefault="00764234" w:rsidP="00906020">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14:paraId="4A58AE72" w14:textId="77777777" w:rsidR="00906020" w:rsidRPr="00906020" w:rsidRDefault="00906020" w:rsidP="00527A00"/>
    <w:p w14:paraId="4729196A" w14:textId="6AE5FA1F" w:rsidR="0066248A" w:rsidRDefault="025DBE5D" w:rsidP="1451CD02">
      <w:pPr>
        <w:pStyle w:val="Heading1"/>
        <w:rPr>
          <w:rFonts w:eastAsiaTheme="majorEastAsia"/>
          <w:lang w:val="en-US"/>
        </w:rPr>
      </w:pPr>
      <w:bookmarkStart w:id="7" w:name="_Toc205235539"/>
      <w:r w:rsidRPr="1451CD02">
        <w:rPr>
          <w:rFonts w:eastAsiaTheme="majorEastAsia"/>
          <w:lang w:val="en-US"/>
        </w:rPr>
        <w:t>Introduction</w:t>
      </w:r>
      <w:bookmarkEnd w:id="7"/>
    </w:p>
    <w:p w14:paraId="57FE18AA" w14:textId="31A3A17F" w:rsidR="00782C84" w:rsidRPr="00521E0E" w:rsidRDefault="49508896" w:rsidP="1451CD02">
      <w:pPr>
        <w:spacing w:before="240" w:after="240"/>
      </w:pPr>
      <w:r w:rsidRPr="1451CD02">
        <w:rPr>
          <w:color w:val="000000" w:themeColor="text1"/>
          <w:lang w:val="en-US"/>
        </w:rPr>
        <w:t>This document defines the policies and procedures established by the Netradyne Information Security and IT Operations teams to protect the organization’s data, systems, and infrastructure. These policies support the confidentiality, integrity, and availability of Netradyne’s information assets and are designed to reduce risks from accidental or intentional threats.</w:t>
      </w:r>
    </w:p>
    <w:p w14:paraId="14D4569E" w14:textId="6564796D" w:rsidR="00782C84" w:rsidRPr="00521E0E" w:rsidRDefault="49508896" w:rsidP="1451CD02">
      <w:pPr>
        <w:spacing w:before="240" w:after="240"/>
      </w:pPr>
      <w:r w:rsidRPr="1451CD02">
        <w:rPr>
          <w:color w:val="000000" w:themeColor="text1"/>
          <w:lang w:val="en-US"/>
        </w:rPr>
        <w:t>Due to the sensitive nature of Netradyne’s business operations—including the handling of internal, financial, and partner/client data—robust information security practices are enforced across all departments. All employees, contractors, and third-party personnel are expected to treat information with the appropriate level of confidentiality and care in their daily work.</w:t>
      </w:r>
    </w:p>
    <w:p w14:paraId="51A942F4" w14:textId="3B113A6A" w:rsidR="00782C84" w:rsidRPr="00521E0E" w:rsidRDefault="49508896" w:rsidP="1451CD02">
      <w:pPr>
        <w:spacing w:before="240" w:after="240"/>
      </w:pPr>
      <w:r w:rsidRPr="1451CD02">
        <w:rPr>
          <w:color w:val="000000" w:themeColor="text1"/>
          <w:lang w:val="en-US"/>
        </w:rPr>
        <w:t>The Netradyne Information Security Program is structured to:</w:t>
      </w:r>
    </w:p>
    <w:p w14:paraId="686FC537" w14:textId="18385E3A" w:rsidR="00782C84" w:rsidRPr="00521E0E" w:rsidRDefault="49508896" w:rsidP="00F84701">
      <w:pPr>
        <w:pStyle w:val="ListParagraph"/>
        <w:numPr>
          <w:ilvl w:val="0"/>
          <w:numId w:val="1"/>
        </w:numPr>
        <w:spacing w:before="240" w:after="240"/>
        <w:rPr>
          <w:color w:val="000000" w:themeColor="text1"/>
          <w:lang w:val="en-US"/>
        </w:rPr>
      </w:pPr>
      <w:r w:rsidRPr="1451CD02">
        <w:rPr>
          <w:color w:val="000000" w:themeColor="text1"/>
          <w:lang w:val="en-US"/>
        </w:rPr>
        <w:t>Minimize damage from data breaches, fraud, abuse, and system misuse</w:t>
      </w:r>
    </w:p>
    <w:p w14:paraId="36D42B69" w14:textId="29F360F7" w:rsidR="00782C84" w:rsidRPr="00521E0E" w:rsidRDefault="49508896" w:rsidP="00F84701">
      <w:pPr>
        <w:pStyle w:val="ListParagraph"/>
        <w:numPr>
          <w:ilvl w:val="0"/>
          <w:numId w:val="1"/>
        </w:numPr>
        <w:spacing w:before="240" w:after="240"/>
        <w:rPr>
          <w:color w:val="000000" w:themeColor="text1"/>
          <w:lang w:val="en-US"/>
        </w:rPr>
      </w:pPr>
      <w:r w:rsidRPr="1451CD02">
        <w:rPr>
          <w:color w:val="000000" w:themeColor="text1"/>
          <w:lang w:val="en-US"/>
        </w:rPr>
        <w:t>Prevent unauthorized access or disclosure of sensitive data</w:t>
      </w:r>
    </w:p>
    <w:p w14:paraId="12504E0F" w14:textId="1018AFD5" w:rsidR="00782C84" w:rsidRPr="00521E0E" w:rsidRDefault="49508896" w:rsidP="00F84701">
      <w:pPr>
        <w:pStyle w:val="ListParagraph"/>
        <w:numPr>
          <w:ilvl w:val="0"/>
          <w:numId w:val="1"/>
        </w:numPr>
        <w:spacing w:before="240" w:after="240"/>
        <w:rPr>
          <w:color w:val="000000" w:themeColor="text1"/>
          <w:lang w:val="en-US"/>
        </w:rPr>
      </w:pPr>
      <w:r w:rsidRPr="1451CD02">
        <w:rPr>
          <w:color w:val="000000" w:themeColor="text1"/>
          <w:lang w:val="en-US"/>
        </w:rPr>
        <w:t>Ensure timely and secure execution of Netradyne’s business operations</w:t>
      </w:r>
    </w:p>
    <w:p w14:paraId="089DFC47" w14:textId="21DDEA50" w:rsidR="00782C84" w:rsidRPr="00521E0E" w:rsidRDefault="49508896" w:rsidP="00F84701">
      <w:pPr>
        <w:pStyle w:val="ListParagraph"/>
        <w:numPr>
          <w:ilvl w:val="0"/>
          <w:numId w:val="1"/>
        </w:numPr>
        <w:spacing w:before="240" w:after="240"/>
        <w:rPr>
          <w:color w:val="000000" w:themeColor="text1"/>
          <w:lang w:val="en-US"/>
        </w:rPr>
      </w:pPr>
      <w:r w:rsidRPr="1451CD02">
        <w:rPr>
          <w:color w:val="000000" w:themeColor="text1"/>
          <w:lang w:val="en-US"/>
        </w:rPr>
        <w:t>Support compliance with applicable legal, regulatory, and contractual obligations (e.g., ISO/IEC 27001, HIPAA)</w:t>
      </w:r>
    </w:p>
    <w:p w14:paraId="246DABB5" w14:textId="01D63B76" w:rsidR="00782C84" w:rsidRPr="00521E0E" w:rsidRDefault="49508896" w:rsidP="1451CD02">
      <w:pPr>
        <w:spacing w:before="240" w:after="240"/>
      </w:pPr>
      <w:r w:rsidRPr="1451CD02">
        <w:rPr>
          <w:color w:val="000000" w:themeColor="text1"/>
          <w:lang w:val="en-US"/>
        </w:rPr>
        <w:t xml:space="preserve">This policy framework represents the </w:t>
      </w:r>
      <w:r w:rsidRPr="00EB5817">
        <w:rPr>
          <w:color w:val="000000" w:themeColor="text1"/>
          <w:lang w:val="en-US"/>
        </w:rPr>
        <w:t>minimum baseline standard</w:t>
      </w:r>
      <w:r w:rsidRPr="1451CD02">
        <w:rPr>
          <w:color w:val="000000" w:themeColor="text1"/>
          <w:lang w:val="en-US"/>
        </w:rPr>
        <w:t xml:space="preserve"> for securing all technology systems and data at Netradyne. It applies organization-wide, regardless of system type, business unit, or function.</w:t>
      </w:r>
    </w:p>
    <w:p w14:paraId="168F3DD6" w14:textId="0EB96D47" w:rsidR="00674274" w:rsidRPr="00782C84" w:rsidRDefault="49508896" w:rsidP="005B17F0">
      <w:pPr>
        <w:spacing w:before="240" w:after="240"/>
      </w:pPr>
      <w:r w:rsidRPr="1451CD02">
        <w:rPr>
          <w:color w:val="000000" w:themeColor="text1"/>
          <w:lang w:val="en-US"/>
        </w:rPr>
        <w:t>As Netradyne continues to evolve, this policy is subject to updates. Any significant changes will be communicated broadly, including via email and other internal channels.</w:t>
      </w:r>
      <w:r w:rsidR="00782C84" w:rsidRPr="3FD4D8A9">
        <w:t xml:space="preserve"> </w:t>
      </w:r>
    </w:p>
    <w:p w14:paraId="1043F377" w14:textId="1901A9E4" w:rsidR="0066248A" w:rsidRPr="009416BB" w:rsidRDefault="00782C84" w:rsidP="00A10DAC">
      <w:pPr>
        <w:pStyle w:val="MainHeading"/>
      </w:pPr>
      <w:bookmarkStart w:id="8" w:name="_Vulnerability_Classification_Phase"/>
      <w:bookmarkStart w:id="9" w:name="_Toc205235540"/>
      <w:bookmarkEnd w:id="8"/>
      <w:r>
        <w:t>Objective</w:t>
      </w:r>
      <w:bookmarkEnd w:id="9"/>
    </w:p>
    <w:p w14:paraId="29ACB6BB" w14:textId="77777777" w:rsidR="00DA5EDE" w:rsidRPr="00DA5EDE" w:rsidRDefault="00DA5EDE" w:rsidP="00DA5EDE">
      <w:pPr>
        <w:spacing w:before="100" w:beforeAutospacing="1" w:after="100" w:afterAutospacing="1" w:line="240" w:lineRule="auto"/>
        <w:jc w:val="left"/>
        <w:rPr>
          <w:rFonts w:eastAsia="Times New Roman" w:cs="Times New Roman"/>
          <w:color w:val="000000"/>
          <w:szCs w:val="18"/>
          <w:lang w:eastAsia="en-GB"/>
        </w:rPr>
      </w:pPr>
      <w:r w:rsidRPr="00DA5EDE">
        <w:rPr>
          <w:rFonts w:eastAsia="Times New Roman" w:cs="Times New Roman"/>
          <w:color w:val="000000"/>
          <w:szCs w:val="18"/>
          <w:lang w:eastAsia="en-GB"/>
        </w:rPr>
        <w:t>The objective of the Netradyne Information Technology Operations and Security Program is to establish a secure and well-governed environment through an active and continuous risk management approach. This program aims to successfully integrate and implement the following key elements:</w:t>
      </w:r>
    </w:p>
    <w:p w14:paraId="61EAFBD3" w14:textId="77777777" w:rsidR="00DA5EDE" w:rsidRPr="00DA5EDE" w:rsidRDefault="00DA5EDE" w:rsidP="00F84701">
      <w:pPr>
        <w:numPr>
          <w:ilvl w:val="0"/>
          <w:numId w:val="62"/>
        </w:numPr>
        <w:spacing w:before="100" w:beforeAutospacing="1" w:after="100" w:afterAutospacing="1" w:line="240" w:lineRule="auto"/>
        <w:jc w:val="left"/>
        <w:rPr>
          <w:rFonts w:eastAsia="Times New Roman" w:cs="Times New Roman"/>
          <w:color w:val="000000"/>
          <w:szCs w:val="18"/>
          <w:lang w:eastAsia="en-GB"/>
        </w:rPr>
      </w:pPr>
      <w:r w:rsidRPr="00DA5EDE">
        <w:rPr>
          <w:rFonts w:eastAsia="Times New Roman" w:cs="Times New Roman"/>
          <w:color w:val="000000"/>
          <w:szCs w:val="18"/>
          <w:lang w:eastAsia="en-GB"/>
        </w:rPr>
        <w:t>Controlled access to IT systems and resources based on defined access requirements</w:t>
      </w:r>
    </w:p>
    <w:p w14:paraId="0ECBA9F8" w14:textId="77777777" w:rsidR="00DA5EDE" w:rsidRPr="00DA5EDE" w:rsidRDefault="00DA5EDE" w:rsidP="00F84701">
      <w:pPr>
        <w:numPr>
          <w:ilvl w:val="0"/>
          <w:numId w:val="62"/>
        </w:numPr>
        <w:spacing w:before="100" w:beforeAutospacing="1" w:after="100" w:afterAutospacing="1" w:line="240" w:lineRule="auto"/>
        <w:jc w:val="left"/>
        <w:rPr>
          <w:rFonts w:eastAsia="Times New Roman" w:cs="Times New Roman"/>
          <w:color w:val="000000"/>
          <w:szCs w:val="18"/>
          <w:lang w:eastAsia="en-GB"/>
        </w:rPr>
      </w:pPr>
      <w:r w:rsidRPr="00DA5EDE">
        <w:rPr>
          <w:rFonts w:eastAsia="Times New Roman" w:cs="Times New Roman"/>
          <w:color w:val="000000"/>
          <w:szCs w:val="18"/>
          <w:lang w:eastAsia="en-GB"/>
        </w:rPr>
        <w:t>Comprehensive auditing of all transactions and processes affecting Netradyne databases and operations</w:t>
      </w:r>
    </w:p>
    <w:p w14:paraId="36443A2E" w14:textId="77777777" w:rsidR="00DA5EDE" w:rsidRPr="00DA5EDE" w:rsidRDefault="00DA5EDE" w:rsidP="00F84701">
      <w:pPr>
        <w:numPr>
          <w:ilvl w:val="0"/>
          <w:numId w:val="62"/>
        </w:numPr>
        <w:spacing w:before="100" w:beforeAutospacing="1" w:after="100" w:afterAutospacing="1" w:line="240" w:lineRule="auto"/>
        <w:jc w:val="left"/>
        <w:rPr>
          <w:rFonts w:eastAsia="Times New Roman" w:cs="Times New Roman"/>
          <w:color w:val="000000"/>
          <w:szCs w:val="18"/>
          <w:lang w:eastAsia="en-GB"/>
        </w:rPr>
      </w:pPr>
      <w:r w:rsidRPr="00DA5EDE">
        <w:rPr>
          <w:rFonts w:eastAsia="Times New Roman" w:cs="Times New Roman"/>
          <w:color w:val="000000"/>
          <w:szCs w:val="18"/>
          <w:lang w:eastAsia="en-GB"/>
        </w:rPr>
        <w:t>Security awareness initiatives to educate employees on Netradyne’s security policies and best practices</w:t>
      </w:r>
    </w:p>
    <w:p w14:paraId="7278BB31" w14:textId="77777777" w:rsidR="00DA5EDE" w:rsidRPr="00DA5EDE" w:rsidRDefault="00DA5EDE" w:rsidP="00F84701">
      <w:pPr>
        <w:numPr>
          <w:ilvl w:val="0"/>
          <w:numId w:val="62"/>
        </w:numPr>
        <w:spacing w:before="100" w:beforeAutospacing="1" w:after="100" w:afterAutospacing="1" w:line="240" w:lineRule="auto"/>
        <w:jc w:val="left"/>
        <w:rPr>
          <w:rFonts w:eastAsia="Times New Roman" w:cs="Times New Roman"/>
          <w:color w:val="000000"/>
          <w:szCs w:val="18"/>
          <w:lang w:eastAsia="en-GB"/>
        </w:rPr>
      </w:pPr>
      <w:r w:rsidRPr="00DA5EDE">
        <w:rPr>
          <w:rFonts w:eastAsia="Times New Roman" w:cs="Times New Roman"/>
          <w:color w:val="000000"/>
          <w:szCs w:val="18"/>
          <w:lang w:eastAsia="en-GB"/>
        </w:rPr>
        <w:t>Physical security measures and accountability, incorporating both manual and automated controls</w:t>
      </w:r>
    </w:p>
    <w:p w14:paraId="1CB247C1" w14:textId="77777777" w:rsidR="00DA5EDE" w:rsidRPr="00DA5EDE" w:rsidRDefault="00DA5EDE" w:rsidP="00F84701">
      <w:pPr>
        <w:numPr>
          <w:ilvl w:val="0"/>
          <w:numId w:val="62"/>
        </w:numPr>
        <w:spacing w:before="100" w:beforeAutospacing="1" w:after="100" w:afterAutospacing="1" w:line="240" w:lineRule="auto"/>
        <w:jc w:val="left"/>
        <w:rPr>
          <w:rFonts w:eastAsia="Times New Roman" w:cs="Times New Roman"/>
          <w:color w:val="000000"/>
          <w:szCs w:val="18"/>
          <w:lang w:eastAsia="en-GB"/>
        </w:rPr>
      </w:pPr>
      <w:r w:rsidRPr="00DA5EDE">
        <w:rPr>
          <w:rFonts w:eastAsia="Times New Roman" w:cs="Times New Roman"/>
          <w:color w:val="000000"/>
          <w:szCs w:val="18"/>
          <w:lang w:eastAsia="en-GB"/>
        </w:rPr>
        <w:t>Review and testing procedures during system development to ensure built-in security</w:t>
      </w:r>
    </w:p>
    <w:p w14:paraId="7E7781D0" w14:textId="77777777" w:rsidR="00DA5EDE" w:rsidRPr="00DA5EDE" w:rsidRDefault="00DA5EDE" w:rsidP="00F84701">
      <w:pPr>
        <w:numPr>
          <w:ilvl w:val="0"/>
          <w:numId w:val="62"/>
        </w:numPr>
        <w:spacing w:before="100" w:beforeAutospacing="1" w:after="100" w:afterAutospacing="1" w:line="240" w:lineRule="auto"/>
        <w:jc w:val="left"/>
        <w:rPr>
          <w:rFonts w:eastAsia="Times New Roman" w:cs="Times New Roman"/>
          <w:color w:val="000000"/>
          <w:szCs w:val="18"/>
          <w:lang w:eastAsia="en-GB"/>
        </w:rPr>
      </w:pPr>
      <w:r w:rsidRPr="00DA5EDE">
        <w:rPr>
          <w:rFonts w:eastAsia="Times New Roman" w:cs="Times New Roman"/>
          <w:color w:val="000000"/>
          <w:szCs w:val="18"/>
          <w:lang w:eastAsia="en-GB"/>
        </w:rPr>
        <w:t>Secure design and procurement processes for IT systems and infrastructure</w:t>
      </w:r>
    </w:p>
    <w:p w14:paraId="49BC0C70" w14:textId="77777777" w:rsidR="00DA5EDE" w:rsidRPr="00DA5EDE" w:rsidRDefault="00DA5EDE" w:rsidP="00F84701">
      <w:pPr>
        <w:numPr>
          <w:ilvl w:val="0"/>
          <w:numId w:val="62"/>
        </w:numPr>
        <w:spacing w:before="100" w:beforeAutospacing="1" w:after="100" w:afterAutospacing="1" w:line="240" w:lineRule="auto"/>
        <w:jc w:val="left"/>
        <w:rPr>
          <w:rFonts w:eastAsia="Times New Roman" w:cs="Times New Roman"/>
          <w:color w:val="000000"/>
          <w:szCs w:val="18"/>
          <w:lang w:eastAsia="en-GB"/>
        </w:rPr>
      </w:pPr>
      <w:r w:rsidRPr="00DA5EDE">
        <w:rPr>
          <w:rFonts w:eastAsia="Times New Roman" w:cs="Times New Roman"/>
          <w:color w:val="000000"/>
          <w:szCs w:val="18"/>
          <w:lang w:eastAsia="en-GB"/>
        </w:rPr>
        <w:t>Regular management reviews and audits to verify compliance with security controls</w:t>
      </w:r>
    </w:p>
    <w:p w14:paraId="4E35F28A" w14:textId="77777777" w:rsidR="00DA5EDE" w:rsidRPr="00DA5EDE" w:rsidRDefault="00DA5EDE" w:rsidP="00F84701">
      <w:pPr>
        <w:numPr>
          <w:ilvl w:val="0"/>
          <w:numId w:val="62"/>
        </w:numPr>
        <w:spacing w:before="100" w:beforeAutospacing="1" w:after="100" w:afterAutospacing="1" w:line="240" w:lineRule="auto"/>
        <w:jc w:val="left"/>
        <w:rPr>
          <w:rFonts w:eastAsia="Times New Roman" w:cs="Times New Roman"/>
          <w:color w:val="000000"/>
          <w:szCs w:val="18"/>
          <w:lang w:eastAsia="en-GB"/>
        </w:rPr>
      </w:pPr>
      <w:r w:rsidRPr="00DA5EDE">
        <w:rPr>
          <w:rFonts w:eastAsia="Times New Roman" w:cs="Times New Roman"/>
          <w:color w:val="000000"/>
          <w:szCs w:val="18"/>
          <w:lang w:eastAsia="en-GB"/>
        </w:rPr>
        <w:t>A tested and practical contingency plan to maintain operations during disruptions</w:t>
      </w:r>
    </w:p>
    <w:p w14:paraId="51BA3169" w14:textId="7B39FF68" w:rsidR="00782C84" w:rsidRDefault="00782C84" w:rsidP="00A10DAC">
      <w:pPr>
        <w:pStyle w:val="MainHeading"/>
      </w:pPr>
      <w:bookmarkStart w:id="10" w:name="_Toc205235541"/>
      <w:r w:rsidRPr="00425902">
        <w:t>Contacts</w:t>
      </w:r>
      <w:bookmarkEnd w:id="10"/>
    </w:p>
    <w:p w14:paraId="7B083802" w14:textId="51A7517C" w:rsidR="00425902" w:rsidRPr="00425902" w:rsidRDefault="00425902" w:rsidP="008C2113">
      <w:r w:rsidRPr="00425902">
        <w:t xml:space="preserve">The contact for this policy is the </w:t>
      </w:r>
      <w:r w:rsidR="00C747B6">
        <w:t xml:space="preserve">Information Security </w:t>
      </w:r>
      <w:r w:rsidR="00F625A0">
        <w:t>(InfoSec) Team.</w:t>
      </w:r>
      <w:r w:rsidRPr="00425902">
        <w:t xml:space="preserve"> </w:t>
      </w:r>
    </w:p>
    <w:p w14:paraId="09BA029E" w14:textId="43F6994B" w:rsidR="00782C84" w:rsidRDefault="00782C84" w:rsidP="00A10DAC">
      <w:pPr>
        <w:pStyle w:val="MainHeading"/>
      </w:pPr>
      <w:bookmarkStart w:id="11" w:name="_Toc205235542"/>
      <w:r w:rsidRPr="00425902">
        <w:lastRenderedPageBreak/>
        <w:t>Responsibilities</w:t>
      </w:r>
      <w:bookmarkEnd w:id="11"/>
    </w:p>
    <w:p w14:paraId="55A2B015" w14:textId="77777777" w:rsidR="007E2B57" w:rsidRPr="007E2B57" w:rsidRDefault="007E2B57" w:rsidP="007E2B57">
      <w:pPr>
        <w:spacing w:before="100" w:beforeAutospacing="1" w:after="100" w:afterAutospacing="1" w:line="240" w:lineRule="auto"/>
        <w:jc w:val="left"/>
        <w:rPr>
          <w:rFonts w:eastAsia="Times New Roman" w:cs="Times New Roman"/>
          <w:color w:val="000000"/>
          <w:szCs w:val="18"/>
          <w:lang w:eastAsia="en-GB"/>
        </w:rPr>
      </w:pPr>
      <w:r w:rsidRPr="007E2B57">
        <w:rPr>
          <w:rFonts w:eastAsia="Times New Roman" w:cs="Times New Roman"/>
          <w:color w:val="000000"/>
          <w:szCs w:val="18"/>
          <w:lang w:eastAsia="en-GB"/>
        </w:rPr>
        <w:t>The Netradyne Information Technology Operations and Security Program recognizes the critical reliance on computer-based services and the unique challenges involved in securing them.</w:t>
      </w:r>
    </w:p>
    <w:p w14:paraId="5D49F0E1" w14:textId="77777777" w:rsidR="007E2B57" w:rsidRPr="007E2B57" w:rsidRDefault="007E2B57" w:rsidP="007E2B57">
      <w:pPr>
        <w:spacing w:before="100" w:beforeAutospacing="1" w:after="100" w:afterAutospacing="1" w:line="240" w:lineRule="auto"/>
        <w:jc w:val="left"/>
        <w:rPr>
          <w:rFonts w:eastAsia="Times New Roman" w:cs="Times New Roman"/>
          <w:color w:val="000000"/>
          <w:szCs w:val="18"/>
          <w:lang w:eastAsia="en-GB"/>
        </w:rPr>
      </w:pPr>
      <w:r w:rsidRPr="007E2B57">
        <w:rPr>
          <w:rFonts w:eastAsia="Times New Roman" w:cs="Times New Roman"/>
          <w:color w:val="000000"/>
          <w:szCs w:val="18"/>
          <w:lang w:eastAsia="en-GB"/>
        </w:rPr>
        <w:t>Given that IT systems are embedded in virtually every Netradyne function and process, Information Technology Operations and Security is not solely a technical issue or the responsibility of the IT department. Instead, it is a shared responsibility that concerns all Netradyne employees.</w:t>
      </w:r>
    </w:p>
    <w:p w14:paraId="78AAE1CB" w14:textId="77777777" w:rsidR="007E2B57" w:rsidRPr="007E2B57" w:rsidRDefault="007E2B57" w:rsidP="007E2B57">
      <w:pPr>
        <w:spacing w:before="100" w:beforeAutospacing="1" w:after="100" w:afterAutospacing="1" w:line="240" w:lineRule="auto"/>
        <w:jc w:val="left"/>
        <w:rPr>
          <w:rFonts w:eastAsia="Times New Roman" w:cs="Times New Roman"/>
          <w:color w:val="000000"/>
          <w:szCs w:val="18"/>
          <w:lang w:eastAsia="en-GB"/>
        </w:rPr>
      </w:pPr>
      <w:r w:rsidRPr="007E2B57">
        <w:rPr>
          <w:rFonts w:eastAsia="Times New Roman" w:cs="Times New Roman"/>
          <w:color w:val="000000"/>
          <w:szCs w:val="18"/>
          <w:lang w:eastAsia="en-GB"/>
        </w:rPr>
        <w:t>This section defines the roles and responsibilities of all levels of management, support staff, and committees to ensure the successful implementation of the Netradyne Information Technology Operations and Security Program. It also outlines the duties of other organizational units in supporting this program.</w:t>
      </w:r>
    </w:p>
    <w:p w14:paraId="65761D28" w14:textId="30FBADDC" w:rsidR="003D3487" w:rsidRDefault="003D3487" w:rsidP="00C30F3A">
      <w:pPr>
        <w:pStyle w:val="Heading3"/>
      </w:pPr>
      <w:bookmarkStart w:id="12" w:name="_Toc205235543"/>
      <w:r>
        <w:t>Production IT Manager</w:t>
      </w:r>
      <w:bookmarkEnd w:id="12"/>
    </w:p>
    <w:p w14:paraId="4184DD8E" w14:textId="77777777" w:rsidR="0042368E" w:rsidRPr="0042368E" w:rsidRDefault="0042368E" w:rsidP="0042368E">
      <w:pPr>
        <w:spacing w:before="100" w:beforeAutospacing="1" w:after="100" w:afterAutospacing="1" w:line="240" w:lineRule="auto"/>
        <w:jc w:val="left"/>
        <w:rPr>
          <w:rFonts w:eastAsia="Times New Roman" w:cs="Times New Roman"/>
          <w:color w:val="000000"/>
          <w:szCs w:val="18"/>
          <w:lang w:eastAsia="en-GB"/>
        </w:rPr>
      </w:pPr>
      <w:r w:rsidRPr="0042368E">
        <w:rPr>
          <w:rFonts w:eastAsia="Times New Roman" w:cs="Times New Roman"/>
          <w:color w:val="000000"/>
          <w:szCs w:val="18"/>
          <w:lang w:eastAsia="en-GB"/>
        </w:rPr>
        <w:t>The Production IT Manager is accountable for overseeing the Netradyne Information Technology Operations and Security Program and ensuring compliance with the organization’s security policies. Responsibilities include:</w:t>
      </w:r>
    </w:p>
    <w:p w14:paraId="21347930" w14:textId="77777777" w:rsidR="0042368E" w:rsidRPr="0042368E" w:rsidRDefault="0042368E" w:rsidP="00F84701">
      <w:pPr>
        <w:numPr>
          <w:ilvl w:val="0"/>
          <w:numId w:val="63"/>
        </w:numPr>
        <w:spacing w:before="100" w:beforeAutospacing="1" w:after="100" w:afterAutospacing="1" w:line="240" w:lineRule="auto"/>
        <w:jc w:val="left"/>
        <w:rPr>
          <w:rFonts w:eastAsia="Times New Roman" w:cs="Times New Roman"/>
          <w:color w:val="000000"/>
          <w:szCs w:val="18"/>
          <w:lang w:eastAsia="en-GB"/>
        </w:rPr>
      </w:pPr>
      <w:r w:rsidRPr="0042368E">
        <w:rPr>
          <w:rFonts w:eastAsia="Times New Roman" w:cs="Times New Roman"/>
          <w:color w:val="000000"/>
          <w:szCs w:val="18"/>
          <w:lang w:eastAsia="en-GB"/>
        </w:rPr>
        <w:t>Supporting the development, implementation, and maintenance of policies, plans, and procedures that govern the overall Information Technology Operations and Security Program.</w:t>
      </w:r>
    </w:p>
    <w:p w14:paraId="7519EFCA" w14:textId="77777777" w:rsidR="0042368E" w:rsidRPr="0042368E" w:rsidRDefault="0042368E" w:rsidP="00F84701">
      <w:pPr>
        <w:numPr>
          <w:ilvl w:val="0"/>
          <w:numId w:val="63"/>
        </w:numPr>
        <w:spacing w:before="100" w:beforeAutospacing="1" w:after="100" w:afterAutospacing="1" w:line="240" w:lineRule="auto"/>
        <w:jc w:val="left"/>
        <w:rPr>
          <w:rFonts w:eastAsia="Times New Roman" w:cs="Times New Roman"/>
          <w:color w:val="000000"/>
          <w:szCs w:val="18"/>
          <w:lang w:eastAsia="en-GB"/>
        </w:rPr>
      </w:pPr>
      <w:r w:rsidRPr="0042368E">
        <w:rPr>
          <w:rFonts w:eastAsia="Times New Roman" w:cs="Times New Roman"/>
          <w:color w:val="000000"/>
          <w:szCs w:val="18"/>
          <w:lang w:eastAsia="en-GB"/>
        </w:rPr>
        <w:t>Identifying IT security-related issues, requirements, and necessary resolutions, and escalating these to Netradyne executive management.</w:t>
      </w:r>
    </w:p>
    <w:p w14:paraId="7F1111EA" w14:textId="77777777" w:rsidR="0042368E" w:rsidRPr="0042368E" w:rsidRDefault="0042368E" w:rsidP="00F84701">
      <w:pPr>
        <w:numPr>
          <w:ilvl w:val="0"/>
          <w:numId w:val="63"/>
        </w:numPr>
        <w:spacing w:before="100" w:beforeAutospacing="1" w:after="100" w:afterAutospacing="1" w:line="240" w:lineRule="auto"/>
        <w:jc w:val="left"/>
        <w:rPr>
          <w:rFonts w:eastAsia="Times New Roman" w:cs="Times New Roman"/>
          <w:color w:val="000000"/>
          <w:szCs w:val="18"/>
          <w:lang w:eastAsia="en-GB"/>
        </w:rPr>
      </w:pPr>
      <w:r w:rsidRPr="0042368E">
        <w:rPr>
          <w:rFonts w:eastAsia="Times New Roman" w:cs="Times New Roman"/>
          <w:color w:val="000000"/>
          <w:szCs w:val="18"/>
          <w:lang w:eastAsia="en-GB"/>
        </w:rPr>
        <w:t>Representing the interests of the Information Technology Operations and Security Program within the Strategic Planning Committee.</w:t>
      </w:r>
    </w:p>
    <w:p w14:paraId="4CE92FAC" w14:textId="77777777" w:rsidR="0042368E" w:rsidRPr="0042368E" w:rsidRDefault="0042368E" w:rsidP="00F84701">
      <w:pPr>
        <w:numPr>
          <w:ilvl w:val="0"/>
          <w:numId w:val="63"/>
        </w:numPr>
        <w:spacing w:before="100" w:beforeAutospacing="1" w:after="100" w:afterAutospacing="1" w:line="240" w:lineRule="auto"/>
        <w:jc w:val="left"/>
        <w:rPr>
          <w:rFonts w:eastAsia="Times New Roman" w:cs="Times New Roman"/>
          <w:color w:val="000000"/>
          <w:szCs w:val="18"/>
          <w:lang w:eastAsia="en-GB"/>
        </w:rPr>
      </w:pPr>
      <w:r w:rsidRPr="0042368E">
        <w:rPr>
          <w:rFonts w:eastAsia="Times New Roman" w:cs="Times New Roman"/>
          <w:color w:val="000000"/>
          <w:szCs w:val="18"/>
          <w:lang w:eastAsia="en-GB"/>
        </w:rPr>
        <w:t>Collaborating with the Chief Security Officer to establish, document, and distribute security policies and procedures.</w:t>
      </w:r>
    </w:p>
    <w:p w14:paraId="28D6C874" w14:textId="6057A8B6" w:rsidR="0042368E" w:rsidRPr="0042368E" w:rsidRDefault="0042368E" w:rsidP="00F84701">
      <w:pPr>
        <w:numPr>
          <w:ilvl w:val="0"/>
          <w:numId w:val="63"/>
        </w:numPr>
        <w:spacing w:before="100" w:beforeAutospacing="1" w:after="100" w:afterAutospacing="1" w:line="240" w:lineRule="auto"/>
        <w:jc w:val="left"/>
        <w:rPr>
          <w:rFonts w:eastAsia="Times New Roman" w:cs="Times New Roman"/>
          <w:color w:val="000000"/>
          <w:szCs w:val="18"/>
          <w:lang w:eastAsia="en-GB"/>
        </w:rPr>
      </w:pPr>
      <w:r w:rsidRPr="0042368E">
        <w:rPr>
          <w:rFonts w:eastAsia="Times New Roman" w:cs="Times New Roman"/>
          <w:color w:val="000000"/>
          <w:szCs w:val="18"/>
          <w:lang w:eastAsia="en-GB"/>
        </w:rPr>
        <w:t xml:space="preserve">Monitoring and </w:t>
      </w:r>
      <w:r w:rsidR="0079002D" w:rsidRPr="0042368E">
        <w:rPr>
          <w:rFonts w:eastAsia="Times New Roman" w:cs="Times New Roman"/>
          <w:color w:val="000000"/>
          <w:szCs w:val="18"/>
          <w:lang w:eastAsia="en-GB"/>
        </w:rPr>
        <w:t>analysing</w:t>
      </w:r>
      <w:r w:rsidRPr="0042368E">
        <w:rPr>
          <w:rFonts w:eastAsia="Times New Roman" w:cs="Times New Roman"/>
          <w:color w:val="000000"/>
          <w:szCs w:val="18"/>
          <w:lang w:eastAsia="en-GB"/>
        </w:rPr>
        <w:t xml:space="preserve"> security alerts and distributing relevant information to the appropriate InfoSec and business unit management teams.</w:t>
      </w:r>
    </w:p>
    <w:p w14:paraId="52D4E45A" w14:textId="77777777" w:rsidR="0042368E" w:rsidRPr="0042368E" w:rsidRDefault="0042368E" w:rsidP="00F84701">
      <w:pPr>
        <w:numPr>
          <w:ilvl w:val="0"/>
          <w:numId w:val="63"/>
        </w:numPr>
        <w:spacing w:before="100" w:beforeAutospacing="1" w:after="100" w:afterAutospacing="1" w:line="240" w:lineRule="auto"/>
        <w:jc w:val="left"/>
        <w:rPr>
          <w:rFonts w:eastAsia="Times New Roman" w:cs="Times New Roman"/>
          <w:color w:val="000000"/>
          <w:szCs w:val="18"/>
          <w:lang w:eastAsia="en-GB"/>
        </w:rPr>
      </w:pPr>
      <w:r w:rsidRPr="0042368E">
        <w:rPr>
          <w:rFonts w:eastAsia="Times New Roman" w:cs="Times New Roman"/>
          <w:color w:val="000000"/>
          <w:szCs w:val="18"/>
          <w:lang w:eastAsia="en-GB"/>
        </w:rPr>
        <w:t>Working with the Chief Security Officer to establish, document, and distribute security incident response and escalation procedures.</w:t>
      </w:r>
    </w:p>
    <w:p w14:paraId="4C494535" w14:textId="77777777" w:rsidR="0042368E" w:rsidRPr="0042368E" w:rsidRDefault="0042368E" w:rsidP="00F84701">
      <w:pPr>
        <w:numPr>
          <w:ilvl w:val="0"/>
          <w:numId w:val="63"/>
        </w:numPr>
        <w:spacing w:before="100" w:beforeAutospacing="1" w:after="100" w:afterAutospacing="1" w:line="240" w:lineRule="auto"/>
        <w:jc w:val="left"/>
        <w:rPr>
          <w:rFonts w:eastAsia="Times New Roman" w:cs="Times New Roman"/>
          <w:color w:val="000000"/>
          <w:szCs w:val="18"/>
          <w:lang w:eastAsia="en-GB"/>
        </w:rPr>
      </w:pPr>
      <w:r w:rsidRPr="0042368E">
        <w:rPr>
          <w:rFonts w:eastAsia="Times New Roman" w:cs="Times New Roman"/>
          <w:color w:val="000000"/>
          <w:szCs w:val="18"/>
          <w:lang w:eastAsia="en-GB"/>
        </w:rPr>
        <w:t>Managing user accounts and authentication processes.</w:t>
      </w:r>
    </w:p>
    <w:p w14:paraId="31F0ED67" w14:textId="77777777" w:rsidR="0042368E" w:rsidRPr="0042368E" w:rsidRDefault="0042368E" w:rsidP="00F84701">
      <w:pPr>
        <w:numPr>
          <w:ilvl w:val="0"/>
          <w:numId w:val="63"/>
        </w:numPr>
        <w:spacing w:before="100" w:beforeAutospacing="1" w:after="100" w:afterAutospacing="1" w:line="240" w:lineRule="auto"/>
        <w:jc w:val="left"/>
        <w:rPr>
          <w:rFonts w:eastAsia="Times New Roman" w:cs="Times New Roman"/>
          <w:color w:val="000000"/>
          <w:szCs w:val="18"/>
          <w:lang w:eastAsia="en-GB"/>
        </w:rPr>
      </w:pPr>
      <w:r w:rsidRPr="0042368E">
        <w:rPr>
          <w:rFonts w:eastAsia="Times New Roman" w:cs="Times New Roman"/>
          <w:color w:val="000000"/>
          <w:szCs w:val="18"/>
          <w:lang w:eastAsia="en-GB"/>
        </w:rPr>
        <w:t>Monitoring and controlling all data access to ensure security.</w:t>
      </w:r>
    </w:p>
    <w:p w14:paraId="55CE564D" w14:textId="492C8045" w:rsidR="003D3487" w:rsidRDefault="003D3487" w:rsidP="00C30F3A">
      <w:pPr>
        <w:pStyle w:val="Heading3"/>
      </w:pPr>
      <w:bookmarkStart w:id="13" w:name="_Toc205235544"/>
      <w:r w:rsidRPr="3FD4D8A9">
        <w:t>Lead, Devops and IT</w:t>
      </w:r>
      <w:bookmarkEnd w:id="13"/>
      <w:r w:rsidRPr="3FD4D8A9">
        <w:t xml:space="preserve">  </w:t>
      </w:r>
    </w:p>
    <w:p w14:paraId="36AAE06F" w14:textId="77777777" w:rsidR="003B3831" w:rsidRPr="003B3831" w:rsidRDefault="003B3831" w:rsidP="003B3831">
      <w:pPr>
        <w:spacing w:before="100" w:beforeAutospacing="1" w:after="100" w:afterAutospacing="1" w:line="240" w:lineRule="auto"/>
        <w:jc w:val="left"/>
        <w:rPr>
          <w:rFonts w:eastAsia="Times New Roman" w:cs="Times New Roman"/>
          <w:color w:val="000000"/>
          <w:szCs w:val="18"/>
          <w:lang w:eastAsia="en-GB"/>
        </w:rPr>
      </w:pPr>
      <w:r w:rsidRPr="003B3831">
        <w:rPr>
          <w:rFonts w:eastAsia="Times New Roman" w:cs="Times New Roman"/>
          <w:color w:val="000000"/>
          <w:szCs w:val="18"/>
          <w:lang w:eastAsia="en-GB"/>
        </w:rPr>
        <w:t>The Lead, DevOps and Information Technology is responsible for managing Netradyne’s Information Technology security needs and requirements. This role includes:</w:t>
      </w:r>
    </w:p>
    <w:p w14:paraId="5470D079" w14:textId="77777777" w:rsidR="003B3831" w:rsidRPr="003B3831" w:rsidRDefault="003B3831" w:rsidP="00F84701">
      <w:pPr>
        <w:numPr>
          <w:ilvl w:val="0"/>
          <w:numId w:val="64"/>
        </w:numPr>
        <w:spacing w:before="100" w:beforeAutospacing="1" w:after="100" w:afterAutospacing="1" w:line="240" w:lineRule="auto"/>
        <w:jc w:val="left"/>
        <w:rPr>
          <w:rFonts w:eastAsia="Times New Roman" w:cs="Times New Roman"/>
          <w:color w:val="000000"/>
          <w:szCs w:val="18"/>
          <w:lang w:eastAsia="en-GB"/>
        </w:rPr>
      </w:pPr>
      <w:r w:rsidRPr="003B3831">
        <w:rPr>
          <w:rFonts w:eastAsia="Times New Roman" w:cs="Times New Roman"/>
          <w:color w:val="000000"/>
          <w:szCs w:val="18"/>
          <w:lang w:eastAsia="en-GB"/>
        </w:rPr>
        <w:t>Serving as the company’s Systems Security and Privacy Officer.</w:t>
      </w:r>
    </w:p>
    <w:p w14:paraId="06FA9D1C" w14:textId="77777777" w:rsidR="003B3831" w:rsidRPr="003B3831" w:rsidRDefault="003B3831" w:rsidP="00F84701">
      <w:pPr>
        <w:numPr>
          <w:ilvl w:val="0"/>
          <w:numId w:val="64"/>
        </w:numPr>
        <w:spacing w:before="100" w:beforeAutospacing="1" w:after="100" w:afterAutospacing="1" w:line="240" w:lineRule="auto"/>
        <w:jc w:val="left"/>
        <w:rPr>
          <w:rFonts w:eastAsia="Times New Roman" w:cs="Times New Roman"/>
          <w:color w:val="000000"/>
          <w:szCs w:val="18"/>
          <w:lang w:eastAsia="en-GB"/>
        </w:rPr>
      </w:pPr>
      <w:r w:rsidRPr="003B3831">
        <w:rPr>
          <w:rFonts w:eastAsia="Times New Roman" w:cs="Times New Roman"/>
          <w:color w:val="000000"/>
          <w:szCs w:val="18"/>
          <w:lang w:eastAsia="en-GB"/>
        </w:rPr>
        <w:t>Staying current with Information Technology Operations and Security technologies and assessing their relevance to Netradyne.</w:t>
      </w:r>
    </w:p>
    <w:p w14:paraId="5769E4E8" w14:textId="77777777" w:rsidR="003B3831" w:rsidRPr="003B3831" w:rsidRDefault="003B3831" w:rsidP="00F84701">
      <w:pPr>
        <w:numPr>
          <w:ilvl w:val="0"/>
          <w:numId w:val="64"/>
        </w:numPr>
        <w:spacing w:before="100" w:beforeAutospacing="1" w:after="100" w:afterAutospacing="1" w:line="240" w:lineRule="auto"/>
        <w:jc w:val="left"/>
        <w:rPr>
          <w:rFonts w:eastAsia="Times New Roman" w:cs="Times New Roman"/>
          <w:color w:val="000000"/>
          <w:szCs w:val="18"/>
          <w:lang w:eastAsia="en-GB"/>
        </w:rPr>
      </w:pPr>
      <w:r w:rsidRPr="003B3831">
        <w:rPr>
          <w:rFonts w:eastAsia="Times New Roman" w:cs="Times New Roman"/>
          <w:color w:val="000000"/>
          <w:szCs w:val="18"/>
          <w:lang w:eastAsia="en-GB"/>
        </w:rPr>
        <w:t>Ensuring the integrity and effectiveness of the Information Technology Operations and Security Program.</w:t>
      </w:r>
    </w:p>
    <w:p w14:paraId="147F78CB" w14:textId="77777777" w:rsidR="003B3831" w:rsidRPr="003B3831" w:rsidRDefault="003B3831" w:rsidP="00F84701">
      <w:pPr>
        <w:numPr>
          <w:ilvl w:val="0"/>
          <w:numId w:val="64"/>
        </w:numPr>
        <w:spacing w:before="100" w:beforeAutospacing="1" w:after="100" w:afterAutospacing="1" w:line="240" w:lineRule="auto"/>
        <w:jc w:val="left"/>
        <w:rPr>
          <w:rFonts w:eastAsia="Times New Roman" w:cs="Times New Roman"/>
          <w:color w:val="000000"/>
          <w:szCs w:val="18"/>
          <w:lang w:eastAsia="en-GB"/>
        </w:rPr>
      </w:pPr>
      <w:r w:rsidRPr="003B3831">
        <w:rPr>
          <w:rFonts w:eastAsia="Times New Roman" w:cs="Times New Roman"/>
          <w:color w:val="000000"/>
          <w:szCs w:val="18"/>
          <w:lang w:eastAsia="en-GB"/>
        </w:rPr>
        <w:t>Ensuring compliance with data protection regulations and requirements set by privacy authorities, regulators, and Netradyne customers.</w:t>
      </w:r>
    </w:p>
    <w:p w14:paraId="7949B56C" w14:textId="77777777" w:rsidR="003B3831" w:rsidRPr="003B3831" w:rsidRDefault="003B3831" w:rsidP="00F84701">
      <w:pPr>
        <w:numPr>
          <w:ilvl w:val="0"/>
          <w:numId w:val="64"/>
        </w:numPr>
        <w:spacing w:before="100" w:beforeAutospacing="1" w:after="100" w:afterAutospacing="1" w:line="240" w:lineRule="auto"/>
        <w:jc w:val="left"/>
        <w:rPr>
          <w:rFonts w:eastAsia="Times New Roman" w:cs="Times New Roman"/>
          <w:color w:val="000000"/>
          <w:szCs w:val="18"/>
          <w:lang w:eastAsia="en-GB"/>
        </w:rPr>
      </w:pPr>
      <w:r w:rsidRPr="003B3831">
        <w:rPr>
          <w:rFonts w:eastAsia="Times New Roman" w:cs="Times New Roman"/>
          <w:color w:val="000000"/>
          <w:szCs w:val="18"/>
          <w:lang w:eastAsia="en-GB"/>
        </w:rPr>
        <w:t>Developing security policies, standards, guidelines, and procedures covering physical security, personnel, data, communications, hardware, software, and operational IT systems.</w:t>
      </w:r>
    </w:p>
    <w:p w14:paraId="1BC1DA7C" w14:textId="77777777" w:rsidR="003B3831" w:rsidRPr="003B3831" w:rsidRDefault="003B3831" w:rsidP="00F84701">
      <w:pPr>
        <w:numPr>
          <w:ilvl w:val="0"/>
          <w:numId w:val="64"/>
        </w:numPr>
        <w:spacing w:before="100" w:beforeAutospacing="1" w:after="100" w:afterAutospacing="1" w:line="240" w:lineRule="auto"/>
        <w:jc w:val="left"/>
        <w:rPr>
          <w:rFonts w:eastAsia="Times New Roman" w:cs="Times New Roman"/>
          <w:color w:val="000000"/>
          <w:szCs w:val="18"/>
          <w:lang w:eastAsia="en-GB"/>
        </w:rPr>
      </w:pPr>
      <w:r w:rsidRPr="003B3831">
        <w:rPr>
          <w:rFonts w:eastAsia="Times New Roman" w:cs="Times New Roman"/>
          <w:color w:val="000000"/>
          <w:szCs w:val="18"/>
          <w:lang w:eastAsia="en-GB"/>
        </w:rPr>
        <w:t>Establishing, documenting, and distributing security incident response and escalation procedures.</w:t>
      </w:r>
    </w:p>
    <w:p w14:paraId="76E79040" w14:textId="77777777" w:rsidR="003B3831" w:rsidRPr="003B3831" w:rsidRDefault="003B3831" w:rsidP="00F84701">
      <w:pPr>
        <w:numPr>
          <w:ilvl w:val="0"/>
          <w:numId w:val="64"/>
        </w:numPr>
        <w:spacing w:before="100" w:beforeAutospacing="1" w:after="100" w:afterAutospacing="1" w:line="240" w:lineRule="auto"/>
        <w:jc w:val="left"/>
        <w:rPr>
          <w:rFonts w:eastAsia="Times New Roman" w:cs="Times New Roman"/>
          <w:color w:val="000000"/>
          <w:szCs w:val="18"/>
          <w:lang w:eastAsia="en-GB"/>
        </w:rPr>
      </w:pPr>
      <w:r w:rsidRPr="003B3831">
        <w:rPr>
          <w:rFonts w:eastAsia="Times New Roman" w:cs="Times New Roman"/>
          <w:color w:val="000000"/>
          <w:szCs w:val="18"/>
          <w:lang w:eastAsia="en-GB"/>
        </w:rPr>
        <w:t>Collaborating with all Netradyne managers or their security representatives on security matters relevant or unique to their areas.</w:t>
      </w:r>
    </w:p>
    <w:p w14:paraId="2C95D2D9" w14:textId="77777777" w:rsidR="003B3831" w:rsidRPr="003B3831" w:rsidRDefault="003B3831" w:rsidP="00F84701">
      <w:pPr>
        <w:numPr>
          <w:ilvl w:val="0"/>
          <w:numId w:val="64"/>
        </w:numPr>
        <w:spacing w:before="100" w:beforeAutospacing="1" w:after="100" w:afterAutospacing="1" w:line="240" w:lineRule="auto"/>
        <w:jc w:val="left"/>
        <w:rPr>
          <w:rFonts w:eastAsia="Times New Roman" w:cs="Times New Roman"/>
          <w:color w:val="000000"/>
          <w:szCs w:val="18"/>
          <w:lang w:eastAsia="en-GB"/>
        </w:rPr>
      </w:pPr>
      <w:r w:rsidRPr="003B3831">
        <w:rPr>
          <w:rFonts w:eastAsia="Times New Roman" w:cs="Times New Roman"/>
          <w:color w:val="000000"/>
          <w:szCs w:val="18"/>
          <w:lang w:eastAsia="en-GB"/>
        </w:rPr>
        <w:t>Reviewing and approving the categorization of new information processing areas.</w:t>
      </w:r>
    </w:p>
    <w:p w14:paraId="0AC6A261" w14:textId="77777777" w:rsidR="003B3831" w:rsidRPr="003B3831" w:rsidRDefault="003B3831" w:rsidP="00F84701">
      <w:pPr>
        <w:numPr>
          <w:ilvl w:val="0"/>
          <w:numId w:val="64"/>
        </w:numPr>
        <w:spacing w:before="100" w:beforeAutospacing="1" w:after="100" w:afterAutospacing="1" w:line="240" w:lineRule="auto"/>
        <w:jc w:val="left"/>
        <w:rPr>
          <w:rFonts w:eastAsia="Times New Roman" w:cs="Times New Roman"/>
          <w:color w:val="000000"/>
          <w:szCs w:val="18"/>
          <w:lang w:eastAsia="en-GB"/>
        </w:rPr>
      </w:pPr>
      <w:r w:rsidRPr="003B3831">
        <w:rPr>
          <w:rFonts w:eastAsia="Times New Roman" w:cs="Times New Roman"/>
          <w:color w:val="000000"/>
          <w:szCs w:val="18"/>
          <w:lang w:eastAsia="en-GB"/>
        </w:rPr>
        <w:t>Verifying that administrative, physical, and technical safeguards are operationally effective.</w:t>
      </w:r>
    </w:p>
    <w:p w14:paraId="01502B06" w14:textId="77777777" w:rsidR="003B3831" w:rsidRPr="003B3831" w:rsidRDefault="003B3831" w:rsidP="00F84701">
      <w:pPr>
        <w:numPr>
          <w:ilvl w:val="0"/>
          <w:numId w:val="64"/>
        </w:numPr>
        <w:spacing w:before="100" w:beforeAutospacing="1" w:after="100" w:afterAutospacing="1" w:line="240" w:lineRule="auto"/>
        <w:jc w:val="left"/>
        <w:rPr>
          <w:rFonts w:eastAsia="Times New Roman" w:cs="Times New Roman"/>
          <w:color w:val="000000"/>
          <w:szCs w:val="18"/>
          <w:lang w:eastAsia="en-GB"/>
        </w:rPr>
      </w:pPr>
      <w:r w:rsidRPr="003B3831">
        <w:rPr>
          <w:rFonts w:eastAsia="Times New Roman" w:cs="Times New Roman"/>
          <w:color w:val="000000"/>
          <w:szCs w:val="18"/>
          <w:lang w:eastAsia="en-GB"/>
        </w:rPr>
        <w:t>Distributing security policies to all individuals performing work for Netradyne.</w:t>
      </w:r>
    </w:p>
    <w:p w14:paraId="7B8F391A" w14:textId="77777777" w:rsidR="003B3831" w:rsidRPr="003B3831" w:rsidRDefault="003B3831" w:rsidP="00F84701">
      <w:pPr>
        <w:numPr>
          <w:ilvl w:val="0"/>
          <w:numId w:val="64"/>
        </w:numPr>
        <w:spacing w:before="100" w:beforeAutospacing="1" w:after="100" w:afterAutospacing="1" w:line="240" w:lineRule="auto"/>
        <w:jc w:val="left"/>
        <w:rPr>
          <w:rFonts w:eastAsia="Times New Roman" w:cs="Times New Roman"/>
          <w:color w:val="000000"/>
          <w:szCs w:val="18"/>
          <w:lang w:eastAsia="en-GB"/>
        </w:rPr>
      </w:pPr>
      <w:r w:rsidRPr="003B3831">
        <w:rPr>
          <w:rFonts w:eastAsia="Times New Roman" w:cs="Times New Roman"/>
          <w:color w:val="000000"/>
          <w:szCs w:val="18"/>
          <w:lang w:eastAsia="en-GB"/>
        </w:rPr>
        <w:t>Administering user account and authentication management.</w:t>
      </w:r>
    </w:p>
    <w:p w14:paraId="408E95EE" w14:textId="77777777" w:rsidR="003B3831" w:rsidRPr="003B3831" w:rsidRDefault="003B3831" w:rsidP="00F84701">
      <w:pPr>
        <w:numPr>
          <w:ilvl w:val="0"/>
          <w:numId w:val="64"/>
        </w:numPr>
        <w:spacing w:before="100" w:beforeAutospacing="1" w:after="100" w:afterAutospacing="1" w:line="240" w:lineRule="auto"/>
        <w:jc w:val="left"/>
        <w:rPr>
          <w:rFonts w:eastAsia="Times New Roman" w:cs="Times New Roman"/>
          <w:color w:val="000000"/>
          <w:szCs w:val="18"/>
          <w:lang w:eastAsia="en-GB"/>
        </w:rPr>
      </w:pPr>
      <w:r w:rsidRPr="003B3831">
        <w:rPr>
          <w:rFonts w:eastAsia="Times New Roman" w:cs="Times New Roman"/>
          <w:color w:val="000000"/>
          <w:szCs w:val="18"/>
          <w:lang w:eastAsia="en-GB"/>
        </w:rPr>
        <w:lastRenderedPageBreak/>
        <w:t>Monitoring and controlling access to data to ensure security.</w:t>
      </w:r>
    </w:p>
    <w:p w14:paraId="2B862B2F" w14:textId="54C057B6" w:rsidR="003D3487" w:rsidRDefault="003D3487" w:rsidP="00C30F3A">
      <w:pPr>
        <w:pStyle w:val="Heading3"/>
      </w:pPr>
      <w:bookmarkStart w:id="14" w:name="_Toc205235545"/>
      <w:r w:rsidRPr="3FD4D8A9">
        <w:t xml:space="preserve">All </w:t>
      </w:r>
      <w:r w:rsidR="00F16F92" w:rsidRPr="3FD4D8A9">
        <w:t>Netradyne</w:t>
      </w:r>
      <w:r w:rsidRPr="3FD4D8A9">
        <w:t xml:space="preserve"> management</w:t>
      </w:r>
      <w:bookmarkEnd w:id="14"/>
    </w:p>
    <w:p w14:paraId="79DA2C7C" w14:textId="77777777" w:rsidR="00533312" w:rsidRPr="00533312" w:rsidRDefault="00533312" w:rsidP="00533312">
      <w:pPr>
        <w:spacing w:before="100" w:beforeAutospacing="1" w:after="100" w:afterAutospacing="1" w:line="240" w:lineRule="auto"/>
        <w:jc w:val="left"/>
        <w:rPr>
          <w:rFonts w:eastAsia="Times New Roman" w:cs="Times New Roman"/>
          <w:color w:val="000000"/>
          <w:szCs w:val="18"/>
          <w:lang w:eastAsia="en-GB"/>
        </w:rPr>
      </w:pPr>
      <w:r w:rsidRPr="00533312">
        <w:rPr>
          <w:rFonts w:eastAsia="Times New Roman" w:cs="Times New Roman"/>
          <w:color w:val="000000"/>
          <w:szCs w:val="18"/>
          <w:lang w:eastAsia="en-GB"/>
        </w:rPr>
        <w:t>All Netradyne managers are responsible for:</w:t>
      </w:r>
    </w:p>
    <w:p w14:paraId="75369382" w14:textId="62D5B4ED" w:rsidR="00C34366" w:rsidRPr="00E37CD4" w:rsidRDefault="00C34366"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E37CD4">
        <w:rPr>
          <w:rFonts w:eastAsia="Times New Roman" w:cs="Times New Roman"/>
          <w:szCs w:val="18"/>
          <w:lang w:eastAsia="en-GB"/>
        </w:rPr>
        <w:t>Developing an understanding of the sensitivity/criticality of NETRADYNE information and information processing as well as formulating basic statements of security objectives, requirements, and specifications for their applications. This may be accomplished with support from the Information Technology Operations and Security group.</w:t>
      </w:r>
    </w:p>
    <w:p w14:paraId="49C5E68D" w14:textId="09837F70" w:rsidR="00C34366" w:rsidRPr="00E37CD4" w:rsidRDefault="00C34366"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E37CD4">
        <w:rPr>
          <w:rFonts w:eastAsia="Times New Roman" w:cs="Times New Roman"/>
          <w:szCs w:val="18"/>
          <w:lang w:eastAsia="en-GB"/>
        </w:rPr>
        <w:t>Assisting the Information Technology Operations and Security group in the detection, documentation, and investigation of suspected or actual security incidents and/or violations.</w:t>
      </w:r>
    </w:p>
    <w:p w14:paraId="482A8085" w14:textId="51A68469" w:rsidR="00C34366" w:rsidRPr="00E37CD4" w:rsidRDefault="00C34366"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E37CD4">
        <w:rPr>
          <w:rFonts w:eastAsia="Times New Roman" w:cs="Times New Roman"/>
          <w:szCs w:val="18"/>
          <w:lang w:eastAsia="en-GB"/>
        </w:rPr>
        <w:t>Supporting, with technical assistance, any risk analysis project where specific functional expertise or advice is needed.</w:t>
      </w:r>
    </w:p>
    <w:p w14:paraId="21914B3B" w14:textId="3A1BAC73" w:rsidR="00C34366" w:rsidRPr="00E37CD4" w:rsidRDefault="00C34366"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E37CD4">
        <w:rPr>
          <w:rFonts w:eastAsia="Times New Roman" w:cs="Times New Roman"/>
          <w:szCs w:val="18"/>
          <w:lang w:eastAsia="en-GB"/>
        </w:rPr>
        <w:t>Evaluating employees on the nature of support rendered to the NETRADYNE Information Technology Operations and Security program through performance evaluations, comments and/or ratings.</w:t>
      </w:r>
    </w:p>
    <w:p w14:paraId="5DFFD2E6" w14:textId="30397A77" w:rsidR="00C34366" w:rsidRPr="00E37CD4" w:rsidRDefault="00C34366"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E37CD4">
        <w:rPr>
          <w:rFonts w:eastAsia="Times New Roman" w:cs="Times New Roman"/>
          <w:szCs w:val="18"/>
          <w:lang w:eastAsia="en-GB"/>
        </w:rPr>
        <w:t>Promulgating, as necessary, specific instruction for implementing the provisions of this document.</w:t>
      </w:r>
    </w:p>
    <w:p w14:paraId="3A4AB1CC" w14:textId="37755AAC" w:rsidR="00C34366" w:rsidRPr="00E37CD4" w:rsidRDefault="00C34366"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E37CD4">
        <w:rPr>
          <w:rFonts w:eastAsia="Times New Roman" w:cs="Times New Roman"/>
          <w:szCs w:val="18"/>
          <w:lang w:eastAsia="en-GB"/>
        </w:rPr>
        <w:t>Enforcing Information Technology Operations and Security policies, standards, guidelines, and procedures.</w:t>
      </w:r>
    </w:p>
    <w:p w14:paraId="5E93BCB1" w14:textId="6238B259" w:rsidR="00C34366" w:rsidRPr="00E37CD4" w:rsidRDefault="00C34366"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E37CD4">
        <w:rPr>
          <w:rFonts w:eastAsia="Times New Roman" w:cs="Times New Roman"/>
          <w:szCs w:val="18"/>
          <w:lang w:eastAsia="en-GB"/>
        </w:rPr>
        <w:t>Ensuring their teams complete all mandatory security training and awareness programs on time.</w:t>
      </w:r>
    </w:p>
    <w:p w14:paraId="64BACD7B" w14:textId="778DA963" w:rsidR="00C34366" w:rsidRPr="00E37CD4" w:rsidRDefault="00C34366"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E37CD4">
        <w:rPr>
          <w:rFonts w:eastAsia="Times New Roman" w:cs="Times New Roman"/>
          <w:szCs w:val="18"/>
          <w:lang w:eastAsia="en-GB"/>
        </w:rPr>
        <w:t>Facilitating internal compliance reviews and audits to verify adherence to security policies.</w:t>
      </w:r>
    </w:p>
    <w:p w14:paraId="6D69D933" w14:textId="44115B93" w:rsidR="00C34366" w:rsidRPr="00E37CD4" w:rsidRDefault="00C34366"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E37CD4">
        <w:rPr>
          <w:rFonts w:eastAsia="Times New Roman" w:cs="Times New Roman"/>
          <w:szCs w:val="18"/>
          <w:lang w:eastAsia="en-GB"/>
        </w:rPr>
        <w:t>Promoting a culture of security awareness, responsibility, and accountability within their teams.</w:t>
      </w:r>
    </w:p>
    <w:p w14:paraId="10BE5A7D" w14:textId="16C04582" w:rsidR="00C34366" w:rsidRPr="00E37CD4" w:rsidRDefault="00C34366"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E37CD4">
        <w:rPr>
          <w:rFonts w:eastAsia="Times New Roman" w:cs="Times New Roman"/>
          <w:szCs w:val="18"/>
          <w:lang w:eastAsia="en-GB"/>
        </w:rPr>
        <w:t>Ensuring that third-party or contractor personnel under their management adhere to Netradyne security policies.</w:t>
      </w:r>
    </w:p>
    <w:p w14:paraId="71A22288" w14:textId="37E5A591" w:rsidR="00C34366" w:rsidRPr="00E37CD4" w:rsidRDefault="00C34366"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E37CD4">
        <w:rPr>
          <w:rFonts w:eastAsia="Times New Roman" w:cs="Times New Roman"/>
          <w:szCs w:val="18"/>
          <w:lang w:eastAsia="en-GB"/>
        </w:rPr>
        <w:t>Promptly reporting any observed security risks, incidents, or non-compliance to the Information Security team.</w:t>
      </w:r>
    </w:p>
    <w:p w14:paraId="25577B6A" w14:textId="2BDB2264" w:rsidR="003D3487" w:rsidRDefault="00F16F92" w:rsidP="00C30F3A">
      <w:pPr>
        <w:pStyle w:val="Heading3"/>
      </w:pPr>
      <w:bookmarkStart w:id="15" w:name="_Toc205235546"/>
      <w:r>
        <w:t>NETRADYNE</w:t>
      </w:r>
      <w:r w:rsidR="003D3487">
        <w:t xml:space="preserve"> employees</w:t>
      </w:r>
      <w:bookmarkEnd w:id="15"/>
    </w:p>
    <w:p w14:paraId="51C4AD98" w14:textId="407A18D1" w:rsidR="00522055" w:rsidRPr="00522055" w:rsidRDefault="00522055"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522055">
        <w:rPr>
          <w:rFonts w:eastAsia="Times New Roman" w:cs="Times New Roman"/>
          <w:szCs w:val="18"/>
          <w:lang w:eastAsia="en-GB"/>
        </w:rPr>
        <w:t>Adhering to NETRADYNE Information Technology Operations and Security policies, standards, guidelines, and procedures at all times.</w:t>
      </w:r>
    </w:p>
    <w:p w14:paraId="014471F8" w14:textId="5CF5559F" w:rsidR="00522055" w:rsidRPr="00522055" w:rsidRDefault="00522055"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522055">
        <w:rPr>
          <w:rFonts w:eastAsia="Times New Roman" w:cs="Times New Roman"/>
          <w:szCs w:val="18"/>
          <w:lang w:eastAsia="en-GB"/>
        </w:rPr>
        <w:t>Completing all mandatory security awareness training and staying informed about relevant security practices.</w:t>
      </w:r>
    </w:p>
    <w:p w14:paraId="39D4F117" w14:textId="6D146FBC" w:rsidR="00522055" w:rsidRPr="00522055" w:rsidRDefault="00522055"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522055">
        <w:rPr>
          <w:rFonts w:eastAsia="Times New Roman" w:cs="Times New Roman"/>
          <w:szCs w:val="18"/>
          <w:lang w:eastAsia="en-GB"/>
        </w:rPr>
        <w:t>Assisting in the identification, reporting, and remediation of security vulnerabilities, incidents, or violations that have occurred or could potentially impact NETRADYNE’s security posture.</w:t>
      </w:r>
    </w:p>
    <w:p w14:paraId="3931C976" w14:textId="607E5F94" w:rsidR="00522055" w:rsidRPr="00522055" w:rsidRDefault="00522055"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522055">
        <w:rPr>
          <w:rFonts w:eastAsia="Times New Roman" w:cs="Times New Roman"/>
          <w:szCs w:val="18"/>
          <w:lang w:eastAsia="en-GB"/>
        </w:rPr>
        <w:t>Protecting sensitive data and system access credentials and immediately reporting any suspected compromise or misuse.</w:t>
      </w:r>
    </w:p>
    <w:p w14:paraId="460A8B75" w14:textId="2FDA09FB" w:rsidR="00522055" w:rsidRPr="00522055" w:rsidRDefault="00522055"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522055">
        <w:rPr>
          <w:rFonts w:eastAsia="Times New Roman" w:cs="Times New Roman"/>
          <w:szCs w:val="18"/>
          <w:lang w:eastAsia="en-GB"/>
        </w:rPr>
        <w:t>Following established procedures for secure use of NETRADYNE’s IT resources, including hardware, software, and network access.</w:t>
      </w:r>
    </w:p>
    <w:p w14:paraId="1D94EE4F" w14:textId="10D5DC2F" w:rsidR="00522055" w:rsidRPr="00522055" w:rsidRDefault="00522055"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522055">
        <w:rPr>
          <w:rFonts w:eastAsia="Times New Roman" w:cs="Times New Roman"/>
          <w:szCs w:val="18"/>
          <w:lang w:eastAsia="en-GB"/>
        </w:rPr>
        <w:t>Cooperating fully with Information Security and IT teams during investigations or audits related to security incidents.</w:t>
      </w:r>
    </w:p>
    <w:p w14:paraId="2E509BEB" w14:textId="0EC97C99" w:rsidR="003D3487" w:rsidRPr="00522055" w:rsidRDefault="00522055" w:rsidP="00F84701">
      <w:pPr>
        <w:pStyle w:val="ListParagraph"/>
        <w:numPr>
          <w:ilvl w:val="0"/>
          <w:numId w:val="65"/>
        </w:numPr>
        <w:spacing w:before="100" w:beforeAutospacing="1" w:after="100" w:afterAutospacing="1" w:line="240" w:lineRule="auto"/>
        <w:jc w:val="left"/>
        <w:rPr>
          <w:rFonts w:eastAsia="Times New Roman" w:cs="Times New Roman"/>
          <w:szCs w:val="18"/>
          <w:lang w:eastAsia="en-GB"/>
        </w:rPr>
      </w:pPr>
      <w:r w:rsidRPr="00522055">
        <w:rPr>
          <w:rFonts w:eastAsia="Times New Roman" w:cs="Times New Roman"/>
          <w:szCs w:val="18"/>
          <w:lang w:eastAsia="en-GB"/>
        </w:rPr>
        <w:t>Maintaining personal accountability for actions that could affect the confidentiality, integrity, or availability of NETRADYNE’s information and systems.</w:t>
      </w:r>
      <w:r w:rsidR="003D3487" w:rsidRPr="00522055">
        <w:rPr>
          <w:szCs w:val="18"/>
        </w:rPr>
        <w:t xml:space="preserve"> </w:t>
      </w:r>
    </w:p>
    <w:p w14:paraId="4B519D77" w14:textId="5A57CF7D" w:rsidR="003D3487" w:rsidRDefault="003D3487" w:rsidP="00C30F3A">
      <w:pPr>
        <w:pStyle w:val="Heading3"/>
      </w:pPr>
      <w:bookmarkStart w:id="16" w:name="_Toc205235547"/>
      <w:r>
        <w:t>Security Committee (SC)</w:t>
      </w:r>
      <w:bookmarkEnd w:id="16"/>
    </w:p>
    <w:p w14:paraId="6B1D5CD6" w14:textId="77777777" w:rsidR="00251753" w:rsidRPr="00251753" w:rsidRDefault="00251753" w:rsidP="00251753">
      <w:pPr>
        <w:spacing w:before="100" w:beforeAutospacing="1" w:after="100" w:afterAutospacing="1" w:line="240" w:lineRule="auto"/>
        <w:jc w:val="left"/>
        <w:rPr>
          <w:rFonts w:eastAsia="Times New Roman" w:cs="Times New Roman"/>
          <w:color w:val="000000"/>
          <w:szCs w:val="18"/>
          <w:lang w:eastAsia="en-GB"/>
        </w:rPr>
      </w:pPr>
      <w:r w:rsidRPr="00251753">
        <w:rPr>
          <w:rFonts w:eastAsia="Times New Roman" w:cs="Times New Roman"/>
          <w:color w:val="000000"/>
          <w:szCs w:val="18"/>
          <w:lang w:eastAsia="en-GB"/>
        </w:rPr>
        <w:t>The Security Committee (SC) is responsible for providing strategic oversight and governance of NETRADYNE’s Information Security Program. Key responsibilities include:</w:t>
      </w:r>
    </w:p>
    <w:p w14:paraId="607F7780" w14:textId="77777777" w:rsidR="00251753" w:rsidRPr="00251753" w:rsidRDefault="00251753" w:rsidP="00F84701">
      <w:pPr>
        <w:numPr>
          <w:ilvl w:val="0"/>
          <w:numId w:val="66"/>
        </w:numPr>
        <w:spacing w:before="100" w:beforeAutospacing="1" w:after="100" w:afterAutospacing="1" w:line="240" w:lineRule="auto"/>
        <w:jc w:val="left"/>
        <w:rPr>
          <w:rFonts w:eastAsia="Times New Roman" w:cs="Times New Roman"/>
          <w:color w:val="000000"/>
          <w:szCs w:val="18"/>
          <w:lang w:eastAsia="en-GB"/>
        </w:rPr>
      </w:pPr>
      <w:r w:rsidRPr="00251753">
        <w:rPr>
          <w:rFonts w:eastAsia="Times New Roman" w:cs="Times New Roman"/>
          <w:color w:val="000000"/>
          <w:szCs w:val="18"/>
          <w:lang w:eastAsia="en-GB"/>
        </w:rPr>
        <w:t>Reviewing and approving policies, standards, procedures, and guidelines related to the security and privacy of NETRADYNE’s data—including customer, employee, and company information (including PII, PHI, and other sensitive data).</w:t>
      </w:r>
    </w:p>
    <w:p w14:paraId="151849C9" w14:textId="77777777" w:rsidR="00251753" w:rsidRPr="00251753" w:rsidRDefault="00251753" w:rsidP="00F84701">
      <w:pPr>
        <w:numPr>
          <w:ilvl w:val="0"/>
          <w:numId w:val="66"/>
        </w:numPr>
        <w:spacing w:before="100" w:beforeAutospacing="1" w:after="100" w:afterAutospacing="1" w:line="240" w:lineRule="auto"/>
        <w:jc w:val="left"/>
        <w:rPr>
          <w:rFonts w:eastAsia="Times New Roman" w:cs="Times New Roman"/>
          <w:color w:val="000000"/>
          <w:szCs w:val="18"/>
          <w:lang w:eastAsia="en-GB"/>
        </w:rPr>
      </w:pPr>
      <w:r w:rsidRPr="00251753">
        <w:rPr>
          <w:rFonts w:eastAsia="Times New Roman" w:cs="Times New Roman"/>
          <w:color w:val="000000"/>
          <w:szCs w:val="18"/>
          <w:lang w:eastAsia="en-GB"/>
        </w:rPr>
        <w:t>Overseeing the formal NETRADYNE Information Technology Operations and Security Program, including identifying and prioritizing initiatives to mitigate potential threats to systems, facilities, personnel, and other resources.</w:t>
      </w:r>
    </w:p>
    <w:p w14:paraId="5FD36727" w14:textId="77777777" w:rsidR="00251753" w:rsidRPr="00251753" w:rsidRDefault="00251753" w:rsidP="00F84701">
      <w:pPr>
        <w:numPr>
          <w:ilvl w:val="0"/>
          <w:numId w:val="66"/>
        </w:numPr>
        <w:spacing w:before="100" w:beforeAutospacing="1" w:after="100" w:afterAutospacing="1" w:line="240" w:lineRule="auto"/>
        <w:jc w:val="left"/>
        <w:rPr>
          <w:rFonts w:eastAsia="Times New Roman" w:cs="Times New Roman"/>
          <w:color w:val="000000"/>
          <w:szCs w:val="18"/>
          <w:lang w:eastAsia="en-GB"/>
        </w:rPr>
      </w:pPr>
      <w:r w:rsidRPr="00251753">
        <w:rPr>
          <w:rFonts w:eastAsia="Times New Roman" w:cs="Times New Roman"/>
          <w:color w:val="000000"/>
          <w:szCs w:val="18"/>
          <w:lang w:eastAsia="en-GB"/>
        </w:rPr>
        <w:lastRenderedPageBreak/>
        <w:t>Ensuring the allocation of appropriate resources (funding, staffing, and tools) to support and sustain the organization’s security posture.</w:t>
      </w:r>
    </w:p>
    <w:p w14:paraId="4C2939C7" w14:textId="77777777" w:rsidR="00251753" w:rsidRPr="00251753" w:rsidRDefault="00251753" w:rsidP="00F84701">
      <w:pPr>
        <w:numPr>
          <w:ilvl w:val="0"/>
          <w:numId w:val="66"/>
        </w:numPr>
        <w:spacing w:before="100" w:beforeAutospacing="1" w:after="100" w:afterAutospacing="1" w:line="240" w:lineRule="auto"/>
        <w:jc w:val="left"/>
        <w:rPr>
          <w:rFonts w:eastAsia="Times New Roman" w:cs="Times New Roman"/>
          <w:color w:val="000000"/>
          <w:szCs w:val="18"/>
          <w:lang w:eastAsia="en-GB"/>
        </w:rPr>
      </w:pPr>
      <w:r w:rsidRPr="00251753">
        <w:rPr>
          <w:rFonts w:eastAsia="Times New Roman" w:cs="Times New Roman"/>
          <w:color w:val="000000"/>
          <w:szCs w:val="18"/>
          <w:lang w:eastAsia="en-GB"/>
        </w:rPr>
        <w:t>Recommending the implementation of reasonable and effective protective measures based on risk assessments.</w:t>
      </w:r>
    </w:p>
    <w:p w14:paraId="649A75BC" w14:textId="77777777" w:rsidR="00251753" w:rsidRPr="00251753" w:rsidRDefault="00251753" w:rsidP="00F84701">
      <w:pPr>
        <w:numPr>
          <w:ilvl w:val="0"/>
          <w:numId w:val="66"/>
        </w:numPr>
        <w:spacing w:before="100" w:beforeAutospacing="1" w:after="100" w:afterAutospacing="1" w:line="240" w:lineRule="auto"/>
        <w:jc w:val="left"/>
        <w:rPr>
          <w:rFonts w:eastAsia="Times New Roman" w:cs="Times New Roman"/>
          <w:color w:val="000000"/>
          <w:szCs w:val="18"/>
          <w:lang w:eastAsia="en-GB"/>
        </w:rPr>
      </w:pPr>
      <w:r w:rsidRPr="00251753">
        <w:rPr>
          <w:rFonts w:eastAsia="Times New Roman" w:cs="Times New Roman"/>
          <w:color w:val="000000"/>
          <w:szCs w:val="18"/>
          <w:lang w:eastAsia="en-GB"/>
        </w:rPr>
        <w:t>Establishing and supporting working subcommittees or task forces to address specific security program concerns that require ongoing focus and resourcing.</w:t>
      </w:r>
    </w:p>
    <w:tbl>
      <w:tblPr>
        <w:tblStyle w:val="TableGrid1"/>
        <w:tblW w:w="9691" w:type="dxa"/>
        <w:jc w:val="center"/>
        <w:tblInd w:w="0" w:type="dxa"/>
        <w:tblCellMar>
          <w:left w:w="106" w:type="dxa"/>
          <w:right w:w="38" w:type="dxa"/>
        </w:tblCellMar>
        <w:tblLook w:val="04A0" w:firstRow="1" w:lastRow="0" w:firstColumn="1" w:lastColumn="0" w:noHBand="0" w:noVBand="1"/>
      </w:tblPr>
      <w:tblGrid>
        <w:gridCol w:w="1818"/>
        <w:gridCol w:w="2749"/>
        <w:gridCol w:w="1557"/>
        <w:gridCol w:w="3567"/>
      </w:tblGrid>
      <w:tr w:rsidR="004F2AB1" w:rsidRPr="004F2AB1" w14:paraId="1BDC0DA7" w14:textId="77777777" w:rsidTr="00D45CFA">
        <w:trPr>
          <w:trHeight w:val="590"/>
          <w:jc w:val="center"/>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AEBD98" w14:textId="7632B7DE" w:rsidR="004F2AB1" w:rsidRPr="0010335D" w:rsidRDefault="004F2AB1" w:rsidP="0010335D">
            <w:pPr>
              <w:jc w:val="center"/>
              <w:rPr>
                <w:rStyle w:val="Strong"/>
              </w:rPr>
            </w:pPr>
            <w:r w:rsidRPr="0010335D">
              <w:rPr>
                <w:rStyle w:val="Strong"/>
              </w:rPr>
              <w:t>Name</w:t>
            </w:r>
          </w:p>
        </w:tc>
        <w:tc>
          <w:tcPr>
            <w:tcW w:w="27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AC7884" w14:textId="12C4C506" w:rsidR="004F2AB1" w:rsidRPr="0010335D" w:rsidRDefault="004F2AB1" w:rsidP="0010335D">
            <w:pPr>
              <w:jc w:val="center"/>
              <w:rPr>
                <w:rStyle w:val="Strong"/>
              </w:rPr>
            </w:pPr>
            <w:r w:rsidRPr="0010335D">
              <w:rPr>
                <w:rStyle w:val="Strong"/>
              </w:rPr>
              <w:t>Title</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982303" w14:textId="21C736F2" w:rsidR="004F2AB1" w:rsidRPr="0010335D" w:rsidRDefault="004F2AB1" w:rsidP="0010335D">
            <w:pPr>
              <w:jc w:val="center"/>
              <w:rPr>
                <w:rStyle w:val="Strong"/>
              </w:rPr>
            </w:pPr>
            <w:r w:rsidRPr="0010335D">
              <w:rPr>
                <w:rStyle w:val="Strong"/>
              </w:rPr>
              <w:t>Location</w:t>
            </w:r>
          </w:p>
        </w:tc>
        <w:tc>
          <w:tcPr>
            <w:tcW w:w="3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8419BC" w14:textId="7293AB7E" w:rsidR="004F2AB1" w:rsidRPr="0010335D" w:rsidRDefault="004F2AB1" w:rsidP="0010335D">
            <w:pPr>
              <w:jc w:val="center"/>
              <w:rPr>
                <w:rStyle w:val="Strong"/>
              </w:rPr>
            </w:pPr>
            <w:r w:rsidRPr="0010335D">
              <w:rPr>
                <w:rStyle w:val="Strong"/>
              </w:rPr>
              <w:t>Email</w:t>
            </w:r>
          </w:p>
        </w:tc>
      </w:tr>
      <w:tr w:rsidR="00D45CFA" w:rsidRPr="004F2AB1" w14:paraId="239D7CC6" w14:textId="77777777" w:rsidTr="00D45CFA">
        <w:trPr>
          <w:trHeight w:val="590"/>
          <w:jc w:val="center"/>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C0432C" w14:textId="71454BF6" w:rsidR="00D45CFA" w:rsidRDefault="00D45CFA" w:rsidP="0010335D">
            <w:r>
              <w:t>Kavitha Shetty</w:t>
            </w:r>
          </w:p>
        </w:tc>
        <w:tc>
          <w:tcPr>
            <w:tcW w:w="27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DDA71B" w14:textId="707564BD" w:rsidR="00D45CFA" w:rsidRDefault="00D45CFA" w:rsidP="0010335D">
            <w:r>
              <w:t>Senior Staff Manager- Risk &amp; Compliance</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609287" w14:textId="5A4E21E5" w:rsidR="00D45CFA" w:rsidRPr="3FD4D8A9" w:rsidRDefault="00D45CFA" w:rsidP="3FD4D8A9">
            <w:r>
              <w:t>Bangalore</w:t>
            </w:r>
          </w:p>
        </w:tc>
        <w:tc>
          <w:tcPr>
            <w:tcW w:w="3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E1F5C0" w14:textId="0A735AC4" w:rsidR="00D45CFA" w:rsidRDefault="00D45CFA" w:rsidP="0010335D">
            <w:r>
              <w:t>Kavitha.shetty@netradyne.com</w:t>
            </w:r>
          </w:p>
        </w:tc>
      </w:tr>
      <w:tr w:rsidR="004F2AB1" w:rsidRPr="004F2AB1" w14:paraId="38F1BD40" w14:textId="77777777" w:rsidTr="00D45CFA">
        <w:trPr>
          <w:trHeight w:val="590"/>
          <w:jc w:val="center"/>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0476AA" w14:textId="4E3CD3A9" w:rsidR="004F2AB1" w:rsidRPr="004F2AB1" w:rsidRDefault="007A4CB7" w:rsidP="0010335D">
            <w:r>
              <w:t>Sudhansu Kumar</w:t>
            </w:r>
          </w:p>
        </w:tc>
        <w:tc>
          <w:tcPr>
            <w:tcW w:w="27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493E0A" w14:textId="52298C4C" w:rsidR="004F2AB1" w:rsidRPr="004F2AB1" w:rsidRDefault="007315D9" w:rsidP="0010335D">
            <w:pPr>
              <w:rPr>
                <w:color w:val="000000" w:themeColor="text1"/>
              </w:rPr>
            </w:pPr>
            <w:r>
              <w:t xml:space="preserve">Principal </w:t>
            </w:r>
            <w:r w:rsidR="007A4CB7">
              <w:t>-Risk &amp; Compliance</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DDB6CA" w14:textId="77777777" w:rsidR="004F2AB1" w:rsidRPr="004F2AB1" w:rsidRDefault="004F2AB1" w:rsidP="3FD4D8A9">
            <w:r w:rsidRPr="3FD4D8A9">
              <w:t>Bangalore</w:t>
            </w:r>
          </w:p>
        </w:tc>
        <w:tc>
          <w:tcPr>
            <w:tcW w:w="3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BA1CDB" w14:textId="2BE01194" w:rsidR="004F2AB1" w:rsidRPr="004F2AB1" w:rsidRDefault="00625A40" w:rsidP="0010335D">
            <w:r>
              <w:t>Sudhansu.kumar</w:t>
            </w:r>
            <w:r w:rsidR="004F2AB1" w:rsidRPr="004F2AB1">
              <w:t>@</w:t>
            </w:r>
            <w:r w:rsidR="00F16F92">
              <w:t>Netradyne</w:t>
            </w:r>
            <w:r w:rsidR="004F2AB1" w:rsidRPr="004F2AB1">
              <w:t>.com</w:t>
            </w:r>
          </w:p>
        </w:tc>
      </w:tr>
      <w:tr w:rsidR="004F2AB1" w:rsidRPr="004F2AB1" w14:paraId="3DE3FE14" w14:textId="77777777" w:rsidTr="00D45CFA">
        <w:trPr>
          <w:trHeight w:val="590"/>
          <w:jc w:val="center"/>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F602DD" w14:textId="77777777" w:rsidR="004F2AB1" w:rsidRPr="004F2AB1" w:rsidRDefault="004F2AB1" w:rsidP="0010335D">
            <w:r w:rsidRPr="004F2AB1">
              <w:t>Vinay Rai</w:t>
            </w:r>
          </w:p>
        </w:tc>
        <w:tc>
          <w:tcPr>
            <w:tcW w:w="27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D8B51E" w14:textId="49225D43" w:rsidR="004F2AB1" w:rsidRPr="004F2AB1" w:rsidRDefault="007315D9" w:rsidP="009A764B">
            <w:pPr>
              <w:jc w:val="left"/>
            </w:pPr>
            <w:r>
              <w:t>Executive</w:t>
            </w:r>
            <w:r w:rsidR="009A764B">
              <w:t xml:space="preserve"> </w:t>
            </w:r>
            <w:r w:rsidR="004F2AB1" w:rsidRPr="004F2AB1">
              <w:t xml:space="preserve">Vice President, </w:t>
            </w:r>
            <w:r w:rsidR="00671F99">
              <w:t>Cloud</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A94220" w14:textId="77777777" w:rsidR="004F2AB1" w:rsidRPr="004F2AB1" w:rsidRDefault="004F2AB1" w:rsidP="3FD4D8A9">
            <w:r w:rsidRPr="3FD4D8A9">
              <w:t>Bangalore</w:t>
            </w:r>
          </w:p>
        </w:tc>
        <w:tc>
          <w:tcPr>
            <w:tcW w:w="3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5A93C6" w14:textId="4E0F1DE7" w:rsidR="004F2AB1" w:rsidRPr="004F2AB1" w:rsidRDefault="004F2AB1" w:rsidP="0010335D">
            <w:r w:rsidRPr="004F2AB1">
              <w:t>vinay.rai@</w:t>
            </w:r>
            <w:r w:rsidR="00F16F92">
              <w:t>Netradyne</w:t>
            </w:r>
            <w:r w:rsidRPr="004F2AB1">
              <w:t>.com</w:t>
            </w:r>
          </w:p>
        </w:tc>
      </w:tr>
      <w:tr w:rsidR="004F2AB1" w:rsidRPr="004F2AB1" w14:paraId="526B32EC" w14:textId="77777777" w:rsidTr="00D45CFA">
        <w:trPr>
          <w:trHeight w:val="590"/>
          <w:jc w:val="center"/>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97155D" w14:textId="77777777" w:rsidR="004F2AB1" w:rsidRPr="004F2AB1" w:rsidRDefault="004F2AB1" w:rsidP="0010335D">
            <w:r w:rsidRPr="004F2AB1">
              <w:t>Saravanan Sankaran</w:t>
            </w:r>
          </w:p>
        </w:tc>
        <w:tc>
          <w:tcPr>
            <w:tcW w:w="27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1B714B" w14:textId="58AC433A" w:rsidR="004F2AB1" w:rsidRPr="004F2AB1" w:rsidRDefault="003859C7" w:rsidP="0010335D">
            <w:pPr>
              <w:rPr>
                <w:color w:val="000000" w:themeColor="text1"/>
              </w:rPr>
            </w:pPr>
            <w:r>
              <w:t>Vice President</w:t>
            </w:r>
            <w:r w:rsidR="00C409BF">
              <w:t>,</w:t>
            </w:r>
            <w:r w:rsidR="00934CF1">
              <w:t xml:space="preserve"> IT</w:t>
            </w:r>
            <w:r w:rsidR="00DE7995">
              <w:t xml:space="preserve"> &amp; InfoSec</w:t>
            </w:r>
            <w:r w:rsidR="0084287F">
              <w:t>, Cloud</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D62249" w14:textId="77777777" w:rsidR="004F2AB1" w:rsidRPr="004F2AB1" w:rsidRDefault="004F2AB1" w:rsidP="3FD4D8A9">
            <w:r w:rsidRPr="3FD4D8A9">
              <w:t>Bangalore</w:t>
            </w:r>
          </w:p>
        </w:tc>
        <w:tc>
          <w:tcPr>
            <w:tcW w:w="3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EE34C5" w14:textId="34FAF72B" w:rsidR="004F2AB1" w:rsidRPr="004F2AB1" w:rsidRDefault="004F2AB1" w:rsidP="0010335D">
            <w:r w:rsidRPr="004F2AB1">
              <w:t>Saravanan.sankaran@</w:t>
            </w:r>
            <w:r w:rsidR="00F16F92">
              <w:t>Netradyne</w:t>
            </w:r>
            <w:r w:rsidRPr="004F2AB1">
              <w:t>.com</w:t>
            </w:r>
          </w:p>
        </w:tc>
      </w:tr>
      <w:tr w:rsidR="004F2AB1" w:rsidRPr="004F2AB1" w14:paraId="5F3EA6C2" w14:textId="77777777" w:rsidTr="00D45CFA">
        <w:trPr>
          <w:trHeight w:val="586"/>
          <w:jc w:val="center"/>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8D5AE7" w14:textId="77777777" w:rsidR="004F2AB1" w:rsidRPr="004F2AB1" w:rsidRDefault="004F2AB1" w:rsidP="0010335D">
            <w:r w:rsidRPr="004F2AB1">
              <w:t>Roshan Mathews</w:t>
            </w:r>
          </w:p>
        </w:tc>
        <w:tc>
          <w:tcPr>
            <w:tcW w:w="27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E54195" w14:textId="5C6B82BA" w:rsidR="004F2AB1" w:rsidRPr="004F2AB1" w:rsidRDefault="009A764B" w:rsidP="0010335D">
            <w:r>
              <w:t xml:space="preserve">Senior </w:t>
            </w:r>
            <w:r w:rsidR="004F2AB1" w:rsidRPr="004F2AB1">
              <w:t>Director, Engineering</w:t>
            </w:r>
            <w:r w:rsidR="00420064">
              <w:t>, Cloud</w:t>
            </w:r>
            <w:r w:rsidR="004F2AB1" w:rsidRPr="004F2AB1">
              <w:t xml:space="preserve"> </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11E019" w14:textId="77777777" w:rsidR="004F2AB1" w:rsidRPr="004F2AB1" w:rsidRDefault="004F2AB1" w:rsidP="3FD4D8A9">
            <w:r w:rsidRPr="3FD4D8A9">
              <w:t>Bangalore</w:t>
            </w:r>
          </w:p>
        </w:tc>
        <w:tc>
          <w:tcPr>
            <w:tcW w:w="3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CEF94C" w14:textId="1AE8F4B4" w:rsidR="004F2AB1" w:rsidRPr="004F2AB1" w:rsidRDefault="004F2AB1" w:rsidP="0010335D">
            <w:hyperlink r:id="rId13" w:history="1">
              <w:r w:rsidRPr="008E5979">
                <w:rPr>
                  <w:rStyle w:val="Hyperlink"/>
                  <w:rFonts w:ascii="Arial" w:hAnsi="Arial" w:cs="Arial"/>
                  <w:sz w:val="20"/>
                  <w:szCs w:val="20"/>
                </w:rPr>
                <w:t>roshan.mathews@</w:t>
              </w:r>
              <w:r w:rsidR="00F16F92">
                <w:rPr>
                  <w:rStyle w:val="Hyperlink"/>
                  <w:rFonts w:ascii="Arial" w:hAnsi="Arial" w:cs="Arial"/>
                  <w:sz w:val="20"/>
                  <w:szCs w:val="20"/>
                </w:rPr>
                <w:t>Netradyne</w:t>
              </w:r>
              <w:r w:rsidRPr="008E5979">
                <w:rPr>
                  <w:rStyle w:val="Hyperlink"/>
                  <w:rFonts w:ascii="Arial" w:hAnsi="Arial" w:cs="Arial"/>
                  <w:sz w:val="20"/>
                  <w:szCs w:val="20"/>
                </w:rPr>
                <w:t>.com</w:t>
              </w:r>
            </w:hyperlink>
          </w:p>
        </w:tc>
      </w:tr>
    </w:tbl>
    <w:p w14:paraId="4D13AE79" w14:textId="28B93DC7" w:rsidR="003D3487" w:rsidRDefault="003D3487" w:rsidP="00C30F3A">
      <w:pPr>
        <w:pStyle w:val="Heading3"/>
      </w:pPr>
      <w:bookmarkStart w:id="17" w:name="_Toc205235548"/>
      <w:r w:rsidRPr="004037F9">
        <w:t>Security Incident Response Team (SIRT)</w:t>
      </w:r>
      <w:bookmarkEnd w:id="17"/>
    </w:p>
    <w:p w14:paraId="6431C2B7" w14:textId="77777777" w:rsidR="00342930" w:rsidRPr="008C335D" w:rsidRDefault="00342930" w:rsidP="00342930">
      <w:pPr>
        <w:pStyle w:val="NormalWeb"/>
        <w:rPr>
          <w:rFonts w:ascii="Verdana" w:hAnsi="Verdana"/>
          <w:color w:val="000000"/>
          <w:sz w:val="18"/>
          <w:szCs w:val="18"/>
        </w:rPr>
      </w:pPr>
      <w:r w:rsidRPr="008C335D">
        <w:rPr>
          <w:rFonts w:ascii="Verdana" w:hAnsi="Verdana"/>
          <w:color w:val="000000"/>
          <w:sz w:val="18"/>
          <w:szCs w:val="18"/>
        </w:rPr>
        <w:t>To effectively detect, respond to, and recover from security issues in the IT infrastructure, NETRADYNE has established a</w:t>
      </w:r>
      <w:r w:rsidRPr="008C335D">
        <w:rPr>
          <w:rStyle w:val="apple-converted-space"/>
          <w:rFonts w:ascii="Verdana" w:hAnsi="Verdana"/>
          <w:sz w:val="18"/>
          <w:szCs w:val="18"/>
        </w:rPr>
        <w:t> </w:t>
      </w:r>
      <w:r w:rsidRPr="00C16BD0">
        <w:rPr>
          <w:rStyle w:val="Strong"/>
          <w:rFonts w:ascii="Verdana" w:hAnsi="Verdana"/>
          <w:b w:val="0"/>
          <w:bCs w:val="0"/>
          <w:color w:val="000000"/>
          <w:sz w:val="18"/>
          <w:szCs w:val="18"/>
        </w:rPr>
        <w:t>Security Incident Response Team (SIRT)</w:t>
      </w:r>
      <w:r w:rsidRPr="00C16BD0">
        <w:rPr>
          <w:rFonts w:ascii="Verdana" w:hAnsi="Verdana"/>
          <w:b/>
          <w:bCs/>
          <w:color w:val="000000"/>
          <w:sz w:val="18"/>
          <w:szCs w:val="18"/>
        </w:rPr>
        <w:t>.</w:t>
      </w:r>
      <w:r w:rsidRPr="008C335D">
        <w:rPr>
          <w:rFonts w:ascii="Verdana" w:hAnsi="Verdana"/>
          <w:color w:val="000000"/>
          <w:sz w:val="18"/>
          <w:szCs w:val="18"/>
        </w:rPr>
        <w:t xml:space="preserve"> While the InfoSec and IT Operations teams hold core responsibilities for ensuring a secure environment, addressing many incidents requires a</w:t>
      </w:r>
      <w:r w:rsidRPr="008C335D">
        <w:rPr>
          <w:rStyle w:val="apple-converted-space"/>
          <w:rFonts w:ascii="Verdana" w:hAnsi="Verdana"/>
          <w:sz w:val="18"/>
          <w:szCs w:val="18"/>
        </w:rPr>
        <w:t> </w:t>
      </w:r>
      <w:r w:rsidRPr="00C16BD0">
        <w:rPr>
          <w:rStyle w:val="Strong"/>
          <w:rFonts w:ascii="Verdana" w:hAnsi="Verdana"/>
          <w:b w:val="0"/>
          <w:bCs w:val="0"/>
          <w:color w:val="000000"/>
          <w:sz w:val="18"/>
          <w:szCs w:val="18"/>
        </w:rPr>
        <w:t>coordinated cross-functional effort</w:t>
      </w:r>
      <w:r w:rsidRPr="00C16BD0">
        <w:rPr>
          <w:rFonts w:ascii="Verdana" w:hAnsi="Verdana"/>
          <w:b/>
          <w:bCs/>
          <w:color w:val="000000"/>
          <w:sz w:val="18"/>
          <w:szCs w:val="18"/>
        </w:rPr>
        <w:t>.</w:t>
      </w:r>
    </w:p>
    <w:p w14:paraId="6407D047" w14:textId="77777777" w:rsidR="00342930" w:rsidRPr="008C335D" w:rsidRDefault="00342930" w:rsidP="00342930">
      <w:pPr>
        <w:pStyle w:val="NormalWeb"/>
        <w:rPr>
          <w:rFonts w:ascii="Verdana" w:hAnsi="Verdana"/>
          <w:color w:val="000000"/>
          <w:sz w:val="18"/>
          <w:szCs w:val="18"/>
        </w:rPr>
      </w:pPr>
      <w:r w:rsidRPr="008C335D">
        <w:rPr>
          <w:rFonts w:ascii="Verdana" w:hAnsi="Verdana"/>
          <w:color w:val="000000"/>
          <w:sz w:val="18"/>
          <w:szCs w:val="18"/>
        </w:rPr>
        <w:t>The</w:t>
      </w:r>
      <w:r w:rsidRPr="008C335D">
        <w:rPr>
          <w:rStyle w:val="apple-converted-space"/>
          <w:rFonts w:ascii="Verdana" w:hAnsi="Verdana"/>
          <w:sz w:val="18"/>
          <w:szCs w:val="18"/>
        </w:rPr>
        <w:t> </w:t>
      </w:r>
      <w:r w:rsidRPr="00C16BD0">
        <w:rPr>
          <w:rStyle w:val="Strong"/>
          <w:rFonts w:ascii="Verdana" w:hAnsi="Verdana"/>
          <w:b w:val="0"/>
          <w:bCs w:val="0"/>
          <w:color w:val="000000"/>
          <w:sz w:val="18"/>
          <w:szCs w:val="18"/>
        </w:rPr>
        <w:t>primary goal</w:t>
      </w:r>
      <w:r w:rsidRPr="008C335D">
        <w:rPr>
          <w:rStyle w:val="apple-converted-space"/>
          <w:rFonts w:ascii="Verdana" w:hAnsi="Verdana"/>
          <w:sz w:val="18"/>
          <w:szCs w:val="18"/>
        </w:rPr>
        <w:t> </w:t>
      </w:r>
      <w:r w:rsidRPr="008C335D">
        <w:rPr>
          <w:rFonts w:ascii="Verdana" w:hAnsi="Verdana"/>
          <w:color w:val="000000"/>
          <w:sz w:val="18"/>
          <w:szCs w:val="18"/>
        </w:rPr>
        <w:t>of the SIRT is to investigate and resolve potential or confirmed security incidents through prompt triage, containment, and an actionable response plan. Depending on the severity of the incident, the SIRT may be activated via email or emergency conference call.</w:t>
      </w:r>
    </w:p>
    <w:p w14:paraId="1ACE1FEB" w14:textId="77777777" w:rsidR="00342930" w:rsidRPr="00BD2D67" w:rsidRDefault="00342930" w:rsidP="00BD2D67">
      <w:pPr>
        <w:rPr>
          <w:b/>
          <w:bCs/>
        </w:rPr>
      </w:pPr>
      <w:r w:rsidRPr="00BD2D67">
        <w:rPr>
          <w:b/>
          <w:bCs/>
        </w:rPr>
        <w:t>SIRT Functions:</w:t>
      </w:r>
    </w:p>
    <w:p w14:paraId="70AB31F7" w14:textId="77777777" w:rsidR="00342930" w:rsidRPr="00C16BD0" w:rsidRDefault="00342930" w:rsidP="00F84701">
      <w:pPr>
        <w:pStyle w:val="NormalWeb"/>
        <w:numPr>
          <w:ilvl w:val="0"/>
          <w:numId w:val="67"/>
        </w:numPr>
        <w:jc w:val="left"/>
        <w:rPr>
          <w:rFonts w:ascii="Verdana" w:hAnsi="Verdana"/>
          <w:color w:val="000000"/>
          <w:sz w:val="18"/>
          <w:szCs w:val="18"/>
        </w:rPr>
      </w:pPr>
      <w:r w:rsidRPr="00C16BD0">
        <w:rPr>
          <w:rStyle w:val="Strong"/>
          <w:rFonts w:ascii="Verdana" w:hAnsi="Verdana"/>
          <w:b w:val="0"/>
          <w:bCs w:val="0"/>
          <w:color w:val="000000"/>
          <w:sz w:val="18"/>
          <w:szCs w:val="18"/>
        </w:rPr>
        <w:t>Reactive:</w:t>
      </w:r>
      <w:r w:rsidRPr="00C16BD0">
        <w:rPr>
          <w:rStyle w:val="apple-converted-space"/>
          <w:rFonts w:ascii="Verdana" w:hAnsi="Verdana"/>
          <w:sz w:val="18"/>
          <w:szCs w:val="18"/>
        </w:rPr>
        <w:t> </w:t>
      </w:r>
      <w:r w:rsidRPr="00C16BD0">
        <w:rPr>
          <w:rFonts w:ascii="Verdana" w:hAnsi="Verdana"/>
          <w:color w:val="000000"/>
          <w:sz w:val="18"/>
          <w:szCs w:val="18"/>
        </w:rPr>
        <w:t>Lead the coordinated response to security incidents by developing and executing action plans, involving relevant NETRADYNE stakeholders, and serving as the central point of communication.</w:t>
      </w:r>
    </w:p>
    <w:p w14:paraId="72A8C863" w14:textId="77777777" w:rsidR="00342930" w:rsidRPr="00C16BD0" w:rsidRDefault="00342930" w:rsidP="00F84701">
      <w:pPr>
        <w:pStyle w:val="NormalWeb"/>
        <w:numPr>
          <w:ilvl w:val="0"/>
          <w:numId w:val="67"/>
        </w:numPr>
        <w:jc w:val="left"/>
        <w:rPr>
          <w:rFonts w:ascii="Verdana" w:hAnsi="Verdana"/>
          <w:color w:val="000000"/>
          <w:sz w:val="18"/>
          <w:szCs w:val="18"/>
        </w:rPr>
      </w:pPr>
      <w:r w:rsidRPr="00C16BD0">
        <w:rPr>
          <w:rStyle w:val="Strong"/>
          <w:rFonts w:ascii="Verdana" w:hAnsi="Verdana"/>
          <w:b w:val="0"/>
          <w:bCs w:val="0"/>
          <w:color w:val="000000"/>
          <w:sz w:val="18"/>
          <w:szCs w:val="18"/>
        </w:rPr>
        <w:t>Proactive:</w:t>
      </w:r>
      <w:r w:rsidRPr="00C16BD0">
        <w:rPr>
          <w:rStyle w:val="apple-converted-space"/>
          <w:rFonts w:ascii="Verdana" w:hAnsi="Verdana"/>
          <w:sz w:val="18"/>
          <w:szCs w:val="18"/>
        </w:rPr>
        <w:t> </w:t>
      </w:r>
      <w:r w:rsidRPr="00C16BD0">
        <w:rPr>
          <w:rFonts w:ascii="Verdana" w:hAnsi="Verdana"/>
          <w:color w:val="000000"/>
          <w:sz w:val="18"/>
          <w:szCs w:val="18"/>
        </w:rPr>
        <w:t>Drive the implementation of preventative measures, including communication on emerging threats, vulnerabilities, and best practices. This may involve direct action or advisory/support roles.</w:t>
      </w:r>
    </w:p>
    <w:p w14:paraId="501C8150" w14:textId="77777777" w:rsidR="00342930" w:rsidRPr="008C335D" w:rsidRDefault="00342930" w:rsidP="00F84701">
      <w:pPr>
        <w:pStyle w:val="NormalWeb"/>
        <w:numPr>
          <w:ilvl w:val="0"/>
          <w:numId w:val="67"/>
        </w:numPr>
        <w:jc w:val="left"/>
        <w:rPr>
          <w:rFonts w:ascii="Verdana" w:hAnsi="Verdana"/>
          <w:color w:val="000000"/>
          <w:sz w:val="18"/>
          <w:szCs w:val="18"/>
        </w:rPr>
      </w:pPr>
      <w:r w:rsidRPr="00C16BD0">
        <w:rPr>
          <w:rStyle w:val="Strong"/>
          <w:rFonts w:ascii="Verdana" w:hAnsi="Verdana"/>
          <w:b w:val="0"/>
          <w:bCs w:val="0"/>
          <w:color w:val="000000"/>
          <w:sz w:val="18"/>
          <w:szCs w:val="18"/>
        </w:rPr>
        <w:t>Advisory:</w:t>
      </w:r>
      <w:r w:rsidRPr="008C335D">
        <w:rPr>
          <w:rStyle w:val="apple-converted-space"/>
          <w:rFonts w:ascii="Verdana" w:hAnsi="Verdana"/>
          <w:sz w:val="18"/>
          <w:szCs w:val="18"/>
        </w:rPr>
        <w:t> </w:t>
      </w:r>
      <w:r w:rsidRPr="008C335D">
        <w:rPr>
          <w:rFonts w:ascii="Verdana" w:hAnsi="Verdana"/>
          <w:color w:val="000000"/>
          <w:sz w:val="18"/>
          <w:szCs w:val="18"/>
        </w:rPr>
        <w:t>Act as the central advisory body for the organization during incidents, providing real-time guidance and situational updates.</w:t>
      </w:r>
    </w:p>
    <w:p w14:paraId="7099C3EF" w14:textId="77777777" w:rsidR="00342930" w:rsidRPr="00BD2D67" w:rsidRDefault="00342930" w:rsidP="00BD2D67">
      <w:pPr>
        <w:rPr>
          <w:b/>
          <w:bCs/>
        </w:rPr>
      </w:pPr>
      <w:r w:rsidRPr="00BD2D67">
        <w:rPr>
          <w:b/>
          <w:bCs/>
        </w:rPr>
        <w:t>Specific Responsibilities:</w:t>
      </w:r>
    </w:p>
    <w:p w14:paraId="55FE9AEA" w14:textId="77777777" w:rsidR="00342930" w:rsidRPr="008C335D" w:rsidRDefault="00342930" w:rsidP="00F84701">
      <w:pPr>
        <w:pStyle w:val="NormalWeb"/>
        <w:numPr>
          <w:ilvl w:val="0"/>
          <w:numId w:val="68"/>
        </w:numPr>
        <w:jc w:val="left"/>
        <w:rPr>
          <w:rFonts w:ascii="Verdana" w:hAnsi="Verdana"/>
          <w:color w:val="000000"/>
          <w:sz w:val="18"/>
          <w:szCs w:val="18"/>
        </w:rPr>
      </w:pPr>
      <w:r w:rsidRPr="008C335D">
        <w:rPr>
          <w:rFonts w:ascii="Verdana" w:hAnsi="Verdana"/>
          <w:color w:val="000000"/>
          <w:sz w:val="18"/>
          <w:szCs w:val="18"/>
        </w:rPr>
        <w:t>Rapidly respond to and coordinate recovery from active security incidents, ensuring cross-functional alignment.</w:t>
      </w:r>
    </w:p>
    <w:p w14:paraId="2389DCD9" w14:textId="77777777" w:rsidR="00342930" w:rsidRPr="008C335D" w:rsidRDefault="00342930" w:rsidP="00F84701">
      <w:pPr>
        <w:pStyle w:val="NormalWeb"/>
        <w:numPr>
          <w:ilvl w:val="0"/>
          <w:numId w:val="68"/>
        </w:numPr>
        <w:jc w:val="left"/>
        <w:rPr>
          <w:rFonts w:ascii="Verdana" w:hAnsi="Verdana"/>
          <w:color w:val="000000"/>
          <w:sz w:val="18"/>
          <w:szCs w:val="18"/>
        </w:rPr>
      </w:pPr>
      <w:r w:rsidRPr="008C335D">
        <w:rPr>
          <w:rFonts w:ascii="Verdana" w:hAnsi="Verdana"/>
          <w:color w:val="000000"/>
          <w:sz w:val="18"/>
          <w:szCs w:val="18"/>
        </w:rPr>
        <w:t>Conduct investigations to determine root cause, scope, and impact of security issues or attacks.</w:t>
      </w:r>
    </w:p>
    <w:p w14:paraId="7AEA4280" w14:textId="77777777" w:rsidR="00342930" w:rsidRPr="008C335D" w:rsidRDefault="00342930" w:rsidP="00F84701">
      <w:pPr>
        <w:pStyle w:val="NormalWeb"/>
        <w:numPr>
          <w:ilvl w:val="0"/>
          <w:numId w:val="68"/>
        </w:numPr>
        <w:jc w:val="left"/>
        <w:rPr>
          <w:rFonts w:ascii="Verdana" w:hAnsi="Verdana"/>
          <w:color w:val="000000"/>
          <w:sz w:val="18"/>
          <w:szCs w:val="18"/>
        </w:rPr>
      </w:pPr>
      <w:r w:rsidRPr="008C335D">
        <w:rPr>
          <w:rFonts w:ascii="Verdana" w:hAnsi="Verdana"/>
          <w:color w:val="000000"/>
          <w:sz w:val="18"/>
          <w:szCs w:val="18"/>
        </w:rPr>
        <w:t>Preserve forensic evidence in accordance with legal and regulatory requirements for potential legal or compliance follow-up.</w:t>
      </w:r>
    </w:p>
    <w:p w14:paraId="08062842" w14:textId="77777777" w:rsidR="00342930" w:rsidRPr="008C335D" w:rsidRDefault="00342930" w:rsidP="00F84701">
      <w:pPr>
        <w:pStyle w:val="NormalWeb"/>
        <w:numPr>
          <w:ilvl w:val="0"/>
          <w:numId w:val="68"/>
        </w:numPr>
        <w:jc w:val="left"/>
        <w:rPr>
          <w:rFonts w:ascii="Verdana" w:hAnsi="Verdana"/>
          <w:color w:val="000000"/>
          <w:sz w:val="18"/>
          <w:szCs w:val="18"/>
        </w:rPr>
      </w:pPr>
      <w:r w:rsidRPr="008C335D">
        <w:rPr>
          <w:rFonts w:ascii="Verdana" w:hAnsi="Verdana"/>
          <w:color w:val="000000"/>
          <w:sz w:val="18"/>
          <w:szCs w:val="18"/>
        </w:rPr>
        <w:t>Issue early alerts on newly identified threats, vulnerabilities, and attack patterns.</w:t>
      </w:r>
    </w:p>
    <w:p w14:paraId="224D4A5C" w14:textId="0B73EC9E" w:rsidR="004F2AB1" w:rsidRPr="00B139DD" w:rsidRDefault="004F2AB1" w:rsidP="00B139DD">
      <w:pPr>
        <w:rPr>
          <w:b/>
          <w:bCs/>
        </w:rPr>
      </w:pPr>
      <w:r w:rsidRPr="00B139DD">
        <w:rPr>
          <w:b/>
          <w:bCs/>
        </w:rPr>
        <w:t>SIRT Members</w:t>
      </w:r>
    </w:p>
    <w:tbl>
      <w:tblPr>
        <w:tblStyle w:val="TableGrid1"/>
        <w:tblW w:w="9691" w:type="dxa"/>
        <w:jc w:val="center"/>
        <w:tblInd w:w="0" w:type="dxa"/>
        <w:tblCellMar>
          <w:left w:w="106" w:type="dxa"/>
          <w:right w:w="38" w:type="dxa"/>
        </w:tblCellMar>
        <w:tblLook w:val="04A0" w:firstRow="1" w:lastRow="0" w:firstColumn="1" w:lastColumn="0" w:noHBand="0" w:noVBand="1"/>
      </w:tblPr>
      <w:tblGrid>
        <w:gridCol w:w="1830"/>
        <w:gridCol w:w="2740"/>
        <w:gridCol w:w="1554"/>
        <w:gridCol w:w="3567"/>
      </w:tblGrid>
      <w:tr w:rsidR="004F2AB1" w14:paraId="36E31A19" w14:textId="77777777" w:rsidTr="3FD4D8A9">
        <w:trPr>
          <w:trHeight w:val="590"/>
          <w:jc w:val="center"/>
        </w:trPr>
        <w:tc>
          <w:tcPr>
            <w:tcW w:w="1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1E472B" w14:textId="5DDDB2B3" w:rsidR="004F2AB1" w:rsidRPr="0010335D" w:rsidRDefault="004F2AB1" w:rsidP="0010335D">
            <w:pPr>
              <w:spacing w:line="259" w:lineRule="auto"/>
              <w:ind w:left="5"/>
              <w:jc w:val="center"/>
              <w:rPr>
                <w:rStyle w:val="Strong"/>
              </w:rPr>
            </w:pPr>
            <w:r w:rsidRPr="0010335D">
              <w:rPr>
                <w:rStyle w:val="Strong"/>
              </w:rPr>
              <w:lastRenderedPageBreak/>
              <w:t>Name</w:t>
            </w:r>
          </w:p>
        </w:tc>
        <w:tc>
          <w:tcPr>
            <w:tcW w:w="27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9D2D89" w14:textId="1D1D5A8A" w:rsidR="004F2AB1" w:rsidRPr="0010335D" w:rsidRDefault="004F2AB1" w:rsidP="0010335D">
            <w:pPr>
              <w:spacing w:line="259" w:lineRule="auto"/>
              <w:jc w:val="center"/>
              <w:rPr>
                <w:rStyle w:val="Strong"/>
              </w:rPr>
            </w:pPr>
            <w:r w:rsidRPr="0010335D">
              <w:rPr>
                <w:rStyle w:val="Strong"/>
              </w:rPr>
              <w:t>Title</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E8D6B5" w14:textId="0A272DFD" w:rsidR="004F2AB1" w:rsidRPr="0010335D" w:rsidRDefault="004F2AB1" w:rsidP="0010335D">
            <w:pPr>
              <w:spacing w:line="259" w:lineRule="auto"/>
              <w:jc w:val="center"/>
              <w:rPr>
                <w:rStyle w:val="Strong"/>
              </w:rPr>
            </w:pPr>
            <w:r w:rsidRPr="0010335D">
              <w:rPr>
                <w:rStyle w:val="Strong"/>
              </w:rPr>
              <w:t>Location</w:t>
            </w:r>
          </w:p>
        </w:tc>
        <w:tc>
          <w:tcPr>
            <w:tcW w:w="3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81B400" w14:textId="1C1BEBD3" w:rsidR="004F2AB1" w:rsidRPr="0010335D" w:rsidRDefault="004F2AB1" w:rsidP="0010335D">
            <w:pPr>
              <w:spacing w:line="259" w:lineRule="auto"/>
              <w:jc w:val="center"/>
              <w:rPr>
                <w:rStyle w:val="Strong"/>
              </w:rPr>
            </w:pPr>
            <w:r w:rsidRPr="0010335D">
              <w:rPr>
                <w:rStyle w:val="Strong"/>
              </w:rPr>
              <w:t>Email</w:t>
            </w:r>
          </w:p>
        </w:tc>
      </w:tr>
      <w:tr w:rsidR="004F2AB1" w14:paraId="47BD6EAD" w14:textId="77777777" w:rsidTr="3FD4D8A9">
        <w:trPr>
          <w:trHeight w:val="586"/>
          <w:jc w:val="center"/>
        </w:trPr>
        <w:tc>
          <w:tcPr>
            <w:tcW w:w="1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6D1077" w14:textId="0E684CD2" w:rsidR="004F2AB1" w:rsidRDefault="00414AEF" w:rsidP="0010335D">
            <w:r>
              <w:t>Rajeev Ghosh</w:t>
            </w:r>
          </w:p>
        </w:tc>
        <w:tc>
          <w:tcPr>
            <w:tcW w:w="27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1D87D7" w14:textId="3B31F330" w:rsidR="004F2AB1" w:rsidRDefault="00414AEF" w:rsidP="0010335D">
            <w:pPr>
              <w:rPr>
                <w:color w:val="000000" w:themeColor="text1"/>
              </w:rPr>
            </w:pPr>
            <w:r>
              <w:t xml:space="preserve">Principal </w:t>
            </w:r>
            <w:r w:rsidR="008223BC">
              <w:t xml:space="preserve">Enterprise Security </w:t>
            </w:r>
            <w:r>
              <w:t>Architect</w:t>
            </w:r>
            <w:r w:rsidR="005C2D70">
              <w:t>, InfoSec</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F0F814" w14:textId="77777777" w:rsidR="004F2AB1" w:rsidRDefault="004F2AB1" w:rsidP="3FD4D8A9">
            <w:r w:rsidRPr="3FD4D8A9">
              <w:t>Bangalore</w:t>
            </w:r>
          </w:p>
        </w:tc>
        <w:tc>
          <w:tcPr>
            <w:tcW w:w="3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6A0137" w14:textId="62526F8E" w:rsidR="004F2AB1" w:rsidRDefault="005C2D70" w:rsidP="0010335D">
            <w:r>
              <w:t>Rajeev.ghosh</w:t>
            </w:r>
            <w:r w:rsidR="004F2AB1">
              <w:t>@</w:t>
            </w:r>
            <w:r w:rsidR="00F16F92">
              <w:t>Netradyne</w:t>
            </w:r>
            <w:r w:rsidR="004F2AB1">
              <w:t>.com</w:t>
            </w:r>
          </w:p>
        </w:tc>
      </w:tr>
      <w:tr w:rsidR="004F2AB1" w14:paraId="718BA4D4" w14:textId="77777777" w:rsidTr="3FD4D8A9">
        <w:trPr>
          <w:trHeight w:val="590"/>
          <w:jc w:val="center"/>
        </w:trPr>
        <w:tc>
          <w:tcPr>
            <w:tcW w:w="1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4BB891" w14:textId="77777777" w:rsidR="004F2AB1" w:rsidRDefault="004F2AB1" w:rsidP="0010335D">
            <w:r>
              <w:t>Vinay Rai</w:t>
            </w:r>
          </w:p>
        </w:tc>
        <w:tc>
          <w:tcPr>
            <w:tcW w:w="27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F464B8" w14:textId="21A90387" w:rsidR="004F2AB1" w:rsidRDefault="00D45328" w:rsidP="0010335D">
            <w:r>
              <w:t xml:space="preserve">Executive </w:t>
            </w:r>
            <w:r w:rsidR="004F2AB1">
              <w:t xml:space="preserve">Vice President, Engineering </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C8E313" w14:textId="77777777" w:rsidR="004F2AB1" w:rsidRDefault="004F2AB1" w:rsidP="3FD4D8A9">
            <w:r w:rsidRPr="3FD4D8A9">
              <w:t>Bangalore</w:t>
            </w:r>
          </w:p>
        </w:tc>
        <w:tc>
          <w:tcPr>
            <w:tcW w:w="3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BC3008" w14:textId="12ECA52A" w:rsidR="004F2AB1" w:rsidRDefault="004F2AB1" w:rsidP="0010335D">
            <w:r>
              <w:t>vinay.rai@</w:t>
            </w:r>
            <w:r w:rsidR="00F16F92">
              <w:t>Netradyne</w:t>
            </w:r>
            <w:r>
              <w:t>.com</w:t>
            </w:r>
          </w:p>
        </w:tc>
      </w:tr>
      <w:tr w:rsidR="004F2AB1" w14:paraId="123087B8" w14:textId="77777777" w:rsidTr="3FD4D8A9">
        <w:trPr>
          <w:trHeight w:val="586"/>
          <w:jc w:val="center"/>
        </w:trPr>
        <w:tc>
          <w:tcPr>
            <w:tcW w:w="1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3F5806" w14:textId="77777777" w:rsidR="004F2AB1" w:rsidRDefault="004F2AB1" w:rsidP="0010335D">
            <w:r>
              <w:t>Saravanan Sankaran</w:t>
            </w:r>
          </w:p>
        </w:tc>
        <w:tc>
          <w:tcPr>
            <w:tcW w:w="27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208D29" w14:textId="1C85F7DA" w:rsidR="004F2AB1" w:rsidRDefault="00D45328" w:rsidP="009E6912">
            <w:pPr>
              <w:spacing w:line="259" w:lineRule="auto"/>
              <w:rPr>
                <w:color w:val="000000" w:themeColor="text1"/>
              </w:rPr>
            </w:pPr>
            <w:r>
              <w:t>Senior Director, InfoSec &amp; IT</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D43377" w14:textId="77777777" w:rsidR="004F2AB1" w:rsidRDefault="004F2AB1" w:rsidP="3FD4D8A9">
            <w:r w:rsidRPr="3FD4D8A9">
              <w:t>Bangalore</w:t>
            </w:r>
          </w:p>
        </w:tc>
        <w:tc>
          <w:tcPr>
            <w:tcW w:w="3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C72058" w14:textId="1B890850" w:rsidR="004F2AB1" w:rsidRDefault="004F2AB1" w:rsidP="0010335D">
            <w:hyperlink r:id="rId14" w:history="1">
              <w:r w:rsidRPr="008E5979">
                <w:rPr>
                  <w:rStyle w:val="Hyperlink"/>
                </w:rPr>
                <w:t>Saravanan.sankaran@</w:t>
              </w:r>
              <w:r w:rsidR="00F16F92">
                <w:rPr>
                  <w:rStyle w:val="Hyperlink"/>
                </w:rPr>
                <w:t>Netradyne</w:t>
              </w:r>
              <w:r w:rsidRPr="008E5979">
                <w:rPr>
                  <w:rStyle w:val="Hyperlink"/>
                </w:rPr>
                <w:t>.com</w:t>
              </w:r>
            </w:hyperlink>
          </w:p>
        </w:tc>
      </w:tr>
      <w:tr w:rsidR="004F2AB1" w14:paraId="199B16FF" w14:textId="77777777" w:rsidTr="3FD4D8A9">
        <w:trPr>
          <w:trHeight w:val="586"/>
          <w:jc w:val="center"/>
        </w:trPr>
        <w:tc>
          <w:tcPr>
            <w:tcW w:w="1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D356B6" w14:textId="77777777" w:rsidR="004F2AB1" w:rsidRDefault="004F2AB1" w:rsidP="0010335D">
            <w:r>
              <w:t>Roshan Mathews</w:t>
            </w:r>
          </w:p>
        </w:tc>
        <w:tc>
          <w:tcPr>
            <w:tcW w:w="27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B27F26" w14:textId="77777777" w:rsidR="004F2AB1" w:rsidRDefault="004F2AB1" w:rsidP="0010335D">
            <w:r>
              <w:t xml:space="preserve">Director, Engineering </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C4B88A" w14:textId="77777777" w:rsidR="004F2AB1" w:rsidRDefault="004F2AB1" w:rsidP="3FD4D8A9">
            <w:r w:rsidRPr="3FD4D8A9">
              <w:t>Bangalore</w:t>
            </w:r>
          </w:p>
        </w:tc>
        <w:tc>
          <w:tcPr>
            <w:tcW w:w="3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E8308B" w14:textId="7310A68C" w:rsidR="004F2AB1" w:rsidRDefault="004F2AB1" w:rsidP="0010335D">
            <w:r>
              <w:t>roshan.mathews@</w:t>
            </w:r>
            <w:r w:rsidR="00F16F92">
              <w:t>Netradyne</w:t>
            </w:r>
            <w:r>
              <w:t>.com</w:t>
            </w:r>
          </w:p>
        </w:tc>
      </w:tr>
    </w:tbl>
    <w:p w14:paraId="3BB6F8B0" w14:textId="77777777" w:rsidR="008B7BFD" w:rsidRDefault="008B7BFD" w:rsidP="008B7BFD"/>
    <w:p w14:paraId="464C9859" w14:textId="0402CE44" w:rsidR="009C4EF4" w:rsidRPr="00BF2105" w:rsidRDefault="009C4EF4" w:rsidP="008B7BFD">
      <w:pPr>
        <w:rPr>
          <w:i/>
          <w:iCs/>
          <w:szCs w:val="18"/>
        </w:rPr>
      </w:pPr>
      <w:r w:rsidRPr="00BF2105">
        <w:rPr>
          <w:i/>
          <w:iCs/>
          <w:szCs w:val="18"/>
        </w:rPr>
        <w:t xml:space="preserve">Note: </w:t>
      </w:r>
      <w:r w:rsidR="00BF2105" w:rsidRPr="00BF2105">
        <w:rPr>
          <w:i/>
          <w:iCs/>
          <w:color w:val="000000"/>
          <w:szCs w:val="18"/>
        </w:rPr>
        <w:t>Additional members from Legal, HR, or other functional groups may be included in SIRT activities based on the nature and impact of the incident.</w:t>
      </w:r>
    </w:p>
    <w:p w14:paraId="5C90C52F" w14:textId="15A024F8" w:rsidR="003D3487" w:rsidRPr="00B139DD" w:rsidRDefault="00E557BC" w:rsidP="00B139DD">
      <w:pPr>
        <w:rPr>
          <w:b/>
          <w:bCs/>
        </w:rPr>
      </w:pPr>
      <w:r w:rsidRPr="00B139DD">
        <w:rPr>
          <w:b/>
          <w:bCs/>
        </w:rPr>
        <w:t xml:space="preserve">Review and Revision </w:t>
      </w:r>
    </w:p>
    <w:p w14:paraId="1A617D8D" w14:textId="77777777" w:rsidR="002726AA" w:rsidRPr="002726AA" w:rsidRDefault="00D07792" w:rsidP="00B139DD">
      <w:pPr>
        <w:rPr>
          <w:b/>
          <w:bCs/>
        </w:rPr>
      </w:pPr>
      <w:r w:rsidRPr="00D07792">
        <w:t>This policy shall be reviewed</w:t>
      </w:r>
      <w:r w:rsidRPr="00D07792">
        <w:rPr>
          <w:rStyle w:val="apple-converted-space"/>
          <w:color w:val="000000"/>
          <w:szCs w:val="18"/>
        </w:rPr>
        <w:t> </w:t>
      </w:r>
      <w:r w:rsidRPr="0022517D">
        <w:rPr>
          <w:rStyle w:val="Strong"/>
          <w:szCs w:val="18"/>
        </w:rPr>
        <w:t>at least annually</w:t>
      </w:r>
      <w:r w:rsidRPr="00D07792">
        <w:rPr>
          <w:rStyle w:val="apple-converted-space"/>
          <w:color w:val="000000"/>
          <w:szCs w:val="18"/>
        </w:rPr>
        <w:t> </w:t>
      </w:r>
      <w:r w:rsidRPr="00D07792">
        <w:t>by the Information Security team to ensure its relevance, accuracy, and alignment with regulatory, technological, and organizational changes.</w:t>
      </w:r>
      <w:r w:rsidRPr="00D07792">
        <w:br/>
        <w:t>All significant updates will be communicated to relevant stakeholders.</w:t>
      </w:r>
    </w:p>
    <w:p w14:paraId="04515C28" w14:textId="6BF7BED9" w:rsidR="00E557BC" w:rsidRPr="009B267E" w:rsidRDefault="00E557BC" w:rsidP="009B267E">
      <w:pPr>
        <w:rPr>
          <w:b/>
          <w:bCs/>
        </w:rPr>
      </w:pPr>
      <w:r w:rsidRPr="009B267E">
        <w:rPr>
          <w:b/>
          <w:bCs/>
        </w:rPr>
        <w:t>Technical Controls</w:t>
      </w:r>
    </w:p>
    <w:p w14:paraId="072B1A6B" w14:textId="77777777" w:rsidR="00FE0B6B" w:rsidRPr="00D9390E" w:rsidRDefault="00FE0B6B" w:rsidP="00C30F3A">
      <w:pPr>
        <w:pStyle w:val="Heading3"/>
      </w:pPr>
      <w:bookmarkStart w:id="18" w:name="_Toc205235549"/>
      <w:r w:rsidRPr="00D9390E">
        <w:t>Asset Management Policy</w:t>
      </w:r>
      <w:bookmarkEnd w:id="18"/>
    </w:p>
    <w:p w14:paraId="02E4406E" w14:textId="5A51A4F7" w:rsidR="00FE0B6B" w:rsidRDefault="00505E5C" w:rsidP="00FE0B6B">
      <w:r w:rsidRPr="00505E5C">
        <w:rPr>
          <w:color w:val="000000"/>
          <w:szCs w:val="18"/>
        </w:rPr>
        <w:t>Netradyne’s Asset Management Policy outlines the principles, responsibilities, and procedures for managing information system assets throughout their lifecycle. This includes hardware, software, data, and other digital and physical assets that support Netradyne's operations</w:t>
      </w:r>
      <w:r w:rsidR="00FE0B6B" w:rsidRPr="00505E5C">
        <w:rPr>
          <w:szCs w:val="18"/>
        </w:rPr>
        <w:t>.</w:t>
      </w:r>
    </w:p>
    <w:p w14:paraId="4AC6CDFE" w14:textId="7B94A889" w:rsidR="00FE0B6B" w:rsidRPr="00B8071C" w:rsidRDefault="00FE0B6B" w:rsidP="009F1796">
      <w:pPr>
        <w:pStyle w:val="Heading4"/>
      </w:pPr>
      <w:r w:rsidRPr="00B8071C">
        <w:t>The purpose of this policy is to:</w:t>
      </w:r>
    </w:p>
    <w:p w14:paraId="173D04FF" w14:textId="71964134" w:rsidR="00FB3D50" w:rsidRPr="00137713" w:rsidRDefault="00FB3D50" w:rsidP="00F84701">
      <w:pPr>
        <w:pStyle w:val="ListParagraph"/>
        <w:numPr>
          <w:ilvl w:val="0"/>
          <w:numId w:val="69"/>
        </w:numPr>
        <w:spacing w:before="100" w:beforeAutospacing="1" w:after="100" w:afterAutospacing="1" w:line="240" w:lineRule="auto"/>
        <w:jc w:val="left"/>
        <w:rPr>
          <w:szCs w:val="18"/>
          <w:lang w:eastAsia="en-GB"/>
        </w:rPr>
      </w:pPr>
      <w:r w:rsidRPr="00137713">
        <w:rPr>
          <w:szCs w:val="18"/>
          <w:lang w:eastAsia="en-GB"/>
        </w:rPr>
        <w:t>Define Netradyne’s approach to asset management.</w:t>
      </w:r>
    </w:p>
    <w:p w14:paraId="1AF5648F" w14:textId="6465AA4A" w:rsidR="00FB3D50" w:rsidRPr="00137713" w:rsidRDefault="00FB3D50" w:rsidP="00F84701">
      <w:pPr>
        <w:pStyle w:val="ListParagraph"/>
        <w:numPr>
          <w:ilvl w:val="0"/>
          <w:numId w:val="69"/>
        </w:numPr>
        <w:spacing w:before="100" w:beforeAutospacing="1" w:after="100" w:afterAutospacing="1" w:line="240" w:lineRule="auto"/>
        <w:jc w:val="left"/>
        <w:rPr>
          <w:szCs w:val="18"/>
          <w:lang w:eastAsia="en-GB"/>
        </w:rPr>
      </w:pPr>
      <w:r w:rsidRPr="00137713">
        <w:rPr>
          <w:szCs w:val="18"/>
          <w:lang w:eastAsia="en-GB"/>
        </w:rPr>
        <w:t>Ensure clear ownership, accountability, and classification of assets.</w:t>
      </w:r>
    </w:p>
    <w:p w14:paraId="531F8516" w14:textId="17F2605F" w:rsidR="00FB3D50" w:rsidRPr="00137713" w:rsidRDefault="00FB3D50" w:rsidP="00F84701">
      <w:pPr>
        <w:pStyle w:val="ListParagraph"/>
        <w:numPr>
          <w:ilvl w:val="0"/>
          <w:numId w:val="69"/>
        </w:numPr>
        <w:spacing w:before="100" w:beforeAutospacing="1" w:after="100" w:afterAutospacing="1" w:line="240" w:lineRule="auto"/>
        <w:jc w:val="left"/>
        <w:rPr>
          <w:szCs w:val="18"/>
          <w:lang w:eastAsia="en-GB"/>
        </w:rPr>
      </w:pPr>
      <w:r w:rsidRPr="00137713">
        <w:rPr>
          <w:szCs w:val="18"/>
          <w:lang w:eastAsia="en-GB"/>
        </w:rPr>
        <w:t>Promote the secure, efficient use and protection of organizational assets.</w:t>
      </w:r>
    </w:p>
    <w:p w14:paraId="7B416D3D" w14:textId="340D6596" w:rsidR="00FB3D50" w:rsidRPr="00137713" w:rsidRDefault="00FB3D50" w:rsidP="00F84701">
      <w:pPr>
        <w:pStyle w:val="ListParagraph"/>
        <w:numPr>
          <w:ilvl w:val="0"/>
          <w:numId w:val="69"/>
        </w:numPr>
        <w:spacing w:before="100" w:beforeAutospacing="1" w:after="100" w:afterAutospacing="1" w:line="240" w:lineRule="auto"/>
        <w:jc w:val="left"/>
        <w:rPr>
          <w:szCs w:val="18"/>
          <w:lang w:eastAsia="en-GB"/>
        </w:rPr>
      </w:pPr>
      <w:r w:rsidRPr="00137713">
        <w:rPr>
          <w:szCs w:val="18"/>
          <w:lang w:eastAsia="en-GB"/>
        </w:rPr>
        <w:t>Comply with relevant legal, regulatory, and contractual obligations.</w:t>
      </w:r>
    </w:p>
    <w:p w14:paraId="1808AB9B" w14:textId="518D9270" w:rsidR="00FB3D50" w:rsidRPr="00137713" w:rsidRDefault="00FB3D50" w:rsidP="00F84701">
      <w:pPr>
        <w:pStyle w:val="ListParagraph"/>
        <w:numPr>
          <w:ilvl w:val="0"/>
          <w:numId w:val="69"/>
        </w:numPr>
        <w:spacing w:before="100" w:beforeAutospacing="1" w:after="100" w:afterAutospacing="1" w:line="240" w:lineRule="auto"/>
        <w:jc w:val="left"/>
        <w:rPr>
          <w:szCs w:val="18"/>
          <w:lang w:eastAsia="en-GB"/>
        </w:rPr>
      </w:pPr>
      <w:r w:rsidRPr="00137713">
        <w:rPr>
          <w:szCs w:val="18"/>
          <w:lang w:eastAsia="en-GB"/>
        </w:rPr>
        <w:t>Ensure sensitive data is protected throughout the asset lifecycle.</w:t>
      </w:r>
    </w:p>
    <w:p w14:paraId="1FAC291C" w14:textId="7697213B" w:rsidR="00FB3D50" w:rsidRPr="00137713" w:rsidRDefault="00FB3D50" w:rsidP="00F84701">
      <w:pPr>
        <w:pStyle w:val="ListParagraph"/>
        <w:numPr>
          <w:ilvl w:val="0"/>
          <w:numId w:val="69"/>
        </w:numPr>
        <w:spacing w:before="100" w:beforeAutospacing="1" w:after="100" w:afterAutospacing="1" w:line="240" w:lineRule="auto"/>
        <w:jc w:val="left"/>
        <w:rPr>
          <w:szCs w:val="18"/>
          <w:lang w:eastAsia="en-GB"/>
        </w:rPr>
      </w:pPr>
      <w:r w:rsidRPr="00137713">
        <w:rPr>
          <w:szCs w:val="18"/>
          <w:lang w:eastAsia="en-GB"/>
        </w:rPr>
        <w:t>Promote sustainability through responsible reuse, recycling, and disposal of assets.</w:t>
      </w:r>
    </w:p>
    <w:p w14:paraId="2E6E1EB7" w14:textId="5507D0F6" w:rsidR="00FE0B6B" w:rsidRDefault="00FE0B6B" w:rsidP="009F1796">
      <w:pPr>
        <w:pStyle w:val="Heading4"/>
      </w:pPr>
      <w:r>
        <w:t>Definitions</w:t>
      </w:r>
    </w:p>
    <w:p w14:paraId="7CBA255B" w14:textId="77777777" w:rsidR="00210FE0" w:rsidRDefault="00FE0B6B" w:rsidP="00210FE0">
      <w:pPr>
        <w:pStyle w:val="Heading5"/>
      </w:pPr>
      <w:r>
        <w:t xml:space="preserve">Assets: </w:t>
      </w:r>
    </w:p>
    <w:p w14:paraId="16862E48" w14:textId="5E153613" w:rsidR="00FE0B6B" w:rsidRDefault="00FE0B6B" w:rsidP="00FE0B6B">
      <w:r>
        <w:t>All resources, tangible or intangible, owned or controlled by the organization, with potential value or usefulness.</w:t>
      </w:r>
      <w:r w:rsidR="00782E36">
        <w:t xml:space="preserve"> </w:t>
      </w:r>
      <w:r w:rsidR="00782E36" w:rsidRPr="00782E36">
        <w:t>All hardware, software, data, and related components that have value and contribute to the organization's information technology environment.</w:t>
      </w:r>
    </w:p>
    <w:p w14:paraId="63107506" w14:textId="77777777" w:rsidR="007D633F" w:rsidRDefault="007D633F" w:rsidP="007D633F">
      <w:pPr>
        <w:pStyle w:val="Heading5"/>
      </w:pPr>
      <w:r>
        <w:t>Asset Owner:</w:t>
      </w:r>
    </w:p>
    <w:p w14:paraId="144414C5" w14:textId="09664631" w:rsidR="00A52963" w:rsidRDefault="007D633F" w:rsidP="007D633F">
      <w:r>
        <w:t>The individual or department accountable for ensuring that an asset is properly classified, maintained, and protected throughout its lifecycle.</w:t>
      </w:r>
    </w:p>
    <w:p w14:paraId="18770462" w14:textId="0CADFE23" w:rsidR="00210FE0" w:rsidRDefault="00FE0B6B" w:rsidP="00210FE0">
      <w:pPr>
        <w:pStyle w:val="Heading5"/>
      </w:pPr>
      <w:r>
        <w:t>Asset Manager</w:t>
      </w:r>
      <w:r w:rsidR="00A14BD4">
        <w:t>/Custodian</w:t>
      </w:r>
      <w:r>
        <w:t xml:space="preserve">: </w:t>
      </w:r>
    </w:p>
    <w:p w14:paraId="68E5F92A" w14:textId="77777777" w:rsidR="00705AA0" w:rsidRDefault="00D952E2" w:rsidP="00D952E2">
      <w:pPr>
        <w:pStyle w:val="Heading5"/>
        <w:numPr>
          <w:ilvl w:val="0"/>
          <w:numId w:val="0"/>
        </w:numPr>
        <w:rPr>
          <w:rFonts w:ascii="Verdana" w:eastAsiaTheme="minorHAnsi" w:hAnsi="Verdana" w:cstheme="minorBidi"/>
          <w:color w:val="auto"/>
        </w:rPr>
      </w:pPr>
      <w:r w:rsidRPr="00D952E2">
        <w:rPr>
          <w:rFonts w:ascii="Verdana" w:eastAsiaTheme="minorHAnsi" w:hAnsi="Verdana" w:cstheme="minorBidi"/>
          <w:color w:val="auto"/>
        </w:rPr>
        <w:t>The person or team responsible for the operational oversight of assets, ensuring appropriate tracking, handling, and protection in accordance with company policies.</w:t>
      </w:r>
    </w:p>
    <w:p w14:paraId="44AEE202" w14:textId="77777777" w:rsidR="00B361F5" w:rsidRDefault="00FE0B6B" w:rsidP="00F02039">
      <w:pPr>
        <w:pStyle w:val="Heading5"/>
      </w:pPr>
      <w:r>
        <w:t xml:space="preserve">Asset Lifecycle: </w:t>
      </w:r>
    </w:p>
    <w:p w14:paraId="5E82C347" w14:textId="04EE4A8E" w:rsidR="00FE0B6B" w:rsidRDefault="00FE0B6B" w:rsidP="00FE0B6B">
      <w:r w:rsidRPr="3FD4D8A9">
        <w:t>The stages assets go through, including acquisition, deployment, utilization, maintenance, and disposal.</w:t>
      </w:r>
    </w:p>
    <w:p w14:paraId="598A5E39" w14:textId="77777777" w:rsidR="00FE0B6B" w:rsidRDefault="00FE0B6B" w:rsidP="00FE0B6B"/>
    <w:p w14:paraId="2C4D8BF9" w14:textId="073E9AB4" w:rsidR="00FE0B6B" w:rsidRDefault="00FE0B6B" w:rsidP="00CA5D81">
      <w:pPr>
        <w:pStyle w:val="Heading4"/>
      </w:pPr>
      <w:r>
        <w:t>Roles and Responsibilities</w:t>
      </w:r>
    </w:p>
    <w:p w14:paraId="1A94F4C6" w14:textId="77777777" w:rsidR="00CA5D81" w:rsidRDefault="00FE0B6B" w:rsidP="00CA5D81">
      <w:pPr>
        <w:pStyle w:val="Heading5"/>
      </w:pPr>
      <w:r>
        <w:lastRenderedPageBreak/>
        <w:t xml:space="preserve">Senior Management: </w:t>
      </w:r>
    </w:p>
    <w:p w14:paraId="27AD8CB8" w14:textId="46D5FE98" w:rsidR="00FE0B6B" w:rsidRDefault="00FE0B6B" w:rsidP="00FE0B6B">
      <w:r w:rsidRPr="3FD4D8A9">
        <w:t>Senior management is responsible for setting the strategic direction for asset management, ensuring compliance with this policy, and allocating necessary resources.</w:t>
      </w:r>
    </w:p>
    <w:p w14:paraId="60F7E080" w14:textId="0A963045" w:rsidR="00182203" w:rsidRDefault="00FE0B6B" w:rsidP="00182203">
      <w:pPr>
        <w:pStyle w:val="Heading5"/>
      </w:pPr>
      <w:r>
        <w:t>Asset Manager</w:t>
      </w:r>
      <w:r w:rsidR="00EC39F6">
        <w:t>/Custodian</w:t>
      </w:r>
      <w:r>
        <w:t xml:space="preserve">: </w:t>
      </w:r>
    </w:p>
    <w:p w14:paraId="33D0BB02" w14:textId="3A5B7081" w:rsidR="00FE0B6B" w:rsidRDefault="00FE0B6B" w:rsidP="00A36FEF">
      <w:r w:rsidRPr="3FD4D8A9">
        <w:t>The Asset Manager is responsible for:</w:t>
      </w:r>
    </w:p>
    <w:p w14:paraId="2D3D92DB" w14:textId="16013E22" w:rsidR="00FE0B6B" w:rsidRDefault="00FE0B6B" w:rsidP="00F84701">
      <w:pPr>
        <w:pStyle w:val="ListParagraph"/>
        <w:numPr>
          <w:ilvl w:val="0"/>
          <w:numId w:val="42"/>
        </w:numPr>
      </w:pPr>
      <w:r w:rsidRPr="3FD4D8A9">
        <w:t>Identifying and classifying assets.</w:t>
      </w:r>
    </w:p>
    <w:p w14:paraId="2E37946E" w14:textId="73F1517F" w:rsidR="00FE0B6B" w:rsidRDefault="00FE0B6B" w:rsidP="00F84701">
      <w:pPr>
        <w:pStyle w:val="ListParagraph"/>
        <w:numPr>
          <w:ilvl w:val="0"/>
          <w:numId w:val="42"/>
        </w:numPr>
      </w:pPr>
      <w:r w:rsidRPr="3FD4D8A9">
        <w:t>Establishing and maintaining accurate records of assets.</w:t>
      </w:r>
    </w:p>
    <w:p w14:paraId="254614A2" w14:textId="0789B1DC" w:rsidR="00FE0B6B" w:rsidRDefault="00FE0B6B" w:rsidP="00F84701">
      <w:pPr>
        <w:pStyle w:val="ListParagraph"/>
        <w:numPr>
          <w:ilvl w:val="0"/>
          <w:numId w:val="42"/>
        </w:numPr>
      </w:pPr>
      <w:r>
        <w:t>Assessing and mitigating risks associated with assets.</w:t>
      </w:r>
    </w:p>
    <w:p w14:paraId="0C924812" w14:textId="6A70E9FB" w:rsidR="00FE0B6B" w:rsidRDefault="00FE0B6B" w:rsidP="00F84701">
      <w:pPr>
        <w:pStyle w:val="ListParagraph"/>
        <w:numPr>
          <w:ilvl w:val="0"/>
          <w:numId w:val="42"/>
        </w:numPr>
      </w:pPr>
      <w:r w:rsidRPr="3FD4D8A9">
        <w:t>Monitoring asset utilization and performance.</w:t>
      </w:r>
    </w:p>
    <w:p w14:paraId="62E39D60" w14:textId="519759B6" w:rsidR="00FE0B6B" w:rsidRDefault="00FE0B6B" w:rsidP="00F84701">
      <w:pPr>
        <w:pStyle w:val="ListParagraph"/>
        <w:numPr>
          <w:ilvl w:val="0"/>
          <w:numId w:val="42"/>
        </w:numPr>
      </w:pPr>
      <w:r>
        <w:t>Coordinating asset disposal and retirement.</w:t>
      </w:r>
    </w:p>
    <w:p w14:paraId="5119469D" w14:textId="3A06DBC0" w:rsidR="00FE0B6B" w:rsidRDefault="00FE0B6B" w:rsidP="00F84701">
      <w:pPr>
        <w:pStyle w:val="ListParagraph"/>
        <w:numPr>
          <w:ilvl w:val="0"/>
          <w:numId w:val="42"/>
        </w:numPr>
      </w:pPr>
      <w:r>
        <w:t>Ensuring compliance with relevant laws and regulations.</w:t>
      </w:r>
    </w:p>
    <w:p w14:paraId="51B6CD9A" w14:textId="203326E4" w:rsidR="00FE0B6B" w:rsidRDefault="00FE0B6B" w:rsidP="00F84701">
      <w:pPr>
        <w:pStyle w:val="ListParagraph"/>
        <w:numPr>
          <w:ilvl w:val="0"/>
          <w:numId w:val="42"/>
        </w:numPr>
      </w:pPr>
      <w:r>
        <w:t>Developing and implementing asset management procedures.</w:t>
      </w:r>
    </w:p>
    <w:p w14:paraId="411D6779" w14:textId="77777777" w:rsidR="00FB4AD4" w:rsidRDefault="00FB4AD4" w:rsidP="00F84701">
      <w:pPr>
        <w:pStyle w:val="ListParagraph"/>
        <w:numPr>
          <w:ilvl w:val="0"/>
          <w:numId w:val="42"/>
        </w:numPr>
      </w:pPr>
      <w:r>
        <w:t>Managing software licenses and ensuring compliance.</w:t>
      </w:r>
    </w:p>
    <w:p w14:paraId="7F9643D3" w14:textId="79F44CF1" w:rsidR="00FB4AD4" w:rsidRDefault="00FB4AD4" w:rsidP="00F84701">
      <w:pPr>
        <w:pStyle w:val="ListParagraph"/>
        <w:numPr>
          <w:ilvl w:val="0"/>
          <w:numId w:val="42"/>
        </w:numPr>
      </w:pPr>
      <w:r>
        <w:t>Coordinating asset disposal and recycling.</w:t>
      </w:r>
    </w:p>
    <w:p w14:paraId="250B476D" w14:textId="77777777" w:rsidR="00A14BD4" w:rsidRDefault="00FE0B6B" w:rsidP="00EC39F6">
      <w:pPr>
        <w:pStyle w:val="Heading5"/>
      </w:pPr>
      <w:r>
        <w:t xml:space="preserve">Employees: </w:t>
      </w:r>
    </w:p>
    <w:p w14:paraId="5B8B529B" w14:textId="5807245F" w:rsidR="00FE0B6B" w:rsidRDefault="00FE0B6B" w:rsidP="00FE0B6B">
      <w:r w:rsidRPr="3FD4D8A9">
        <w:t>All employees are responsible for:</w:t>
      </w:r>
    </w:p>
    <w:p w14:paraId="3F21064D" w14:textId="5233D753" w:rsidR="00FE0B6B" w:rsidRDefault="00FE0B6B" w:rsidP="00F84701">
      <w:pPr>
        <w:pStyle w:val="ListParagraph"/>
        <w:numPr>
          <w:ilvl w:val="0"/>
          <w:numId w:val="43"/>
        </w:numPr>
      </w:pPr>
      <w:r>
        <w:t>Safeguarding assets from damage, theft, or misuse.</w:t>
      </w:r>
    </w:p>
    <w:p w14:paraId="70FB88F8" w14:textId="116E641B" w:rsidR="00FE0B6B" w:rsidRDefault="00FE0B6B" w:rsidP="00F84701">
      <w:pPr>
        <w:pStyle w:val="ListParagraph"/>
        <w:numPr>
          <w:ilvl w:val="0"/>
          <w:numId w:val="43"/>
        </w:numPr>
      </w:pPr>
      <w:r>
        <w:t>Reporting any asset-related issues or incidents promptly.</w:t>
      </w:r>
    </w:p>
    <w:p w14:paraId="7CC2797E" w14:textId="529E8C7D" w:rsidR="00FE0B6B" w:rsidRDefault="00FE0B6B" w:rsidP="00F84701">
      <w:pPr>
        <w:pStyle w:val="ListParagraph"/>
        <w:numPr>
          <w:ilvl w:val="0"/>
          <w:numId w:val="43"/>
        </w:numPr>
      </w:pPr>
      <w:r>
        <w:t xml:space="preserve">Using assets responsibly and efficiently to </w:t>
      </w:r>
      <w:r w:rsidR="00A20C81">
        <w:t>fulfil</w:t>
      </w:r>
      <w:r>
        <w:t xml:space="preserve"> their job responsibilities.</w:t>
      </w:r>
    </w:p>
    <w:p w14:paraId="40908C98" w14:textId="77777777" w:rsidR="00B1590B" w:rsidRPr="00B1590B" w:rsidRDefault="00B1590B" w:rsidP="00B1590B">
      <w:pPr>
        <w:pStyle w:val="Heading5"/>
      </w:pPr>
      <w:r w:rsidRPr="00B1590B">
        <w:t>4.1.7.3.4 Information Security Team:</w:t>
      </w:r>
    </w:p>
    <w:p w14:paraId="046E8BAC" w14:textId="77777777" w:rsidR="00B1590B" w:rsidRPr="00B1590B" w:rsidRDefault="00B1590B" w:rsidP="00F84701">
      <w:pPr>
        <w:numPr>
          <w:ilvl w:val="0"/>
          <w:numId w:val="70"/>
        </w:numPr>
        <w:spacing w:before="100" w:beforeAutospacing="1" w:after="100" w:afterAutospacing="1" w:line="240" w:lineRule="auto"/>
        <w:jc w:val="left"/>
        <w:rPr>
          <w:rFonts w:eastAsia="Times New Roman" w:cs="Times New Roman"/>
          <w:color w:val="000000"/>
          <w:szCs w:val="18"/>
          <w:lang w:eastAsia="en-GB"/>
        </w:rPr>
      </w:pPr>
      <w:r w:rsidRPr="00B1590B">
        <w:rPr>
          <w:rFonts w:eastAsia="Times New Roman" w:cs="Times New Roman"/>
          <w:color w:val="000000"/>
          <w:szCs w:val="18"/>
          <w:lang w:eastAsia="en-GB"/>
        </w:rPr>
        <w:t>Support asset classification and risk assessments.</w:t>
      </w:r>
    </w:p>
    <w:p w14:paraId="1FF100E8" w14:textId="77777777" w:rsidR="00B1590B" w:rsidRPr="00B1590B" w:rsidRDefault="00B1590B" w:rsidP="00F84701">
      <w:pPr>
        <w:numPr>
          <w:ilvl w:val="0"/>
          <w:numId w:val="70"/>
        </w:numPr>
        <w:spacing w:before="100" w:beforeAutospacing="1" w:after="100" w:afterAutospacing="1" w:line="240" w:lineRule="auto"/>
        <w:jc w:val="left"/>
        <w:rPr>
          <w:rFonts w:eastAsia="Times New Roman" w:cs="Times New Roman"/>
          <w:color w:val="000000"/>
          <w:szCs w:val="18"/>
          <w:lang w:eastAsia="en-GB"/>
        </w:rPr>
      </w:pPr>
      <w:r w:rsidRPr="00B1590B">
        <w:rPr>
          <w:rFonts w:eastAsia="Times New Roman" w:cs="Times New Roman"/>
          <w:color w:val="000000"/>
          <w:szCs w:val="18"/>
          <w:lang w:eastAsia="en-GB"/>
        </w:rPr>
        <w:t>Ensure appropriate access controls are implemented based on asset sensitivity.</w:t>
      </w:r>
    </w:p>
    <w:p w14:paraId="7BBC7954" w14:textId="77777777" w:rsidR="00B1590B" w:rsidRPr="00B1590B" w:rsidRDefault="00B1590B" w:rsidP="00F84701">
      <w:pPr>
        <w:numPr>
          <w:ilvl w:val="0"/>
          <w:numId w:val="70"/>
        </w:numPr>
        <w:spacing w:before="100" w:beforeAutospacing="1" w:after="100" w:afterAutospacing="1" w:line="240" w:lineRule="auto"/>
        <w:jc w:val="left"/>
        <w:rPr>
          <w:rFonts w:eastAsia="Times New Roman" w:cs="Times New Roman"/>
          <w:color w:val="000000"/>
          <w:szCs w:val="18"/>
          <w:lang w:eastAsia="en-GB"/>
        </w:rPr>
      </w:pPr>
      <w:r w:rsidRPr="00B1590B">
        <w:rPr>
          <w:rFonts w:eastAsia="Times New Roman" w:cs="Times New Roman"/>
          <w:color w:val="000000"/>
          <w:szCs w:val="18"/>
          <w:lang w:eastAsia="en-GB"/>
        </w:rPr>
        <w:t>Support investigations related to lost, stolen, or misused assets.</w:t>
      </w:r>
    </w:p>
    <w:p w14:paraId="08877C70" w14:textId="77777777" w:rsidR="00B1590B" w:rsidRPr="00B1590B" w:rsidRDefault="00B1590B" w:rsidP="00F84701">
      <w:pPr>
        <w:numPr>
          <w:ilvl w:val="0"/>
          <w:numId w:val="70"/>
        </w:numPr>
        <w:spacing w:before="100" w:beforeAutospacing="1" w:after="100" w:afterAutospacing="1" w:line="240" w:lineRule="auto"/>
        <w:jc w:val="left"/>
        <w:rPr>
          <w:rFonts w:eastAsia="Times New Roman" w:cs="Times New Roman"/>
          <w:color w:val="000000"/>
          <w:szCs w:val="18"/>
          <w:lang w:eastAsia="en-GB"/>
        </w:rPr>
      </w:pPr>
      <w:r w:rsidRPr="00B1590B">
        <w:rPr>
          <w:rFonts w:eastAsia="Times New Roman" w:cs="Times New Roman"/>
          <w:color w:val="000000"/>
          <w:szCs w:val="18"/>
          <w:lang w:eastAsia="en-GB"/>
        </w:rPr>
        <w:t>Review and approve asset disposal processes for compliance with data sanitization requirements.</w:t>
      </w:r>
    </w:p>
    <w:p w14:paraId="41F4D5D8" w14:textId="77777777" w:rsidR="00B1590B" w:rsidRDefault="00B1590B" w:rsidP="00B1590B"/>
    <w:p w14:paraId="7E449CCF" w14:textId="74F8E211" w:rsidR="00FE0B6B" w:rsidRDefault="00FE0B6B" w:rsidP="00A201D8">
      <w:pPr>
        <w:pStyle w:val="Heading4"/>
      </w:pPr>
      <w:r>
        <w:t>Asset Classification</w:t>
      </w:r>
    </w:p>
    <w:p w14:paraId="2FDA45A6" w14:textId="77777777" w:rsidR="00FE0B6B" w:rsidRDefault="00FE0B6B" w:rsidP="00FE0B6B">
      <w:r>
        <w:t>Assets shall be classified into the following categories:</w:t>
      </w:r>
    </w:p>
    <w:p w14:paraId="578C1A79" w14:textId="7F001275" w:rsidR="00A201D8" w:rsidRDefault="00FE0B6B" w:rsidP="00A201D8">
      <w:pPr>
        <w:pStyle w:val="Heading5"/>
      </w:pPr>
      <w:r>
        <w:t xml:space="preserve">Financial Assets: </w:t>
      </w:r>
    </w:p>
    <w:p w14:paraId="428649B1" w14:textId="60CDF064" w:rsidR="00FE0B6B" w:rsidRDefault="00FE0B6B" w:rsidP="00FE0B6B">
      <w:r>
        <w:t>Including cash, securities, investments, and accounts receivable.</w:t>
      </w:r>
    </w:p>
    <w:p w14:paraId="48F5F6CF" w14:textId="77777777" w:rsidR="00A201D8" w:rsidRDefault="00FE0B6B" w:rsidP="00A201D8">
      <w:pPr>
        <w:pStyle w:val="Heading5"/>
      </w:pPr>
      <w:r>
        <w:t xml:space="preserve">Physical Assets: </w:t>
      </w:r>
    </w:p>
    <w:p w14:paraId="287E3609" w14:textId="7265DDAC" w:rsidR="00FE0B6B" w:rsidRDefault="00FE0B6B" w:rsidP="00FE0B6B">
      <w:r>
        <w:t>Including equipment, vehicles, infrastructure, and real estate.</w:t>
      </w:r>
    </w:p>
    <w:p w14:paraId="11E34EAC" w14:textId="77777777" w:rsidR="00A201D8" w:rsidRDefault="00FE0B6B" w:rsidP="00A201D8">
      <w:pPr>
        <w:pStyle w:val="Heading5"/>
      </w:pPr>
      <w:r>
        <w:t xml:space="preserve">Information and Intellectual Property: </w:t>
      </w:r>
    </w:p>
    <w:p w14:paraId="4991C115" w14:textId="0D4E5A1A" w:rsidR="00FE0B6B" w:rsidRDefault="00FE0B6B" w:rsidP="00FE0B6B">
      <w:r>
        <w:t>Including data, software, patents, trademarks, and copyrights.</w:t>
      </w:r>
    </w:p>
    <w:p w14:paraId="0CB706AB" w14:textId="6C926998" w:rsidR="00124354" w:rsidRDefault="00BA757F" w:rsidP="00F84701">
      <w:pPr>
        <w:pStyle w:val="ListParagraph"/>
        <w:numPr>
          <w:ilvl w:val="0"/>
          <w:numId w:val="47"/>
        </w:numPr>
      </w:pPr>
      <w:r w:rsidRPr="00BA757F">
        <w:t>Hardware: Including computers, servers, networking equipment, and peripherals.</w:t>
      </w:r>
    </w:p>
    <w:p w14:paraId="70AA64D0" w14:textId="1F6F4918" w:rsidR="00BA757F" w:rsidRDefault="00BA757F" w:rsidP="00F84701">
      <w:pPr>
        <w:pStyle w:val="ListParagraph"/>
        <w:numPr>
          <w:ilvl w:val="0"/>
          <w:numId w:val="47"/>
        </w:numPr>
      </w:pPr>
      <w:r w:rsidRPr="00BA757F">
        <w:t>Software: Including operating systems, applications, and licenses.</w:t>
      </w:r>
    </w:p>
    <w:p w14:paraId="2E095584" w14:textId="02D54FDE" w:rsidR="00FE0B6B" w:rsidRDefault="00FE0B6B" w:rsidP="008C10C0">
      <w:pPr>
        <w:pStyle w:val="Heading4"/>
      </w:pPr>
      <w:r>
        <w:t>Asset Acquisition and Disposal</w:t>
      </w:r>
    </w:p>
    <w:p w14:paraId="67DDEE53" w14:textId="77777777" w:rsidR="008C10C0" w:rsidRDefault="00FE0B6B" w:rsidP="00F84701">
      <w:pPr>
        <w:pStyle w:val="ListParagraph"/>
        <w:numPr>
          <w:ilvl w:val="0"/>
          <w:numId w:val="44"/>
        </w:numPr>
      </w:pPr>
      <w:r>
        <w:t>All acquisitions of assets must be authorized by the relevant department and documented appropriately.</w:t>
      </w:r>
    </w:p>
    <w:p w14:paraId="5E455496" w14:textId="1E2E0E0E" w:rsidR="00FE0B6B" w:rsidRDefault="00FE0B6B" w:rsidP="00F84701">
      <w:pPr>
        <w:pStyle w:val="ListParagraph"/>
        <w:numPr>
          <w:ilvl w:val="0"/>
          <w:numId w:val="44"/>
        </w:numPr>
      </w:pPr>
      <w:r>
        <w:t>Asset disposals must follow approved procedures, including assessment, valuation, and compliance with environmental and legal requirements.</w:t>
      </w:r>
    </w:p>
    <w:p w14:paraId="07273D99" w14:textId="65E7730D" w:rsidR="001A68DB" w:rsidRPr="009D2E01" w:rsidRDefault="001A68DB" w:rsidP="00F84701">
      <w:pPr>
        <w:pStyle w:val="ListParagraph"/>
        <w:numPr>
          <w:ilvl w:val="0"/>
          <w:numId w:val="44"/>
        </w:numPr>
      </w:pPr>
      <w:r w:rsidRPr="009D2E01">
        <w:t>Disposal of IT assets must ensure secure wiping or physical destruction of storage media in accordance with Netradyne’s data sanitization standards.</w:t>
      </w:r>
    </w:p>
    <w:p w14:paraId="7A00BAED" w14:textId="13A6788E" w:rsidR="001A68DB" w:rsidRDefault="001A68DB" w:rsidP="00F84701">
      <w:pPr>
        <w:pStyle w:val="ListParagraph"/>
        <w:numPr>
          <w:ilvl w:val="0"/>
          <w:numId w:val="44"/>
        </w:numPr>
      </w:pPr>
      <w:r w:rsidRPr="009D2E01">
        <w:t>Disposal must be tracked and recorded in the asset inventory for audit readiness.</w:t>
      </w:r>
    </w:p>
    <w:p w14:paraId="17C564EE" w14:textId="2D1AF6BE" w:rsidR="00FE0B6B" w:rsidRDefault="00FE0B6B" w:rsidP="008C10C0">
      <w:pPr>
        <w:pStyle w:val="Heading4"/>
      </w:pPr>
      <w:r>
        <w:lastRenderedPageBreak/>
        <w:t>Asset Records and Documentation</w:t>
      </w:r>
    </w:p>
    <w:p w14:paraId="2AB651FB" w14:textId="75550AF2" w:rsidR="00FE0B6B" w:rsidRDefault="00FE0B6B" w:rsidP="00F84701">
      <w:pPr>
        <w:pStyle w:val="ListParagraph"/>
        <w:numPr>
          <w:ilvl w:val="0"/>
          <w:numId w:val="45"/>
        </w:numPr>
      </w:pPr>
      <w:r w:rsidRPr="3FD4D8A9">
        <w:t>Accurate records of all assets, including their location, value, and condition, must be maintained</w:t>
      </w:r>
      <w:r w:rsidR="008C10C0" w:rsidRPr="3FD4D8A9">
        <w:t xml:space="preserve"> in asset inventory/register.</w:t>
      </w:r>
    </w:p>
    <w:p w14:paraId="0AA69B60" w14:textId="124F788E" w:rsidR="00FE0B6B" w:rsidRDefault="00FE0B6B" w:rsidP="00F84701">
      <w:pPr>
        <w:pStyle w:val="ListParagraph"/>
        <w:numPr>
          <w:ilvl w:val="0"/>
          <w:numId w:val="45"/>
        </w:numPr>
      </w:pPr>
      <w:r w:rsidRPr="3FD4D8A9">
        <w:t>Documentation related to asset acquisition, utilization, maintenance, and disposal shall be retained according to legal and regulatory requirements.</w:t>
      </w:r>
    </w:p>
    <w:p w14:paraId="7AC1C762" w14:textId="60E2DFCB" w:rsidR="00FE0B6B" w:rsidRDefault="00FE0B6B" w:rsidP="008C10C0">
      <w:pPr>
        <w:pStyle w:val="Heading4"/>
      </w:pPr>
      <w:r>
        <w:t>Asset Maintenance and Depreciation</w:t>
      </w:r>
    </w:p>
    <w:p w14:paraId="34FE7115" w14:textId="77777777" w:rsidR="0053376C" w:rsidRDefault="00FE0B6B" w:rsidP="00F84701">
      <w:pPr>
        <w:pStyle w:val="ListParagraph"/>
        <w:numPr>
          <w:ilvl w:val="0"/>
          <w:numId w:val="46"/>
        </w:numPr>
      </w:pPr>
      <w:r w:rsidRPr="3FD4D8A9">
        <w:t>Regular maintenance schedules shall be established and followed to ensure the operational efficiency and longevity of physical assets.</w:t>
      </w:r>
    </w:p>
    <w:p w14:paraId="39BFF6F6" w14:textId="3CE4EA54" w:rsidR="00FE0B6B" w:rsidRDefault="00FE0B6B" w:rsidP="00F84701">
      <w:pPr>
        <w:pStyle w:val="ListParagraph"/>
        <w:numPr>
          <w:ilvl w:val="0"/>
          <w:numId w:val="46"/>
        </w:numPr>
      </w:pPr>
      <w:r>
        <w:t>Depreciation methods will be applied to financial and physical assets, as required by accounting standards and regulations.</w:t>
      </w:r>
    </w:p>
    <w:p w14:paraId="12E66ECB" w14:textId="77777777" w:rsidR="002827C0" w:rsidRDefault="002827C0" w:rsidP="002827C0">
      <w:pPr>
        <w:pStyle w:val="Heading4"/>
      </w:pPr>
      <w:r>
        <w:t>Software License Compliance</w:t>
      </w:r>
    </w:p>
    <w:p w14:paraId="4414D2EB" w14:textId="4D4EB3F6" w:rsidR="002827C0" w:rsidRDefault="002827C0" w:rsidP="00F84701">
      <w:pPr>
        <w:pStyle w:val="ListParagraph"/>
        <w:numPr>
          <w:ilvl w:val="0"/>
          <w:numId w:val="48"/>
        </w:numPr>
      </w:pPr>
      <w:r w:rsidRPr="3FD4D8A9">
        <w:t>The Asset Manager is responsible for ensuring that software licenses are tracked, monitored, and kept in compliance with vendor agreements.</w:t>
      </w:r>
    </w:p>
    <w:p w14:paraId="14721E6D" w14:textId="6CB0575F" w:rsidR="00FE0B6B" w:rsidRDefault="002827C0" w:rsidP="00F84701">
      <w:pPr>
        <w:pStyle w:val="ListParagraph"/>
        <w:numPr>
          <w:ilvl w:val="0"/>
          <w:numId w:val="48"/>
        </w:numPr>
      </w:pPr>
      <w:r w:rsidRPr="3FD4D8A9">
        <w:t>Unlicensed software is strictly prohibited, and all employees must report any unlicensed software immediately.</w:t>
      </w:r>
    </w:p>
    <w:p w14:paraId="7905F404" w14:textId="57DF42AD" w:rsidR="00FE0B6B" w:rsidRDefault="00FE0B6B" w:rsidP="0053376C">
      <w:pPr>
        <w:pStyle w:val="Heading4"/>
      </w:pPr>
      <w:r>
        <w:t>Compliance and Reporting</w:t>
      </w:r>
    </w:p>
    <w:p w14:paraId="6920722F" w14:textId="78A4A1F9" w:rsidR="002C4784" w:rsidRPr="002C4784" w:rsidRDefault="002C4784" w:rsidP="00F84701">
      <w:pPr>
        <w:pStyle w:val="ListParagraph"/>
        <w:numPr>
          <w:ilvl w:val="0"/>
          <w:numId w:val="48"/>
        </w:numPr>
        <w:spacing w:before="100" w:beforeAutospacing="1" w:after="100" w:afterAutospacing="1" w:line="240" w:lineRule="auto"/>
        <w:jc w:val="left"/>
        <w:rPr>
          <w:rFonts w:eastAsia="Times New Roman" w:cs="Times New Roman"/>
          <w:szCs w:val="18"/>
          <w:lang w:eastAsia="en-GB"/>
        </w:rPr>
      </w:pPr>
      <w:r w:rsidRPr="002C4784">
        <w:rPr>
          <w:rFonts w:eastAsia="Times New Roman" w:cs="Times New Roman"/>
          <w:szCs w:val="18"/>
          <w:lang w:eastAsia="en-GB"/>
        </w:rPr>
        <w:t>Compliance with this policy shall be reviewed and audited periodically by InfoSec and Compliance teams.</w:t>
      </w:r>
    </w:p>
    <w:p w14:paraId="1CC9744E" w14:textId="6923AEE0" w:rsidR="002C4784" w:rsidRPr="002C4784" w:rsidRDefault="002C4784" w:rsidP="00F84701">
      <w:pPr>
        <w:pStyle w:val="ListParagraph"/>
        <w:numPr>
          <w:ilvl w:val="0"/>
          <w:numId w:val="48"/>
        </w:numPr>
        <w:spacing w:before="100" w:beforeAutospacing="1" w:after="100" w:afterAutospacing="1" w:line="240" w:lineRule="auto"/>
        <w:jc w:val="left"/>
        <w:rPr>
          <w:rFonts w:eastAsia="Times New Roman" w:cs="Times New Roman"/>
          <w:szCs w:val="18"/>
          <w:lang w:eastAsia="en-GB"/>
        </w:rPr>
      </w:pPr>
      <w:r w:rsidRPr="002C4784">
        <w:rPr>
          <w:rFonts w:eastAsia="Times New Roman" w:cs="Times New Roman"/>
          <w:szCs w:val="18"/>
          <w:lang w:eastAsia="en-GB"/>
        </w:rPr>
        <w:t>Any violations or breaches — including loss, theft, or misuse of assets — must be promptly reported to senior management.</w:t>
      </w:r>
    </w:p>
    <w:p w14:paraId="777F9825" w14:textId="5131CACC" w:rsidR="002C4784" w:rsidRPr="002C4784" w:rsidRDefault="002C4784" w:rsidP="00F84701">
      <w:pPr>
        <w:pStyle w:val="ListParagraph"/>
        <w:numPr>
          <w:ilvl w:val="0"/>
          <w:numId w:val="48"/>
        </w:numPr>
        <w:spacing w:before="100" w:beforeAutospacing="1" w:after="100" w:afterAutospacing="1" w:line="240" w:lineRule="auto"/>
        <w:jc w:val="left"/>
        <w:rPr>
          <w:rFonts w:eastAsia="Times New Roman" w:cs="Times New Roman"/>
          <w:szCs w:val="18"/>
          <w:lang w:eastAsia="en-GB"/>
        </w:rPr>
      </w:pPr>
      <w:r w:rsidRPr="002C4784">
        <w:rPr>
          <w:rFonts w:eastAsia="Times New Roman" w:cs="Times New Roman"/>
          <w:szCs w:val="18"/>
          <w:lang w:eastAsia="en-GB"/>
        </w:rPr>
        <w:t>IT assets must be secured against unauthorized access, data breaches, and cyber threats.</w:t>
      </w:r>
    </w:p>
    <w:p w14:paraId="74FCAC0A" w14:textId="6E767A9F" w:rsidR="002C4784" w:rsidRPr="002C4784" w:rsidRDefault="002C4784" w:rsidP="00F84701">
      <w:pPr>
        <w:pStyle w:val="ListParagraph"/>
        <w:numPr>
          <w:ilvl w:val="0"/>
          <w:numId w:val="48"/>
        </w:numPr>
        <w:spacing w:before="100" w:beforeAutospacing="1" w:after="100" w:afterAutospacing="1" w:line="240" w:lineRule="auto"/>
        <w:jc w:val="left"/>
        <w:rPr>
          <w:rFonts w:eastAsia="Times New Roman" w:cs="Times New Roman"/>
          <w:szCs w:val="18"/>
          <w:lang w:eastAsia="en-GB"/>
        </w:rPr>
      </w:pPr>
      <w:r w:rsidRPr="002C4784">
        <w:rPr>
          <w:rFonts w:eastAsia="Times New Roman" w:cs="Times New Roman"/>
          <w:szCs w:val="18"/>
          <w:lang w:eastAsia="en-GB"/>
        </w:rPr>
        <w:t>Devices storing sensitive or confidential data must be encrypted in accordance with applicable data protection laws and internal policies.</w:t>
      </w:r>
    </w:p>
    <w:p w14:paraId="1C60EB5A" w14:textId="33D77E58" w:rsidR="002C4784" w:rsidRPr="002C4784" w:rsidRDefault="002C4784" w:rsidP="00F84701">
      <w:pPr>
        <w:pStyle w:val="ListParagraph"/>
        <w:numPr>
          <w:ilvl w:val="0"/>
          <w:numId w:val="48"/>
        </w:numPr>
        <w:spacing w:before="100" w:beforeAutospacing="1" w:after="100" w:afterAutospacing="1" w:line="240" w:lineRule="auto"/>
        <w:jc w:val="left"/>
        <w:rPr>
          <w:rFonts w:eastAsia="Times New Roman" w:cs="Times New Roman"/>
          <w:szCs w:val="18"/>
          <w:lang w:eastAsia="en-GB"/>
        </w:rPr>
      </w:pPr>
      <w:r w:rsidRPr="002C4784">
        <w:rPr>
          <w:rFonts w:eastAsia="Times New Roman" w:cs="Times New Roman"/>
          <w:szCs w:val="18"/>
          <w:lang w:eastAsia="en-GB"/>
        </w:rPr>
        <w:t>While DLP is currently undergoing testing, all users must continue to follow existing data handling procedures to protect sensitive information.</w:t>
      </w:r>
    </w:p>
    <w:p w14:paraId="4D31AEF1" w14:textId="495D9C1B" w:rsidR="002C4784" w:rsidRPr="002C4784" w:rsidRDefault="002C4784" w:rsidP="00F84701">
      <w:pPr>
        <w:pStyle w:val="ListParagraph"/>
        <w:numPr>
          <w:ilvl w:val="0"/>
          <w:numId w:val="48"/>
        </w:numPr>
        <w:spacing w:before="100" w:beforeAutospacing="1" w:after="100" w:afterAutospacing="1" w:line="240" w:lineRule="auto"/>
        <w:jc w:val="left"/>
        <w:rPr>
          <w:rFonts w:eastAsia="Times New Roman" w:cs="Times New Roman"/>
          <w:szCs w:val="18"/>
          <w:lang w:eastAsia="en-GB"/>
        </w:rPr>
      </w:pPr>
      <w:r w:rsidRPr="002C4784">
        <w:rPr>
          <w:rFonts w:eastAsia="Times New Roman" w:cs="Times New Roman"/>
          <w:szCs w:val="18"/>
          <w:lang w:eastAsia="en-GB"/>
        </w:rPr>
        <w:t>Use of unauthorized software or unapproved devices is strictly prohibited.</w:t>
      </w:r>
    </w:p>
    <w:p w14:paraId="672BAB7F" w14:textId="055BB56A" w:rsidR="00FE0B6B" w:rsidRDefault="00FE0B6B" w:rsidP="00F96BA9">
      <w:pPr>
        <w:pStyle w:val="Heading4"/>
      </w:pPr>
      <w:r>
        <w:t>Review and Revision</w:t>
      </w:r>
    </w:p>
    <w:p w14:paraId="0772A8F1" w14:textId="77777777" w:rsidR="00FE0B6B" w:rsidRDefault="00FE0B6B" w:rsidP="00FE0B6B">
      <w:r>
        <w:t>This Asset Management Policy will be reviewed annually or as needed to ensure its continued relevance and effectiveness.</w:t>
      </w:r>
    </w:p>
    <w:p w14:paraId="109601F6" w14:textId="2FF59356" w:rsidR="00FE0B6B" w:rsidRDefault="00FE0B6B" w:rsidP="00D93E2D">
      <w:pPr>
        <w:pStyle w:val="Heading4"/>
      </w:pPr>
      <w:r>
        <w:t>Conclusion</w:t>
      </w:r>
    </w:p>
    <w:p w14:paraId="065039B5" w14:textId="77777777" w:rsidR="00CE0E26" w:rsidRDefault="00967AAB" w:rsidP="009E11F7">
      <w:r w:rsidRPr="00526298">
        <w:t>This policy establishes the framework for the effective and responsible management of assets within Netradyne. All employees, contractors, and relevant stakeholders are expected to comply with the principles and procedures outlined herein. Failure to adhere to this policy may lead to disciplinary action, up to and including termination of access or employment, and potential legal consequences as deemed appropriate.</w:t>
      </w:r>
    </w:p>
    <w:p w14:paraId="0E6530E9" w14:textId="77777777" w:rsidR="004F5E14" w:rsidRPr="00526298" w:rsidRDefault="004F5E14" w:rsidP="00C30F3A">
      <w:pPr>
        <w:pStyle w:val="Heading3"/>
        <w:numPr>
          <w:ilvl w:val="0"/>
          <w:numId w:val="0"/>
        </w:numPr>
        <w:ind w:left="1260"/>
      </w:pPr>
    </w:p>
    <w:p w14:paraId="295E42CC" w14:textId="54240E95" w:rsidR="00E557BC" w:rsidRDefault="00016864" w:rsidP="00C30F3A">
      <w:pPr>
        <w:pStyle w:val="Heading3"/>
      </w:pPr>
      <w:bookmarkStart w:id="19" w:name="_Toc205235550"/>
      <w:r>
        <w:t xml:space="preserve">Security of </w:t>
      </w:r>
      <w:r w:rsidR="00E557BC">
        <w:t xml:space="preserve">Application, Web, and </w:t>
      </w:r>
      <w:r w:rsidR="00E557BC" w:rsidRPr="00C568DA">
        <w:t>Database</w:t>
      </w:r>
      <w:r w:rsidR="00E557BC">
        <w:t xml:space="preserve"> server</w:t>
      </w:r>
      <w:bookmarkEnd w:id="19"/>
    </w:p>
    <w:p w14:paraId="765B63B5" w14:textId="77777777" w:rsidR="008F4286" w:rsidRPr="008F4286" w:rsidRDefault="008F4286" w:rsidP="00804618">
      <w:pPr>
        <w:spacing w:before="100" w:beforeAutospacing="1" w:after="100" w:afterAutospacing="1" w:line="240" w:lineRule="auto"/>
        <w:ind w:left="540"/>
        <w:jc w:val="left"/>
        <w:rPr>
          <w:rFonts w:eastAsia="Times New Roman" w:cs="Times New Roman"/>
          <w:color w:val="000000"/>
          <w:szCs w:val="18"/>
          <w:lang w:eastAsia="en-GB"/>
        </w:rPr>
      </w:pPr>
      <w:r w:rsidRPr="008F4286">
        <w:rPr>
          <w:rFonts w:eastAsia="Times New Roman" w:cs="Times New Roman"/>
          <w:color w:val="000000"/>
          <w:szCs w:val="18"/>
          <w:lang w:eastAsia="en-GB"/>
        </w:rPr>
        <w:t>Netradyne's server infrastructure—including application, web, and database servers—is configured with a focus on performance, stability, scalability, and security. All servers are built and maintained in accordance with defined configuration standards, which are applied and validated prior to deployment on the network.</w:t>
      </w:r>
    </w:p>
    <w:p w14:paraId="2B0D1FF3" w14:textId="77777777" w:rsidR="008F4286" w:rsidRPr="008F4286" w:rsidRDefault="008F4286" w:rsidP="00804618">
      <w:pPr>
        <w:spacing w:before="100" w:beforeAutospacing="1" w:after="100" w:afterAutospacing="1" w:line="240" w:lineRule="auto"/>
        <w:ind w:left="540"/>
        <w:jc w:val="left"/>
        <w:rPr>
          <w:rFonts w:eastAsia="Times New Roman" w:cs="Times New Roman"/>
          <w:color w:val="000000"/>
          <w:szCs w:val="18"/>
          <w:lang w:eastAsia="en-GB"/>
        </w:rPr>
      </w:pPr>
      <w:r w:rsidRPr="008F4286">
        <w:rPr>
          <w:rFonts w:eastAsia="Times New Roman" w:cs="Times New Roman"/>
          <w:color w:val="000000"/>
          <w:szCs w:val="18"/>
          <w:lang w:eastAsia="en-GB"/>
        </w:rPr>
        <w:t>Server builds follow the Change Management and Patch Management procedures outlined in this document to ensure consistency and compliance. All servers are subject to 24/7 monitoring for performance, availability, security, and operational integrity.</w:t>
      </w:r>
    </w:p>
    <w:p w14:paraId="318F773C" w14:textId="77777777" w:rsidR="008F4286" w:rsidRPr="008F4286" w:rsidRDefault="008F4286" w:rsidP="00804618">
      <w:pPr>
        <w:spacing w:before="100" w:beforeAutospacing="1" w:after="100" w:afterAutospacing="1" w:line="240" w:lineRule="auto"/>
        <w:ind w:left="540"/>
        <w:jc w:val="left"/>
        <w:rPr>
          <w:rFonts w:eastAsia="Times New Roman" w:cs="Times New Roman"/>
          <w:color w:val="000000"/>
          <w:szCs w:val="18"/>
          <w:lang w:eastAsia="en-GB"/>
        </w:rPr>
      </w:pPr>
      <w:r w:rsidRPr="008F4286">
        <w:rPr>
          <w:rFonts w:eastAsia="Times New Roman" w:cs="Times New Roman"/>
          <w:color w:val="000000"/>
          <w:szCs w:val="18"/>
          <w:lang w:eastAsia="en-GB"/>
        </w:rPr>
        <w:lastRenderedPageBreak/>
        <w:t>Access to these systems is strictly role-based and adheres to the principle of least privilege, ensuring that users and processes only have the minimum access necessary to perform their tasks.</w:t>
      </w:r>
    </w:p>
    <w:p w14:paraId="71C656C7" w14:textId="4A2A401F" w:rsidR="00987428" w:rsidRDefault="00987428" w:rsidP="006B0A16">
      <w:pPr>
        <w:pStyle w:val="Heading4"/>
      </w:pPr>
      <w:r w:rsidRPr="00BA102A">
        <w:t>Application and Web Servers:</w:t>
      </w:r>
    </w:p>
    <w:p w14:paraId="5DAE0FBE" w14:textId="5D3C4881" w:rsidR="00987428" w:rsidRPr="00987428" w:rsidRDefault="000B3D9F" w:rsidP="0010335D">
      <w:r w:rsidRPr="3FD4D8A9">
        <w:t xml:space="preserve">Linux </w:t>
      </w:r>
      <w:r w:rsidR="00987428" w:rsidRPr="3FD4D8A9">
        <w:t xml:space="preserve">Ubuntu Server </w:t>
      </w:r>
      <w:r w:rsidR="007065EE" w:rsidRPr="3FD4D8A9">
        <w:t>(n or n-1 version)</w:t>
      </w:r>
      <w:r w:rsidR="00987428" w:rsidRPr="3FD4D8A9">
        <w:t xml:space="preserve"> </w:t>
      </w:r>
      <w:r w:rsidR="0041572C" w:rsidRPr="3FD4D8A9">
        <w:t>shall be</w:t>
      </w:r>
      <w:r w:rsidR="00987428" w:rsidRPr="3FD4D8A9">
        <w:t xml:space="preserve"> used for </w:t>
      </w:r>
      <w:r w:rsidR="00F16F92" w:rsidRPr="3FD4D8A9">
        <w:t>NETRADYNE</w:t>
      </w:r>
      <w:r w:rsidR="00987428" w:rsidRPr="3FD4D8A9">
        <w:t>’s web and application servers and they are configured and hardened per industry best practices</w:t>
      </w:r>
      <w:r w:rsidR="0032007A" w:rsidRPr="3FD4D8A9">
        <w:t>, considering the specific requirements</w:t>
      </w:r>
      <w:r w:rsidR="00987428" w:rsidRPr="3FD4D8A9">
        <w:t xml:space="preserve">.  At a high level: </w:t>
      </w:r>
    </w:p>
    <w:p w14:paraId="799EDD9D" w14:textId="272B7C16" w:rsidR="00987428" w:rsidRPr="00987428" w:rsidRDefault="00987428" w:rsidP="00F84701">
      <w:pPr>
        <w:pStyle w:val="ListParagraph"/>
        <w:numPr>
          <w:ilvl w:val="0"/>
          <w:numId w:val="5"/>
        </w:numPr>
      </w:pPr>
      <w:r w:rsidRPr="3FD4D8A9">
        <w:t xml:space="preserve">All systems are hardened by disabling all services that are not used by the </w:t>
      </w:r>
      <w:r w:rsidR="00F16F92" w:rsidRPr="3FD4D8A9">
        <w:t>NETRADYNE</w:t>
      </w:r>
      <w:r w:rsidRPr="3FD4D8A9">
        <w:t xml:space="preserve"> application.   </w:t>
      </w:r>
    </w:p>
    <w:p w14:paraId="5EA8B7F6" w14:textId="1B155A74" w:rsidR="00987428" w:rsidRPr="00987428" w:rsidRDefault="00987428" w:rsidP="00F84701">
      <w:pPr>
        <w:pStyle w:val="ListParagraph"/>
        <w:numPr>
          <w:ilvl w:val="0"/>
          <w:numId w:val="5"/>
        </w:numPr>
      </w:pPr>
      <w:r w:rsidRPr="3FD4D8A9">
        <w:t xml:space="preserve">All user and group accounts are reviewed </w:t>
      </w:r>
      <w:r w:rsidR="000E7A0A" w:rsidRPr="3FD4D8A9">
        <w:t xml:space="preserve">periodically </w:t>
      </w:r>
      <w:r w:rsidRPr="3FD4D8A9">
        <w:t>as part of internal audit</w:t>
      </w:r>
      <w:r w:rsidR="00131EF4" w:rsidRPr="3FD4D8A9">
        <w:t>/assessment</w:t>
      </w:r>
      <w:r w:rsidRPr="3FD4D8A9">
        <w:t xml:space="preserve">.  </w:t>
      </w:r>
    </w:p>
    <w:p w14:paraId="09A62FD0" w14:textId="77777777" w:rsidR="00987428" w:rsidRPr="00987428" w:rsidRDefault="00987428" w:rsidP="00F84701">
      <w:pPr>
        <w:pStyle w:val="ListParagraph"/>
        <w:numPr>
          <w:ilvl w:val="0"/>
          <w:numId w:val="5"/>
        </w:numPr>
      </w:pPr>
      <w:r w:rsidRPr="00987428">
        <w:t xml:space="preserve">The number of accounts is minimized. </w:t>
      </w:r>
    </w:p>
    <w:p w14:paraId="4784F110" w14:textId="4A441941" w:rsidR="00987428" w:rsidRPr="00987428" w:rsidRDefault="00987428" w:rsidP="00F84701">
      <w:pPr>
        <w:pStyle w:val="ListParagraph"/>
        <w:numPr>
          <w:ilvl w:val="0"/>
          <w:numId w:val="5"/>
        </w:numPr>
      </w:pPr>
      <w:r w:rsidRPr="00987428">
        <w:t xml:space="preserve">All operating system and </w:t>
      </w:r>
      <w:r w:rsidR="004E3378" w:rsidRPr="00987428">
        <w:t>application-level</w:t>
      </w:r>
      <w:r w:rsidRPr="00987428">
        <w:t xml:space="preserve"> passwords conform to </w:t>
      </w:r>
      <w:r w:rsidR="00F16F92">
        <w:t>NETRADYNE</w:t>
      </w:r>
      <w:r w:rsidRPr="00987428">
        <w:t>’s strong password policy.</w:t>
      </w:r>
    </w:p>
    <w:p w14:paraId="5220DCFC" w14:textId="39F12635" w:rsidR="00987428" w:rsidRPr="00987428" w:rsidRDefault="00987428" w:rsidP="00F84701">
      <w:pPr>
        <w:pStyle w:val="ListParagraph"/>
        <w:numPr>
          <w:ilvl w:val="0"/>
          <w:numId w:val="5"/>
        </w:numPr>
      </w:pPr>
      <w:r w:rsidRPr="3FD4D8A9">
        <w:t>All</w:t>
      </w:r>
      <w:r w:rsidR="00A24626" w:rsidRPr="3FD4D8A9">
        <w:t xml:space="preserve"> critical</w:t>
      </w:r>
      <w:r w:rsidRPr="3FD4D8A9">
        <w:t xml:space="preserve"> systems are protected using 2 Level Authentication and Authorization. First level for environment access and second is RSA encrypted user authorized keys of 512 bit minimum.  </w:t>
      </w:r>
    </w:p>
    <w:p w14:paraId="51CA9825" w14:textId="3189B479" w:rsidR="00987428" w:rsidRPr="00987428" w:rsidRDefault="00987428" w:rsidP="00F84701">
      <w:pPr>
        <w:pStyle w:val="ListParagraph"/>
        <w:numPr>
          <w:ilvl w:val="0"/>
          <w:numId w:val="5"/>
        </w:numPr>
      </w:pPr>
      <w:r w:rsidRPr="3FD4D8A9">
        <w:t xml:space="preserve">Privileged account abilities are granted to a select few </w:t>
      </w:r>
      <w:r w:rsidR="00F16F92" w:rsidRPr="3FD4D8A9">
        <w:t>NETRADYNE</w:t>
      </w:r>
      <w:r w:rsidRPr="3FD4D8A9">
        <w:t xml:space="preserve"> personnel who need this level of access to perform their job function.   </w:t>
      </w:r>
    </w:p>
    <w:p w14:paraId="643BB328" w14:textId="6DE93B10" w:rsidR="00987428" w:rsidRPr="00987428" w:rsidRDefault="00987428" w:rsidP="00F84701">
      <w:pPr>
        <w:pStyle w:val="ListParagraph"/>
        <w:numPr>
          <w:ilvl w:val="0"/>
          <w:numId w:val="5"/>
        </w:numPr>
      </w:pPr>
      <w:r w:rsidRPr="3FD4D8A9">
        <w:t xml:space="preserve">All operating system and application logs are written to a secure centralized logging system built with Kibana, Logstash, and </w:t>
      </w:r>
      <w:r w:rsidR="009F4AD2" w:rsidRPr="3FD4D8A9">
        <w:t>Elasticsearch</w:t>
      </w:r>
      <w:r w:rsidRPr="3FD4D8A9">
        <w:t xml:space="preserve"> software.  These logs are archived</w:t>
      </w:r>
      <w:r w:rsidR="003A4620" w:rsidRPr="3FD4D8A9">
        <w:t xml:space="preserve"> for defined time period.</w:t>
      </w:r>
      <w:r w:rsidRPr="3FD4D8A9">
        <w:t xml:space="preserve">  </w:t>
      </w:r>
    </w:p>
    <w:p w14:paraId="6154FF10" w14:textId="77777777" w:rsidR="00987428" w:rsidRPr="00987428" w:rsidRDefault="00987428" w:rsidP="00F84701">
      <w:pPr>
        <w:pStyle w:val="ListParagraph"/>
        <w:numPr>
          <w:ilvl w:val="0"/>
          <w:numId w:val="5"/>
        </w:numPr>
      </w:pPr>
      <w:r w:rsidRPr="3FD4D8A9">
        <w:t xml:space="preserve">Only trusted keys and/or certificates are supported and permitted. </w:t>
      </w:r>
    </w:p>
    <w:p w14:paraId="14C9FA7B" w14:textId="77777777" w:rsidR="00987428" w:rsidRPr="00987428" w:rsidRDefault="00987428" w:rsidP="00F84701">
      <w:pPr>
        <w:pStyle w:val="ListParagraph"/>
        <w:numPr>
          <w:ilvl w:val="0"/>
          <w:numId w:val="5"/>
        </w:numPr>
      </w:pPr>
      <w:r w:rsidRPr="3FD4D8A9">
        <w:t xml:space="preserve">Only secure protocol versions and configurations are supported and permitted. </w:t>
      </w:r>
    </w:p>
    <w:p w14:paraId="239B0937" w14:textId="6E014B90" w:rsidR="00987428" w:rsidRDefault="00987428" w:rsidP="00F84701">
      <w:pPr>
        <w:pStyle w:val="ListParagraph"/>
        <w:numPr>
          <w:ilvl w:val="0"/>
          <w:numId w:val="5"/>
        </w:numPr>
      </w:pPr>
      <w:r w:rsidRPr="3FD4D8A9">
        <w:t xml:space="preserve">Only strong encryption strength is supported and permitted. </w:t>
      </w:r>
    </w:p>
    <w:p w14:paraId="248E7F84" w14:textId="7BC836F9" w:rsidR="00987428" w:rsidRDefault="00987428" w:rsidP="006B0A16">
      <w:pPr>
        <w:pStyle w:val="Heading4"/>
      </w:pPr>
      <w:r w:rsidRPr="00987428">
        <w:t xml:space="preserve">Database Servers: </w:t>
      </w:r>
    </w:p>
    <w:p w14:paraId="30D91712" w14:textId="6538DA40" w:rsidR="00987428" w:rsidRPr="008E6D86" w:rsidRDefault="00987428" w:rsidP="3FD4D8A9">
      <w:r w:rsidRPr="3FD4D8A9">
        <w:t xml:space="preserve">PostgreSQL 11 is the database technology used by </w:t>
      </w:r>
      <w:r w:rsidR="00F16F92" w:rsidRPr="3FD4D8A9">
        <w:t>NETRADYNE</w:t>
      </w:r>
      <w:r w:rsidRPr="3FD4D8A9">
        <w:t xml:space="preserve">.  PostgreSQL Security Best Practices are utilized as the foundation for </w:t>
      </w:r>
      <w:r w:rsidR="00F16F92" w:rsidRPr="3FD4D8A9">
        <w:t>NETRADYNE</w:t>
      </w:r>
      <w:r w:rsidRPr="3FD4D8A9">
        <w:t xml:space="preserve">’s database security program.  </w:t>
      </w:r>
    </w:p>
    <w:p w14:paraId="1356DD1E" w14:textId="77777777" w:rsidR="00987428" w:rsidRPr="008E6D86" w:rsidRDefault="00987428" w:rsidP="0010335D">
      <w:r w:rsidRPr="3FD4D8A9">
        <w:t xml:space="preserve">At a high level:  </w:t>
      </w:r>
    </w:p>
    <w:p w14:paraId="066D77A2" w14:textId="5119BF90" w:rsidR="00987428" w:rsidRPr="008E6D86" w:rsidRDefault="00987428" w:rsidP="00F84701">
      <w:pPr>
        <w:pStyle w:val="ListParagraph"/>
        <w:numPr>
          <w:ilvl w:val="0"/>
          <w:numId w:val="6"/>
        </w:numPr>
      </w:pPr>
      <w:r w:rsidRPr="3FD4D8A9">
        <w:t xml:space="preserve">All SQL Server services are hardened by disabling all services that are not used by the </w:t>
      </w:r>
      <w:r w:rsidR="00F16F92" w:rsidRPr="3FD4D8A9">
        <w:t>NETRADYNE</w:t>
      </w:r>
      <w:r w:rsidRPr="3FD4D8A9">
        <w:t xml:space="preserve"> application.   </w:t>
      </w:r>
    </w:p>
    <w:p w14:paraId="30932A04" w14:textId="77777777" w:rsidR="00987428" w:rsidRPr="008E6D86" w:rsidRDefault="00987428" w:rsidP="00F84701">
      <w:pPr>
        <w:pStyle w:val="ListParagraph"/>
        <w:numPr>
          <w:ilvl w:val="0"/>
          <w:numId w:val="6"/>
        </w:numPr>
      </w:pPr>
      <w:r w:rsidRPr="3FD4D8A9">
        <w:t xml:space="preserve">Database Service Accounts are all domain accounts whose passwords are known by folks who have a business need and require them to do their job.   </w:t>
      </w:r>
    </w:p>
    <w:p w14:paraId="18BF9CB8" w14:textId="77777777" w:rsidR="00987428" w:rsidRPr="008E6D86" w:rsidRDefault="00987428" w:rsidP="00F84701">
      <w:pPr>
        <w:pStyle w:val="ListParagraph"/>
        <w:numPr>
          <w:ilvl w:val="0"/>
          <w:numId w:val="6"/>
        </w:numPr>
      </w:pPr>
      <w:r w:rsidRPr="3FD4D8A9">
        <w:t>Database application password are maintained in a vault and is granted to the application via RBAC.</w:t>
      </w:r>
    </w:p>
    <w:p w14:paraId="09EBFA57" w14:textId="63D6C9E2" w:rsidR="00987428" w:rsidRPr="008E6D86" w:rsidRDefault="00F16F92" w:rsidP="00F84701">
      <w:pPr>
        <w:pStyle w:val="ListParagraph"/>
        <w:numPr>
          <w:ilvl w:val="0"/>
          <w:numId w:val="6"/>
        </w:numPr>
      </w:pPr>
      <w:r w:rsidRPr="3FD4D8A9">
        <w:t>NETRADYNE</w:t>
      </w:r>
      <w:r w:rsidR="00987428" w:rsidRPr="3FD4D8A9">
        <w:t xml:space="preserve"> uses only TCP for database communication.   </w:t>
      </w:r>
    </w:p>
    <w:p w14:paraId="3CEF97A0" w14:textId="77777777" w:rsidR="00987428" w:rsidRPr="008E6D86" w:rsidRDefault="00987428" w:rsidP="00F84701">
      <w:pPr>
        <w:pStyle w:val="ListParagraph"/>
        <w:numPr>
          <w:ilvl w:val="0"/>
          <w:numId w:val="6"/>
        </w:numPr>
      </w:pPr>
      <w:r w:rsidRPr="3FD4D8A9">
        <w:t xml:space="preserve">All system stored procedures not required by the application are disabled.   </w:t>
      </w:r>
    </w:p>
    <w:p w14:paraId="4E989B8F" w14:textId="420BC362" w:rsidR="00987428" w:rsidRPr="008E6D86" w:rsidRDefault="00987428" w:rsidP="00F84701">
      <w:pPr>
        <w:pStyle w:val="ListParagraph"/>
        <w:numPr>
          <w:ilvl w:val="0"/>
          <w:numId w:val="6"/>
        </w:numPr>
      </w:pPr>
      <w:r w:rsidRPr="3FD4D8A9">
        <w:t xml:space="preserve">Database passwords conform to </w:t>
      </w:r>
      <w:r w:rsidR="00F16F92" w:rsidRPr="3FD4D8A9">
        <w:t>NETRADYNE</w:t>
      </w:r>
      <w:r w:rsidRPr="3FD4D8A9">
        <w:t xml:space="preserve">’s strong password policy.  </w:t>
      </w:r>
    </w:p>
    <w:p w14:paraId="4F948CE6" w14:textId="58537019" w:rsidR="00987428" w:rsidRPr="008E6D86" w:rsidRDefault="00987428" w:rsidP="00F84701">
      <w:pPr>
        <w:pStyle w:val="ListParagraph"/>
        <w:numPr>
          <w:ilvl w:val="0"/>
          <w:numId w:val="6"/>
        </w:numPr>
      </w:pPr>
      <w:r w:rsidRPr="3FD4D8A9">
        <w:t xml:space="preserve">System Administrator privileges are granted to the select few </w:t>
      </w:r>
      <w:r w:rsidR="00F16F92" w:rsidRPr="3FD4D8A9">
        <w:t>NETRADYNE</w:t>
      </w:r>
      <w:r w:rsidRPr="3FD4D8A9">
        <w:t xml:space="preserve"> personnel who need this level of access to perform their job function.   </w:t>
      </w:r>
    </w:p>
    <w:p w14:paraId="10EE2621" w14:textId="77777777" w:rsidR="00987428" w:rsidRPr="008E6D86" w:rsidRDefault="00987428" w:rsidP="00F84701">
      <w:pPr>
        <w:pStyle w:val="ListParagraph"/>
        <w:numPr>
          <w:ilvl w:val="0"/>
          <w:numId w:val="6"/>
        </w:numPr>
      </w:pPr>
      <w:r w:rsidRPr="3FD4D8A9">
        <w:t xml:space="preserve">Cross database ownership is NOT used.  </w:t>
      </w:r>
    </w:p>
    <w:p w14:paraId="158BB2B7" w14:textId="0728B78C" w:rsidR="00987428" w:rsidRPr="008E6D86" w:rsidRDefault="00987428" w:rsidP="00F84701">
      <w:pPr>
        <w:pStyle w:val="ListParagraph"/>
        <w:numPr>
          <w:ilvl w:val="0"/>
          <w:numId w:val="6"/>
        </w:numPr>
      </w:pPr>
      <w:r w:rsidRPr="008E6D86">
        <w:t xml:space="preserve">Database auditing is enabled using the </w:t>
      </w:r>
      <w:r w:rsidR="0010335D" w:rsidRPr="008E6D86">
        <w:t>built-in</w:t>
      </w:r>
      <w:r w:rsidRPr="008E6D86">
        <w:t xml:space="preserve"> tracing mechanism. </w:t>
      </w:r>
    </w:p>
    <w:p w14:paraId="4AF1D9FB" w14:textId="48EA8881" w:rsidR="00987428" w:rsidRPr="008E6D86" w:rsidRDefault="00987428" w:rsidP="00F84701">
      <w:pPr>
        <w:pStyle w:val="ListParagraph"/>
        <w:numPr>
          <w:ilvl w:val="0"/>
          <w:numId w:val="6"/>
        </w:numPr>
      </w:pPr>
      <w:r w:rsidRPr="3FD4D8A9">
        <w:t xml:space="preserve">All database logs and traces are written to a secure centralized logging server built with Kibana, Logstash, and Elasticsearch software, and archived for a period of 13 months.  </w:t>
      </w:r>
    </w:p>
    <w:p w14:paraId="79F1EAC5" w14:textId="47E7A2A7" w:rsidR="00987428" w:rsidRPr="008E6D86" w:rsidRDefault="00987428" w:rsidP="00C30F3A">
      <w:pPr>
        <w:pStyle w:val="Heading3"/>
      </w:pPr>
      <w:bookmarkStart w:id="20" w:name="_Toc205235551"/>
      <w:r w:rsidRPr="008E6D86">
        <w:t>System Build</w:t>
      </w:r>
      <w:r w:rsidR="006656BC">
        <w:t>, Baseline</w:t>
      </w:r>
      <w:r w:rsidRPr="008E6D86">
        <w:t xml:space="preserve"> and Hardening:</w:t>
      </w:r>
      <w:bookmarkEnd w:id="20"/>
    </w:p>
    <w:p w14:paraId="741C014C" w14:textId="77777777" w:rsidR="00987428" w:rsidRPr="008E6D86" w:rsidRDefault="00987428" w:rsidP="0010335D">
      <w:r w:rsidRPr="3FD4D8A9">
        <w:t xml:space="preserve">The hardening process includes the following objectives: </w:t>
      </w:r>
    </w:p>
    <w:p w14:paraId="716AAAEE" w14:textId="77777777" w:rsidR="00987428" w:rsidRPr="008E6D86" w:rsidRDefault="00987428" w:rsidP="00F84701">
      <w:pPr>
        <w:pStyle w:val="ListParagraph"/>
        <w:numPr>
          <w:ilvl w:val="0"/>
          <w:numId w:val="7"/>
        </w:numPr>
      </w:pPr>
      <w:r w:rsidRPr="3FD4D8A9">
        <w:t xml:space="preserve">Enabling only necessary services, protocols, daemons, etc. as required for the function of the system </w:t>
      </w:r>
    </w:p>
    <w:p w14:paraId="242C6313" w14:textId="77777777" w:rsidR="00987428" w:rsidRPr="008E6D86" w:rsidRDefault="00987428" w:rsidP="00F84701">
      <w:pPr>
        <w:pStyle w:val="ListParagraph"/>
        <w:numPr>
          <w:ilvl w:val="0"/>
          <w:numId w:val="7"/>
        </w:numPr>
      </w:pPr>
      <w:r w:rsidRPr="3FD4D8A9">
        <w:t xml:space="preserve">Implementing additional security features for any required services, protocols or daemons that are considered to be insecure </w:t>
      </w:r>
    </w:p>
    <w:p w14:paraId="55E1980F" w14:textId="77777777" w:rsidR="00987428" w:rsidRPr="008E6D86" w:rsidRDefault="00987428" w:rsidP="00F84701">
      <w:pPr>
        <w:pStyle w:val="ListParagraph"/>
        <w:numPr>
          <w:ilvl w:val="0"/>
          <w:numId w:val="7"/>
        </w:numPr>
      </w:pPr>
      <w:r w:rsidRPr="008E6D86">
        <w:lastRenderedPageBreak/>
        <w:t xml:space="preserve">Configuring system security parameters to prevent misuse </w:t>
      </w:r>
    </w:p>
    <w:p w14:paraId="4A934E37" w14:textId="77777777" w:rsidR="00987428" w:rsidRPr="008E6D86" w:rsidRDefault="00987428" w:rsidP="00F84701">
      <w:pPr>
        <w:pStyle w:val="ListParagraph"/>
        <w:numPr>
          <w:ilvl w:val="0"/>
          <w:numId w:val="7"/>
        </w:numPr>
      </w:pPr>
      <w:r w:rsidRPr="008E6D86">
        <w:t xml:space="preserve">Removing all unnecessary functionality, such as scripts, drivers, features, subsystems, file systems, and unnecessary web servers </w:t>
      </w:r>
    </w:p>
    <w:p w14:paraId="102C7ADC" w14:textId="6E4A25BE" w:rsidR="00987428" w:rsidRPr="008E6D86" w:rsidRDefault="00F16F92" w:rsidP="0010335D">
      <w:r w:rsidRPr="3FD4D8A9">
        <w:t>NETRADYNE</w:t>
      </w:r>
      <w:r w:rsidR="00987428" w:rsidRPr="3FD4D8A9">
        <w:t xml:space="preserve"> leverages many inputs to ensure an appropriate configuration and security posture is maintained across policies, </w:t>
      </w:r>
      <w:r w:rsidR="009C325B" w:rsidRPr="3FD4D8A9">
        <w:t>procedures,</w:t>
      </w:r>
      <w:r w:rsidR="00987428" w:rsidRPr="3FD4D8A9">
        <w:t xml:space="preserve"> and assets.  As industry best practices and security standards evolve, </w:t>
      </w:r>
      <w:r w:rsidRPr="3FD4D8A9">
        <w:t>NETRADYNE</w:t>
      </w:r>
      <w:r w:rsidR="00987428" w:rsidRPr="3FD4D8A9">
        <w:t xml:space="preserve"> adjusts and adapts its practices. Various sources are leveraged for this purpose including: </w:t>
      </w:r>
    </w:p>
    <w:p w14:paraId="15720C76" w14:textId="77777777" w:rsidR="00987428" w:rsidRPr="008E6D86" w:rsidRDefault="00987428" w:rsidP="00F84701">
      <w:pPr>
        <w:pStyle w:val="ListParagraph"/>
        <w:numPr>
          <w:ilvl w:val="0"/>
          <w:numId w:val="8"/>
        </w:numPr>
      </w:pPr>
      <w:r w:rsidRPr="008E6D86">
        <w:t>Amazon Golden AMI continuous integration</w:t>
      </w:r>
    </w:p>
    <w:p w14:paraId="5354C9BB" w14:textId="7584F965" w:rsidR="00987428" w:rsidRPr="008E6D86" w:rsidRDefault="009F4AD2" w:rsidP="00F84701">
      <w:pPr>
        <w:pStyle w:val="ListParagraph"/>
        <w:numPr>
          <w:ilvl w:val="0"/>
          <w:numId w:val="8"/>
        </w:numPr>
      </w:pPr>
      <w:r w:rsidRPr="008E6D86">
        <w:t>Centre</w:t>
      </w:r>
      <w:r w:rsidR="00987428" w:rsidRPr="008E6D86">
        <w:t xml:space="preserve"> for Internet Security (CIS) </w:t>
      </w:r>
    </w:p>
    <w:p w14:paraId="76CBF3FB" w14:textId="77777777" w:rsidR="00987428" w:rsidRPr="008E6D86" w:rsidRDefault="00987428" w:rsidP="00F84701">
      <w:pPr>
        <w:pStyle w:val="ListParagraph"/>
        <w:numPr>
          <w:ilvl w:val="0"/>
          <w:numId w:val="8"/>
        </w:numPr>
        <w:jc w:val="left"/>
      </w:pPr>
      <w:r w:rsidRPr="008E6D86">
        <w:t>Security Technical Implementation Guide (</w:t>
      </w:r>
      <w:hyperlink r:id="rId15" w:history="1">
        <w:r w:rsidRPr="00EC7215">
          <w:rPr>
            <w:rStyle w:val="IntenseEmphasis"/>
            <w:lang w:eastAsia="en-GB"/>
          </w:rPr>
          <w:t>https://cyber.trackr.live/stig/U_CAN_Ubuntu_18-04_STIG/1/1</w:t>
        </w:r>
      </w:hyperlink>
      <w:r w:rsidRPr="008E6D86">
        <w:t xml:space="preserve">) </w:t>
      </w:r>
    </w:p>
    <w:p w14:paraId="095BD75A" w14:textId="77777777" w:rsidR="00987428" w:rsidRPr="008E6D86" w:rsidRDefault="00987428" w:rsidP="00EC7215">
      <w:pPr>
        <w:spacing w:after="154"/>
        <w:ind w:left="720" w:right="210"/>
        <w:rPr>
          <w:rFonts w:ascii="Arial" w:hAnsi="Arial" w:cs="Arial"/>
        </w:rPr>
      </w:pPr>
      <w:r w:rsidRPr="008E6D86">
        <w:rPr>
          <w:rFonts w:ascii="Arial" w:hAnsi="Arial" w:cs="Arial"/>
        </w:rPr>
        <w:t>The compliance is measured via Amazon Inspector Tool.</w:t>
      </w:r>
    </w:p>
    <w:p w14:paraId="23615237" w14:textId="2D96E030" w:rsidR="00987428" w:rsidRDefault="00987428" w:rsidP="0010335D">
      <w:pPr>
        <w:rPr>
          <w:sz w:val="23"/>
        </w:rPr>
      </w:pPr>
      <w:r w:rsidRPr="008E6D86">
        <w:t xml:space="preserve">Additionally, as part of the server build and hardening procedure, </w:t>
      </w:r>
      <w:r w:rsidR="00F16F92">
        <w:t>NETRADYNE</w:t>
      </w:r>
      <w:r w:rsidRPr="008E6D86">
        <w:t xml:space="preserve"> systems are designed to serve only one primary function to prevent functions that require different security levels from co-existing on the same system. This level of function exclusivity applies across all system types, including web servers, application servers, and database servers, network components, as well as ancillary systems such as log management and file integrity monitoring.</w:t>
      </w:r>
      <w:r w:rsidRPr="008E6D86">
        <w:rPr>
          <w:sz w:val="23"/>
        </w:rPr>
        <w:t xml:space="preserve"> </w:t>
      </w:r>
    </w:p>
    <w:p w14:paraId="19731D80" w14:textId="275EE5AE" w:rsidR="00987428" w:rsidRDefault="008E6D86" w:rsidP="00475104">
      <w:pPr>
        <w:pStyle w:val="Heading4"/>
      </w:pPr>
      <w:r>
        <w:t>Anti-</w:t>
      </w:r>
      <w:r w:rsidR="00D82CCF">
        <w:t>Malware</w:t>
      </w:r>
      <w:r>
        <w:t xml:space="preserve"> software</w:t>
      </w:r>
      <w:r w:rsidR="00D82CCF">
        <w:t>/</w:t>
      </w:r>
      <w:r w:rsidR="00820F9A">
        <w:t>Endpoint Detection &amp; Response</w:t>
      </w:r>
      <w:r w:rsidR="005978CE">
        <w:t xml:space="preserve"> (EDR)</w:t>
      </w:r>
    </w:p>
    <w:p w14:paraId="42928480" w14:textId="77777777" w:rsidR="008E6D86" w:rsidRPr="008E6D86" w:rsidRDefault="008E6D86" w:rsidP="3FD4D8A9">
      <w:r w:rsidRPr="3FD4D8A9">
        <w:t xml:space="preserve">Computer viruses and malware in general can cause significant damage resulting in loss of work and time to the individual, and possibly damaging the company as a whole.  </w:t>
      </w:r>
    </w:p>
    <w:p w14:paraId="09F1EF9B" w14:textId="2514F6E1" w:rsidR="008E6D86" w:rsidRPr="008E6D86" w:rsidRDefault="008E6D86" w:rsidP="0010335D">
      <w:r w:rsidRPr="3FD4D8A9">
        <w:t xml:space="preserve">The </w:t>
      </w:r>
      <w:r w:rsidR="00F16F92" w:rsidRPr="3FD4D8A9">
        <w:t>NETRADYNE</w:t>
      </w:r>
      <w:r w:rsidRPr="3FD4D8A9">
        <w:t xml:space="preserve"> IT Operations and Security team maintains </w:t>
      </w:r>
      <w:r w:rsidR="005978CE" w:rsidRPr="3FD4D8A9">
        <w:t>EDR</w:t>
      </w:r>
      <w:r w:rsidRPr="3FD4D8A9">
        <w:t xml:space="preserve"> software on desktops and servers with the necessary centralized facilities to update virus signatures and to check for virus activity on the computing device.   </w:t>
      </w:r>
    </w:p>
    <w:p w14:paraId="42BCC8A6" w14:textId="152E9C3F" w:rsidR="00987428" w:rsidRDefault="008E6D86" w:rsidP="0010335D">
      <w:r w:rsidRPr="3FD4D8A9">
        <w:t xml:space="preserve">Employees have been instructed not to tamper with, disable or otherwise interfere with the proper operation of anti-virus software.  Employees have been further cautioned to use safe computing practices through ongoing security awareness program and to never open attachments in email from unknown or suspicious sources. </w:t>
      </w:r>
    </w:p>
    <w:p w14:paraId="16094769" w14:textId="304FC984" w:rsidR="00DC091E" w:rsidRDefault="00F16F92" w:rsidP="0010335D">
      <w:r w:rsidRPr="3FD4D8A9">
        <w:t>NETRADYNE</w:t>
      </w:r>
      <w:r w:rsidR="008E6D86" w:rsidRPr="3FD4D8A9">
        <w:t xml:space="preserve"> uses </w:t>
      </w:r>
      <w:r w:rsidR="00276CD4" w:rsidRPr="3FD4D8A9">
        <w:t>CrowdStrike</w:t>
      </w:r>
      <w:r w:rsidR="00DB11B3" w:rsidRPr="3FD4D8A9">
        <w:t xml:space="preserve"> EDR</w:t>
      </w:r>
      <w:r w:rsidR="008E6D86" w:rsidRPr="3FD4D8A9">
        <w:t xml:space="preserve"> for all </w:t>
      </w:r>
      <w:r w:rsidR="00DB11B3" w:rsidRPr="3FD4D8A9">
        <w:t xml:space="preserve">endpoints. For more details refer </w:t>
      </w:r>
      <w:r w:rsidR="008E6D86" w:rsidRPr="3FD4D8A9">
        <w:t xml:space="preserve"> </w:t>
      </w:r>
      <w:r w:rsidR="00DC091E" w:rsidRPr="3FD4D8A9">
        <w:t>below documents:</w:t>
      </w:r>
    </w:p>
    <w:p w14:paraId="51EAC817" w14:textId="0B8E7BCE" w:rsidR="00987428" w:rsidRDefault="0058675B" w:rsidP="0027299B">
      <w:pPr>
        <w:pStyle w:val="Commented"/>
      </w:pPr>
      <w:hyperlink r:id="rId16" w:history="1">
        <w:r w:rsidR="00F16F92" w:rsidRPr="0058675B">
          <w:rPr>
            <w:rStyle w:val="Hyperlink"/>
          </w:rPr>
          <w:t>Netradyne</w:t>
        </w:r>
        <w:r w:rsidR="00DC091E" w:rsidRPr="0058675B">
          <w:rPr>
            <w:rStyle w:val="Hyperlink"/>
          </w:rPr>
          <w:t xml:space="preserve"> Antimalware Crowdstrike Procedure.pdf</w:t>
        </w:r>
      </w:hyperlink>
    </w:p>
    <w:p w14:paraId="5DFCA575" w14:textId="2374A10A" w:rsidR="008E6D86" w:rsidRDefault="008E6D86" w:rsidP="00475104">
      <w:pPr>
        <w:pStyle w:val="Heading4"/>
      </w:pPr>
      <w:r>
        <w:t>Anti-spam</w:t>
      </w:r>
    </w:p>
    <w:p w14:paraId="1F8DA20E" w14:textId="044CAF71" w:rsidR="008E6D86" w:rsidRPr="008E6D86" w:rsidRDefault="008E6D86" w:rsidP="0010335D">
      <w:r w:rsidRPr="3FD4D8A9">
        <w:t xml:space="preserve">All company email originating from the </w:t>
      </w:r>
      <w:r w:rsidR="00F16F92" w:rsidRPr="3FD4D8A9">
        <w:t>NETRADYNE</w:t>
      </w:r>
      <w:r w:rsidRPr="3FD4D8A9">
        <w:t xml:space="preserve">.com domain is filtered through a third-party email protection service in this case Office 365.  Likewise, all email originating from outside </w:t>
      </w:r>
      <w:r w:rsidR="004E3378" w:rsidRPr="3FD4D8A9">
        <w:t>is</w:t>
      </w:r>
      <w:r w:rsidRPr="3FD4D8A9">
        <w:t xml:space="preserve"> labelled for caution, </w:t>
      </w:r>
      <w:r w:rsidR="00F16F92" w:rsidRPr="3FD4D8A9">
        <w:t>NETRADYNE</w:t>
      </w:r>
      <w:r w:rsidRPr="3FD4D8A9">
        <w:t xml:space="preserve">’s domain is filtered for viruses and any offensive content before entering the company, there is also continuously updated  blacklist of spammers.  While no SPAM filtering system eliminates all form of SPAM, the current </w:t>
      </w:r>
      <w:r w:rsidR="00F16F92" w:rsidRPr="3FD4D8A9">
        <w:t>NETRADYNE</w:t>
      </w:r>
      <w:r w:rsidRPr="3FD4D8A9">
        <w:t xml:space="preserve"> system ensures that mail between </w:t>
      </w:r>
      <w:r w:rsidR="00F16F92" w:rsidRPr="3FD4D8A9">
        <w:t>NETRADYNE</w:t>
      </w:r>
      <w:r w:rsidRPr="3FD4D8A9">
        <w:t xml:space="preserve"> and its partners and customers is filtered to a level commensurate with industry standards. </w:t>
      </w:r>
    </w:p>
    <w:p w14:paraId="178EBEC4" w14:textId="0CF33322" w:rsidR="008E6D86" w:rsidRPr="008E6D86" w:rsidRDefault="00F16F92" w:rsidP="0010335D">
      <w:r>
        <w:t>NETRADYNE</w:t>
      </w:r>
      <w:r w:rsidR="008E6D86" w:rsidRPr="008E6D86">
        <w:t xml:space="preserve"> employees are prohibited from sending unsolicited email messages, including the sending of "junk mail" or other advertising material to individuals who did not specifically request such material (email spam). </w:t>
      </w:r>
    </w:p>
    <w:p w14:paraId="00EAFC46" w14:textId="1D19B884" w:rsidR="001E2C87" w:rsidRDefault="008E6D86" w:rsidP="0010335D">
      <w:r w:rsidRPr="3FD4D8A9">
        <w:t xml:space="preserve">For notification purposes of the product, we use Amazon SES and delivery guarantees. SES has a feedback mechanism; in case we get categorized as spam. We review them from time to time, ensuring we don’t send bounces and rejections. </w:t>
      </w:r>
    </w:p>
    <w:p w14:paraId="7EC86482" w14:textId="5F741624" w:rsidR="001E2C87" w:rsidRDefault="007432D8" w:rsidP="00475104">
      <w:pPr>
        <w:pStyle w:val="Heading4"/>
      </w:pPr>
      <w:r>
        <w:t xml:space="preserve">Endpoints </w:t>
      </w:r>
      <w:r w:rsidR="00667CEB">
        <w:t>Configuration Baseline/Hardening</w:t>
      </w:r>
    </w:p>
    <w:p w14:paraId="18067946" w14:textId="593A025E" w:rsidR="001E2C87" w:rsidRPr="001E2C87" w:rsidRDefault="00F16F92" w:rsidP="0010335D">
      <w:r w:rsidRPr="3FD4D8A9">
        <w:lastRenderedPageBreak/>
        <w:t>NETRADYNE</w:t>
      </w:r>
      <w:r w:rsidR="001E2C87" w:rsidRPr="3FD4D8A9">
        <w:t xml:space="preserve"> has established a standard workstation configuration </w:t>
      </w:r>
      <w:r w:rsidR="007432D8" w:rsidRPr="3FD4D8A9">
        <w:t xml:space="preserve">baseline </w:t>
      </w:r>
      <w:r w:rsidR="001E2C87" w:rsidRPr="3FD4D8A9">
        <w:t xml:space="preserve">in order to meet company objectives.  These include: </w:t>
      </w:r>
    </w:p>
    <w:p w14:paraId="4B67266E" w14:textId="77777777" w:rsidR="001E2C87" w:rsidRPr="001E2C87" w:rsidRDefault="001E2C87" w:rsidP="00F84701">
      <w:pPr>
        <w:pStyle w:val="ListParagraph"/>
        <w:numPr>
          <w:ilvl w:val="0"/>
          <w:numId w:val="9"/>
        </w:numPr>
      </w:pPr>
      <w:r w:rsidRPr="001E2C87">
        <w:t xml:space="preserve">Reduced support complexity </w:t>
      </w:r>
    </w:p>
    <w:p w14:paraId="4F3A260C" w14:textId="77777777" w:rsidR="001E2C87" w:rsidRPr="001E2C87" w:rsidRDefault="001E2C87" w:rsidP="00F84701">
      <w:pPr>
        <w:pStyle w:val="ListParagraph"/>
        <w:numPr>
          <w:ilvl w:val="0"/>
          <w:numId w:val="9"/>
        </w:numPr>
      </w:pPr>
      <w:r w:rsidRPr="3FD4D8A9">
        <w:t xml:space="preserve">Consistent workstation build </w:t>
      </w:r>
    </w:p>
    <w:p w14:paraId="04D27D45" w14:textId="77777777" w:rsidR="001E2C87" w:rsidRPr="001E2C87" w:rsidRDefault="001E2C87" w:rsidP="00F84701">
      <w:pPr>
        <w:pStyle w:val="ListParagraph"/>
        <w:numPr>
          <w:ilvl w:val="0"/>
          <w:numId w:val="9"/>
        </w:numPr>
      </w:pPr>
      <w:r w:rsidRPr="001E2C87">
        <w:t xml:space="preserve">Reduced total cost of ownership </w:t>
      </w:r>
    </w:p>
    <w:p w14:paraId="1A1C6A8E" w14:textId="77777777" w:rsidR="001E2C87" w:rsidRPr="001E2C87" w:rsidRDefault="001E2C87" w:rsidP="00F84701">
      <w:pPr>
        <w:pStyle w:val="ListParagraph"/>
        <w:numPr>
          <w:ilvl w:val="0"/>
          <w:numId w:val="9"/>
        </w:numPr>
      </w:pPr>
      <w:r w:rsidRPr="001E2C87">
        <w:t xml:space="preserve">Decrease time and simpler procurement </w:t>
      </w:r>
    </w:p>
    <w:p w14:paraId="4F307CB0" w14:textId="77777777" w:rsidR="001E2C87" w:rsidRPr="001E2C87" w:rsidRDefault="001E2C87" w:rsidP="00F84701">
      <w:pPr>
        <w:pStyle w:val="ListParagraph"/>
        <w:numPr>
          <w:ilvl w:val="0"/>
          <w:numId w:val="9"/>
        </w:numPr>
      </w:pPr>
      <w:r w:rsidRPr="001E2C87">
        <w:t xml:space="preserve">Reduced mean time to detect and repair issues </w:t>
      </w:r>
    </w:p>
    <w:p w14:paraId="122C4122" w14:textId="77777777" w:rsidR="001E2C87" w:rsidRPr="001E2C87" w:rsidRDefault="001E2C87" w:rsidP="00F84701">
      <w:pPr>
        <w:pStyle w:val="ListParagraph"/>
        <w:numPr>
          <w:ilvl w:val="0"/>
          <w:numId w:val="9"/>
        </w:numPr>
      </w:pPr>
      <w:r w:rsidRPr="001E2C87">
        <w:t>Manageable processes for exceptions</w:t>
      </w:r>
      <w:r w:rsidRPr="0049488B">
        <w:rPr>
          <w:rFonts w:eastAsia="Arial"/>
        </w:rPr>
        <w:t xml:space="preserve"> </w:t>
      </w:r>
    </w:p>
    <w:p w14:paraId="46CB7CFC" w14:textId="5E889609" w:rsidR="001E2C87" w:rsidRPr="001E2C87" w:rsidRDefault="001E2C87" w:rsidP="001E2C87">
      <w:pPr>
        <w:ind w:left="869" w:right="210"/>
        <w:rPr>
          <w:rFonts w:ascii="Arial" w:hAnsi="Arial" w:cs="Arial"/>
          <w:sz w:val="20"/>
          <w:szCs w:val="20"/>
        </w:rPr>
      </w:pPr>
      <w:r w:rsidRPr="001E2C87">
        <w:rPr>
          <w:rFonts w:ascii="Arial" w:hAnsi="Arial" w:cs="Arial"/>
          <w:sz w:val="20"/>
          <w:szCs w:val="20"/>
        </w:rPr>
        <w:t xml:space="preserve">Standard build configuration is captured separately in </w:t>
      </w:r>
      <w:r w:rsidR="004E3378" w:rsidRPr="001E2C87">
        <w:rPr>
          <w:rFonts w:ascii="Arial" w:hAnsi="Arial" w:cs="Arial"/>
          <w:sz w:val="20"/>
          <w:szCs w:val="20"/>
        </w:rPr>
        <w:t>an</w:t>
      </w:r>
      <w:r w:rsidRPr="001E2C87">
        <w:rPr>
          <w:rFonts w:ascii="Arial" w:hAnsi="Arial" w:cs="Arial"/>
          <w:sz w:val="20"/>
          <w:szCs w:val="20"/>
        </w:rPr>
        <w:t xml:space="preserve"> IT Policy Document. </w:t>
      </w:r>
    </w:p>
    <w:p w14:paraId="3FCDDC0F" w14:textId="017A0163" w:rsidR="001E2C87" w:rsidRDefault="001E2C87" w:rsidP="00123845">
      <w:pPr>
        <w:pStyle w:val="Heading4"/>
      </w:pPr>
      <w:r>
        <w:t>Laptop and Mobile Handheld security</w:t>
      </w:r>
    </w:p>
    <w:p w14:paraId="073854FE" w14:textId="2179B8C0" w:rsidR="001E2C87" w:rsidRPr="001E2C87" w:rsidRDefault="001E2C87" w:rsidP="3FD4D8A9">
      <w:pPr>
        <w:spacing w:after="155" w:line="360" w:lineRule="auto"/>
        <w:ind w:left="869" w:right="216"/>
        <w:rPr>
          <w:rFonts w:ascii="Arial" w:hAnsi="Arial" w:cs="Arial"/>
          <w:sz w:val="20"/>
          <w:szCs w:val="20"/>
        </w:rPr>
      </w:pPr>
      <w:r w:rsidRPr="3FD4D8A9">
        <w:t xml:space="preserve">Any desktop containing sensitive company or customer related information is encrypted to ensure data security.  This functionality is provided through the use of disk encryption and is centrally managed at the provisioning time activity.  The data on all MEP systems are encrypted using industry standard strong encryption levels, AES-256 and RC5-1024.  However, at no time should any </w:t>
      </w:r>
      <w:r w:rsidR="00F16F92" w:rsidRPr="3FD4D8A9">
        <w:t>NETRADYNE</w:t>
      </w:r>
      <w:r w:rsidRPr="3FD4D8A9">
        <w:t xml:space="preserve"> employee have or use customer “Personal Identifiable Information” (PII) or “Personal Health Information” (PHI) on their workstation.  Doing so is strictly prohibited and against company policy.  Additionally, at no time should any workstation contain customer data in any form, to include raw data and customer databases</w:t>
      </w:r>
      <w:r w:rsidRPr="3FD4D8A9">
        <w:rPr>
          <w:rFonts w:ascii="Arial" w:hAnsi="Arial" w:cs="Arial"/>
          <w:sz w:val="20"/>
          <w:szCs w:val="20"/>
        </w:rPr>
        <w:t xml:space="preserve">. </w:t>
      </w:r>
    </w:p>
    <w:p w14:paraId="1721444E" w14:textId="77777777" w:rsidR="001E2C87" w:rsidRPr="001E2C87" w:rsidRDefault="001E2C87" w:rsidP="00F84701">
      <w:pPr>
        <w:pStyle w:val="ListParagraph"/>
        <w:numPr>
          <w:ilvl w:val="0"/>
          <w:numId w:val="10"/>
        </w:numPr>
      </w:pPr>
      <w:r w:rsidRPr="3FD4D8A9">
        <w:t xml:space="preserve">Employees log off all laptops at the end of the day.   </w:t>
      </w:r>
    </w:p>
    <w:p w14:paraId="7246285E" w14:textId="55B1671B" w:rsidR="001E2C87" w:rsidRPr="001E2C87" w:rsidRDefault="001E2C87" w:rsidP="00F84701">
      <w:pPr>
        <w:pStyle w:val="ListParagraph"/>
        <w:numPr>
          <w:ilvl w:val="0"/>
          <w:numId w:val="10"/>
        </w:numPr>
      </w:pPr>
      <w:r w:rsidRPr="3FD4D8A9">
        <w:t xml:space="preserve">Personally owned computing or mobile devices and phones are never connected to the company network or to workstations unless authorized by the </w:t>
      </w:r>
      <w:r w:rsidR="00F16F92" w:rsidRPr="3FD4D8A9">
        <w:t>NETRADYNE</w:t>
      </w:r>
      <w:r w:rsidRPr="3FD4D8A9">
        <w:t xml:space="preserve"> IT Operations and Security team.  This includes smart devices and other personal technology devices. </w:t>
      </w:r>
    </w:p>
    <w:p w14:paraId="08879BA8" w14:textId="77777777" w:rsidR="001E2C87" w:rsidRPr="001E2C87" w:rsidRDefault="001E2C87" w:rsidP="00F84701">
      <w:pPr>
        <w:pStyle w:val="ListParagraph"/>
        <w:numPr>
          <w:ilvl w:val="0"/>
          <w:numId w:val="10"/>
        </w:numPr>
      </w:pPr>
      <w:r w:rsidRPr="001E2C87">
        <w:t xml:space="preserve">Laptops are secured after hours by being in the possession of employees or secured in an office location to prevent theft. </w:t>
      </w:r>
    </w:p>
    <w:p w14:paraId="556B3919" w14:textId="11CD49FB" w:rsidR="001E2C87" w:rsidRPr="001E2C87" w:rsidRDefault="001E2C87" w:rsidP="00F84701">
      <w:pPr>
        <w:pStyle w:val="ListParagraph"/>
        <w:numPr>
          <w:ilvl w:val="0"/>
          <w:numId w:val="10"/>
        </w:numPr>
      </w:pPr>
      <w:r w:rsidRPr="3FD4D8A9">
        <w:t xml:space="preserve">Employees immediately report the loss or theft of company owned computing assets to the </w:t>
      </w:r>
      <w:r w:rsidR="00F16F92" w:rsidRPr="3FD4D8A9">
        <w:t>NETRADYNE</w:t>
      </w:r>
      <w:r w:rsidRPr="3FD4D8A9">
        <w:t xml:space="preserve"> IT Operations and Security group. Repeated loss, abuse or damage to company owned assets may result in disciplinary action to the employee up to and including termination of employment. </w:t>
      </w:r>
    </w:p>
    <w:p w14:paraId="20DEE356" w14:textId="759937C5" w:rsidR="001E2C87" w:rsidRDefault="001E2C87" w:rsidP="00F84701">
      <w:pPr>
        <w:pStyle w:val="ListParagraph"/>
        <w:numPr>
          <w:ilvl w:val="0"/>
          <w:numId w:val="10"/>
        </w:numPr>
      </w:pPr>
      <w:r w:rsidRPr="3FD4D8A9">
        <w:t xml:space="preserve">All company workstations have locking screensavers enabled after 15 minutes of inactivity.  Authorized credentials are required to unlock.  </w:t>
      </w:r>
    </w:p>
    <w:p w14:paraId="11FD7C47" w14:textId="7BE008CA" w:rsidR="001E2C87" w:rsidRDefault="001E2C87" w:rsidP="008752A0">
      <w:pPr>
        <w:pStyle w:val="Heading4"/>
      </w:pPr>
      <w:r>
        <w:t>Personal Laptop Firewalls</w:t>
      </w:r>
    </w:p>
    <w:p w14:paraId="5CBE318E" w14:textId="0B9BED7D" w:rsidR="001E2C87" w:rsidRDefault="001E2C87" w:rsidP="0010335D">
      <w:r w:rsidRPr="3FD4D8A9">
        <w:t xml:space="preserve">Personal Workstation firewalls are used at </w:t>
      </w:r>
      <w:r w:rsidR="00F16F92" w:rsidRPr="3FD4D8A9">
        <w:t>NETRADYNE</w:t>
      </w:r>
      <w:r w:rsidRPr="3FD4D8A9">
        <w:t xml:space="preserve"> to provide an additional layer of security against network-based attacks. These firewalls are integrated with the operating systems in use, either Windows or Mac, and each </w:t>
      </w:r>
      <w:r w:rsidR="00D3748C" w:rsidRPr="3FD4D8A9">
        <w:t>monitor</w:t>
      </w:r>
      <w:r w:rsidRPr="3FD4D8A9">
        <w:t xml:space="preserve"> and controls the incoming and outgoing network traffic for each individual host.</w:t>
      </w:r>
    </w:p>
    <w:p w14:paraId="44D7D97B" w14:textId="7C551D7D" w:rsidR="001E2C87" w:rsidRDefault="001E2C87" w:rsidP="00C30F3A">
      <w:pPr>
        <w:pStyle w:val="Heading3"/>
      </w:pPr>
      <w:bookmarkStart w:id="21" w:name="_Toc205235552"/>
      <w:r>
        <w:t>Remote security</w:t>
      </w:r>
      <w:bookmarkEnd w:id="21"/>
    </w:p>
    <w:p w14:paraId="0149240A" w14:textId="20713B60" w:rsidR="005535F4" w:rsidRDefault="00776D6D" w:rsidP="00611F93">
      <w:pPr>
        <w:pStyle w:val="Heading4"/>
      </w:pPr>
      <w:r>
        <w:t>VPN Policy</w:t>
      </w:r>
    </w:p>
    <w:p w14:paraId="32FF9277" w14:textId="6E3B1074" w:rsidR="005535F4" w:rsidRPr="005535F4" w:rsidRDefault="005535F4" w:rsidP="0010335D">
      <w:bookmarkStart w:id="22" w:name="_Hlk98795099"/>
      <w:r w:rsidRPr="3FD4D8A9">
        <w:t xml:space="preserve">In both the production and corporate environments, </w:t>
      </w:r>
      <w:r w:rsidR="00F16F92" w:rsidRPr="3FD4D8A9">
        <w:t>NETRADYNE</w:t>
      </w:r>
      <w:r w:rsidRPr="3FD4D8A9">
        <w:t xml:space="preserve"> uses strong security for its VPN system, including IPSEC, IKE, SHA, and Diffie Helman group 14.  Active Directory based LDAP authentication is used for authentication and authorization.  Employees are be given explicit access to the VPN system.  An authenticated VPN connection is required before an employee working remotely can access the company network.  All VPN connectivity to production is first be requested through </w:t>
      </w:r>
      <w:r w:rsidR="00F16F92" w:rsidRPr="3FD4D8A9">
        <w:t>NETRADYNE</w:t>
      </w:r>
      <w:r w:rsidRPr="3FD4D8A9">
        <w:t xml:space="preserve">’s ticketing system and be approved by the VP, Devops and IT.  All VPN connections are audited and logged to a central logging server for processing and alerting.  Source </w:t>
      </w:r>
      <w:r w:rsidRPr="3FD4D8A9">
        <w:lastRenderedPageBreak/>
        <w:t xml:space="preserve">IP, logged in account, connection duration, and other relevant details are collected.  Idle connections are disconnected after 1 hour. </w:t>
      </w:r>
      <w:bookmarkEnd w:id="22"/>
    </w:p>
    <w:p w14:paraId="33A59130" w14:textId="260EC26E" w:rsidR="00776D6D" w:rsidRDefault="00776D6D" w:rsidP="00611F93">
      <w:pPr>
        <w:pStyle w:val="Heading4"/>
      </w:pPr>
      <w:r>
        <w:t xml:space="preserve">Remote Administration and non-console access </w:t>
      </w:r>
    </w:p>
    <w:p w14:paraId="511FC13A" w14:textId="76FB7813" w:rsidR="005535F4" w:rsidRPr="005535F4" w:rsidRDefault="005535F4" w:rsidP="0010335D">
      <w:r w:rsidRPr="3FD4D8A9">
        <w:t xml:space="preserve">The Windows Terminal Services offered with Windows Server operating systems have been deemed acceptable for use by computers operating within the </w:t>
      </w:r>
      <w:r w:rsidR="00F16F92" w:rsidRPr="3FD4D8A9">
        <w:t>NETRADYNE</w:t>
      </w:r>
      <w:r w:rsidRPr="3FD4D8A9">
        <w:t xml:space="preserve"> Windows Active Directory domain, and throughout the production </w:t>
      </w:r>
      <w:r w:rsidR="001A44C9" w:rsidRPr="3FD4D8A9">
        <w:t>datacentre</w:t>
      </w:r>
      <w:r w:rsidRPr="3FD4D8A9">
        <w:t xml:space="preserve">. The Terminal Services or Remote Desktop service is configured to accept strong cryptography - a minimum of </w:t>
      </w:r>
      <w:r w:rsidR="00107083" w:rsidRPr="3FD4D8A9">
        <w:t>256-bit</w:t>
      </w:r>
      <w:r w:rsidRPr="3FD4D8A9">
        <w:t xml:space="preserve"> encryption.   </w:t>
      </w:r>
    </w:p>
    <w:p w14:paraId="4A44A656" w14:textId="77777777" w:rsidR="005535F4" w:rsidRPr="005535F4" w:rsidRDefault="005535F4" w:rsidP="0010335D">
      <w:r w:rsidRPr="3FD4D8A9">
        <w:t xml:space="preserve">Similarly, the SSH protocol is authorized for use when connecting remotely to systems and network components.  The AES-256 encryption standard is used.  Systems are configured per industry best practice to ensure secure and encrypted connectivity.  Sessions idle for more than 10 minutes require re-authentication to re-activate the terminal or session.  All users that access the production environment will need an encryption key to access them. The key is created with RSA-512 strength as follows:  </w:t>
      </w:r>
    </w:p>
    <w:p w14:paraId="46AE0A08" w14:textId="77777777" w:rsidR="005535F4" w:rsidRPr="005535F4" w:rsidRDefault="005535F4" w:rsidP="0010335D">
      <w:r w:rsidRPr="3FD4D8A9">
        <w:t xml:space="preserve">ssh-keygen -t rsa -b 512 -f ~/.ssh/id_rsa_512 </w:t>
      </w:r>
    </w:p>
    <w:p w14:paraId="0C85CF13" w14:textId="51A66DBD" w:rsidR="005535F4" w:rsidRDefault="005535F4" w:rsidP="00611F93">
      <w:pPr>
        <w:pStyle w:val="Heading4"/>
      </w:pPr>
      <w:r>
        <w:t>Wireless policy</w:t>
      </w:r>
    </w:p>
    <w:p w14:paraId="78CCC798" w14:textId="7658BA24" w:rsidR="005535F4" w:rsidRPr="001B45D7" w:rsidRDefault="005535F4" w:rsidP="00611F93">
      <w:pPr>
        <w:pStyle w:val="Heading5"/>
      </w:pPr>
      <w:r w:rsidRPr="001B45D7">
        <w:t>Employees wireless policy</w:t>
      </w:r>
    </w:p>
    <w:p w14:paraId="5AC9A4A1" w14:textId="283A6F3C" w:rsidR="005535F4" w:rsidRPr="005535F4" w:rsidRDefault="005535F4" w:rsidP="0010335D">
      <w:bookmarkStart w:id="23" w:name="_Hlk98795629"/>
      <w:r w:rsidRPr="3FD4D8A9">
        <w:t xml:space="preserve">The </w:t>
      </w:r>
      <w:r w:rsidR="00F16F92" w:rsidRPr="3FD4D8A9">
        <w:t>NETRADYNE</w:t>
      </w:r>
      <w:r w:rsidRPr="3FD4D8A9">
        <w:t xml:space="preserve"> corporate wireless system leverages a highly secure wireless infrastructure that includes WPA2, some of the strongest wireless protection protocols and standards available.  However, at no time is customer confidential data allowed to reside or traverse the wireless network.   Employees who connect to this system are segregated into a separate network for added access control. </w:t>
      </w:r>
    </w:p>
    <w:p w14:paraId="04BD98BF" w14:textId="77777777" w:rsidR="005535F4" w:rsidRPr="005535F4" w:rsidRDefault="005535F4" w:rsidP="0010335D">
      <w:r w:rsidRPr="3FD4D8A9">
        <w:t xml:space="preserve">Any additional wireless local area networks are not permitted at corporate office locations, and employees are not permitted to install wireless devices without the proper written authorization from the Vice President, Devops and IT. </w:t>
      </w:r>
    </w:p>
    <w:p w14:paraId="78998C35" w14:textId="77777777" w:rsidR="005535F4" w:rsidRPr="005535F4" w:rsidRDefault="005535F4" w:rsidP="0010335D">
      <w:r w:rsidRPr="3FD4D8A9">
        <w:t xml:space="preserve">The use of wireless technologies for remote virtual private network (VPN) access (e.g. at home) to corporate networks is permitted due to company approved encryption being provided by the VPN software, not the home wireless devices. </w:t>
      </w:r>
    </w:p>
    <w:p w14:paraId="35A4CFA1" w14:textId="3682B28C" w:rsidR="005535F4" w:rsidRPr="005535F4" w:rsidRDefault="005535F4" w:rsidP="3FD4D8A9">
      <w:r w:rsidRPr="3FD4D8A9">
        <w:t xml:space="preserve">The </w:t>
      </w:r>
      <w:r w:rsidR="00F16F92" w:rsidRPr="3FD4D8A9">
        <w:t>NETRADYNE</w:t>
      </w:r>
      <w:r w:rsidRPr="3FD4D8A9">
        <w:t xml:space="preserve"> headquarters is located within a high rise building in San Diego.  As a result there are hundreds of wireless networks due to the close proximity of </w:t>
      </w:r>
      <w:r w:rsidR="001A44C9" w:rsidRPr="3FD4D8A9">
        <w:t>neighbouring</w:t>
      </w:r>
      <w:r w:rsidRPr="3FD4D8A9">
        <w:t xml:space="preserve"> floors and adjacent buildings.  The IT organization has scanned for networks but this practice has not proven effective at reducing the risk of rogue wireless networks.  Instead, the stringent security controls applied to </w:t>
      </w:r>
      <w:r w:rsidR="00F16F92" w:rsidRPr="3FD4D8A9">
        <w:t>NETRADYNE</w:t>
      </w:r>
      <w:r w:rsidRPr="3FD4D8A9">
        <w:t xml:space="preserve">’s wireless network help to maintain risk at acceptable levels.  </w:t>
      </w:r>
    </w:p>
    <w:bookmarkEnd w:id="23"/>
    <w:p w14:paraId="113D6444" w14:textId="477B5D54" w:rsidR="005535F4" w:rsidRDefault="005535F4" w:rsidP="00876DAD">
      <w:pPr>
        <w:pStyle w:val="Heading5"/>
      </w:pPr>
      <w:r>
        <w:t>Corporate Guest wireless policy</w:t>
      </w:r>
    </w:p>
    <w:p w14:paraId="62B8451E" w14:textId="35239601" w:rsidR="00F96DF5" w:rsidRDefault="00F16F92" w:rsidP="00F96DF5">
      <w:pPr>
        <w:ind w:left="869" w:right="210"/>
      </w:pPr>
      <w:r w:rsidRPr="3FD4D8A9">
        <w:t>NETRADYNE</w:t>
      </w:r>
      <w:r w:rsidR="00F96DF5" w:rsidRPr="3FD4D8A9">
        <w:t xml:space="preserve"> guests are allowed to connect to a separate wireless network that permits access solely to the internet. </w:t>
      </w:r>
    </w:p>
    <w:p w14:paraId="09EAA62F" w14:textId="4A6B6A62" w:rsidR="005535F4" w:rsidRDefault="005535F4" w:rsidP="00876DAD">
      <w:pPr>
        <w:pStyle w:val="Heading5"/>
      </w:pPr>
      <w:r>
        <w:t>Production wireless policy</w:t>
      </w:r>
    </w:p>
    <w:p w14:paraId="5AE78CEA" w14:textId="313E7CEE" w:rsidR="00F96DF5" w:rsidRDefault="00F96DF5" w:rsidP="00F96DF5">
      <w:pPr>
        <w:ind w:left="869" w:right="210"/>
      </w:pPr>
      <w:r w:rsidRPr="3FD4D8A9">
        <w:t xml:space="preserve">Wireless systems are not permitted in the </w:t>
      </w:r>
      <w:r w:rsidR="00F16F92" w:rsidRPr="3FD4D8A9">
        <w:t>NETRADYNE</w:t>
      </w:r>
      <w:r w:rsidRPr="3FD4D8A9">
        <w:t xml:space="preserve"> production network.  It is hosted in the Amazon Web Services (AWS) environment. </w:t>
      </w:r>
    </w:p>
    <w:p w14:paraId="15DD03CD" w14:textId="7262CBEE" w:rsidR="00F96DF5" w:rsidRDefault="00F96DF5" w:rsidP="00C30F3A">
      <w:pPr>
        <w:pStyle w:val="Heading3"/>
      </w:pPr>
      <w:bookmarkStart w:id="24" w:name="_Toc205235553"/>
      <w:r>
        <w:t>Network policy</w:t>
      </w:r>
      <w:bookmarkEnd w:id="24"/>
    </w:p>
    <w:p w14:paraId="67AEC574" w14:textId="48F1F5F4" w:rsidR="00F96DF5" w:rsidRPr="00F96DF5" w:rsidRDefault="00F16F92" w:rsidP="0010335D">
      <w:r w:rsidRPr="3FD4D8A9">
        <w:t>NETRADYNE</w:t>
      </w:r>
      <w:r w:rsidR="00F96DF5" w:rsidRPr="3FD4D8A9">
        <w:t xml:space="preserve">’s systems are based largely upon network communications.  Since communication links pass within and outside of </w:t>
      </w:r>
      <w:r w:rsidRPr="3FD4D8A9">
        <w:t>NETRADYNE</w:t>
      </w:r>
      <w:r w:rsidR="00F96DF5" w:rsidRPr="3FD4D8A9">
        <w:t xml:space="preserve"> protected areas, these communications represent one of the most critical and vulnerable elements of </w:t>
      </w:r>
      <w:r w:rsidRPr="3FD4D8A9">
        <w:t>NETRADYNE</w:t>
      </w:r>
      <w:r w:rsidR="00F96DF5" w:rsidRPr="3FD4D8A9">
        <w:t xml:space="preserve">’s service. Therefore, proper configuration is instrumental to ensure high performing, stable and secure operation. </w:t>
      </w:r>
    </w:p>
    <w:p w14:paraId="36D9E2EF" w14:textId="0575699C" w:rsidR="00F96DF5" w:rsidRPr="00F96DF5" w:rsidRDefault="00F16F92" w:rsidP="0010335D">
      <w:r w:rsidRPr="3FD4D8A9">
        <w:t>NETRADYNE</w:t>
      </w:r>
      <w:r w:rsidR="00F96DF5" w:rsidRPr="3FD4D8A9">
        <w:t xml:space="preserve"> establishes and maintains a current network diagram that identifies all connections between other networks. </w:t>
      </w:r>
    </w:p>
    <w:p w14:paraId="53365D86" w14:textId="57D4A21E" w:rsidR="00F96DF5" w:rsidRDefault="00F96DF5" w:rsidP="00876DAD">
      <w:pPr>
        <w:pStyle w:val="Heading4"/>
      </w:pPr>
      <w:r>
        <w:t>Network Components</w:t>
      </w:r>
    </w:p>
    <w:p w14:paraId="76092614" w14:textId="77777777" w:rsidR="001A7918" w:rsidRPr="001A7918" w:rsidRDefault="001A7918" w:rsidP="0010335D">
      <w:r w:rsidRPr="001A7918">
        <w:lastRenderedPageBreak/>
        <w:t xml:space="preserve">Network components include routers, switches, firewalls, load balancers, and software defined networking systems. </w:t>
      </w:r>
    </w:p>
    <w:p w14:paraId="50F1687F" w14:textId="3EE8C23F" w:rsidR="00F96DF5" w:rsidRDefault="00F96DF5" w:rsidP="00876DAD">
      <w:pPr>
        <w:pStyle w:val="Heading4"/>
      </w:pPr>
      <w:r>
        <w:t>Network Ports</w:t>
      </w:r>
    </w:p>
    <w:p w14:paraId="71F0ECBE" w14:textId="04614298" w:rsidR="001A7918" w:rsidRDefault="00F16F92" w:rsidP="0010335D">
      <w:r>
        <w:t>NETRADYNE</w:t>
      </w:r>
      <w:r w:rsidR="001A7918">
        <w:t xml:space="preserve"> has authorized the following network ports in the production environment as they serve a specific business purpose: </w:t>
      </w:r>
      <w:bookmarkStart w:id="25" w:name="_Inbound_rules_for"/>
      <w:bookmarkEnd w:id="25"/>
    </w:p>
    <w:p w14:paraId="36A209B7" w14:textId="7D599D35" w:rsidR="001A7918" w:rsidRPr="007D2A2A" w:rsidRDefault="001A7918" w:rsidP="00876DAD">
      <w:pPr>
        <w:pStyle w:val="Heading5"/>
      </w:pPr>
      <w:r w:rsidRPr="007D2A2A">
        <w:t xml:space="preserve">Inbound rules for internet sourced networks (non-RFC 1918):  </w:t>
      </w:r>
    </w:p>
    <w:p w14:paraId="015B7D2A" w14:textId="77777777" w:rsidR="001A7918" w:rsidRDefault="001A7918" w:rsidP="00F84701">
      <w:pPr>
        <w:pStyle w:val="ListParagraph"/>
        <w:numPr>
          <w:ilvl w:val="0"/>
          <w:numId w:val="11"/>
        </w:numPr>
      </w:pPr>
      <w:r w:rsidRPr="3FD4D8A9">
        <w:t xml:space="preserve">HTTP is permitted and redirected HTTPS </w:t>
      </w:r>
    </w:p>
    <w:p w14:paraId="18252E4D" w14:textId="77777777" w:rsidR="001A7918" w:rsidRPr="00216A45" w:rsidRDefault="001A7918" w:rsidP="00F84701">
      <w:pPr>
        <w:pStyle w:val="ListParagraph"/>
        <w:numPr>
          <w:ilvl w:val="0"/>
          <w:numId w:val="11"/>
        </w:numPr>
        <w:rPr>
          <w:sz w:val="24"/>
        </w:rPr>
      </w:pPr>
      <w:r>
        <w:t xml:space="preserve">HTTPS is allowed to load balancing tier for SSL termination </w:t>
      </w:r>
      <w:bookmarkStart w:id="26" w:name="_Outbound_rules_for"/>
      <w:bookmarkEnd w:id="26"/>
    </w:p>
    <w:p w14:paraId="1EC24CED" w14:textId="0630C5E9" w:rsidR="001A7918" w:rsidRPr="001A7918" w:rsidRDefault="001A7918" w:rsidP="00876DAD">
      <w:pPr>
        <w:pStyle w:val="Heading5"/>
      </w:pPr>
      <w:r w:rsidRPr="001A7918">
        <w:t xml:space="preserve">Outbound rules for internet destined networks (non-RFC 1918):  </w:t>
      </w:r>
    </w:p>
    <w:p w14:paraId="1F0DD962" w14:textId="77777777" w:rsidR="001A7918" w:rsidRDefault="001A7918" w:rsidP="0010335D">
      <w:r>
        <w:t xml:space="preserve">Production: </w:t>
      </w:r>
    </w:p>
    <w:p w14:paraId="7159460C" w14:textId="77777777" w:rsidR="001A7918" w:rsidRDefault="001A7918" w:rsidP="00F84701">
      <w:pPr>
        <w:pStyle w:val="ListParagraph"/>
        <w:numPr>
          <w:ilvl w:val="0"/>
          <w:numId w:val="12"/>
        </w:numPr>
      </w:pPr>
      <w:r w:rsidRPr="3FD4D8A9">
        <w:t xml:space="preserve">SSL connectivity to ELD Providers, Sentry, Datadog, Openweather, Firebase, mixpanel, Managed IoT devices, Here-maps. </w:t>
      </w:r>
    </w:p>
    <w:p w14:paraId="08E140D2" w14:textId="77777777" w:rsidR="001A7918" w:rsidRDefault="001A7918" w:rsidP="00F84701">
      <w:pPr>
        <w:pStyle w:val="ListParagraph"/>
        <w:numPr>
          <w:ilvl w:val="0"/>
          <w:numId w:val="12"/>
        </w:numPr>
      </w:pPr>
      <w:r>
        <w:t xml:space="preserve">Operational: </w:t>
      </w:r>
    </w:p>
    <w:p w14:paraId="44807D4C" w14:textId="0EAE397A" w:rsidR="001A7918" w:rsidRDefault="001A7918" w:rsidP="00F84701">
      <w:pPr>
        <w:pStyle w:val="ListParagraph"/>
        <w:numPr>
          <w:ilvl w:val="0"/>
          <w:numId w:val="12"/>
        </w:numPr>
      </w:pPr>
      <w:r>
        <w:t xml:space="preserve">SMTP (TCP 25) from Amazon SES mail servers is allowed for mail delivery. </w:t>
      </w:r>
    </w:p>
    <w:p w14:paraId="221EF62D" w14:textId="44EB4FEE" w:rsidR="001A7918" w:rsidRDefault="001A7918" w:rsidP="00F84701">
      <w:pPr>
        <w:pStyle w:val="ListParagraph"/>
        <w:numPr>
          <w:ilvl w:val="0"/>
          <w:numId w:val="12"/>
        </w:numPr>
      </w:pPr>
      <w:r>
        <w:t xml:space="preserve">NTP servers are allowed outbound access on NTP port (TCP 123) to update their own time. </w:t>
      </w:r>
      <w:bookmarkStart w:id="27" w:name="_Private_network_rules:"/>
      <w:bookmarkEnd w:id="27"/>
    </w:p>
    <w:p w14:paraId="75D1A82D" w14:textId="47123F9B" w:rsidR="001A7918" w:rsidRPr="007D2A2A" w:rsidRDefault="001A7918" w:rsidP="00876DAD">
      <w:pPr>
        <w:pStyle w:val="Heading5"/>
      </w:pPr>
      <w:r w:rsidRPr="007D2A2A">
        <w:t xml:space="preserve">Private network rules: </w:t>
      </w:r>
    </w:p>
    <w:p w14:paraId="072DC5E1" w14:textId="77777777" w:rsidR="001A7918" w:rsidRDefault="001A7918" w:rsidP="00F84701">
      <w:pPr>
        <w:pStyle w:val="ListParagraph"/>
        <w:numPr>
          <w:ilvl w:val="0"/>
          <w:numId w:val="13"/>
        </w:numPr>
      </w:pPr>
      <w:r w:rsidRPr="3FD4D8A9">
        <w:t xml:space="preserve">All traffic allowed between the private subnets.  </w:t>
      </w:r>
    </w:p>
    <w:p w14:paraId="020D0236" w14:textId="7C26BB21" w:rsidR="001A7918" w:rsidRDefault="00E61F74" w:rsidP="00E61F74">
      <w:pPr>
        <w:pStyle w:val="Heading4"/>
      </w:pPr>
      <w:r>
        <w:t xml:space="preserve">Network </w:t>
      </w:r>
      <w:r w:rsidR="001A7918">
        <w:t xml:space="preserve">Management: </w:t>
      </w:r>
    </w:p>
    <w:p w14:paraId="481A914E" w14:textId="2244682F" w:rsidR="001A7918" w:rsidRPr="001A7918" w:rsidRDefault="001A7918" w:rsidP="00D2218D">
      <w:r w:rsidRPr="3FD4D8A9">
        <w:t xml:space="preserve">VPN connectivity to </w:t>
      </w:r>
      <w:r w:rsidR="00F16F92" w:rsidRPr="3FD4D8A9">
        <w:t>NETRADYNE</w:t>
      </w:r>
      <w:r w:rsidRPr="3FD4D8A9">
        <w:t xml:space="preserve">’s production </w:t>
      </w:r>
      <w:r w:rsidR="001A44C9" w:rsidRPr="3FD4D8A9">
        <w:t>datacentre</w:t>
      </w:r>
      <w:r w:rsidRPr="3FD4D8A9">
        <w:t xml:space="preserve"> is restricted to specific IT Operations personnel.  Two level authentication is used.  Personnel can first access vpn hosts after authentication using a private key. Second level is to access host based on IPTables access rules configured on the VPN server (privileged access).  All other ports are not authorized and blocked by default ‘deny all’ configuration. </w:t>
      </w:r>
    </w:p>
    <w:p w14:paraId="06624723" w14:textId="119CFD59" w:rsidR="001A7918" w:rsidRDefault="001A7918" w:rsidP="00E61F74">
      <w:pPr>
        <w:pStyle w:val="Heading4"/>
      </w:pPr>
      <w:r>
        <w:t>Network translation</w:t>
      </w:r>
    </w:p>
    <w:p w14:paraId="4FC63814" w14:textId="629A82E4" w:rsidR="001A7918" w:rsidRDefault="001A7918" w:rsidP="00D2218D">
      <w:r w:rsidRPr="3FD4D8A9">
        <w:t xml:space="preserve">Network address translation is used extensively on </w:t>
      </w:r>
      <w:r w:rsidR="00F16F92" w:rsidRPr="3FD4D8A9">
        <w:t>NETRADYNE</w:t>
      </w:r>
      <w:r w:rsidRPr="3FD4D8A9">
        <w:t xml:space="preserve">’s firewalls to mask internal IP addresses.  RFC 1918 addresses are used exclusively within the </w:t>
      </w:r>
      <w:r w:rsidR="00F16F92" w:rsidRPr="3FD4D8A9">
        <w:t>NETRADYNE</w:t>
      </w:r>
      <w:r w:rsidRPr="3FD4D8A9">
        <w:t xml:space="preserve"> environment.  As a result, host addresses and are never revealed or exposed to external parties.  All internal routing is also not disclosed. </w:t>
      </w:r>
    </w:p>
    <w:p w14:paraId="5A701AD0" w14:textId="16E03F1D" w:rsidR="001A7918" w:rsidRDefault="001A7918" w:rsidP="00E61F74">
      <w:pPr>
        <w:pStyle w:val="Heading4"/>
      </w:pPr>
      <w:r>
        <w:t>Network roles and responsibilities</w:t>
      </w:r>
    </w:p>
    <w:p w14:paraId="424B786E" w14:textId="717EB365" w:rsidR="001A7918" w:rsidRPr="00F607A7" w:rsidRDefault="001A7918" w:rsidP="00D2218D">
      <w:r w:rsidRPr="3FD4D8A9">
        <w:t xml:space="preserve">There are several groups responsible for managing and executing changes within the </w:t>
      </w:r>
      <w:r w:rsidR="00F16F92" w:rsidRPr="3FD4D8A9">
        <w:t>NETRADYNE</w:t>
      </w:r>
      <w:r w:rsidRPr="3FD4D8A9">
        <w:t xml:space="preserve"> compute environment.  All changes are designed, proposed, and approved by </w:t>
      </w:r>
      <w:r w:rsidR="00F16F92" w:rsidRPr="3FD4D8A9">
        <w:t>NETRADYNE</w:t>
      </w:r>
      <w:r w:rsidRPr="3FD4D8A9">
        <w:t xml:space="preserve"> personnel as part of change management policy. </w:t>
      </w:r>
      <w:bookmarkStart w:id="28" w:name="_➢_Change_approver"/>
      <w:bookmarkEnd w:id="28"/>
    </w:p>
    <w:p w14:paraId="2E4AF30F" w14:textId="5C2CD3EC" w:rsidR="001A7918" w:rsidRDefault="001A7918" w:rsidP="00577C97">
      <w:pPr>
        <w:pStyle w:val="Heading5"/>
      </w:pPr>
      <w:r>
        <w:t>Change approver</w:t>
      </w:r>
    </w:p>
    <w:p w14:paraId="6232C66F" w14:textId="24B5106C" w:rsidR="001A7918" w:rsidRPr="00F607A7" w:rsidRDefault="001A7918" w:rsidP="00D2218D">
      <w:r w:rsidRPr="3FD4D8A9">
        <w:t xml:space="preserve">All network changes are approved by either the Lead of Devops and IT, </w:t>
      </w:r>
      <w:r w:rsidR="00107083" w:rsidRPr="3FD4D8A9">
        <w:t>or</w:t>
      </w:r>
      <w:r w:rsidRPr="3FD4D8A9">
        <w:t xml:space="preserve"> the </w:t>
      </w:r>
      <w:r w:rsidR="00F16F92" w:rsidRPr="3FD4D8A9">
        <w:t>NETRADYNE</w:t>
      </w:r>
      <w:r w:rsidRPr="3FD4D8A9">
        <w:t xml:space="preserve"> Production IT Manager.  If approving, neither will implement or execute the actual change. </w:t>
      </w:r>
      <w:bookmarkStart w:id="29" w:name="_➢_Change_implementers/executors"/>
      <w:bookmarkEnd w:id="29"/>
    </w:p>
    <w:p w14:paraId="24DAF2FA" w14:textId="29CABFF4" w:rsidR="001A7918" w:rsidRDefault="001A7918" w:rsidP="00577C97">
      <w:pPr>
        <w:pStyle w:val="Heading5"/>
      </w:pPr>
      <w:r>
        <w:t xml:space="preserve">Change implementers/executors </w:t>
      </w:r>
    </w:p>
    <w:p w14:paraId="7EA81CD6" w14:textId="671CDA05" w:rsidR="001A7918" w:rsidRPr="00F607A7" w:rsidRDefault="001A7918" w:rsidP="3FD4D8A9">
      <w:pPr>
        <w:rPr>
          <w:rFonts w:ascii="Arial" w:hAnsi="Arial" w:cs="Arial"/>
          <w:sz w:val="20"/>
          <w:szCs w:val="20"/>
        </w:rPr>
      </w:pPr>
      <w:r w:rsidRPr="3FD4D8A9">
        <w:t xml:space="preserve">Those implementing the change will always be authorized full time employees who work in the </w:t>
      </w:r>
      <w:r w:rsidR="00F16F92" w:rsidRPr="3FD4D8A9">
        <w:t>NETRADYNE</w:t>
      </w:r>
      <w:r w:rsidRPr="3FD4D8A9">
        <w:t xml:space="preserve"> IT Operations and Security group.  All change</w:t>
      </w:r>
      <w:r w:rsidR="002B7DCA" w:rsidRPr="3FD4D8A9">
        <w:t>s</w:t>
      </w:r>
      <w:r w:rsidRPr="3FD4D8A9">
        <w:t xml:space="preserve"> are managed through </w:t>
      </w:r>
      <w:r w:rsidR="00F16F92" w:rsidRPr="3FD4D8A9">
        <w:t>NETRADYNE</w:t>
      </w:r>
      <w:r w:rsidRPr="3FD4D8A9">
        <w:t xml:space="preserve">’s ticketing system, JIRA, in adherence to </w:t>
      </w:r>
      <w:r w:rsidR="00F16F92" w:rsidRPr="3FD4D8A9">
        <w:t>NETRADYNE</w:t>
      </w:r>
      <w:r w:rsidRPr="3FD4D8A9">
        <w:t>’s change management policy.  The requested actions are detailed and approved in the ticket.  At no time are contractors, part time employees, or consultants granted access to production</w:t>
      </w:r>
      <w:r w:rsidRPr="3FD4D8A9">
        <w:rPr>
          <w:rFonts w:ascii="Arial" w:hAnsi="Arial" w:cs="Arial"/>
          <w:sz w:val="20"/>
          <w:szCs w:val="20"/>
        </w:rPr>
        <w:t xml:space="preserve"> facilities or system to execute changes against production and customer facing systems. </w:t>
      </w:r>
    </w:p>
    <w:p w14:paraId="1AD7C015" w14:textId="700465C8" w:rsidR="001A7918" w:rsidRDefault="001A7918" w:rsidP="00577C97">
      <w:pPr>
        <w:pStyle w:val="Heading5"/>
      </w:pPr>
      <w:r>
        <w:lastRenderedPageBreak/>
        <w:t xml:space="preserve"> </w:t>
      </w:r>
      <w:bookmarkStart w:id="30" w:name="_➢_Change_validation"/>
      <w:bookmarkEnd w:id="30"/>
      <w:r>
        <w:tab/>
        <w:t xml:space="preserve">Change validation and testers </w:t>
      </w:r>
    </w:p>
    <w:p w14:paraId="61F0B833" w14:textId="58E4EC66" w:rsidR="001A7918" w:rsidRDefault="001A7918" w:rsidP="00D2218D">
      <w:r w:rsidRPr="3FD4D8A9">
        <w:t xml:space="preserve">Depending on the type of change, the person who validates the result of a change could be the same person who executed the change, a peer, and possibly </w:t>
      </w:r>
      <w:r w:rsidR="00F16F92" w:rsidRPr="3FD4D8A9">
        <w:t>NETRADYNE</w:t>
      </w:r>
      <w:r w:rsidRPr="3FD4D8A9">
        <w:t xml:space="preserve">’s own QA team.  The level of testing and those who are involved are ultimately determined by the team during the change proposal and ticket creation and documentation process. </w:t>
      </w:r>
    </w:p>
    <w:p w14:paraId="7D8ACEEB" w14:textId="32158FF2" w:rsidR="00C679AA" w:rsidRDefault="00B73E80" w:rsidP="00C30F3A">
      <w:pPr>
        <w:pStyle w:val="Heading3"/>
      </w:pPr>
      <w:bookmarkStart w:id="31" w:name="_Toc205235554"/>
      <w:r>
        <w:t>Encryption</w:t>
      </w:r>
      <w:r w:rsidR="007A7E63">
        <w:t xml:space="preserve"> &amp; Cryptography</w:t>
      </w:r>
      <w:bookmarkEnd w:id="31"/>
    </w:p>
    <w:p w14:paraId="2AC87DA2" w14:textId="045E3E01" w:rsidR="00942BF9" w:rsidRDefault="00F16F92" w:rsidP="00E9768D">
      <w:r w:rsidRPr="3FD4D8A9">
        <w:t>Netradyne</w:t>
      </w:r>
      <w:r w:rsidR="00E9768D" w:rsidRPr="3FD4D8A9">
        <w:t xml:space="preserve"> has </w:t>
      </w:r>
      <w:r w:rsidR="00930824" w:rsidRPr="3FD4D8A9">
        <w:t>establish</w:t>
      </w:r>
      <w:r w:rsidR="00E9768D" w:rsidRPr="3FD4D8A9">
        <w:t>ed</w:t>
      </w:r>
      <w:r w:rsidR="00930824" w:rsidRPr="3FD4D8A9">
        <w:t xml:space="preserve"> guidelines and procedures for the secure and effective use of encryption to protect sensitive information and ensure the confidentiality and integrity of data</w:t>
      </w:r>
      <w:r w:rsidR="002519E5" w:rsidRPr="3FD4D8A9">
        <w:t xml:space="preserve"> in rest and transit</w:t>
      </w:r>
      <w:r w:rsidR="00930824" w:rsidRPr="3FD4D8A9">
        <w:t>.</w:t>
      </w:r>
    </w:p>
    <w:p w14:paraId="2383FED1" w14:textId="77777777" w:rsidR="00E9322D" w:rsidRDefault="009820C6" w:rsidP="009820C6">
      <w:r w:rsidRPr="3FD4D8A9">
        <w:t xml:space="preserve">The use of approved encryption algorithms and industry-standard encryption protocols shall be </w:t>
      </w:r>
      <w:r w:rsidR="00B523D1" w:rsidRPr="3FD4D8A9">
        <w:t>implemented</w:t>
      </w:r>
      <w:r w:rsidR="00B15ADB" w:rsidRPr="3FD4D8A9">
        <w:t xml:space="preserve"> based on criticality of data</w:t>
      </w:r>
      <w:r w:rsidRPr="3FD4D8A9">
        <w:t>.</w:t>
      </w:r>
      <w:r w:rsidR="00E15F33" w:rsidRPr="3FD4D8A9">
        <w:t xml:space="preserve"> E</w:t>
      </w:r>
      <w:r w:rsidRPr="3FD4D8A9">
        <w:t>ncryption algorithms and key lengths shall comply with current best practices and standards</w:t>
      </w:r>
      <w:r w:rsidR="00E9322D" w:rsidRPr="3FD4D8A9">
        <w:t>.</w:t>
      </w:r>
    </w:p>
    <w:p w14:paraId="6AD7DB2E" w14:textId="2CABD47D" w:rsidR="009820C6" w:rsidRDefault="009820C6" w:rsidP="009820C6">
      <w:r>
        <w:t>Robust key management practices shall be implemented to protect encryption keys and ensure their confidentiality, integrity, and availability</w:t>
      </w:r>
      <w:r w:rsidR="00580335">
        <w:t xml:space="preserve">. </w:t>
      </w:r>
      <w:r>
        <w:t>Keys shall be protected against unauthorized access, loss, theft, or destruction.</w:t>
      </w:r>
    </w:p>
    <w:p w14:paraId="754BCF82" w14:textId="2121FB7C" w:rsidR="001B2F24" w:rsidRDefault="001B2F24" w:rsidP="009820C6">
      <w:r w:rsidRPr="3FD4D8A9">
        <w:t>Processes are in place for cryptographic controls in order to implement encryption for data at rest and in motion for sensitive data (including Business critical, PII, PHI etc.). Keys are stored/managed securely and rotated on periodic basis using a secured repository.</w:t>
      </w:r>
    </w:p>
    <w:p w14:paraId="3D663D17" w14:textId="6715BDF6" w:rsidR="00580335" w:rsidRDefault="00580335" w:rsidP="009820C6">
      <w:r>
        <w:t>Detailed guideline and policy can be referred below:</w:t>
      </w:r>
    </w:p>
    <w:p w14:paraId="1C193218" w14:textId="6888741C" w:rsidR="00414A40" w:rsidRDefault="00414A40" w:rsidP="00E9768D">
      <w:hyperlink r:id="rId17" w:history="1">
        <w:r>
          <w:rPr>
            <w:rStyle w:val="Hyperlink"/>
          </w:rPr>
          <w:t>Cryptography Standards Policy.pdf</w:t>
        </w:r>
      </w:hyperlink>
    </w:p>
    <w:p w14:paraId="4EE772C5" w14:textId="6C37341C" w:rsidR="00567864" w:rsidRDefault="00101478" w:rsidP="00C30F3A">
      <w:pPr>
        <w:pStyle w:val="Heading3"/>
      </w:pPr>
      <w:bookmarkStart w:id="32" w:name="_Toc205235555"/>
      <w:r>
        <w:t xml:space="preserve">Password </w:t>
      </w:r>
      <w:r w:rsidR="00567864">
        <w:t>policy</w:t>
      </w:r>
      <w:bookmarkEnd w:id="32"/>
    </w:p>
    <w:p w14:paraId="50A2B503" w14:textId="77777777" w:rsidR="00033D55" w:rsidRPr="00BA093D" w:rsidRDefault="00033D55" w:rsidP="3FD4D8A9">
      <w:pPr>
        <w:rPr>
          <w:sz w:val="16"/>
          <w:szCs w:val="16"/>
        </w:rPr>
      </w:pPr>
      <w:r w:rsidRPr="3FD4D8A9">
        <w:rPr>
          <w:sz w:val="16"/>
          <w:szCs w:val="16"/>
        </w:rPr>
        <w:t>All the end users are responsible for safeguarding their system access login and password credentials. Password must comply with the password parameters and standards identified in this policy. Passwords must meet the complexity requirements outlined and must not be shared with or made available to anyone in any manner that is not consistent with this policy and procedure.</w:t>
      </w:r>
    </w:p>
    <w:p w14:paraId="0D0724DC" w14:textId="2E7D5E7E" w:rsidR="00033D55" w:rsidRPr="00BA093D" w:rsidRDefault="00033D55" w:rsidP="3FD4D8A9">
      <w:pPr>
        <w:rPr>
          <w:sz w:val="16"/>
          <w:szCs w:val="16"/>
        </w:rPr>
      </w:pPr>
      <w:r w:rsidRPr="3FD4D8A9">
        <w:rPr>
          <w:sz w:val="16"/>
          <w:szCs w:val="16"/>
        </w:rPr>
        <w:t xml:space="preserve">If a password is compromised, access to information systems can be obtained by an unauthorized individual, either inadvertently or maliciously. Individuals with </w:t>
      </w:r>
      <w:r w:rsidR="00F16F92" w:rsidRPr="3FD4D8A9">
        <w:rPr>
          <w:sz w:val="16"/>
          <w:szCs w:val="16"/>
        </w:rPr>
        <w:t>Netradyne</w:t>
      </w:r>
      <w:r w:rsidRPr="3FD4D8A9">
        <w:rPr>
          <w:sz w:val="16"/>
          <w:szCs w:val="16"/>
        </w:rPr>
        <w:t xml:space="preserve"> are responsible for safeguarding against unauthorized access to their account, and as such, must conform to this policy to ensure passwords are kept confidential and are designed to be complex and difficult to breach.</w:t>
      </w:r>
    </w:p>
    <w:p w14:paraId="661DCD8F" w14:textId="77777777" w:rsidR="00033D55" w:rsidRPr="00BA093D" w:rsidRDefault="00033D55" w:rsidP="00033D55">
      <w:pPr>
        <w:rPr>
          <w:rFonts w:cstheme="minorHAnsi"/>
          <w:sz w:val="16"/>
          <w:szCs w:val="20"/>
        </w:rPr>
      </w:pPr>
      <w:r w:rsidRPr="00BA093D">
        <w:rPr>
          <w:rFonts w:cstheme="minorHAnsi"/>
          <w:sz w:val="16"/>
          <w:szCs w:val="20"/>
        </w:rPr>
        <w:t>The detailed password management policy of the organization is provided in the below document:</w:t>
      </w:r>
    </w:p>
    <w:p w14:paraId="2063C549" w14:textId="1A9ECF1C" w:rsidR="00033D55" w:rsidRPr="00BA093D" w:rsidRDefault="00033D55" w:rsidP="00033D55">
      <w:pPr>
        <w:rPr>
          <w:rStyle w:val="Hyperlink"/>
          <w:rFonts w:cstheme="minorHAnsi"/>
          <w:sz w:val="16"/>
          <w:szCs w:val="20"/>
        </w:rPr>
      </w:pPr>
      <w:r w:rsidRPr="00BA093D">
        <w:rPr>
          <w:rFonts w:cstheme="minorHAnsi"/>
          <w:sz w:val="16"/>
          <w:szCs w:val="20"/>
        </w:rPr>
        <w:fldChar w:fldCharType="begin"/>
      </w:r>
      <w:r w:rsidRPr="009F2AC9">
        <w:rPr>
          <w:rFonts w:cstheme="minorHAnsi"/>
          <w:sz w:val="14"/>
          <w:szCs w:val="18"/>
        </w:rPr>
        <w:instrText xml:space="preserve"> HYPERLINK "https://netorg726775.sharepoint.com/:w:/r/sites/ISMSForum/Shared%20Documents/ISMS%20Documents/IT/IT%20Policy%20Documents/Password%20Management%20Policy%20v1.0.docx?d=w7cb2c57193b5476da6bed6a7858a0303&amp;csf=1&amp;web=1&amp;e=1smu3C" </w:instrText>
      </w:r>
      <w:r w:rsidRPr="00BA093D">
        <w:rPr>
          <w:rFonts w:cstheme="minorHAnsi"/>
          <w:sz w:val="16"/>
          <w:szCs w:val="20"/>
        </w:rPr>
      </w:r>
      <w:r w:rsidRPr="00BA093D">
        <w:rPr>
          <w:rFonts w:cstheme="minorHAnsi"/>
          <w:sz w:val="16"/>
          <w:szCs w:val="20"/>
        </w:rPr>
        <w:fldChar w:fldCharType="separate"/>
      </w:r>
      <w:r w:rsidR="00F16F92">
        <w:rPr>
          <w:rStyle w:val="Hyperlink"/>
          <w:rFonts w:cstheme="minorHAnsi"/>
          <w:sz w:val="16"/>
          <w:szCs w:val="20"/>
        </w:rPr>
        <w:t>Netradyne</w:t>
      </w:r>
      <w:r w:rsidRPr="00BA093D">
        <w:rPr>
          <w:rStyle w:val="Hyperlink"/>
          <w:rFonts w:cstheme="minorHAnsi"/>
          <w:sz w:val="16"/>
          <w:szCs w:val="20"/>
        </w:rPr>
        <w:t xml:space="preserve"> Password Management Policy</w:t>
      </w:r>
    </w:p>
    <w:p w14:paraId="4B69BC8A" w14:textId="5C1CC01B" w:rsidR="003C266B" w:rsidRDefault="00033D55" w:rsidP="00C30F3A">
      <w:pPr>
        <w:pStyle w:val="Heading3"/>
      </w:pPr>
      <w:r w:rsidRPr="00BA093D">
        <w:rPr>
          <w:rFonts w:eastAsiaTheme="minorHAnsi"/>
          <w:sz w:val="16"/>
          <w:szCs w:val="20"/>
          <w:lang w:eastAsia="en-US"/>
        </w:rPr>
        <w:fldChar w:fldCharType="end"/>
      </w:r>
      <w:bookmarkStart w:id="33" w:name="_Toc205235556"/>
      <w:r w:rsidR="0064335F">
        <w:t>Logging and Moni</w:t>
      </w:r>
      <w:r w:rsidR="00A85667">
        <w:t>toring</w:t>
      </w:r>
      <w:bookmarkEnd w:id="33"/>
    </w:p>
    <w:p w14:paraId="6548EB2E" w14:textId="02E4EBEC" w:rsidR="00A23942" w:rsidRDefault="00DB3E9A" w:rsidP="00EC2848">
      <w:pPr>
        <w:pStyle w:val="Heading4"/>
      </w:pPr>
      <w:r>
        <w:t>General system monitoring</w:t>
      </w:r>
    </w:p>
    <w:p w14:paraId="39134763" w14:textId="2E227806" w:rsidR="00A23942" w:rsidRPr="00A23942" w:rsidRDefault="00A23942" w:rsidP="00D2218D">
      <w:r w:rsidRPr="3FD4D8A9">
        <w:t xml:space="preserve">All </w:t>
      </w:r>
      <w:r w:rsidR="00F16F92" w:rsidRPr="3FD4D8A9">
        <w:t>NETRADYNE</w:t>
      </w:r>
      <w:r w:rsidRPr="3FD4D8A9">
        <w:t xml:space="preserve"> systems are centrally managed and monitored through the use of various industry standard logging mechanisms, to include Datadog, Kibana, Logstash, </w:t>
      </w:r>
      <w:r w:rsidR="00724447" w:rsidRPr="3FD4D8A9">
        <w:t>Elasticsearch</w:t>
      </w:r>
      <w:r w:rsidRPr="3FD4D8A9">
        <w:t xml:space="preserve">, </w:t>
      </w:r>
      <w:r w:rsidR="00724447" w:rsidRPr="3FD4D8A9">
        <w:t>PagerDuty</w:t>
      </w:r>
      <w:r w:rsidRPr="3FD4D8A9">
        <w:t xml:space="preserve">, Pingdom, and more. Json, XML, SYSLOG, and HTTP are used to transmit events to the collection systems. Security events, key functionality events, system response, daemon/service status, resource state status (e.g. CPU, RAM, DISK), all generate alerts in real-time or via periodic reports and are responded to by the </w:t>
      </w:r>
      <w:r w:rsidR="00F16F92" w:rsidRPr="3FD4D8A9">
        <w:t>NETRADYNE</w:t>
      </w:r>
      <w:r w:rsidRPr="3FD4D8A9">
        <w:t xml:space="preserve"> IT Operations and Security team, 24x7.  Additionally, daily reviews of key security and sensitive system events occur.  All logged events are retained for 13 months. </w:t>
      </w:r>
    </w:p>
    <w:p w14:paraId="09BD0CBE" w14:textId="3C37EAFC" w:rsidR="008E4EE1" w:rsidRDefault="008E4EE1" w:rsidP="00EC2848">
      <w:pPr>
        <w:pStyle w:val="Heading4"/>
      </w:pPr>
      <w:r>
        <w:t>Database</w:t>
      </w:r>
      <w:r w:rsidR="00A23942">
        <w:t xml:space="preserve"> Security and </w:t>
      </w:r>
      <w:r w:rsidR="004938AC">
        <w:t>M</w:t>
      </w:r>
      <w:r w:rsidR="00A23942">
        <w:t>onitoring</w:t>
      </w:r>
    </w:p>
    <w:p w14:paraId="221CD12E" w14:textId="61988818" w:rsidR="00250865" w:rsidRPr="00250865" w:rsidRDefault="00250865" w:rsidP="3FD4D8A9">
      <w:r w:rsidRPr="3FD4D8A9">
        <w:t xml:space="preserve">PostgreSQL 11 is the database technology used by </w:t>
      </w:r>
      <w:r w:rsidR="00F16F92" w:rsidRPr="3FD4D8A9">
        <w:t>NETRADYNE</w:t>
      </w:r>
      <w:r w:rsidRPr="3FD4D8A9">
        <w:t xml:space="preserve">.  PostgreSQL Security Best Practices are utilized as the foundation for </w:t>
      </w:r>
      <w:r w:rsidR="00F16F92" w:rsidRPr="3FD4D8A9">
        <w:t>NETRADYNE</w:t>
      </w:r>
      <w:r w:rsidRPr="3FD4D8A9">
        <w:t xml:space="preserve">’s database security program.  All SQL Server services are hardened by disabling all services that are not used by the </w:t>
      </w:r>
      <w:r w:rsidR="00F16F92" w:rsidRPr="3FD4D8A9">
        <w:t>NETRADYNE</w:t>
      </w:r>
      <w:r w:rsidRPr="3FD4D8A9">
        <w:t xml:space="preserve"> application.  All Service Accounts are all domain accounts whose passwords are known by only those </w:t>
      </w:r>
      <w:r w:rsidR="00724447" w:rsidRPr="3FD4D8A9">
        <w:t>who</w:t>
      </w:r>
      <w:r w:rsidRPr="3FD4D8A9">
        <w:t xml:space="preserve"> require it to do their job.  </w:t>
      </w:r>
      <w:r w:rsidR="00F16F92" w:rsidRPr="3FD4D8A9">
        <w:t>NETRADYNE</w:t>
      </w:r>
      <w:r w:rsidRPr="3FD4D8A9">
        <w:t xml:space="preserve"> uses only TCP for database communication.  All system stored procedures not required by the application are disabled.  Database passwords conform to </w:t>
      </w:r>
      <w:r w:rsidR="00F16F92" w:rsidRPr="3FD4D8A9">
        <w:t>NETRADYNE</w:t>
      </w:r>
      <w:r w:rsidRPr="3FD4D8A9">
        <w:t xml:space="preserve">’s strong </w:t>
      </w:r>
      <w:r w:rsidRPr="3FD4D8A9">
        <w:lastRenderedPageBreak/>
        <w:t xml:space="preserve">password policy.  System Administrator privileges are granted to a limited number of </w:t>
      </w:r>
      <w:r w:rsidR="00F16F92" w:rsidRPr="3FD4D8A9">
        <w:t>NETRADYNE</w:t>
      </w:r>
      <w:r w:rsidRPr="3FD4D8A9">
        <w:t xml:space="preserve"> personnel who need this level of access to perform their job function.  Cross database ownership is NOT used. Database auditing is enabled using the built in tracing mechanism.  All database traces are written to a secure system using </w:t>
      </w:r>
      <w:r w:rsidR="00724447" w:rsidRPr="3FD4D8A9">
        <w:t>File beat</w:t>
      </w:r>
      <w:r w:rsidRPr="3FD4D8A9">
        <w:t xml:space="preserve"> and ELK for a period of 13 months.  </w:t>
      </w:r>
    </w:p>
    <w:p w14:paraId="2C6200CD" w14:textId="0435AC1C" w:rsidR="000C1293" w:rsidRDefault="000C1293" w:rsidP="00EC2848">
      <w:pPr>
        <w:pStyle w:val="Heading4"/>
      </w:pPr>
      <w:r>
        <w:t>Application Security</w:t>
      </w:r>
      <w:r w:rsidR="00D7215D">
        <w:t xml:space="preserve"> and </w:t>
      </w:r>
      <w:r w:rsidR="004938AC">
        <w:t>Monitoring</w:t>
      </w:r>
      <w:r w:rsidR="00D1095F">
        <w:t>’</w:t>
      </w:r>
    </w:p>
    <w:p w14:paraId="31EBAB8F" w14:textId="73183570" w:rsidR="00D1095F" w:rsidRDefault="00F16F92" w:rsidP="00D2218D">
      <w:r w:rsidRPr="3FD4D8A9">
        <w:t>NETRADYNE</w:t>
      </w:r>
      <w:r w:rsidR="00D1095F" w:rsidRPr="3FD4D8A9">
        <w:t xml:space="preserve"> applications are configured to log details of the user sessions and the actions users perform.  It also records administration events such as operations with user accounts.  User actions are stored and used for monthly usage reports.  Administration events, such as creation or deactivation of a user account, lockout or expiration of an account, password changes, assigning or removing a user role, </w:t>
      </w:r>
      <w:r w:rsidR="009C325B" w:rsidRPr="3FD4D8A9">
        <w:t>adding,</w:t>
      </w:r>
      <w:r w:rsidR="00D1095F" w:rsidRPr="3FD4D8A9">
        <w:t xml:space="preserve"> or removing a user from a group, are also logged.  All such activities are sent to a centralized log management server built using a combination of auditD, logstash, winlogbeat, kibana, </w:t>
      </w:r>
      <w:r w:rsidR="00654A13" w:rsidRPr="3FD4D8A9">
        <w:t>CloudTrail</w:t>
      </w:r>
      <w:r w:rsidR="00D1095F" w:rsidRPr="3FD4D8A9">
        <w:t xml:space="preserve">, and </w:t>
      </w:r>
      <w:r w:rsidR="00A076CE" w:rsidRPr="3FD4D8A9">
        <w:t>Elasticsearch</w:t>
      </w:r>
      <w:r w:rsidR="00D1095F" w:rsidRPr="3FD4D8A9">
        <w:t xml:space="preserve">.  Logs are generally retained infinitely depending on need, </w:t>
      </w:r>
      <w:r w:rsidR="009C325B" w:rsidRPr="3FD4D8A9">
        <w:t>sensitivity,</w:t>
      </w:r>
      <w:r w:rsidR="00D1095F" w:rsidRPr="3FD4D8A9">
        <w:t xml:space="preserve"> and other factors. </w:t>
      </w:r>
    </w:p>
    <w:p w14:paraId="170E66A3" w14:textId="152F2468" w:rsidR="003B5CCC" w:rsidRDefault="00650A08" w:rsidP="00C30F3A">
      <w:pPr>
        <w:pStyle w:val="Heading3"/>
      </w:pPr>
      <w:bookmarkStart w:id="34" w:name="_Toc205235557"/>
      <w:r>
        <w:t>Firewall and Routing</w:t>
      </w:r>
      <w:r w:rsidR="00F161F1">
        <w:t xml:space="preserve"> Systems </w:t>
      </w:r>
      <w:r w:rsidR="00E50BB8">
        <w:t>Policy</w:t>
      </w:r>
      <w:bookmarkEnd w:id="34"/>
    </w:p>
    <w:p w14:paraId="74658C27" w14:textId="278D0F2D" w:rsidR="00D6473D" w:rsidRPr="00D6473D" w:rsidRDefault="00D6473D" w:rsidP="3FD4D8A9">
      <w:r w:rsidRPr="3FD4D8A9">
        <w:t xml:space="preserve">The </w:t>
      </w:r>
      <w:r w:rsidR="00F16F92" w:rsidRPr="3FD4D8A9">
        <w:t>NETRADYNE</w:t>
      </w:r>
      <w:r w:rsidRPr="3FD4D8A9">
        <w:t xml:space="preserve"> firewall systems are high performance and highly available systems that create discrete network segments that form a traditional tiered network topology and AWS Virtual Private Cloud Networking guarantees.  </w:t>
      </w:r>
    </w:p>
    <w:p w14:paraId="76BEA60E" w14:textId="1B8260E6" w:rsidR="00D6473D" w:rsidRPr="00D6473D" w:rsidRDefault="00D6473D" w:rsidP="00CF510F">
      <w:r w:rsidRPr="3FD4D8A9">
        <w:t xml:space="preserve">These systems are configured for high availability (n+1) and are updated according to the change management and patch management policies defined in this document.  They are monitored 24/7 for performance, </w:t>
      </w:r>
      <w:r w:rsidR="009C325B" w:rsidRPr="3FD4D8A9">
        <w:t>security,</w:t>
      </w:r>
      <w:r w:rsidRPr="3FD4D8A9">
        <w:t xml:space="preserve"> and proper operation. </w:t>
      </w:r>
    </w:p>
    <w:p w14:paraId="0AF56AE3" w14:textId="77777777" w:rsidR="00D6473D" w:rsidRPr="00D6473D" w:rsidRDefault="00D6473D" w:rsidP="3FD4D8A9">
      <w:r w:rsidRPr="3FD4D8A9">
        <w:t xml:space="preserve">Firewall rules are created and based on the principle of least access and permit only the traffic necessary for proper operation.  Firewall rules and justification are detailed in the IT Policy document and NACL configuration of AWS VPCs and security group configuration of AWS EC2, and all are reviewed at least every 6 months for validity.  </w:t>
      </w:r>
    </w:p>
    <w:p w14:paraId="04124D6D" w14:textId="698BF7B4" w:rsidR="00D6473D" w:rsidRPr="00D6473D" w:rsidRDefault="00D6473D" w:rsidP="00CF510F">
      <w:r w:rsidRPr="3FD4D8A9">
        <w:t xml:space="preserve">The firewalls perform all primary routing and firewalling functions within the </w:t>
      </w:r>
      <w:r w:rsidR="00F16F92" w:rsidRPr="3FD4D8A9">
        <w:t>NETRADYNE</w:t>
      </w:r>
      <w:r w:rsidRPr="3FD4D8A9">
        <w:t xml:space="preserve"> service platform.  Most of these systems also perform intrusion prevention system (IPS), anti-malware and URL filtering. </w:t>
      </w:r>
    </w:p>
    <w:p w14:paraId="587BF828" w14:textId="1F8DAB94" w:rsidR="00E16A01" w:rsidRDefault="00FA0D97" w:rsidP="002E2435">
      <w:pPr>
        <w:pStyle w:val="Heading4"/>
      </w:pPr>
      <w:r>
        <w:t>Web A</w:t>
      </w:r>
      <w:r w:rsidR="00091823">
        <w:t>pplication Firewall</w:t>
      </w:r>
    </w:p>
    <w:p w14:paraId="18FC0736" w14:textId="39AAA3BC" w:rsidR="00D6473D" w:rsidRPr="0061018D" w:rsidRDefault="0061018D" w:rsidP="00CF510F">
      <w:r w:rsidRPr="3FD4D8A9">
        <w:t xml:space="preserve">The deep packet inspection of the </w:t>
      </w:r>
      <w:r w:rsidR="00F16F92" w:rsidRPr="3FD4D8A9">
        <w:t>NETRADYNE</w:t>
      </w:r>
      <w:r w:rsidRPr="3FD4D8A9">
        <w:t xml:space="preserve"> firewall function enables blocking malicious traffic.  They are monitored 24/7 for performance, </w:t>
      </w:r>
      <w:r w:rsidR="009C325B" w:rsidRPr="3FD4D8A9">
        <w:t>security,</w:t>
      </w:r>
      <w:r w:rsidRPr="3FD4D8A9">
        <w:t xml:space="preserve"> and proper operation. We use a Cisco ASA appliance to get this functionality. We conduct regular maintenance on the appliance.</w:t>
      </w:r>
    </w:p>
    <w:p w14:paraId="68E3290C" w14:textId="15910E7C" w:rsidR="006B6DE0" w:rsidRDefault="000C1D63" w:rsidP="002E2435">
      <w:pPr>
        <w:pStyle w:val="Heading4"/>
      </w:pPr>
      <w:r>
        <w:t>Inline Packet</w:t>
      </w:r>
      <w:r w:rsidR="002C4647">
        <w:t xml:space="preserve"> ins</w:t>
      </w:r>
      <w:r w:rsidR="00060DEA">
        <w:t>pection</w:t>
      </w:r>
      <w:r w:rsidR="00A61D3A">
        <w:t xml:space="preserve"> on corp</w:t>
      </w:r>
      <w:r w:rsidR="005059D3">
        <w:t>orate</w:t>
      </w:r>
      <w:r w:rsidR="00D6473D">
        <w:t xml:space="preserve"> networks</w:t>
      </w:r>
    </w:p>
    <w:p w14:paraId="6DAA984F" w14:textId="625839FD" w:rsidR="006B6DE0" w:rsidRPr="006B6DE0" w:rsidRDefault="006B6DE0" w:rsidP="00CF510F">
      <w:r w:rsidRPr="3FD4D8A9">
        <w:t xml:space="preserve">The deep packet inspection of the </w:t>
      </w:r>
      <w:r w:rsidR="00F16F92" w:rsidRPr="3FD4D8A9">
        <w:t>NETRADYNE</w:t>
      </w:r>
      <w:r w:rsidRPr="3FD4D8A9">
        <w:t xml:space="preserve"> firewall function enables blocking malicious traffic.  They are monitored 24/7 for performance, </w:t>
      </w:r>
      <w:r w:rsidR="009C325B" w:rsidRPr="3FD4D8A9">
        <w:t>security,</w:t>
      </w:r>
      <w:r w:rsidRPr="3FD4D8A9">
        <w:t xml:space="preserve"> and proper operation. We use a Cisco ASA appliance to get this functionality. We conduct regular maintenance on the appliance.</w:t>
      </w:r>
    </w:p>
    <w:p w14:paraId="0880BA6C" w14:textId="2FBA248E" w:rsidR="00B84663" w:rsidRDefault="00573A82" w:rsidP="00C30F3A">
      <w:pPr>
        <w:pStyle w:val="Heading3"/>
      </w:pPr>
      <w:bookmarkStart w:id="35" w:name="_Toc205235558"/>
      <w:r>
        <w:t>Vulnerability, System Update</w:t>
      </w:r>
      <w:r w:rsidR="00B84663">
        <w:t xml:space="preserve"> and Patch Management</w:t>
      </w:r>
      <w:bookmarkEnd w:id="35"/>
    </w:p>
    <w:p w14:paraId="522D8A73" w14:textId="6DB57ED1" w:rsidR="00270DEC" w:rsidRPr="00270DEC" w:rsidRDefault="00270DEC" w:rsidP="00CF510F">
      <w:r w:rsidRPr="3FD4D8A9">
        <w:t xml:space="preserve">There are a high number of systems and applications in use at </w:t>
      </w:r>
      <w:r w:rsidR="00F16F92" w:rsidRPr="3FD4D8A9">
        <w:t>NETRADYNE</w:t>
      </w:r>
      <w:r w:rsidRPr="3FD4D8A9">
        <w:t xml:space="preserve"> and ensuring they are fully patched and secure in a controlled manner is a priority.  This includes all aspects of infrastructure, applications, and any other hardware and software.   </w:t>
      </w:r>
    </w:p>
    <w:p w14:paraId="38253153" w14:textId="3D5DFCDA" w:rsidR="00270DEC" w:rsidRDefault="00270DEC" w:rsidP="00CF510F">
      <w:r w:rsidRPr="3FD4D8A9">
        <w:t xml:space="preserve">In its corporate and development environments, </w:t>
      </w:r>
      <w:r w:rsidR="00F16F92" w:rsidRPr="3FD4D8A9">
        <w:t>NETRADYNE</w:t>
      </w:r>
      <w:r w:rsidRPr="3FD4D8A9">
        <w:t xml:space="preserve"> currently packaging and configuration management system to ensure all systems receive the latest security and functional software patches and fixes as ready.   In the production environment, </w:t>
      </w:r>
      <w:r w:rsidR="00F16F92" w:rsidRPr="3FD4D8A9">
        <w:t>NETRADYNE</w:t>
      </w:r>
      <w:r w:rsidRPr="3FD4D8A9">
        <w:t xml:space="preserve"> works to ensure patches are applied in a controlled and non-disruptive manner using a group of tools.</w:t>
      </w:r>
    </w:p>
    <w:p w14:paraId="53404B86" w14:textId="77777777" w:rsidR="002A6B44" w:rsidRDefault="002A6B44" w:rsidP="00CF510F"/>
    <w:p w14:paraId="2727AC3E" w14:textId="77777777" w:rsidR="002A6B44" w:rsidRDefault="002A6B44" w:rsidP="00CF510F">
      <w:pPr>
        <w:rPr>
          <w:rFonts w:ascii="Arial" w:hAnsi="Arial" w:cs="Arial"/>
          <w:sz w:val="20"/>
          <w:szCs w:val="20"/>
        </w:rPr>
      </w:pPr>
    </w:p>
    <w:p w14:paraId="2D157EC5" w14:textId="77777777" w:rsidR="007C1DD3" w:rsidRPr="006032C4" w:rsidRDefault="007C1DD3" w:rsidP="007C1DD3">
      <w:pPr>
        <w:pStyle w:val="Heading4"/>
      </w:pPr>
      <w:bookmarkStart w:id="36" w:name="_Toc86328761"/>
      <w:bookmarkStart w:id="37" w:name="_Toc86328790"/>
      <w:bookmarkStart w:id="38" w:name="_Toc136617063"/>
      <w:r w:rsidRPr="006032C4">
        <w:rPr>
          <w:rStyle w:val="Heading3Char"/>
          <w:rFonts w:eastAsiaTheme="minorHAnsi"/>
          <w:b/>
        </w:rPr>
        <w:lastRenderedPageBreak/>
        <w:t>Mitigati</w:t>
      </w:r>
      <w:bookmarkEnd w:id="36"/>
      <w:bookmarkEnd w:id="37"/>
      <w:bookmarkEnd w:id="38"/>
      <w:r w:rsidRPr="006032C4">
        <w:t>on and Remediation Timeline Requirements:</w:t>
      </w:r>
    </w:p>
    <w:p w14:paraId="2CAD0C75" w14:textId="77777777" w:rsidR="007C1DD3" w:rsidRDefault="007C1DD3" w:rsidP="007C1DD3">
      <w:pPr>
        <w:ind w:left="1440"/>
        <w:rPr>
          <w:rFonts w:ascii="Arial" w:hAnsi="Arial" w:cs="Arial"/>
          <w:sz w:val="20"/>
          <w:szCs w:val="20"/>
        </w:rPr>
      </w:pPr>
      <w:r w:rsidRPr="006032C4">
        <w:rPr>
          <w:rStyle w:val="Heading4Char"/>
          <w:rFonts w:eastAsiaTheme="minorHAnsi"/>
        </w:rPr>
        <w:t>Critical Risk Vulnerabilities:</w:t>
      </w:r>
      <w:r w:rsidRPr="07D1C4A6">
        <w:rPr>
          <w:rFonts w:ascii="Arial" w:hAnsi="Arial" w:cs="Arial"/>
          <w:sz w:val="20"/>
          <w:szCs w:val="20"/>
        </w:rPr>
        <w:t xml:space="preserve"> </w:t>
      </w:r>
    </w:p>
    <w:p w14:paraId="05C3A386" w14:textId="77777777" w:rsidR="007C1DD3" w:rsidRDefault="007C1DD3" w:rsidP="00F84701">
      <w:pPr>
        <w:pStyle w:val="ListParagraph"/>
        <w:numPr>
          <w:ilvl w:val="0"/>
          <w:numId w:val="72"/>
        </w:numPr>
        <w:rPr>
          <w:rFonts w:ascii="Arial" w:hAnsi="Arial" w:cs="Arial"/>
          <w:sz w:val="20"/>
          <w:szCs w:val="20"/>
        </w:rPr>
      </w:pPr>
      <w:r w:rsidRPr="00A41BEB">
        <w:rPr>
          <w:rFonts w:ascii="Arial" w:hAnsi="Arial" w:cs="Arial"/>
          <w:sz w:val="20"/>
          <w:szCs w:val="20"/>
        </w:rPr>
        <w:t>Mitigation and/or remediation is required to address all critica</w:t>
      </w:r>
      <w:r>
        <w:rPr>
          <w:rFonts w:ascii="Arial" w:hAnsi="Arial" w:cs="Arial"/>
          <w:sz w:val="20"/>
          <w:szCs w:val="20"/>
        </w:rPr>
        <w:t>l</w:t>
      </w:r>
      <w:r w:rsidRPr="00A41BEB">
        <w:rPr>
          <w:rFonts w:ascii="Arial" w:hAnsi="Arial" w:cs="Arial"/>
          <w:sz w:val="20"/>
          <w:szCs w:val="20"/>
        </w:rPr>
        <w:t xml:space="preserve"> vulnerabilities on all affected systems within 5 business days. </w:t>
      </w:r>
    </w:p>
    <w:p w14:paraId="3D64F5F1" w14:textId="77777777" w:rsidR="007C1DD3" w:rsidRPr="00A41BEB" w:rsidRDefault="007C1DD3" w:rsidP="00F84701">
      <w:pPr>
        <w:pStyle w:val="ListParagraph"/>
        <w:numPr>
          <w:ilvl w:val="1"/>
          <w:numId w:val="72"/>
        </w:numPr>
        <w:rPr>
          <w:rFonts w:ascii="Arial" w:hAnsi="Arial" w:cs="Arial"/>
          <w:sz w:val="20"/>
          <w:szCs w:val="20"/>
        </w:rPr>
      </w:pPr>
      <w:r w:rsidRPr="00A41BEB">
        <w:rPr>
          <w:rFonts w:ascii="Arial" w:hAnsi="Arial" w:cs="Arial"/>
          <w:sz w:val="20"/>
          <w:szCs w:val="20"/>
        </w:rPr>
        <w:t xml:space="preserve">For </w:t>
      </w:r>
      <w:r>
        <w:rPr>
          <w:rFonts w:ascii="Arial" w:hAnsi="Arial" w:cs="Arial"/>
          <w:sz w:val="20"/>
          <w:szCs w:val="20"/>
        </w:rPr>
        <w:t>IoT (Driveri Devices)</w:t>
      </w:r>
      <w:r w:rsidRPr="00A41BEB">
        <w:rPr>
          <w:rFonts w:ascii="Arial" w:hAnsi="Arial" w:cs="Arial"/>
          <w:sz w:val="20"/>
          <w:szCs w:val="20"/>
        </w:rPr>
        <w:t xml:space="preserve"> specific vulnerabilities, it shall be fixed within 3 months.</w:t>
      </w:r>
    </w:p>
    <w:p w14:paraId="653BE31C" w14:textId="77777777" w:rsidR="007C1DD3" w:rsidRDefault="007C1DD3" w:rsidP="007C1DD3">
      <w:pPr>
        <w:ind w:left="1440"/>
        <w:rPr>
          <w:rFonts w:ascii="Arial" w:hAnsi="Arial" w:cs="Arial"/>
          <w:sz w:val="20"/>
          <w:szCs w:val="20"/>
        </w:rPr>
      </w:pPr>
      <w:r w:rsidRPr="006032C4">
        <w:rPr>
          <w:rStyle w:val="Heading4Char"/>
          <w:rFonts w:eastAsiaTheme="minorHAnsi"/>
        </w:rPr>
        <w:t>High Risk Vulnerabilities:</w:t>
      </w:r>
      <w:r w:rsidRPr="07D1C4A6">
        <w:rPr>
          <w:rFonts w:ascii="Arial" w:hAnsi="Arial" w:cs="Arial"/>
          <w:sz w:val="20"/>
          <w:szCs w:val="20"/>
        </w:rPr>
        <w:t xml:space="preserve"> </w:t>
      </w:r>
    </w:p>
    <w:p w14:paraId="45848ABA" w14:textId="77777777" w:rsidR="007C1DD3" w:rsidRDefault="007C1DD3" w:rsidP="00F84701">
      <w:pPr>
        <w:pStyle w:val="ListParagraph"/>
        <w:numPr>
          <w:ilvl w:val="0"/>
          <w:numId w:val="72"/>
        </w:numPr>
        <w:rPr>
          <w:rFonts w:ascii="Arial" w:hAnsi="Arial" w:cs="Arial"/>
          <w:sz w:val="20"/>
          <w:szCs w:val="20"/>
        </w:rPr>
      </w:pPr>
      <w:r w:rsidRPr="006F57D8">
        <w:rPr>
          <w:rFonts w:ascii="Arial" w:hAnsi="Arial" w:cs="Arial"/>
          <w:sz w:val="20"/>
          <w:szCs w:val="20"/>
        </w:rPr>
        <w:t xml:space="preserve">Mitigation and/or remediation is required to address all high vulnerabilities on all affected systems within 30 business days. </w:t>
      </w:r>
    </w:p>
    <w:p w14:paraId="08CAEE72" w14:textId="77777777" w:rsidR="007C1DD3" w:rsidRPr="006F57D8" w:rsidRDefault="007C1DD3" w:rsidP="00F84701">
      <w:pPr>
        <w:pStyle w:val="ListParagraph"/>
        <w:numPr>
          <w:ilvl w:val="1"/>
          <w:numId w:val="72"/>
        </w:numPr>
        <w:rPr>
          <w:rFonts w:ascii="Arial" w:hAnsi="Arial" w:cs="Arial"/>
          <w:sz w:val="20"/>
          <w:szCs w:val="20"/>
        </w:rPr>
      </w:pPr>
      <w:r w:rsidRPr="00A41BEB">
        <w:rPr>
          <w:rFonts w:ascii="Arial" w:hAnsi="Arial" w:cs="Arial"/>
          <w:sz w:val="20"/>
          <w:szCs w:val="20"/>
        </w:rPr>
        <w:t xml:space="preserve">For </w:t>
      </w:r>
      <w:r>
        <w:rPr>
          <w:rFonts w:ascii="Arial" w:hAnsi="Arial" w:cs="Arial"/>
          <w:sz w:val="20"/>
          <w:szCs w:val="20"/>
        </w:rPr>
        <w:t>IoT (Driveri Devices)</w:t>
      </w:r>
      <w:r w:rsidRPr="00A41BEB">
        <w:rPr>
          <w:rFonts w:ascii="Arial" w:hAnsi="Arial" w:cs="Arial"/>
          <w:sz w:val="20"/>
          <w:szCs w:val="20"/>
        </w:rPr>
        <w:t xml:space="preserve"> specific vulnerabilities</w:t>
      </w:r>
      <w:r w:rsidRPr="006F57D8">
        <w:rPr>
          <w:rFonts w:ascii="Arial" w:hAnsi="Arial" w:cs="Arial"/>
          <w:sz w:val="20"/>
          <w:szCs w:val="20"/>
        </w:rPr>
        <w:t>, it shall be fixed within 6 months.</w:t>
      </w:r>
    </w:p>
    <w:p w14:paraId="6C2A3BF7" w14:textId="77777777" w:rsidR="007C1DD3" w:rsidRDefault="007C1DD3" w:rsidP="007C1DD3">
      <w:pPr>
        <w:ind w:left="1440"/>
        <w:rPr>
          <w:rFonts w:ascii="Arial" w:hAnsi="Arial" w:cs="Arial"/>
          <w:sz w:val="20"/>
          <w:szCs w:val="20"/>
        </w:rPr>
      </w:pPr>
      <w:r w:rsidRPr="006032C4">
        <w:rPr>
          <w:rStyle w:val="Heading4Char"/>
          <w:rFonts w:eastAsiaTheme="minorHAnsi"/>
        </w:rPr>
        <w:t>Medium Risk Vulnerabilities:</w:t>
      </w:r>
      <w:r w:rsidRPr="07D1C4A6">
        <w:rPr>
          <w:rFonts w:ascii="Arial" w:hAnsi="Arial" w:cs="Arial"/>
          <w:sz w:val="20"/>
          <w:szCs w:val="20"/>
        </w:rPr>
        <w:t xml:space="preserve"> </w:t>
      </w:r>
    </w:p>
    <w:p w14:paraId="2B4B678C" w14:textId="77777777" w:rsidR="007C1DD3" w:rsidRDefault="007C1DD3" w:rsidP="00F84701">
      <w:pPr>
        <w:pStyle w:val="ListParagraph"/>
        <w:numPr>
          <w:ilvl w:val="0"/>
          <w:numId w:val="72"/>
        </w:numPr>
        <w:rPr>
          <w:rFonts w:ascii="Arial" w:hAnsi="Arial" w:cs="Arial"/>
          <w:sz w:val="20"/>
          <w:szCs w:val="20"/>
        </w:rPr>
      </w:pPr>
      <w:r w:rsidRPr="006F57D8">
        <w:rPr>
          <w:rFonts w:ascii="Arial" w:hAnsi="Arial" w:cs="Arial"/>
          <w:sz w:val="20"/>
          <w:szCs w:val="20"/>
        </w:rPr>
        <w:t xml:space="preserve">Mitigation and/or remediation is required to address all medium vulnerabilities on all affected systems within 90 business days. </w:t>
      </w:r>
    </w:p>
    <w:p w14:paraId="06D0203B" w14:textId="77777777" w:rsidR="007C1DD3" w:rsidRPr="006F57D8" w:rsidRDefault="007C1DD3" w:rsidP="00F84701">
      <w:pPr>
        <w:pStyle w:val="ListParagraph"/>
        <w:numPr>
          <w:ilvl w:val="1"/>
          <w:numId w:val="72"/>
        </w:numPr>
        <w:rPr>
          <w:rFonts w:ascii="Arial" w:hAnsi="Arial" w:cs="Arial"/>
          <w:sz w:val="20"/>
          <w:szCs w:val="20"/>
        </w:rPr>
      </w:pPr>
      <w:r w:rsidRPr="00A41BEB">
        <w:rPr>
          <w:rFonts w:ascii="Arial" w:hAnsi="Arial" w:cs="Arial"/>
          <w:sz w:val="20"/>
          <w:szCs w:val="20"/>
        </w:rPr>
        <w:t xml:space="preserve">For </w:t>
      </w:r>
      <w:r>
        <w:rPr>
          <w:rFonts w:ascii="Arial" w:hAnsi="Arial" w:cs="Arial"/>
          <w:sz w:val="20"/>
          <w:szCs w:val="20"/>
        </w:rPr>
        <w:t>IoT (Driveri Devices)</w:t>
      </w:r>
      <w:r w:rsidRPr="00A41BEB">
        <w:rPr>
          <w:rFonts w:ascii="Arial" w:hAnsi="Arial" w:cs="Arial"/>
          <w:sz w:val="20"/>
          <w:szCs w:val="20"/>
        </w:rPr>
        <w:t xml:space="preserve"> specific vulnerabilities</w:t>
      </w:r>
      <w:r w:rsidRPr="006F57D8">
        <w:rPr>
          <w:rFonts w:ascii="Arial" w:hAnsi="Arial" w:cs="Arial"/>
          <w:sz w:val="20"/>
          <w:szCs w:val="20"/>
        </w:rPr>
        <w:t>, it shall be fixed within 9 months.</w:t>
      </w:r>
    </w:p>
    <w:p w14:paraId="79713E03" w14:textId="77777777" w:rsidR="007C1DD3" w:rsidRDefault="007C1DD3" w:rsidP="007C1DD3">
      <w:pPr>
        <w:rPr>
          <w:rFonts w:ascii="Arial" w:hAnsi="Arial" w:cs="Arial"/>
          <w:sz w:val="20"/>
          <w:szCs w:val="20"/>
        </w:rPr>
      </w:pPr>
    </w:p>
    <w:p w14:paraId="0864FD58" w14:textId="77777777" w:rsidR="007C1DD3" w:rsidRDefault="007C1DD3" w:rsidP="007C1DD3">
      <w:pPr>
        <w:ind w:left="1440"/>
        <w:rPr>
          <w:rFonts w:ascii="Arial" w:hAnsi="Arial" w:cs="Arial"/>
          <w:sz w:val="20"/>
          <w:szCs w:val="20"/>
        </w:rPr>
      </w:pPr>
      <w:r w:rsidRPr="006032C4">
        <w:rPr>
          <w:rStyle w:val="Heading4Char"/>
          <w:rFonts w:eastAsiaTheme="minorHAnsi"/>
        </w:rPr>
        <w:t>Low Risk Vulnerabilities:</w:t>
      </w:r>
      <w:r w:rsidRPr="07D1C4A6">
        <w:rPr>
          <w:rFonts w:ascii="Arial" w:hAnsi="Arial" w:cs="Arial"/>
          <w:sz w:val="20"/>
          <w:szCs w:val="20"/>
        </w:rPr>
        <w:t xml:space="preserve"> </w:t>
      </w:r>
    </w:p>
    <w:p w14:paraId="2557BD03" w14:textId="77777777" w:rsidR="007C1DD3" w:rsidRDefault="007C1DD3" w:rsidP="00F84701">
      <w:pPr>
        <w:pStyle w:val="ListParagraph"/>
        <w:numPr>
          <w:ilvl w:val="0"/>
          <w:numId w:val="72"/>
        </w:numPr>
        <w:rPr>
          <w:rFonts w:ascii="Arial" w:hAnsi="Arial" w:cs="Arial"/>
          <w:sz w:val="20"/>
          <w:szCs w:val="20"/>
        </w:rPr>
      </w:pPr>
      <w:r w:rsidRPr="006F57D8">
        <w:rPr>
          <w:rFonts w:ascii="Arial" w:hAnsi="Arial" w:cs="Arial"/>
          <w:sz w:val="20"/>
          <w:szCs w:val="20"/>
        </w:rPr>
        <w:t xml:space="preserve">Mitigation and/or remediation is required to address all low-risk vulnerabilities on all affected systems within 12 Months. </w:t>
      </w:r>
    </w:p>
    <w:p w14:paraId="31FADDBA" w14:textId="77777777" w:rsidR="007C1DD3" w:rsidRPr="006F57D8" w:rsidRDefault="007C1DD3" w:rsidP="00F84701">
      <w:pPr>
        <w:pStyle w:val="ListParagraph"/>
        <w:numPr>
          <w:ilvl w:val="1"/>
          <w:numId w:val="72"/>
        </w:numPr>
        <w:rPr>
          <w:rFonts w:ascii="Arial" w:hAnsi="Arial" w:cs="Arial"/>
          <w:sz w:val="20"/>
          <w:szCs w:val="20"/>
        </w:rPr>
      </w:pPr>
      <w:r w:rsidRPr="00A41BEB">
        <w:rPr>
          <w:rFonts w:ascii="Arial" w:hAnsi="Arial" w:cs="Arial"/>
          <w:sz w:val="20"/>
          <w:szCs w:val="20"/>
        </w:rPr>
        <w:t xml:space="preserve">For </w:t>
      </w:r>
      <w:r>
        <w:rPr>
          <w:rFonts w:ascii="Arial" w:hAnsi="Arial" w:cs="Arial"/>
          <w:sz w:val="20"/>
          <w:szCs w:val="20"/>
        </w:rPr>
        <w:t>IoT (Driveri Devices)</w:t>
      </w:r>
      <w:r w:rsidRPr="00A41BEB">
        <w:rPr>
          <w:rFonts w:ascii="Arial" w:hAnsi="Arial" w:cs="Arial"/>
          <w:sz w:val="20"/>
          <w:szCs w:val="20"/>
        </w:rPr>
        <w:t xml:space="preserve"> specific vulnerabilities</w:t>
      </w:r>
      <w:r w:rsidRPr="006F57D8">
        <w:rPr>
          <w:rFonts w:ascii="Arial" w:hAnsi="Arial" w:cs="Arial"/>
          <w:sz w:val="20"/>
          <w:szCs w:val="20"/>
        </w:rPr>
        <w:t>,</w:t>
      </w:r>
      <w:r>
        <w:rPr>
          <w:rFonts w:ascii="Arial" w:hAnsi="Arial" w:cs="Arial"/>
          <w:sz w:val="20"/>
          <w:szCs w:val="20"/>
        </w:rPr>
        <w:t xml:space="preserve"> </w:t>
      </w:r>
      <w:r w:rsidRPr="006F57D8">
        <w:rPr>
          <w:rFonts w:ascii="Arial" w:hAnsi="Arial" w:cs="Arial"/>
          <w:sz w:val="20"/>
          <w:szCs w:val="20"/>
        </w:rPr>
        <w:t>it should be planned</w:t>
      </w:r>
      <w:r>
        <w:rPr>
          <w:rFonts w:ascii="Arial" w:hAnsi="Arial" w:cs="Arial"/>
          <w:sz w:val="20"/>
          <w:szCs w:val="20"/>
        </w:rPr>
        <w:t xml:space="preserve"> &amp; prioritized to resolve within 12-18 months.</w:t>
      </w:r>
    </w:p>
    <w:p w14:paraId="13227CAC" w14:textId="77777777" w:rsidR="007C1DD3" w:rsidRPr="00F77550" w:rsidRDefault="007C1DD3" w:rsidP="00CF510F"/>
    <w:p w14:paraId="05E204F0" w14:textId="343BB23A" w:rsidR="00270DEC" w:rsidRDefault="00270DEC" w:rsidP="00CF510F">
      <w:r w:rsidRPr="3FD4D8A9">
        <w:t xml:space="preserve">All patches are also deployed in adherence to </w:t>
      </w:r>
      <w:r w:rsidR="00F16F92" w:rsidRPr="3FD4D8A9">
        <w:t>NETRADYNE</w:t>
      </w:r>
      <w:r w:rsidRPr="3FD4D8A9">
        <w:t xml:space="preserve">’s change management policy described in this document.  This includes fully testing patches before deployment to production environments. </w:t>
      </w:r>
    </w:p>
    <w:p w14:paraId="512A0875" w14:textId="79349E14" w:rsidR="00276EAE" w:rsidRDefault="003D7080" w:rsidP="00CF510F">
      <w:r>
        <w:rPr>
          <w:noProof/>
        </w:rPr>
        <mc:AlternateContent>
          <mc:Choice Requires="wpg">
            <w:drawing>
              <wp:anchor distT="0" distB="0" distL="114300" distR="114300" simplePos="0" relativeHeight="251658240" behindDoc="0" locked="0" layoutInCell="1" allowOverlap="1" wp14:anchorId="72A161B8" wp14:editId="2223A14A">
                <wp:simplePos x="0" y="0"/>
                <wp:positionH relativeFrom="column">
                  <wp:posOffset>0</wp:posOffset>
                </wp:positionH>
                <wp:positionV relativeFrom="paragraph">
                  <wp:posOffset>251460</wp:posOffset>
                </wp:positionV>
                <wp:extent cx="5943600" cy="2314576"/>
                <wp:effectExtent l="0" t="0" r="19050" b="47625"/>
                <wp:wrapNone/>
                <wp:docPr id="1646224156" name="Group 1646224156"/>
                <wp:cNvGraphicFramePr/>
                <a:graphic xmlns:a="http://schemas.openxmlformats.org/drawingml/2006/main">
                  <a:graphicData uri="http://schemas.microsoft.com/office/word/2010/wordprocessingGroup">
                    <wpg:wgp>
                      <wpg:cNvGrpSpPr/>
                      <wpg:grpSpPr>
                        <a:xfrm>
                          <a:off x="0" y="0"/>
                          <a:ext cx="5943600" cy="2314576"/>
                          <a:chOff x="0" y="0"/>
                          <a:chExt cx="5943600" cy="2314576"/>
                        </a:xfrm>
                      </wpg:grpSpPr>
                      <wpg:grpSp>
                        <wpg:cNvPr id="1665390620" name="Group 1665390620"/>
                        <wpg:cNvGrpSpPr/>
                        <wpg:grpSpPr>
                          <a:xfrm>
                            <a:off x="0" y="0"/>
                            <a:ext cx="5943600" cy="2314576"/>
                            <a:chOff x="0" y="-1"/>
                            <a:chExt cx="5943600" cy="2314576"/>
                          </a:xfrm>
                        </wpg:grpSpPr>
                        <wps:wsp>
                          <wps:cNvPr id="1637021482" name="Oval 1637021482"/>
                          <wps:cNvSpPr/>
                          <wps:spPr>
                            <a:xfrm>
                              <a:off x="219075" y="47625"/>
                              <a:ext cx="866775" cy="4286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A11D26F" w14:textId="77777777" w:rsidR="0016644E" w:rsidRPr="00A95AFC" w:rsidRDefault="0016644E" w:rsidP="0016644E">
                                <w:pPr>
                                  <w:jc w:val="center"/>
                                  <w:rPr>
                                    <w:b/>
                                    <w:bCs/>
                                    <w:sz w:val="16"/>
                                    <w:szCs w:val="20"/>
                                    <w:lang w:val="en-US"/>
                                  </w:rPr>
                                </w:pPr>
                                <w:r w:rsidRPr="00A95AFC">
                                  <w:rPr>
                                    <w:b/>
                                    <w:bCs/>
                                    <w:sz w:val="16"/>
                                    <w:szCs w:val="20"/>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590391" name="Rectangle 431590391"/>
                          <wps:cNvSpPr/>
                          <wps:spPr>
                            <a:xfrm>
                              <a:off x="1514475" y="0"/>
                              <a:ext cx="1295400" cy="7619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C2BC93" w14:textId="77777777" w:rsidR="0016644E" w:rsidRPr="00A95AFC" w:rsidRDefault="0016644E" w:rsidP="0016644E">
                                <w:pPr>
                                  <w:jc w:val="center"/>
                                  <w:rPr>
                                    <w:sz w:val="16"/>
                                    <w:szCs w:val="16"/>
                                    <w:lang w:val="en-US"/>
                                  </w:rPr>
                                </w:pPr>
                                <w:r>
                                  <w:rPr>
                                    <w:sz w:val="16"/>
                                    <w:szCs w:val="16"/>
                                    <w:lang w:val="en-US"/>
                                  </w:rPr>
                                  <w:t xml:space="preserve">Create Asset Inventory; </w:t>
                                </w:r>
                                <w:r w:rsidRPr="00A95AFC">
                                  <w:rPr>
                                    <w:sz w:val="16"/>
                                    <w:szCs w:val="16"/>
                                    <w:lang w:val="en-US"/>
                                  </w:rPr>
                                  <w:t>Identify the patch</w:t>
                                </w:r>
                                <w:r>
                                  <w:rPr>
                                    <w:sz w:val="16"/>
                                    <w:szCs w:val="16"/>
                                    <w:lang w:val="en-US"/>
                                  </w:rPr>
                                  <w:t>es</w:t>
                                </w:r>
                                <w:r w:rsidRPr="00A95AFC">
                                  <w:rPr>
                                    <w:sz w:val="16"/>
                                    <w:szCs w:val="16"/>
                                    <w:lang w:val="en-US"/>
                                  </w:rPr>
                                  <w:t>, assess the criticality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299369" name="Rectangle 561299369"/>
                          <wps:cNvSpPr/>
                          <wps:spPr>
                            <a:xfrm>
                              <a:off x="3019425" y="-1"/>
                              <a:ext cx="119062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C91B7C" w14:textId="77777777" w:rsidR="0016644E" w:rsidRPr="00A95AFC" w:rsidRDefault="0016644E" w:rsidP="0016644E">
                                <w:pPr>
                                  <w:jc w:val="center"/>
                                  <w:rPr>
                                    <w:sz w:val="16"/>
                                    <w:szCs w:val="16"/>
                                    <w:lang w:val="en-US"/>
                                  </w:rPr>
                                </w:pPr>
                                <w:r w:rsidRPr="00A95AFC">
                                  <w:rPr>
                                    <w:sz w:val="16"/>
                                    <w:szCs w:val="16"/>
                                    <w:lang w:val="en-US"/>
                                  </w:rPr>
                                  <w:t>Identify the affected systems</w:t>
                                </w:r>
                                <w:r>
                                  <w:rPr>
                                    <w:sz w:val="16"/>
                                    <w:szCs w:val="16"/>
                                    <w:lang w:val="en-US"/>
                                  </w:rPr>
                                  <w:t>; Create a Pre-Patch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243697" name="Rectangle 1443243697"/>
                          <wps:cNvSpPr/>
                          <wps:spPr>
                            <a:xfrm>
                              <a:off x="4552950" y="0"/>
                              <a:ext cx="139065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3033D9" w14:textId="77777777" w:rsidR="0016644E" w:rsidRPr="00A95AFC" w:rsidRDefault="0016644E" w:rsidP="0016644E">
                                <w:pPr>
                                  <w:jc w:val="center"/>
                                  <w:rPr>
                                    <w:sz w:val="16"/>
                                    <w:szCs w:val="16"/>
                                    <w:lang w:val="en-US"/>
                                  </w:rPr>
                                </w:pPr>
                                <w:r>
                                  <w:rPr>
                                    <w:sz w:val="16"/>
                                    <w:szCs w:val="16"/>
                                    <w:lang w:val="en-US"/>
                                  </w:rPr>
                                  <w:t>Download the patches; Initiate the change ticket for Patching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980995" name="Rectangle 210980995"/>
                          <wps:cNvSpPr/>
                          <wps:spPr>
                            <a:xfrm>
                              <a:off x="4552950" y="790575"/>
                              <a:ext cx="139065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41D077" w14:textId="77777777" w:rsidR="0016644E" w:rsidRPr="00A95AFC" w:rsidRDefault="0016644E" w:rsidP="0016644E">
                                <w:pPr>
                                  <w:jc w:val="center"/>
                                  <w:rPr>
                                    <w:sz w:val="16"/>
                                    <w:szCs w:val="16"/>
                                    <w:lang w:val="en-US"/>
                                  </w:rPr>
                                </w:pPr>
                                <w:r>
                                  <w:rPr>
                                    <w:sz w:val="16"/>
                                    <w:szCs w:val="16"/>
                                    <w:lang w:val="en-US"/>
                                  </w:rPr>
                                  <w:t>Test the patches in test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771794" name="Rectangle 1444771794"/>
                          <wps:cNvSpPr/>
                          <wps:spPr>
                            <a:xfrm>
                              <a:off x="3019425" y="790575"/>
                              <a:ext cx="119062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E74DC1" w14:textId="77777777" w:rsidR="0016644E" w:rsidRPr="00A95AFC" w:rsidRDefault="0016644E" w:rsidP="0016644E">
                                <w:pPr>
                                  <w:jc w:val="center"/>
                                  <w:rPr>
                                    <w:sz w:val="16"/>
                                    <w:szCs w:val="16"/>
                                    <w:lang w:val="en-US"/>
                                  </w:rPr>
                                </w:pPr>
                                <w:r>
                                  <w:rPr>
                                    <w:sz w:val="16"/>
                                    <w:szCs w:val="16"/>
                                    <w:lang w:val="en-US"/>
                                  </w:rPr>
                                  <w:t>Prepare &amp; evaluate patch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855310" name="Rectangle 1662855310"/>
                          <wps:cNvSpPr/>
                          <wps:spPr>
                            <a:xfrm>
                              <a:off x="1304925" y="800100"/>
                              <a:ext cx="14859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9ECDDE" w14:textId="77777777" w:rsidR="0016644E" w:rsidRPr="00A95AFC" w:rsidRDefault="0016644E" w:rsidP="0016644E">
                                <w:pPr>
                                  <w:jc w:val="center"/>
                                  <w:rPr>
                                    <w:sz w:val="16"/>
                                    <w:szCs w:val="16"/>
                                    <w:lang w:val="en-US"/>
                                  </w:rPr>
                                </w:pPr>
                                <w:r>
                                  <w:rPr>
                                    <w:sz w:val="16"/>
                                    <w:szCs w:val="16"/>
                                    <w:lang w:val="en-US"/>
                                  </w:rPr>
                                  <w:t>Evaluate security impact of the patch in controlled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80080" name="Flowchart: Decision 66280080"/>
                          <wps:cNvSpPr/>
                          <wps:spPr>
                            <a:xfrm>
                              <a:off x="1295400" y="1562100"/>
                              <a:ext cx="1762125" cy="7524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4C6E93" w14:textId="77777777" w:rsidR="0016644E" w:rsidRPr="009A05E5" w:rsidRDefault="0016644E" w:rsidP="0016644E">
                                <w:pPr>
                                  <w:jc w:val="center"/>
                                  <w:rPr>
                                    <w:sz w:val="16"/>
                                    <w:szCs w:val="20"/>
                                    <w:lang w:val="en-US"/>
                                  </w:rPr>
                                </w:pPr>
                                <w:r w:rsidRPr="009A05E5">
                                  <w:rPr>
                                    <w:sz w:val="16"/>
                                    <w:szCs w:val="20"/>
                                    <w:lang w:val="en-US"/>
                                  </w:rPr>
                                  <w:t>Impact or Degradation?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4195345" name="Rectangle 1694195345"/>
                          <wps:cNvSpPr/>
                          <wps:spPr>
                            <a:xfrm>
                              <a:off x="0" y="800100"/>
                              <a:ext cx="119062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3AEEB1" w14:textId="77777777" w:rsidR="0016644E" w:rsidRPr="00A95AFC" w:rsidRDefault="0016644E" w:rsidP="0016644E">
                                <w:pPr>
                                  <w:jc w:val="center"/>
                                  <w:rPr>
                                    <w:sz w:val="16"/>
                                    <w:szCs w:val="16"/>
                                    <w:lang w:val="en-US"/>
                                  </w:rPr>
                                </w:pPr>
                                <w:r>
                                  <w:rPr>
                                    <w:sz w:val="16"/>
                                    <w:szCs w:val="16"/>
                                    <w:lang w:val="en-US"/>
                                  </w:rPr>
                                  <w:t>Exception/Back-out &amp; reevaluate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410603" name="Connector: Elbow 531410603"/>
                          <wps:cNvCnPr/>
                          <wps:spPr>
                            <a:xfrm flipH="1" flipV="1">
                              <a:off x="619125" y="1323975"/>
                              <a:ext cx="676275" cy="628650"/>
                            </a:xfrm>
                            <a:prstGeom prst="bentConnector3">
                              <a:avLst>
                                <a:gd name="adj1" fmla="val 10035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1450366" name="Oval 1951450366"/>
                          <wps:cNvSpPr/>
                          <wps:spPr>
                            <a:xfrm>
                              <a:off x="4943475" y="1714500"/>
                              <a:ext cx="866775" cy="4286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3E3EEB7" w14:textId="77777777" w:rsidR="0016644E" w:rsidRPr="00A95AFC" w:rsidRDefault="0016644E" w:rsidP="0016644E">
                                <w:pPr>
                                  <w:jc w:val="center"/>
                                  <w:rPr>
                                    <w:b/>
                                    <w:bCs/>
                                    <w:sz w:val="16"/>
                                    <w:szCs w:val="20"/>
                                    <w:lang w:val="en-US"/>
                                  </w:rPr>
                                </w:pPr>
                                <w:r>
                                  <w:rPr>
                                    <w:b/>
                                    <w:bCs/>
                                    <w:sz w:val="16"/>
                                    <w:szCs w:val="20"/>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a:off x="781050" y="317500"/>
                            <a:ext cx="3762375" cy="1692275"/>
                            <a:chOff x="0" y="0"/>
                            <a:chExt cx="3762375" cy="1692275"/>
                          </a:xfrm>
                        </wpg:grpSpPr>
                        <wps:wsp>
                          <wps:cNvPr id="17" name="Straight Arrow Connector 17"/>
                          <wps:cNvCnPr/>
                          <wps:spPr>
                            <a:xfrm>
                              <a:off x="295275" y="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914525"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419475"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3419475" y="78105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2000250" y="781050"/>
                              <a:ext cx="228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1457325"/>
                              <a:ext cx="409575" cy="228600"/>
                            </a:xfrm>
                            <a:prstGeom prst="rect">
                              <a:avLst/>
                            </a:prstGeom>
                            <a:noFill/>
                            <a:ln w="9525">
                              <a:noFill/>
                              <a:miter lim="800000"/>
                              <a:headEnd/>
                              <a:tailEnd/>
                            </a:ln>
                          </wps:spPr>
                          <wps:txbx>
                            <w:txbxContent>
                              <w:p w14:paraId="060C96CA" w14:textId="77777777" w:rsidR="002A74D3" w:rsidRPr="002B18BE" w:rsidRDefault="002A74D3" w:rsidP="002A74D3">
                                <w:pPr>
                                  <w:rPr>
                                    <w:sz w:val="14"/>
                                    <w:szCs w:val="18"/>
                                  </w:rPr>
                                </w:pPr>
                                <w:r w:rsidRPr="002B18BE">
                                  <w:rPr>
                                    <w:sz w:val="16"/>
                                    <w:szCs w:val="20"/>
                                  </w:rPr>
                                  <w:t>Yes</w:t>
                                </w:r>
                              </w:p>
                            </w:txbxContent>
                          </wps:txbx>
                          <wps:bodyPr rot="0" vert="horz" wrap="square" lIns="91440" tIns="45720" rIns="91440" bIns="45720" anchor="t" anchorCtr="0">
                            <a:noAutofit/>
                          </wps:bodyPr>
                        </wps:wsp>
                        <wps:wsp>
                          <wps:cNvPr id="28" name="Text Box 2"/>
                          <wps:cNvSpPr txBox="1">
                            <a:spLocks noChangeArrowheads="1"/>
                          </wps:cNvSpPr>
                          <wps:spPr bwMode="auto">
                            <a:xfrm>
                              <a:off x="2276475" y="1463675"/>
                              <a:ext cx="409575" cy="228600"/>
                            </a:xfrm>
                            <a:prstGeom prst="rect">
                              <a:avLst/>
                            </a:prstGeom>
                            <a:noFill/>
                            <a:ln w="9525">
                              <a:noFill/>
                              <a:miter lim="800000"/>
                              <a:headEnd/>
                              <a:tailEnd/>
                            </a:ln>
                          </wps:spPr>
                          <wps:txbx>
                            <w:txbxContent>
                              <w:p w14:paraId="50283CDC" w14:textId="77777777" w:rsidR="002A74D3" w:rsidRPr="002B18BE" w:rsidRDefault="002A74D3" w:rsidP="002A74D3">
                                <w:pPr>
                                  <w:rPr>
                                    <w:sz w:val="14"/>
                                    <w:szCs w:val="18"/>
                                    <w:lang w:val="en-US"/>
                                  </w:rPr>
                                </w:pPr>
                                <w:r>
                                  <w:rPr>
                                    <w:sz w:val="16"/>
                                    <w:szCs w:val="20"/>
                                    <w:lang w:val="en-US"/>
                                  </w:rPr>
                                  <w:t>No</w:t>
                                </w:r>
                              </w:p>
                            </w:txbxContent>
                          </wps:txbx>
                          <wps:bodyPr rot="0" vert="horz" wrap="square" lIns="91440" tIns="45720" rIns="91440" bIns="45720" anchor="t" anchorCtr="0">
                            <a:noAutofit/>
                          </wps:bodyPr>
                        </wps:wsp>
                      </wpg:grpSp>
                      <wps:wsp>
                        <wps:cNvPr id="21" name="Straight Arrow Connector 21"/>
                        <wps:cNvCnPr/>
                        <wps:spPr>
                          <a:xfrm>
                            <a:off x="5283200" y="53975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0303772" name="Rectangle 700303772"/>
                        <wps:cNvSpPr/>
                        <wps:spPr>
                          <a:xfrm>
                            <a:off x="3511550" y="1714500"/>
                            <a:ext cx="104775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B22D2C" w14:textId="77777777" w:rsidR="009F3FB5" w:rsidRPr="00A95AFC" w:rsidRDefault="009F3FB5" w:rsidP="009F3FB5">
                              <w:pPr>
                                <w:jc w:val="center"/>
                                <w:rPr>
                                  <w:sz w:val="16"/>
                                  <w:szCs w:val="16"/>
                                  <w:lang w:val="en-US"/>
                                </w:rPr>
                              </w:pPr>
                              <w:r>
                                <w:rPr>
                                  <w:sz w:val="16"/>
                                  <w:szCs w:val="16"/>
                                  <w:lang w:val="en-US"/>
                                </w:rPr>
                                <w:t>Deployment; Creation of Post Patch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7905001" name="Straight Arrow Connector 1727905001"/>
                        <wps:cNvCnPr/>
                        <wps:spPr>
                          <a:xfrm>
                            <a:off x="4572000" y="193040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2A161B8" id="Group 1646224156" o:spid="_x0000_s1028" style="position:absolute;left:0;text-align:left;margin-left:0;margin-top:19.8pt;width:468pt;height:182.25pt;z-index:251658240" coordsize="59436,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">
                <v:group id="Group 1665390620" o:spid="_x0000_s1029" style="position:absolute;width:59436;height:23145" coordorigin="" coordsize="59436,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">
                  <v:oval id="Oval 1637021482" o:spid="_x0000_s1030" style="position:absolute;left:2190;top:476;width:866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" fillcolor="black [3200]" strokecolor="black [1600]" strokeweight="1pt">
                    <v:stroke joinstyle="miter"/>
                    <v:textbox>
                      <w:txbxContent>
                        <w:p w14:paraId="1A11D26F" w14:textId="77777777" w:rsidR="0016644E" w:rsidRPr="00A95AFC" w:rsidRDefault="0016644E" w:rsidP="0016644E">
                          <w:pPr>
                            <w:jc w:val="center"/>
                            <w:rPr>
                              <w:b/>
                              <w:bCs/>
                              <w:sz w:val="16"/>
                              <w:szCs w:val="20"/>
                              <w:lang w:val="en-US"/>
                            </w:rPr>
                          </w:pPr>
                          <w:r w:rsidRPr="00A95AFC">
                            <w:rPr>
                              <w:b/>
                              <w:bCs/>
                              <w:sz w:val="16"/>
                              <w:szCs w:val="20"/>
                              <w:lang w:val="en-US"/>
                            </w:rPr>
                            <w:t>Start</w:t>
                          </w:r>
                        </w:p>
                      </w:txbxContent>
                    </v:textbox>
                  </v:oval>
                  <v:rect id="Rectangle 431590391" o:spid="_x0000_s1031" style="position:absolute;left:15144;width:12954;height:7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" fillcolor="white [3201]" strokecolor="black [3213]" strokeweight="1pt">
                    <v:textbox>
                      <w:txbxContent>
                        <w:p w14:paraId="38C2BC93" w14:textId="77777777" w:rsidR="0016644E" w:rsidRPr="00A95AFC" w:rsidRDefault="0016644E" w:rsidP="0016644E">
                          <w:pPr>
                            <w:jc w:val="center"/>
                            <w:rPr>
                              <w:sz w:val="16"/>
                              <w:szCs w:val="16"/>
                              <w:lang w:val="en-US"/>
                            </w:rPr>
                          </w:pPr>
                          <w:r>
                            <w:rPr>
                              <w:sz w:val="16"/>
                              <w:szCs w:val="16"/>
                              <w:lang w:val="en-US"/>
                            </w:rPr>
                            <w:t xml:space="preserve">Create Asset Inventory; </w:t>
                          </w:r>
                          <w:r w:rsidRPr="00A95AFC">
                            <w:rPr>
                              <w:sz w:val="16"/>
                              <w:szCs w:val="16"/>
                              <w:lang w:val="en-US"/>
                            </w:rPr>
                            <w:t>Identify the patch</w:t>
                          </w:r>
                          <w:r>
                            <w:rPr>
                              <w:sz w:val="16"/>
                              <w:szCs w:val="16"/>
                              <w:lang w:val="en-US"/>
                            </w:rPr>
                            <w:t>es</w:t>
                          </w:r>
                          <w:r w:rsidRPr="00A95AFC">
                            <w:rPr>
                              <w:sz w:val="16"/>
                              <w:szCs w:val="16"/>
                              <w:lang w:val="en-US"/>
                            </w:rPr>
                            <w:t>, assess the criticality</w:t>
                          </w:r>
                        </w:p>
                      </w:txbxContent>
                    </v:textbox>
                  </v:rect>
                  <v:rect id="Rectangle 561299369" o:spid="_x0000_s1032" style="position:absolute;left:30194;width:11906;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" fillcolor="white [3201]" strokecolor="black [3213]" strokeweight="1pt">
                    <v:textbox>
                      <w:txbxContent>
                        <w:p w14:paraId="21C91B7C" w14:textId="77777777" w:rsidR="0016644E" w:rsidRPr="00A95AFC" w:rsidRDefault="0016644E" w:rsidP="0016644E">
                          <w:pPr>
                            <w:jc w:val="center"/>
                            <w:rPr>
                              <w:sz w:val="16"/>
                              <w:szCs w:val="16"/>
                              <w:lang w:val="en-US"/>
                            </w:rPr>
                          </w:pPr>
                          <w:r w:rsidRPr="00A95AFC">
                            <w:rPr>
                              <w:sz w:val="16"/>
                              <w:szCs w:val="16"/>
                              <w:lang w:val="en-US"/>
                            </w:rPr>
                            <w:t>Identify the affected systems</w:t>
                          </w:r>
                          <w:r>
                            <w:rPr>
                              <w:sz w:val="16"/>
                              <w:szCs w:val="16"/>
                              <w:lang w:val="en-US"/>
                            </w:rPr>
                            <w:t>; Create a Pre-Patch Report</w:t>
                          </w:r>
                        </w:p>
                      </w:txbxContent>
                    </v:textbox>
                  </v:rect>
                  <v:rect id="Rectangle 1443243697" o:spid="_x0000_s1033" style="position:absolute;left:45529;width:13907;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" fillcolor="white [3201]" strokecolor="black [3213]" strokeweight="1pt">
                    <v:textbox>
                      <w:txbxContent>
                        <w:p w14:paraId="3B3033D9" w14:textId="77777777" w:rsidR="0016644E" w:rsidRPr="00A95AFC" w:rsidRDefault="0016644E" w:rsidP="0016644E">
                          <w:pPr>
                            <w:jc w:val="center"/>
                            <w:rPr>
                              <w:sz w:val="16"/>
                              <w:szCs w:val="16"/>
                              <w:lang w:val="en-US"/>
                            </w:rPr>
                          </w:pPr>
                          <w:r>
                            <w:rPr>
                              <w:sz w:val="16"/>
                              <w:szCs w:val="16"/>
                              <w:lang w:val="en-US"/>
                            </w:rPr>
                            <w:t>Download the patches; Initiate the change ticket for Patching</w:t>
                          </w:r>
                        </w:p>
                      </w:txbxContent>
                    </v:textbox>
                  </v:rect>
                  <v:rect id="Rectangle 210980995" o:spid="_x0000_s1034" style="position:absolute;left:45529;top:7905;width:13907;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" fillcolor="white [3201]" strokecolor="black [3213]" strokeweight="1pt">
                    <v:textbox>
                      <w:txbxContent>
                        <w:p w14:paraId="4341D077" w14:textId="77777777" w:rsidR="0016644E" w:rsidRPr="00A95AFC" w:rsidRDefault="0016644E" w:rsidP="0016644E">
                          <w:pPr>
                            <w:jc w:val="center"/>
                            <w:rPr>
                              <w:sz w:val="16"/>
                              <w:szCs w:val="16"/>
                              <w:lang w:val="en-US"/>
                            </w:rPr>
                          </w:pPr>
                          <w:r>
                            <w:rPr>
                              <w:sz w:val="16"/>
                              <w:szCs w:val="16"/>
                              <w:lang w:val="en-US"/>
                            </w:rPr>
                            <w:t>Test the patches in test environment</w:t>
                          </w:r>
                        </w:p>
                      </w:txbxContent>
                    </v:textbox>
                  </v:rect>
                  <v:rect id="Rectangle 1444771794" o:spid="_x0000_s1035" style="position:absolute;left:30194;top:7905;width:11906;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" fillcolor="white [3201]" strokecolor="black [3213]" strokeweight="1pt">
                    <v:textbox>
                      <w:txbxContent>
                        <w:p w14:paraId="4EE74DC1" w14:textId="77777777" w:rsidR="0016644E" w:rsidRPr="00A95AFC" w:rsidRDefault="0016644E" w:rsidP="0016644E">
                          <w:pPr>
                            <w:jc w:val="center"/>
                            <w:rPr>
                              <w:sz w:val="16"/>
                              <w:szCs w:val="16"/>
                              <w:lang w:val="en-US"/>
                            </w:rPr>
                          </w:pPr>
                          <w:r>
                            <w:rPr>
                              <w:sz w:val="16"/>
                              <w:szCs w:val="16"/>
                              <w:lang w:val="en-US"/>
                            </w:rPr>
                            <w:t>Prepare &amp; evaluate patch distribution</w:t>
                          </w:r>
                        </w:p>
                      </w:txbxContent>
                    </v:textbox>
                  </v:rect>
                  <v:rect id="Rectangle 1662855310" o:spid="_x0000_s1036" style="position:absolute;left:13049;top:8001;width:14859;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" fillcolor="white [3201]" strokecolor="black [3213]" strokeweight="1pt">
                    <v:textbox>
                      <w:txbxContent>
                        <w:p w14:paraId="1A9ECDDE" w14:textId="77777777" w:rsidR="0016644E" w:rsidRPr="00A95AFC" w:rsidRDefault="0016644E" w:rsidP="0016644E">
                          <w:pPr>
                            <w:jc w:val="center"/>
                            <w:rPr>
                              <w:sz w:val="16"/>
                              <w:szCs w:val="16"/>
                              <w:lang w:val="en-US"/>
                            </w:rPr>
                          </w:pPr>
                          <w:r>
                            <w:rPr>
                              <w:sz w:val="16"/>
                              <w:szCs w:val="16"/>
                              <w:lang w:val="en-US"/>
                            </w:rPr>
                            <w:t>Evaluate security impact of the patch in controlled environment</w:t>
                          </w:r>
                        </w:p>
                      </w:txbxContent>
                    </v:textbox>
                  </v:rect>
                  <v:shapetype id="_x0000_t110" coordsize="21600,21600" o:spt="110" path="m10800,l,10800,10800,21600,21600,10800xe">
                    <v:stroke joinstyle="miter"/>
                    <v:path gradientshapeok="t" o:connecttype="rect" textboxrect="5400,5400,16200,16200"/>
                  </v:shapetype>
                  <v:shape id="Flowchart: Decision 66280080" o:spid="_x0000_s1037" type="#_x0000_t110" style="position:absolute;left:12954;top:15621;width:17621;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" fillcolor="#4472c4 [3204]" strokecolor="#1f3763 [1604]" strokeweight="1pt">
                    <v:textbox>
                      <w:txbxContent>
                        <w:p w14:paraId="594C6E93" w14:textId="77777777" w:rsidR="0016644E" w:rsidRPr="009A05E5" w:rsidRDefault="0016644E" w:rsidP="0016644E">
                          <w:pPr>
                            <w:jc w:val="center"/>
                            <w:rPr>
                              <w:sz w:val="16"/>
                              <w:szCs w:val="20"/>
                              <w:lang w:val="en-US"/>
                            </w:rPr>
                          </w:pPr>
                          <w:r w:rsidRPr="009A05E5">
                            <w:rPr>
                              <w:sz w:val="16"/>
                              <w:szCs w:val="20"/>
                              <w:lang w:val="en-US"/>
                            </w:rPr>
                            <w:t>Impact or Degradation?</w:t>
                          </w:r>
                        </w:p>
                      </w:txbxContent>
                    </v:textbox>
                  </v:shape>
                  <v:rect id="Rectangle 1694195345" o:spid="_x0000_s1038" style="position:absolute;top:8001;width:11906;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" fillcolor="white [3201]" strokecolor="black [3213]" strokeweight="1pt">
                    <v:textbox>
                      <w:txbxContent>
                        <w:p w14:paraId="643AEEB1" w14:textId="77777777" w:rsidR="0016644E" w:rsidRPr="00A95AFC" w:rsidRDefault="0016644E" w:rsidP="0016644E">
                          <w:pPr>
                            <w:jc w:val="center"/>
                            <w:rPr>
                              <w:sz w:val="16"/>
                              <w:szCs w:val="16"/>
                              <w:lang w:val="en-US"/>
                            </w:rPr>
                          </w:pPr>
                          <w:r>
                            <w:rPr>
                              <w:sz w:val="16"/>
                              <w:szCs w:val="16"/>
                              <w:lang w:val="en-US"/>
                            </w:rPr>
                            <w:t>Exception/Back-out &amp; reevaluate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31410603" o:spid="_x0000_s1039" type="#_x0000_t34" style="position:absolute;left:6191;top:13239;width:6763;height:628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" adj="21677" strokecolor="#4472c4 [3204]" strokeweight=".5pt">
                    <v:stroke endarrow="block"/>
                  </v:shape>
                  <v:oval id="Oval 1951450366" o:spid="_x0000_s1040" style="position:absolute;left:49434;top:17145;width:866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" fillcolor="black [3200]" strokecolor="black [1600]" strokeweight="1pt">
                    <v:stroke joinstyle="miter"/>
                    <v:textbox>
                      <w:txbxContent>
                        <w:p w14:paraId="43E3EEB7" w14:textId="77777777" w:rsidR="0016644E" w:rsidRPr="00A95AFC" w:rsidRDefault="0016644E" w:rsidP="0016644E">
                          <w:pPr>
                            <w:jc w:val="center"/>
                            <w:rPr>
                              <w:b/>
                              <w:bCs/>
                              <w:sz w:val="16"/>
                              <w:szCs w:val="20"/>
                              <w:lang w:val="en-US"/>
                            </w:rPr>
                          </w:pPr>
                          <w:r>
                            <w:rPr>
                              <w:b/>
                              <w:bCs/>
                              <w:sz w:val="16"/>
                              <w:szCs w:val="20"/>
                              <w:lang w:val="en-US"/>
                            </w:rPr>
                            <w:t>End</w:t>
                          </w:r>
                        </w:p>
                      </w:txbxContent>
                    </v:textbox>
                  </v:oval>
                </v:group>
                <v:group id="Group 30" o:spid="_x0000_s1041" style="position:absolute;left:7810;top:3175;width:37624;height:16922" coordsize="37623,16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17" o:spid="_x0000_s1042" type="#_x0000_t32" style="position:absolute;left:2952;width:4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43" type="#_x0000_t32" style="position:absolute;left:19145;width:3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Straight Arrow Connector 19" o:spid="_x0000_s1044" type="#_x0000_t32" style="position:absolute;left:34194;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2" o:spid="_x0000_s1045" type="#_x0000_t32" style="position:absolute;left:34194;top:7810;width:34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shape id="Straight Arrow Connector 23" o:spid="_x0000_s1046" type="#_x0000_t32" style="position:absolute;left:20002;top:7810;width:2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Text Box 2" o:spid="_x0000_s1047" type="#_x0000_t202" style="position:absolute;top:14573;width:409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60C96CA" w14:textId="77777777" w:rsidR="002A74D3" w:rsidRPr="002B18BE" w:rsidRDefault="002A74D3" w:rsidP="002A74D3">
                          <w:pPr>
                            <w:rPr>
                              <w:sz w:val="14"/>
                              <w:szCs w:val="18"/>
                            </w:rPr>
                          </w:pPr>
                          <w:r w:rsidRPr="002B18BE">
                            <w:rPr>
                              <w:sz w:val="16"/>
                              <w:szCs w:val="20"/>
                            </w:rPr>
                            <w:t>Yes</w:t>
                          </w:r>
                        </w:p>
                      </w:txbxContent>
                    </v:textbox>
                  </v:shape>
                  <v:shape id="Text Box 2" o:spid="_x0000_s1048" type="#_x0000_t202" style="position:absolute;left:22764;top:14636;width:4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0283CDC" w14:textId="77777777" w:rsidR="002A74D3" w:rsidRPr="002B18BE" w:rsidRDefault="002A74D3" w:rsidP="002A74D3">
                          <w:pPr>
                            <w:rPr>
                              <w:sz w:val="14"/>
                              <w:szCs w:val="18"/>
                              <w:lang w:val="en-US"/>
                            </w:rPr>
                          </w:pPr>
                          <w:r>
                            <w:rPr>
                              <w:sz w:val="16"/>
                              <w:szCs w:val="20"/>
                              <w:lang w:val="en-US"/>
                            </w:rPr>
                            <w:t>No</w:t>
                          </w:r>
                        </w:p>
                      </w:txbxContent>
                    </v:textbox>
                  </v:shape>
                </v:group>
                <v:shape id="Straight Arrow Connector 21" o:spid="_x0000_s1049" type="#_x0000_t32" style="position:absolute;left:52832;top:5397;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rect id="Rectangle 700303772" o:spid="_x0000_s1050" style="position:absolute;left:35115;top:17145;width:10478;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" fillcolor="white [3201]" strokecolor="black [3213]" strokeweight="1pt">
                  <v:textbox>
                    <w:txbxContent>
                      <w:p w14:paraId="2CB22D2C" w14:textId="77777777" w:rsidR="009F3FB5" w:rsidRPr="00A95AFC" w:rsidRDefault="009F3FB5" w:rsidP="009F3FB5">
                        <w:pPr>
                          <w:jc w:val="center"/>
                          <w:rPr>
                            <w:sz w:val="16"/>
                            <w:szCs w:val="16"/>
                            <w:lang w:val="en-US"/>
                          </w:rPr>
                        </w:pPr>
                        <w:r>
                          <w:rPr>
                            <w:sz w:val="16"/>
                            <w:szCs w:val="16"/>
                            <w:lang w:val="en-US"/>
                          </w:rPr>
                          <w:t>Deployment; Creation of Post Patch Report</w:t>
                        </w:r>
                      </w:p>
                    </w:txbxContent>
                  </v:textbox>
                </v:rect>
                <v:shape id="Straight Arrow Connector 1727905001" o:spid="_x0000_s1051" type="#_x0000_t32" style="position:absolute;left:45720;top:19304;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" strokecolor="#4472c4 [3204]" strokeweight=".5pt">
                  <v:stroke endarrow="block" joinstyle="miter"/>
                </v:shape>
              </v:group>
            </w:pict>
          </mc:Fallback>
        </mc:AlternateContent>
      </w:r>
      <w:r w:rsidR="00BD3B93">
        <w:t xml:space="preserve">Process flow diagram </w:t>
      </w:r>
      <w:r w:rsidR="00903E66">
        <w:t>is illustrated below for patch management:</w:t>
      </w:r>
    </w:p>
    <w:p w14:paraId="74040941" w14:textId="17771202" w:rsidR="00903E66" w:rsidRDefault="00903E66" w:rsidP="00CF510F"/>
    <w:p w14:paraId="23F10A56" w14:textId="775949E6" w:rsidR="0007409A" w:rsidRDefault="0007409A" w:rsidP="00CF510F"/>
    <w:p w14:paraId="5F201279" w14:textId="57D9E669" w:rsidR="0007409A" w:rsidRDefault="0007409A" w:rsidP="00CF510F"/>
    <w:p w14:paraId="2C4FCA66" w14:textId="34CEAAC3" w:rsidR="0007409A" w:rsidRDefault="0007409A" w:rsidP="00CF510F"/>
    <w:p w14:paraId="2E8EE23E" w14:textId="44779AEB" w:rsidR="0007409A" w:rsidRDefault="0007409A" w:rsidP="00CF510F"/>
    <w:p w14:paraId="308BD056" w14:textId="0D497EA9" w:rsidR="0007409A" w:rsidRDefault="0007409A" w:rsidP="00CF510F"/>
    <w:p w14:paraId="699877EA" w14:textId="607C2D50" w:rsidR="0007409A" w:rsidRDefault="003076F0" w:rsidP="00CF510F">
      <w:r>
        <w:rPr>
          <w:noProof/>
        </w:rPr>
        <mc:AlternateContent>
          <mc:Choice Requires="wps">
            <w:drawing>
              <wp:anchor distT="45720" distB="45720" distL="114300" distR="114300" simplePos="0" relativeHeight="251658244" behindDoc="0" locked="0" layoutInCell="1" allowOverlap="1" wp14:anchorId="1983C988" wp14:editId="6CC2B8FE">
                <wp:simplePos x="0" y="0"/>
                <wp:positionH relativeFrom="column">
                  <wp:posOffset>4597400</wp:posOffset>
                </wp:positionH>
                <wp:positionV relativeFrom="paragraph">
                  <wp:posOffset>6350</wp:posOffset>
                </wp:positionV>
                <wp:extent cx="156210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04620"/>
                        </a:xfrm>
                        <a:prstGeom prst="rect">
                          <a:avLst/>
                        </a:prstGeom>
                        <a:noFill/>
                        <a:ln w="9525">
                          <a:noFill/>
                          <a:miter lim="800000"/>
                          <a:headEnd/>
                          <a:tailEnd/>
                        </a:ln>
                      </wps:spPr>
                      <wps:txbx>
                        <w:txbxContent>
                          <w:p w14:paraId="3E44215B" w14:textId="77777777" w:rsidR="003076F0" w:rsidRDefault="003076F0" w:rsidP="003076F0">
                            <w:r>
                              <w:t>Change Ticket Closure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83C988" id="Text Box 5" o:spid="_x0000_s1052" type="#_x0000_t202" style="position:absolute;left:0;text-align:left;margin-left:362pt;margin-top:.5pt;width:123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" filled="f" stroked="f">
                <v:textbox style="mso-fit-shape-to-text:t">
                  <w:txbxContent>
                    <w:p w14:paraId="3E44215B" w14:textId="77777777" w:rsidR="003076F0" w:rsidRDefault="003076F0" w:rsidP="003076F0">
                      <w:r>
                        <w:t>Change Ticket Closure</w:t>
                      </w:r>
                    </w:p>
                  </w:txbxContent>
                </v:textbox>
                <w10:wrap type="square"/>
              </v:shape>
            </w:pict>
          </mc:Fallback>
        </mc:AlternateContent>
      </w:r>
    </w:p>
    <w:p w14:paraId="45D8DCA9" w14:textId="7B723DA3" w:rsidR="0007409A" w:rsidRDefault="009F3FB5" w:rsidP="00CF510F">
      <w:r>
        <w:rPr>
          <w:noProof/>
        </w:rPr>
        <mc:AlternateContent>
          <mc:Choice Requires="wps">
            <w:drawing>
              <wp:anchor distT="0" distB="0" distL="114300" distR="114300" simplePos="0" relativeHeight="251658241" behindDoc="0" locked="0" layoutInCell="1" allowOverlap="1" wp14:anchorId="363EDD0C" wp14:editId="053FCAE2">
                <wp:simplePos x="0" y="0"/>
                <wp:positionH relativeFrom="column">
                  <wp:posOffset>3079750</wp:posOffset>
                </wp:positionH>
                <wp:positionV relativeFrom="paragraph">
                  <wp:posOffset>182244</wp:posOffset>
                </wp:positionV>
                <wp:extent cx="438150" cy="9525"/>
                <wp:effectExtent l="0" t="57150" r="38100" b="85725"/>
                <wp:wrapNone/>
                <wp:docPr id="1960966336" name="Straight Arrow Connector 1960966336"/>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dgm="http://schemas.openxmlformats.org/drawingml/2006/diagram">
            <w:pict w14:anchorId="1B1827E5">
              <v:shape id="Straight Arrow Connector 1960966336" style="position:absolute;margin-left:242.5pt;margin-top:14.35pt;width:34.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" w14:anchorId="05D164C4">
                <v:stroke joinstyle="miter" endarrow="block"/>
              </v:shape>
            </w:pict>
          </mc:Fallback>
        </mc:AlternateContent>
      </w:r>
    </w:p>
    <w:p w14:paraId="47D3F6C4" w14:textId="64397048" w:rsidR="0007409A" w:rsidRDefault="0007409A" w:rsidP="00CF510F"/>
    <w:p w14:paraId="1F281C00" w14:textId="1E5DE11F" w:rsidR="0007409A" w:rsidRDefault="0007409A" w:rsidP="00CF510F"/>
    <w:p w14:paraId="7D44C8ED" w14:textId="7DDEE4A4" w:rsidR="0007409A" w:rsidRDefault="00EA1099" w:rsidP="00CF510F">
      <w:r>
        <w:t>For more detail</w:t>
      </w:r>
      <w:r w:rsidR="009C0D89">
        <w:t>s</w:t>
      </w:r>
      <w:r w:rsidR="000A65D3">
        <w:t xml:space="preserve">, please refer to </w:t>
      </w:r>
      <w:hyperlink r:id="rId18" w:history="1">
        <w:r w:rsidR="00F16F92" w:rsidRPr="003F6BDA">
          <w:rPr>
            <w:rStyle w:val="Hyperlink"/>
          </w:rPr>
          <w:t>Netradyne</w:t>
        </w:r>
        <w:r w:rsidR="002276CE" w:rsidRPr="003F6BDA">
          <w:rPr>
            <w:rStyle w:val="Hyperlink"/>
          </w:rPr>
          <w:t xml:space="preserve"> Vulnerability &amp; Patch Management Process.pdf</w:t>
        </w:r>
      </w:hyperlink>
    </w:p>
    <w:p w14:paraId="627848A2" w14:textId="026E89CB" w:rsidR="0007409A" w:rsidRDefault="0007409A" w:rsidP="00CF510F"/>
    <w:p w14:paraId="66EAF191" w14:textId="77777777" w:rsidR="002A6B44" w:rsidRDefault="002A6B44" w:rsidP="00CF510F"/>
    <w:p w14:paraId="269E760B" w14:textId="77777777" w:rsidR="002A6B44" w:rsidRDefault="002A6B44" w:rsidP="00CF510F"/>
    <w:p w14:paraId="4249BA75" w14:textId="65B8E9B5" w:rsidR="00B16A6B" w:rsidRDefault="00B16A6B" w:rsidP="00C30F3A">
      <w:pPr>
        <w:pStyle w:val="Heading3"/>
      </w:pPr>
      <w:r>
        <w:lastRenderedPageBreak/>
        <w:tab/>
      </w:r>
      <w:bookmarkStart w:id="39" w:name="_Toc205235559"/>
      <w:r w:rsidR="004D1EF1">
        <w:t xml:space="preserve">Network </w:t>
      </w:r>
      <w:r w:rsidR="009B70EF">
        <w:t>T</w:t>
      </w:r>
      <w:r w:rsidR="004D1EF1">
        <w:t>ime</w:t>
      </w:r>
      <w:bookmarkEnd w:id="39"/>
    </w:p>
    <w:p w14:paraId="24D81098" w14:textId="0716E174" w:rsidR="00E662E3" w:rsidRPr="00E662E3" w:rsidRDefault="00F16F92" w:rsidP="00CF510F">
      <w:r w:rsidRPr="3FD4D8A9">
        <w:t>NETRADYNE</w:t>
      </w:r>
      <w:r w:rsidR="00E662E3" w:rsidRPr="3FD4D8A9">
        <w:t xml:space="preserve"> leverages the network time protocol (NTP) to ensure systems are time synchronized across corporate, development, and production systems.  Having systems synchronized is critical to ensure timely issue resolution. </w:t>
      </w:r>
    </w:p>
    <w:p w14:paraId="53305ED4" w14:textId="3D9D6797" w:rsidR="006F0FF4" w:rsidRDefault="00E662E3" w:rsidP="00CF510F">
      <w:r w:rsidRPr="3FD4D8A9">
        <w:t xml:space="preserve">In the production environment, </w:t>
      </w:r>
      <w:r w:rsidR="00F16F92" w:rsidRPr="3FD4D8A9">
        <w:t>NETRADYNE</w:t>
      </w:r>
      <w:r w:rsidRPr="3FD4D8A9">
        <w:t xml:space="preserve"> leverages NTP services provided by canonical and amazon pool servers.  All </w:t>
      </w:r>
      <w:r w:rsidR="00F16F92" w:rsidRPr="3FD4D8A9">
        <w:t>NETRADYNE</w:t>
      </w:r>
      <w:r w:rsidRPr="3FD4D8A9">
        <w:t xml:space="preserve"> systems are configured to use internal master NTP servers, and the masters contact NIST.</w:t>
      </w:r>
    </w:p>
    <w:p w14:paraId="7F34E0F0" w14:textId="77777777" w:rsidR="006F0FF4" w:rsidRDefault="006F0FF4" w:rsidP="006F0FF4">
      <w:pPr>
        <w:spacing w:after="0" w:line="360" w:lineRule="auto"/>
        <w:ind w:right="216"/>
      </w:pPr>
    </w:p>
    <w:p w14:paraId="10015F15" w14:textId="36033778" w:rsidR="00E662E3" w:rsidRPr="00E53793" w:rsidRDefault="00544650" w:rsidP="00A10DAC">
      <w:pPr>
        <w:pStyle w:val="MainHeading"/>
      </w:pPr>
      <w:bookmarkStart w:id="40" w:name="_Toc205235560"/>
      <w:r w:rsidRPr="00E53793">
        <w:t xml:space="preserve">Administrative </w:t>
      </w:r>
      <w:r w:rsidR="00735411" w:rsidRPr="00E53793">
        <w:t>Controls</w:t>
      </w:r>
      <w:bookmarkEnd w:id="40"/>
      <w:r w:rsidR="00E662E3" w:rsidRPr="00E53793">
        <w:t xml:space="preserve">  </w:t>
      </w:r>
    </w:p>
    <w:p w14:paraId="06AC6E56" w14:textId="6ADE7CE4" w:rsidR="00ED6287" w:rsidRDefault="005167B8" w:rsidP="00C30F3A">
      <w:pPr>
        <w:pStyle w:val="Heading3"/>
      </w:pPr>
      <w:bookmarkStart w:id="41" w:name="_Toc205235561"/>
      <w:r>
        <w:t>Personn</w:t>
      </w:r>
      <w:r w:rsidR="00BC04A7">
        <w:t>el</w:t>
      </w:r>
      <w:r w:rsidR="008344E9">
        <w:t xml:space="preserve"> Status</w:t>
      </w:r>
      <w:r w:rsidR="001E7C29">
        <w:t xml:space="preserve"> Change</w:t>
      </w:r>
      <w:r w:rsidR="000A4782">
        <w:t xml:space="preserve"> Policy</w:t>
      </w:r>
      <w:bookmarkEnd w:id="41"/>
    </w:p>
    <w:p w14:paraId="746A18FB" w14:textId="08A5E465" w:rsidR="00CE1ADB" w:rsidRPr="004D0389" w:rsidRDefault="00F821CC" w:rsidP="005A7885">
      <w:pPr>
        <w:pStyle w:val="Heading4"/>
      </w:pPr>
      <w:r>
        <w:t>Onboarding policy</w:t>
      </w:r>
    </w:p>
    <w:p w14:paraId="06754165" w14:textId="7BAE788F" w:rsidR="00F22DE1" w:rsidRDefault="00F22DE1" w:rsidP="00CF510F">
      <w:r w:rsidRPr="3FD4D8A9">
        <w:t xml:space="preserve">The Information Technology Operations and Security group works closely with Human Resources and department heads to ensure new and departing employees, contractors, and consultants are processed efficiently and securely. </w:t>
      </w:r>
    </w:p>
    <w:p w14:paraId="01C84299" w14:textId="2BBBD8D6" w:rsidR="004D0389" w:rsidRDefault="004D0389" w:rsidP="00CF510F">
      <w:r w:rsidRPr="3FD4D8A9">
        <w:t xml:space="preserve">Hiring procedures provide the single most effective mechanism for screening applicants, which will assist in preventing theft, fraud, misuse of information, or sabotage at the hands of employees. For this reason, </w:t>
      </w:r>
      <w:r w:rsidR="00F16F92" w:rsidRPr="3FD4D8A9">
        <w:t>NETRADYNE</w:t>
      </w:r>
      <w:r w:rsidRPr="3FD4D8A9">
        <w:t xml:space="preserve"> sets forth the following pre-employment screening program for any personnel performing work for </w:t>
      </w:r>
      <w:r w:rsidR="00F16F92" w:rsidRPr="3FD4D8A9">
        <w:t>NETRADYNE</w:t>
      </w:r>
      <w:r w:rsidRPr="3FD4D8A9">
        <w:t xml:space="preserve">. </w:t>
      </w:r>
    </w:p>
    <w:p w14:paraId="26D82339" w14:textId="7F24A90E" w:rsidR="00975B0E" w:rsidRDefault="00975B0E" w:rsidP="005A7885">
      <w:pPr>
        <w:pStyle w:val="Heading6"/>
      </w:pPr>
      <w:r>
        <w:t xml:space="preserve">Full or </w:t>
      </w:r>
      <w:r w:rsidR="00E27C70">
        <w:t xml:space="preserve">Part Time </w:t>
      </w:r>
      <w:r w:rsidR="00CD5D7B">
        <w:t>Employees</w:t>
      </w:r>
    </w:p>
    <w:p w14:paraId="25D2717F" w14:textId="77777777" w:rsidR="00AC6025" w:rsidRPr="00AC6025" w:rsidRDefault="00AC6025" w:rsidP="00CF510F">
      <w:r w:rsidRPr="00AC6025">
        <w:t xml:space="preserve">Completed employment application forms and a job description are key documents to be used during applicant screening and the actual job interview. </w:t>
      </w:r>
    </w:p>
    <w:p w14:paraId="1558D222" w14:textId="607A489B" w:rsidR="00AC6025" w:rsidRPr="00AC6025" w:rsidRDefault="00AC6025" w:rsidP="00CF510F">
      <w:r w:rsidRPr="3FD4D8A9">
        <w:t xml:space="preserve">A complete verification of the applicant's background and experience is required, consistent with the </w:t>
      </w:r>
      <w:r w:rsidR="00F16F92" w:rsidRPr="3FD4D8A9">
        <w:t>NETRADYNE</w:t>
      </w:r>
      <w:r w:rsidRPr="3FD4D8A9">
        <w:t xml:space="preserve"> Human Resources processes and privacy policy.  This includes:  </w:t>
      </w:r>
    </w:p>
    <w:p w14:paraId="0B821049" w14:textId="77777777" w:rsidR="00AC6025" w:rsidRPr="00AC6025" w:rsidRDefault="00AC6025" w:rsidP="00F84701">
      <w:pPr>
        <w:pStyle w:val="ListParagraph"/>
        <w:numPr>
          <w:ilvl w:val="0"/>
          <w:numId w:val="13"/>
        </w:numPr>
      </w:pPr>
      <w:r w:rsidRPr="00AC6025">
        <w:t xml:space="preserve">Employment report </w:t>
      </w:r>
    </w:p>
    <w:p w14:paraId="17B78143" w14:textId="77777777" w:rsidR="00AC6025" w:rsidRPr="00AC6025" w:rsidRDefault="00AC6025" w:rsidP="00F84701">
      <w:pPr>
        <w:pStyle w:val="ListParagraph"/>
        <w:numPr>
          <w:ilvl w:val="0"/>
          <w:numId w:val="13"/>
        </w:numPr>
      </w:pPr>
      <w:r w:rsidRPr="00AC6025">
        <w:t xml:space="preserve">Education report </w:t>
      </w:r>
    </w:p>
    <w:p w14:paraId="75E6986A" w14:textId="77777777" w:rsidR="00AC6025" w:rsidRPr="00AC6025" w:rsidRDefault="00AC6025" w:rsidP="00F84701">
      <w:pPr>
        <w:pStyle w:val="ListParagraph"/>
        <w:numPr>
          <w:ilvl w:val="0"/>
          <w:numId w:val="13"/>
        </w:numPr>
      </w:pPr>
      <w:r w:rsidRPr="00AC6025">
        <w:t xml:space="preserve">Personal reference checks  </w:t>
      </w:r>
    </w:p>
    <w:p w14:paraId="2A7219BD" w14:textId="310BC38C" w:rsidR="00AC6025" w:rsidRPr="00AC6025" w:rsidRDefault="00AC6025" w:rsidP="00F84701">
      <w:pPr>
        <w:pStyle w:val="ListParagraph"/>
        <w:numPr>
          <w:ilvl w:val="0"/>
          <w:numId w:val="13"/>
        </w:numPr>
      </w:pPr>
      <w:r w:rsidRPr="00AC6025">
        <w:t xml:space="preserve">Prohibited parties’ verification, including: </w:t>
      </w:r>
    </w:p>
    <w:p w14:paraId="76522B9E" w14:textId="26EF484D" w:rsidR="00AC6025" w:rsidRPr="00CF510F" w:rsidRDefault="00AC6025" w:rsidP="00F84701">
      <w:pPr>
        <w:pStyle w:val="ListParagraph"/>
        <w:numPr>
          <w:ilvl w:val="0"/>
          <w:numId w:val="13"/>
        </w:numPr>
        <w:rPr>
          <w:rFonts w:ascii="Arial" w:hAnsi="Arial" w:cs="Arial"/>
          <w:sz w:val="20"/>
          <w:szCs w:val="20"/>
        </w:rPr>
      </w:pPr>
      <w:r w:rsidRPr="00CF510F">
        <w:rPr>
          <w:rFonts w:ascii="Arial" w:hAnsi="Arial" w:cs="Arial"/>
          <w:sz w:val="20"/>
          <w:szCs w:val="20"/>
        </w:rPr>
        <w:t xml:space="preserve">Once hired, they: </w:t>
      </w:r>
    </w:p>
    <w:p w14:paraId="496042EF" w14:textId="4E404B5C" w:rsidR="00AC6025" w:rsidRPr="007227FB" w:rsidRDefault="00AC6025" w:rsidP="00F84701">
      <w:pPr>
        <w:pStyle w:val="ListParagraph"/>
        <w:numPr>
          <w:ilvl w:val="0"/>
          <w:numId w:val="13"/>
        </w:numPr>
      </w:pPr>
      <w:r w:rsidRPr="007227FB">
        <w:t xml:space="preserve">Sign the </w:t>
      </w:r>
      <w:r w:rsidR="00F16F92" w:rsidRPr="007227FB">
        <w:t>NETRADYNE</w:t>
      </w:r>
      <w:r w:rsidRPr="007227FB">
        <w:t xml:space="preserve"> non-disclosure agreement (NDA)</w:t>
      </w:r>
      <w:r>
        <w:t xml:space="preserve"> </w:t>
      </w:r>
    </w:p>
    <w:p w14:paraId="0CF4B274" w14:textId="1397D53A" w:rsidR="00AC6025" w:rsidRPr="00AC6025" w:rsidRDefault="00AC6025" w:rsidP="00F84701">
      <w:pPr>
        <w:pStyle w:val="ListParagraph"/>
        <w:numPr>
          <w:ilvl w:val="0"/>
          <w:numId w:val="13"/>
        </w:numPr>
      </w:pPr>
      <w:r w:rsidRPr="00AC6025">
        <w:t xml:space="preserve">Sign the </w:t>
      </w:r>
      <w:r w:rsidR="00F16F92">
        <w:t>NETRADYNE</w:t>
      </w:r>
      <w:r w:rsidRPr="00AC6025">
        <w:t xml:space="preserve"> Terms and conditions </w:t>
      </w:r>
    </w:p>
    <w:p w14:paraId="296C233E" w14:textId="7682B27B" w:rsidR="007D6F6D" w:rsidRPr="007227FB" w:rsidRDefault="00AC6025" w:rsidP="00F84701">
      <w:pPr>
        <w:pStyle w:val="ListParagraph"/>
        <w:numPr>
          <w:ilvl w:val="0"/>
          <w:numId w:val="13"/>
        </w:numPr>
      </w:pPr>
      <w:r w:rsidRPr="007227FB">
        <w:t>Sign the Employment Confidential Information and Invention Assignment Agreement.</w:t>
      </w:r>
      <w:r>
        <w:t xml:space="preserve"> </w:t>
      </w:r>
    </w:p>
    <w:p w14:paraId="0F0613CB" w14:textId="1C7A3E44" w:rsidR="007D6F6D" w:rsidRDefault="00706CDA" w:rsidP="001E6F99">
      <w:pPr>
        <w:pStyle w:val="Heading4"/>
      </w:pPr>
      <w:r>
        <w:t>Contractors and Co</w:t>
      </w:r>
      <w:r w:rsidR="00B059B8">
        <w:t>nsultants</w:t>
      </w:r>
    </w:p>
    <w:p w14:paraId="387E3B8B" w14:textId="6BEA9A30" w:rsidR="00F96680" w:rsidRPr="00F96680" w:rsidRDefault="00F96680" w:rsidP="00174541">
      <w:r w:rsidRPr="3FD4D8A9">
        <w:t xml:space="preserve">Depending on the role, consultants and contractors are subject to the same screening requirements as regular </w:t>
      </w:r>
      <w:r w:rsidR="00F16F92" w:rsidRPr="3FD4D8A9">
        <w:t>NETRADYNE</w:t>
      </w:r>
      <w:r w:rsidRPr="3FD4D8A9">
        <w:t xml:space="preserve"> </w:t>
      </w:r>
      <w:r w:rsidR="00D86B65" w:rsidRPr="3FD4D8A9">
        <w:t>employees and</w:t>
      </w:r>
      <w:r w:rsidRPr="3FD4D8A9">
        <w:t xml:space="preserve"> will undergo background screening by </w:t>
      </w:r>
      <w:r w:rsidR="00F16F92" w:rsidRPr="3FD4D8A9">
        <w:t>NETRADYNE</w:t>
      </w:r>
      <w:r w:rsidRPr="3FD4D8A9">
        <w:t xml:space="preserve"> upon hiring.  Additional screening is at the discretion of the </w:t>
      </w:r>
      <w:r w:rsidR="00F16F92" w:rsidRPr="3FD4D8A9">
        <w:t>NETRADYNE</w:t>
      </w:r>
      <w:r w:rsidRPr="3FD4D8A9">
        <w:t xml:space="preserve"> IT Operations and Security team and Lead, Devops and IT.  However, the contractor or consulting firm must also attest to some form of personnel screening and background checks before any work commences for </w:t>
      </w:r>
      <w:r w:rsidR="00F16F92" w:rsidRPr="3FD4D8A9">
        <w:t>NETRADYNE</w:t>
      </w:r>
      <w:r w:rsidRPr="3FD4D8A9">
        <w:t xml:space="preserve">. </w:t>
      </w:r>
    </w:p>
    <w:p w14:paraId="5DBF1E9B" w14:textId="77777777" w:rsidR="00F96680" w:rsidRPr="00F96680" w:rsidRDefault="00F96680" w:rsidP="00174541">
      <w:r w:rsidRPr="00F96680">
        <w:t xml:space="preserve">For US based contractors or consultants, the following is conducted: </w:t>
      </w:r>
    </w:p>
    <w:p w14:paraId="08061BB8" w14:textId="77777777" w:rsidR="00F96680" w:rsidRPr="00F96680" w:rsidRDefault="00F96680" w:rsidP="00F84701">
      <w:pPr>
        <w:pStyle w:val="ListParagraph"/>
        <w:numPr>
          <w:ilvl w:val="0"/>
          <w:numId w:val="27"/>
        </w:numPr>
      </w:pPr>
      <w:r w:rsidRPr="00F96680">
        <w:t xml:space="preserve">Employment report </w:t>
      </w:r>
    </w:p>
    <w:p w14:paraId="6D621B89" w14:textId="77777777" w:rsidR="00F96680" w:rsidRPr="00F96680" w:rsidRDefault="00F96680" w:rsidP="00F84701">
      <w:pPr>
        <w:pStyle w:val="ListParagraph"/>
        <w:numPr>
          <w:ilvl w:val="0"/>
          <w:numId w:val="27"/>
        </w:numPr>
      </w:pPr>
      <w:r w:rsidRPr="00F96680">
        <w:t xml:space="preserve">Education report </w:t>
      </w:r>
    </w:p>
    <w:p w14:paraId="67C751BA" w14:textId="77777777" w:rsidR="00F96680" w:rsidRPr="007227FB" w:rsidRDefault="00F96680" w:rsidP="00F84701">
      <w:pPr>
        <w:pStyle w:val="ListParagraph"/>
        <w:numPr>
          <w:ilvl w:val="0"/>
          <w:numId w:val="27"/>
        </w:numPr>
      </w:pPr>
      <w:r w:rsidRPr="007227FB">
        <w:t>Personal reference checks</w:t>
      </w:r>
      <w:r>
        <w:t xml:space="preserve"> </w:t>
      </w:r>
    </w:p>
    <w:p w14:paraId="64972941" w14:textId="77777777" w:rsidR="00F96680" w:rsidRPr="00F96680" w:rsidRDefault="00F96680" w:rsidP="00F84701">
      <w:pPr>
        <w:pStyle w:val="ListParagraph"/>
        <w:numPr>
          <w:ilvl w:val="0"/>
          <w:numId w:val="27"/>
        </w:numPr>
      </w:pPr>
      <w:r w:rsidRPr="3FD4D8A9">
        <w:t xml:space="preserve">Prohibited </w:t>
      </w:r>
      <w:bookmarkStart w:id="42" w:name="_Int_gPXfTjNN"/>
      <w:r w:rsidRPr="3FD4D8A9">
        <w:t>parties</w:t>
      </w:r>
      <w:bookmarkEnd w:id="42"/>
      <w:r w:rsidRPr="3FD4D8A9">
        <w:t xml:space="preserve"> verification, including: </w:t>
      </w:r>
    </w:p>
    <w:p w14:paraId="161696E8" w14:textId="77777777" w:rsidR="00F96680" w:rsidRPr="00F96680" w:rsidRDefault="00F96680" w:rsidP="00F84701">
      <w:pPr>
        <w:pStyle w:val="ListParagraph"/>
        <w:numPr>
          <w:ilvl w:val="0"/>
          <w:numId w:val="27"/>
        </w:numPr>
      </w:pPr>
      <w:r w:rsidRPr="00F96680">
        <w:t xml:space="preserve">Office of Foreign Assets Control (OFAC) </w:t>
      </w:r>
    </w:p>
    <w:p w14:paraId="7BA7F228" w14:textId="77777777" w:rsidR="00F96680" w:rsidRPr="00F96680" w:rsidRDefault="00F96680" w:rsidP="00F84701">
      <w:pPr>
        <w:pStyle w:val="ListParagraph"/>
        <w:numPr>
          <w:ilvl w:val="0"/>
          <w:numId w:val="27"/>
        </w:numPr>
      </w:pPr>
      <w:r w:rsidRPr="00F96680">
        <w:t xml:space="preserve">Specially Designated Nationals / Terrorists / Narcotics Traffickers and </w:t>
      </w:r>
    </w:p>
    <w:p w14:paraId="7501EB5A" w14:textId="77777777" w:rsidR="00F96680" w:rsidRPr="00F96680" w:rsidRDefault="00F96680" w:rsidP="00F84701">
      <w:pPr>
        <w:pStyle w:val="ListParagraph"/>
        <w:numPr>
          <w:ilvl w:val="0"/>
          <w:numId w:val="27"/>
        </w:numPr>
      </w:pPr>
      <w:r w:rsidRPr="00F96680">
        <w:t xml:space="preserve">Blocked Persons </w:t>
      </w:r>
    </w:p>
    <w:p w14:paraId="65AEE197" w14:textId="77777777" w:rsidR="00F96680" w:rsidRPr="00F96680" w:rsidRDefault="00F96680" w:rsidP="00F84701">
      <w:pPr>
        <w:pStyle w:val="ListParagraph"/>
        <w:numPr>
          <w:ilvl w:val="0"/>
          <w:numId w:val="27"/>
        </w:numPr>
      </w:pPr>
      <w:r w:rsidRPr="00F96680">
        <w:t xml:space="preserve">Debarred Parties, Denied Persons, Entity List, Unverified List and Palestinians Legislative Council 31 CFR Part 594 </w:t>
      </w:r>
    </w:p>
    <w:p w14:paraId="01114E7A" w14:textId="77777777" w:rsidR="00F96680" w:rsidRPr="00F96680" w:rsidRDefault="00F96680" w:rsidP="00174541">
      <w:r w:rsidRPr="008E6B6C">
        <w:lastRenderedPageBreak/>
        <w:t>For consultants working from offshore locations, or, working for companies not based in the US, the following is conducted at a minimum</w:t>
      </w:r>
      <w:r w:rsidRPr="00F96680">
        <w:t xml:space="preserve">: </w:t>
      </w:r>
    </w:p>
    <w:p w14:paraId="0FFC5206" w14:textId="77777777" w:rsidR="00F96680" w:rsidRPr="00F96680" w:rsidRDefault="00F96680" w:rsidP="00F84701">
      <w:pPr>
        <w:pStyle w:val="ListParagraph"/>
        <w:numPr>
          <w:ilvl w:val="0"/>
          <w:numId w:val="14"/>
        </w:numPr>
      </w:pPr>
      <w:r w:rsidRPr="00F96680">
        <w:t xml:space="preserve">Employment report </w:t>
      </w:r>
    </w:p>
    <w:p w14:paraId="5DE37065" w14:textId="77777777" w:rsidR="00F96680" w:rsidRPr="00F96680" w:rsidRDefault="00F96680" w:rsidP="00F84701">
      <w:pPr>
        <w:pStyle w:val="ListParagraph"/>
        <w:numPr>
          <w:ilvl w:val="0"/>
          <w:numId w:val="14"/>
        </w:numPr>
      </w:pPr>
      <w:r w:rsidRPr="00F96680">
        <w:t xml:space="preserve">Education report  </w:t>
      </w:r>
    </w:p>
    <w:p w14:paraId="795BAB37" w14:textId="222A2750" w:rsidR="00F96680" w:rsidRPr="00F96680" w:rsidRDefault="00F96680" w:rsidP="00174541">
      <w:r w:rsidRPr="00F96680">
        <w:t xml:space="preserve">Before a contractor or consultant can perform work for </w:t>
      </w:r>
      <w:r w:rsidR="00F16F92">
        <w:t>NETRADYNE</w:t>
      </w:r>
      <w:r w:rsidRPr="00F96680">
        <w:t xml:space="preserve"> they: </w:t>
      </w:r>
    </w:p>
    <w:p w14:paraId="4CC4614E" w14:textId="4632F5EA" w:rsidR="00F96680" w:rsidRPr="00F96680" w:rsidRDefault="00F96680" w:rsidP="00F84701">
      <w:pPr>
        <w:pStyle w:val="ListParagraph"/>
        <w:numPr>
          <w:ilvl w:val="0"/>
          <w:numId w:val="15"/>
        </w:numPr>
      </w:pPr>
      <w:r>
        <w:t xml:space="preserve">Sign the </w:t>
      </w:r>
      <w:r w:rsidR="00F16F92">
        <w:t>NETRADYNE</w:t>
      </w:r>
      <w:r>
        <w:t xml:space="preserve"> non-disclosure agreement (NDA) </w:t>
      </w:r>
    </w:p>
    <w:p w14:paraId="24D5BEC9" w14:textId="2C10E149" w:rsidR="00F96680" w:rsidRPr="00F96680" w:rsidRDefault="00F96680" w:rsidP="00F84701">
      <w:pPr>
        <w:pStyle w:val="ListParagraph"/>
        <w:numPr>
          <w:ilvl w:val="0"/>
          <w:numId w:val="15"/>
        </w:numPr>
      </w:pPr>
      <w:r w:rsidRPr="00F96680">
        <w:t xml:space="preserve">Sign the </w:t>
      </w:r>
      <w:r w:rsidR="00F16F92">
        <w:t>NETRADYNE</w:t>
      </w:r>
      <w:r w:rsidRPr="00F96680">
        <w:t xml:space="preserve"> Terms and conditions (AUP) </w:t>
      </w:r>
    </w:p>
    <w:p w14:paraId="3704E981" w14:textId="77777777" w:rsidR="00F96680" w:rsidRPr="00F96680" w:rsidRDefault="00F96680" w:rsidP="00F84701">
      <w:pPr>
        <w:pStyle w:val="ListParagraph"/>
        <w:numPr>
          <w:ilvl w:val="0"/>
          <w:numId w:val="15"/>
        </w:numPr>
      </w:pPr>
      <w:r w:rsidRPr="00F96680">
        <w:t xml:space="preserve">Sign the Employment Confidential Information and Invention Assignment Agreement. </w:t>
      </w:r>
    </w:p>
    <w:p w14:paraId="527ED473" w14:textId="1E9F67BE" w:rsidR="00F96680" w:rsidRPr="00F96680" w:rsidRDefault="00F96680" w:rsidP="00174541">
      <w:r w:rsidRPr="00F96680">
        <w:t xml:space="preserve">Additionally, if the contractor or consultant is hired and involved in the processing or handling of </w:t>
      </w:r>
      <w:r w:rsidR="00F16F92">
        <w:t>NETRADYNE</w:t>
      </w:r>
      <w:r w:rsidRPr="00F96680">
        <w:t xml:space="preserve"> customer data, they:   </w:t>
      </w:r>
    </w:p>
    <w:p w14:paraId="66A930C4" w14:textId="645B9CAB" w:rsidR="00F96680" w:rsidRPr="00F96680" w:rsidRDefault="00F96680" w:rsidP="00F84701">
      <w:pPr>
        <w:pStyle w:val="ListParagraph"/>
        <w:numPr>
          <w:ilvl w:val="0"/>
          <w:numId w:val="16"/>
        </w:numPr>
      </w:pPr>
      <w:r w:rsidRPr="00F96680">
        <w:t xml:space="preserve">Undergo training about Data Protection Agreement with </w:t>
      </w:r>
      <w:r w:rsidR="00F16F92">
        <w:t>NETRADYNE</w:t>
      </w:r>
      <w:r w:rsidRPr="00F96680">
        <w:t xml:space="preserve">. </w:t>
      </w:r>
    </w:p>
    <w:p w14:paraId="014A1EB7" w14:textId="29963240" w:rsidR="000760FB" w:rsidRDefault="00F96680" w:rsidP="3FD4D8A9">
      <w:pPr>
        <w:rPr>
          <w:rFonts w:ascii="Arial" w:hAnsi="Arial" w:cs="Arial"/>
          <w:sz w:val="20"/>
          <w:szCs w:val="20"/>
        </w:rPr>
      </w:pPr>
      <w:r w:rsidRPr="3FD4D8A9">
        <w:t xml:space="preserve">All </w:t>
      </w:r>
      <w:r w:rsidR="00F16F92" w:rsidRPr="3FD4D8A9">
        <w:t>NETRADYNE</w:t>
      </w:r>
      <w:r w:rsidRPr="3FD4D8A9">
        <w:t xml:space="preserve"> positions are examined to determine whether they are consistent with these guidelines. All such determinations are documented and forwarded to the manager</w:t>
      </w:r>
      <w:r w:rsidRPr="3FD4D8A9">
        <w:rPr>
          <w:rFonts w:ascii="Arial" w:hAnsi="Arial" w:cs="Arial"/>
          <w:sz w:val="20"/>
          <w:szCs w:val="20"/>
        </w:rPr>
        <w:t xml:space="preserve"> and Human Resources for inclusion in the official position description.</w:t>
      </w:r>
    </w:p>
    <w:p w14:paraId="3BDE19FA" w14:textId="77777777" w:rsidR="00C4721B" w:rsidRDefault="00517AEF" w:rsidP="00C30F3A">
      <w:pPr>
        <w:pStyle w:val="Heading3"/>
      </w:pPr>
      <w:bookmarkStart w:id="43" w:name="_Toc205235562"/>
      <w:r>
        <w:t xml:space="preserve">Hiring </w:t>
      </w:r>
      <w:r w:rsidR="00C4721B">
        <w:t>Procedures</w:t>
      </w:r>
      <w:bookmarkEnd w:id="43"/>
    </w:p>
    <w:p w14:paraId="7A7B8DB0" w14:textId="62698AA9" w:rsidR="00DA0287" w:rsidRDefault="00DA0287" w:rsidP="00EA2431">
      <w:r w:rsidRPr="3FD4D8A9">
        <w:t xml:space="preserve">Prior to commencing any level of work for </w:t>
      </w:r>
      <w:r w:rsidR="00F16F92" w:rsidRPr="3FD4D8A9">
        <w:t>NETRADYNE</w:t>
      </w:r>
      <w:r w:rsidRPr="3FD4D8A9">
        <w:t xml:space="preserve">, the Human Resources and </w:t>
      </w:r>
      <w:r w:rsidR="00F16F92" w:rsidRPr="3FD4D8A9">
        <w:t>NETRADYNE</w:t>
      </w:r>
      <w:r w:rsidRPr="3FD4D8A9">
        <w:t xml:space="preserve"> IT Operations and Security </w:t>
      </w:r>
      <w:r w:rsidR="00D86B65" w:rsidRPr="3FD4D8A9">
        <w:t>teamwork</w:t>
      </w:r>
      <w:r w:rsidRPr="3FD4D8A9">
        <w:t xml:space="preserve"> with the hiring manager to document required system/network access, duration of requested access, and other details to ensure access entitlements are accurate.  Any personnel to perform work for </w:t>
      </w:r>
      <w:r w:rsidR="00F16F92" w:rsidRPr="3FD4D8A9">
        <w:t>NETRADYNE</w:t>
      </w:r>
      <w:r w:rsidRPr="3FD4D8A9">
        <w:t xml:space="preserve"> undergo the same procedure upon arrival or role change.  Upon exit from the company, or a role change, a similar process is conducted to ensure accurate access entitlement revocation is conducted and documented. </w:t>
      </w:r>
    </w:p>
    <w:p w14:paraId="010FDE5D" w14:textId="77777777" w:rsidR="00C72CCC" w:rsidRDefault="003F7134" w:rsidP="00C30F3A">
      <w:pPr>
        <w:pStyle w:val="Heading3"/>
      </w:pPr>
      <w:bookmarkStart w:id="44" w:name="_Toc205235563"/>
      <w:r>
        <w:t xml:space="preserve">Access </w:t>
      </w:r>
      <w:r w:rsidR="00125CEF">
        <w:t>rights</w:t>
      </w:r>
      <w:bookmarkEnd w:id="44"/>
    </w:p>
    <w:p w14:paraId="58D2558C" w14:textId="77777777" w:rsidR="00C72CCC" w:rsidRPr="00C72CCC" w:rsidRDefault="00C72CCC" w:rsidP="00EA2431">
      <w:r w:rsidRPr="3FD4D8A9">
        <w:t xml:space="preserve">Employees are granted access based on their role and job function in coordination with HR and hiring manager.  This is approached from a functional, cost, and security perspective to ensure an appropriate level of access is provided.  At no time are employees given access to sensitive systems, areas, and data without approval from HR, the hiring manager, and the security team.   </w:t>
      </w:r>
    </w:p>
    <w:p w14:paraId="1828CBCE" w14:textId="04872A3A" w:rsidR="00C72CCC" w:rsidRDefault="00C72CCC" w:rsidP="00EA2431">
      <w:r w:rsidRPr="3FD4D8A9">
        <w:t xml:space="preserve">Additional scrutiny is placed on granting access to </w:t>
      </w:r>
      <w:r w:rsidR="00F16F92" w:rsidRPr="3FD4D8A9">
        <w:t>NETRADYNE</w:t>
      </w:r>
      <w:r w:rsidRPr="3FD4D8A9">
        <w:t xml:space="preserve">’s production </w:t>
      </w:r>
      <w:r w:rsidR="00D86B65" w:rsidRPr="3FD4D8A9">
        <w:t>datacentre</w:t>
      </w:r>
      <w:r w:rsidRPr="3FD4D8A9">
        <w:t xml:space="preserve"> wherein </w:t>
      </w:r>
      <w:r w:rsidR="00F16F92" w:rsidRPr="3FD4D8A9">
        <w:t>NETRADYNE</w:t>
      </w:r>
      <w:r w:rsidRPr="3FD4D8A9">
        <w:t xml:space="preserve">’s service is delivered.  This is currently located in an Amazon Web Services (AWS) facility known as US West N. California (us-west-1).  AWS customers are not permitted physical access to this facility, and only the Lead, Devops and IT can approve logical and remote access to the environment that operates in this facility.  Persistent remote access is limited to a small team of </w:t>
      </w:r>
      <w:r w:rsidR="00F16F92" w:rsidRPr="3FD4D8A9">
        <w:t>NETRADYNE</w:t>
      </w:r>
      <w:r w:rsidRPr="3FD4D8A9">
        <w:t xml:space="preserve"> IT Operations and Security personnel who own the responsibility of delivering and protecting </w:t>
      </w:r>
      <w:r w:rsidR="00F16F92" w:rsidRPr="3FD4D8A9">
        <w:t>NETRADYNE</w:t>
      </w:r>
      <w:r w:rsidRPr="3FD4D8A9">
        <w:t xml:space="preserve">’s service to customers. </w:t>
      </w:r>
    </w:p>
    <w:p w14:paraId="4A2F27CB" w14:textId="25CC82AE" w:rsidR="00E34AEA" w:rsidRDefault="0028287A" w:rsidP="00C30F3A">
      <w:pPr>
        <w:pStyle w:val="Heading3"/>
      </w:pPr>
      <w:bookmarkStart w:id="45" w:name="_Toc205235564"/>
      <w:r>
        <w:t>Termination Po</w:t>
      </w:r>
      <w:r w:rsidR="00D71FED">
        <w:t>licy</w:t>
      </w:r>
      <w:bookmarkEnd w:id="45"/>
    </w:p>
    <w:p w14:paraId="35C15FD0" w14:textId="08E97198" w:rsidR="002F308C" w:rsidRDefault="00847CD3" w:rsidP="002F308C">
      <w:pPr>
        <w:pStyle w:val="Heading4"/>
      </w:pPr>
      <w:r>
        <w:t>Voluntary T</w:t>
      </w:r>
      <w:r w:rsidR="00F2279D">
        <w:t>ermination</w:t>
      </w:r>
    </w:p>
    <w:p w14:paraId="601D1D82" w14:textId="66627F0C" w:rsidR="00E34AEA" w:rsidRDefault="00E34AEA" w:rsidP="3FD4D8A9">
      <w:r w:rsidRPr="3FD4D8A9">
        <w:t xml:space="preserve">This type of termination is the most agreeable for all parties involved and poses the least concern from a security point of view. However, voluntary terminations are </w:t>
      </w:r>
      <w:r w:rsidR="00D86B65" w:rsidRPr="3FD4D8A9">
        <w:t>analysed</w:t>
      </w:r>
      <w:r w:rsidRPr="3FD4D8A9">
        <w:t xml:space="preserve"> to determine motive.  </w:t>
      </w:r>
    </w:p>
    <w:p w14:paraId="4F3C82E8" w14:textId="32F69B95" w:rsidR="00795832" w:rsidRDefault="00EA75BD" w:rsidP="00795832">
      <w:pPr>
        <w:pStyle w:val="Heading4"/>
      </w:pPr>
      <w:r>
        <w:t>Job</w:t>
      </w:r>
      <w:r w:rsidR="00DF334F">
        <w:t xml:space="preserve"> A</w:t>
      </w:r>
      <w:r w:rsidR="002C4357">
        <w:t>bando</w:t>
      </w:r>
      <w:r w:rsidR="003D56E6">
        <w:t>nment</w:t>
      </w:r>
    </w:p>
    <w:p w14:paraId="6443BAFA" w14:textId="506BB143" w:rsidR="00FD2651" w:rsidRPr="00FD2651" w:rsidRDefault="00FD2651" w:rsidP="00EA2431">
      <w:r w:rsidRPr="3FD4D8A9">
        <w:t xml:space="preserve">Job abandonment is always scrutinized until fully investigated and the matter resolved. If a person occupied a sensitive Information Technology Operations and Security position, all security actions required when an employee is involuntarily terminated also apply (see the paragraph entitled Involuntary Termination). If the employee is suspected of having knowledge of the computer system or the security features beyond that required of his position, additional security precautions may be required. A member of the </w:t>
      </w:r>
      <w:r w:rsidR="00F16F92" w:rsidRPr="3FD4D8A9">
        <w:t>NETRADYNE</w:t>
      </w:r>
      <w:r w:rsidRPr="3FD4D8A9">
        <w:t xml:space="preserve"> IT Operations and Security team will be assigned to carefully investigate and take any action necessary. </w:t>
      </w:r>
    </w:p>
    <w:p w14:paraId="5D5E229D" w14:textId="692BE126" w:rsidR="00DB4725" w:rsidRDefault="00DB4725" w:rsidP="00795832">
      <w:pPr>
        <w:pStyle w:val="Heading4"/>
      </w:pPr>
      <w:r>
        <w:t>Involuntary</w:t>
      </w:r>
      <w:r w:rsidR="00193252">
        <w:t xml:space="preserve"> Termination</w:t>
      </w:r>
    </w:p>
    <w:p w14:paraId="0C2B300D" w14:textId="4E7C2809" w:rsidR="00E2164A" w:rsidRPr="00E2164A" w:rsidRDefault="00E2164A" w:rsidP="00EA2431">
      <w:r w:rsidRPr="00E2164A">
        <w:lastRenderedPageBreak/>
        <w:t xml:space="preserve">Involuntary termination of any Information Technology Operations and Security personnel, for whatever reason, will always be considered a serious matter. Terminations for unsatisfactory performance or dishonesty are a particularly serious threat to </w:t>
      </w:r>
      <w:r w:rsidR="00F16F92">
        <w:t>NETRADYNE</w:t>
      </w:r>
      <w:r w:rsidRPr="00E2164A">
        <w:t xml:space="preserve">. </w:t>
      </w:r>
    </w:p>
    <w:p w14:paraId="65AE3746" w14:textId="7D50F9FA" w:rsidR="00C867D1" w:rsidRDefault="00C867D1" w:rsidP="00795832">
      <w:pPr>
        <w:pStyle w:val="Heading4"/>
      </w:pPr>
      <w:r>
        <w:t>Termination P</w:t>
      </w:r>
      <w:r w:rsidR="009F42C7">
        <w:t>roc</w:t>
      </w:r>
      <w:r w:rsidR="00127038">
        <w:t>edures</w:t>
      </w:r>
    </w:p>
    <w:p w14:paraId="6C2DC2AB" w14:textId="0C18D32A" w:rsidR="00E93FB0" w:rsidRDefault="00E93FB0" w:rsidP="00EA2431">
      <w:r w:rsidRPr="3FD4D8A9">
        <w:t xml:space="preserve">The IT organization follows a stringent procedure for ensuring that persons conducting work for </w:t>
      </w:r>
      <w:r w:rsidR="00F16F92" w:rsidRPr="3FD4D8A9">
        <w:t>NETRADYNE</w:t>
      </w:r>
      <w:r w:rsidRPr="3FD4D8A9">
        <w:t xml:space="preserve"> are accurately and fully removed from the information technology systems.  The process begins upon notification from the Human Resources group indicating the following:  exact time/date the person is to be removed from the company systems as well as any additional instructions </w:t>
      </w:r>
      <w:r w:rsidR="00B804DF" w:rsidRPr="3FD4D8A9">
        <w:t>in regard to</w:t>
      </w:r>
      <w:r w:rsidRPr="3FD4D8A9">
        <w:t xml:space="preserve"> organizational structure changes.   Account disablement is then configured to occur at that time.  The request is ticketed and tracked to completion.  In addition, the Human Resource organization maintains its own termination policy and procedures to complete this process.  This procedure includes the return of all keys, security key cards, hardware, software, data and documentation to the supervisor or Human Resources personnel as part of exit interview procedure. </w:t>
      </w:r>
    </w:p>
    <w:p w14:paraId="226493AF" w14:textId="475FB51E" w:rsidR="007906A0" w:rsidRDefault="00FC2B10" w:rsidP="00C30F3A">
      <w:pPr>
        <w:pStyle w:val="Heading3"/>
      </w:pPr>
      <w:bookmarkStart w:id="46" w:name="_Toc205235565"/>
      <w:r>
        <w:t>Employee</w:t>
      </w:r>
      <w:r w:rsidR="00327BE7">
        <w:t xml:space="preserve"> Security </w:t>
      </w:r>
      <w:r w:rsidR="00A411E1">
        <w:t xml:space="preserve">Awareness </w:t>
      </w:r>
      <w:r w:rsidR="00621DB9">
        <w:t>P</w:t>
      </w:r>
      <w:r w:rsidR="00697E8C">
        <w:t>olicy</w:t>
      </w:r>
      <w:bookmarkEnd w:id="46"/>
    </w:p>
    <w:p w14:paraId="18BECE6F" w14:textId="23544EB5" w:rsidR="00C732B6" w:rsidRDefault="00100ACD" w:rsidP="009E6912">
      <w:r w:rsidRPr="3FD4D8A9">
        <w:t>Netradyne provides Security Awareness, compliance, and role-based training opportunities to employees on periodic basis. New hires undergo security awareness training within 90 days of hiring. Employees have certain mandatory training requirements (Including protection of PII/PHI and other sensitive business data) that are monitored on an ongoing basis.</w:t>
      </w:r>
    </w:p>
    <w:p w14:paraId="1B2C0A71" w14:textId="0C43E4FD" w:rsidR="00005156" w:rsidRDefault="00005156" w:rsidP="00032E0D">
      <w:pPr>
        <w:pStyle w:val="Heading4"/>
      </w:pPr>
      <w:r w:rsidRPr="3FD4D8A9">
        <w:t xml:space="preserve">Netradyne ISMS </w:t>
      </w:r>
      <w:r w:rsidR="00FA33E7" w:rsidRPr="3FD4D8A9">
        <w:t>Training Program</w:t>
      </w:r>
    </w:p>
    <w:p w14:paraId="1260DF29" w14:textId="77777777" w:rsidR="00BF565F" w:rsidRDefault="00550A36" w:rsidP="00933068">
      <w:r w:rsidRPr="3FD4D8A9">
        <w:t xml:space="preserve">Netradyne </w:t>
      </w:r>
      <w:r w:rsidR="00B035E4" w:rsidRPr="3FD4D8A9">
        <w:t xml:space="preserve">is </w:t>
      </w:r>
      <w:r w:rsidR="001B162C" w:rsidRPr="3FD4D8A9">
        <w:t>certified with Information Security Management System (ISMS) framework</w:t>
      </w:r>
      <w:r w:rsidR="00EB22B6" w:rsidRPr="3FD4D8A9">
        <w:t>.</w:t>
      </w:r>
      <w:r w:rsidR="00B035E4" w:rsidRPr="3FD4D8A9">
        <w:t xml:space="preserve"> </w:t>
      </w:r>
      <w:r w:rsidR="00933068" w:rsidRPr="3FD4D8A9">
        <w:t>Implementing an ISMS</w:t>
      </w:r>
      <w:r w:rsidR="00F4081A" w:rsidRPr="3FD4D8A9">
        <w:t xml:space="preserve"> framework</w:t>
      </w:r>
      <w:r w:rsidR="00933068" w:rsidRPr="3FD4D8A9">
        <w:t xml:space="preserve"> involves training personnel to ensure they understand the system, its policies, and their roles in maintaining information security</w:t>
      </w:r>
      <w:r w:rsidR="004B0E39" w:rsidRPr="3FD4D8A9">
        <w:t xml:space="preserve"> </w:t>
      </w:r>
      <w:r w:rsidR="00F342ED" w:rsidRPr="3FD4D8A9">
        <w:t xml:space="preserve">requirements of Confidential </w:t>
      </w:r>
      <w:r w:rsidR="00C60B5C" w:rsidRPr="3FD4D8A9">
        <w:t>data (including PII/PHI and other sensitive data)</w:t>
      </w:r>
      <w:r w:rsidR="00933068" w:rsidRPr="3FD4D8A9">
        <w:t xml:space="preserve">. </w:t>
      </w:r>
    </w:p>
    <w:p w14:paraId="587143FC" w14:textId="7B85C076" w:rsidR="00933068" w:rsidRDefault="00933068" w:rsidP="00933068">
      <w:r w:rsidRPr="3FD4D8A9">
        <w:t xml:space="preserve">Here's a </w:t>
      </w:r>
      <w:r w:rsidR="002961F2" w:rsidRPr="3FD4D8A9">
        <w:t>standard</w:t>
      </w:r>
      <w:r w:rsidRPr="3FD4D8A9">
        <w:t xml:space="preserve"> procedure for ISMS training:</w:t>
      </w:r>
    </w:p>
    <w:p w14:paraId="0EA3EF72" w14:textId="77777777" w:rsidR="00933068" w:rsidRDefault="00933068" w:rsidP="00032E0D">
      <w:pPr>
        <w:pStyle w:val="Heading5"/>
      </w:pPr>
      <w:r>
        <w:t>Needs Assessment:</w:t>
      </w:r>
    </w:p>
    <w:p w14:paraId="3B21A5BD" w14:textId="77777777" w:rsidR="00933068" w:rsidRDefault="00933068" w:rsidP="00933068">
      <w:r w:rsidRPr="3FD4D8A9">
        <w:t>Identify the training needs by assessing the skills and knowledge required for effective information security management.</w:t>
      </w:r>
    </w:p>
    <w:p w14:paraId="14E00EF7" w14:textId="0260B8AD" w:rsidR="00933068" w:rsidRDefault="00933068" w:rsidP="00032E0D">
      <w:pPr>
        <w:pStyle w:val="Heading5"/>
      </w:pPr>
      <w:r>
        <w:t>Develop</w:t>
      </w:r>
      <w:r w:rsidR="00D1108B">
        <w:t>/Refine</w:t>
      </w:r>
      <w:r>
        <w:t xml:space="preserve"> Training Plan:</w:t>
      </w:r>
    </w:p>
    <w:p w14:paraId="20B6F796" w14:textId="2A1DD144" w:rsidR="00933068" w:rsidRDefault="00933068" w:rsidP="00933068">
      <w:r w:rsidRPr="3FD4D8A9">
        <w:t>Create a comprehensive training plan that outlines the objectives, scope, and content of the ISMS training program.</w:t>
      </w:r>
      <w:r w:rsidR="00866203" w:rsidRPr="3FD4D8A9">
        <w:t xml:space="preserve"> Refine the same on periodic basis</w:t>
      </w:r>
      <w:r w:rsidR="0080646B" w:rsidRPr="3FD4D8A9">
        <w:t>.</w:t>
      </w:r>
    </w:p>
    <w:p w14:paraId="264507D7" w14:textId="77777777" w:rsidR="00933068" w:rsidRDefault="00933068" w:rsidP="00032E0D">
      <w:pPr>
        <w:pStyle w:val="Heading5"/>
      </w:pPr>
      <w:r>
        <w:t>Define Training Objectives:</w:t>
      </w:r>
    </w:p>
    <w:p w14:paraId="6448FA8B" w14:textId="35A8D646" w:rsidR="00933068" w:rsidRDefault="00933068" w:rsidP="00933068">
      <w:r w:rsidRPr="3FD4D8A9">
        <w:t xml:space="preserve">Clearly state the learning objectives for the ISMS training. These objectives should align with the </w:t>
      </w:r>
      <w:r w:rsidR="0053655A" w:rsidRPr="3FD4D8A9">
        <w:t xml:space="preserve">Netradyne's </w:t>
      </w:r>
      <w:r w:rsidRPr="3FD4D8A9">
        <w:t>information security policies and goals.</w:t>
      </w:r>
    </w:p>
    <w:p w14:paraId="5EC09BFB" w14:textId="77777777" w:rsidR="00933068" w:rsidRDefault="00933068" w:rsidP="00032E0D">
      <w:pPr>
        <w:pStyle w:val="Heading5"/>
      </w:pPr>
      <w:r w:rsidRPr="3FD4D8A9">
        <w:t>Identify Target Audience:</w:t>
      </w:r>
    </w:p>
    <w:p w14:paraId="3B61700D" w14:textId="4D377F0F" w:rsidR="00933068" w:rsidRDefault="00933068" w:rsidP="00933068">
      <w:r w:rsidRPr="3FD4D8A9">
        <w:t xml:space="preserve">Determine the target audience for the training program, considering roles and responsibilities related to information security within the </w:t>
      </w:r>
      <w:r w:rsidR="00B41146" w:rsidRPr="3FD4D8A9">
        <w:t>Netradyne</w:t>
      </w:r>
      <w:r w:rsidRPr="3FD4D8A9">
        <w:t>.</w:t>
      </w:r>
    </w:p>
    <w:p w14:paraId="2414881A" w14:textId="77777777" w:rsidR="00933068" w:rsidRDefault="00933068" w:rsidP="00032E0D">
      <w:pPr>
        <w:pStyle w:val="Heading5"/>
      </w:pPr>
      <w:r>
        <w:t>Training Materials Development:</w:t>
      </w:r>
    </w:p>
    <w:p w14:paraId="5FAC5D19" w14:textId="77777777" w:rsidR="00933068" w:rsidRDefault="00933068" w:rsidP="00933068">
      <w:r>
        <w:t>Develop or gather training materials, including presentations, documentation, and any interactive</w:t>
      </w:r>
    </w:p>
    <w:p w14:paraId="36974285" w14:textId="1175D444" w:rsidR="004C0B20" w:rsidRDefault="000C56E2" w:rsidP="00AA5B4D">
      <w:pPr>
        <w:pStyle w:val="Heading4"/>
      </w:pPr>
      <w:r>
        <w:t>Employee</w:t>
      </w:r>
      <w:r w:rsidR="00463BA6">
        <w:t xml:space="preserve"> IT</w:t>
      </w:r>
      <w:r w:rsidR="001A05A6">
        <w:t xml:space="preserve"> Security </w:t>
      </w:r>
      <w:r w:rsidR="00312D66">
        <w:t>Training</w:t>
      </w:r>
    </w:p>
    <w:p w14:paraId="3A20FD68" w14:textId="2F69A955" w:rsidR="009B7E5D" w:rsidRPr="00705D98" w:rsidRDefault="00F16F92" w:rsidP="3FD4D8A9">
      <w:r w:rsidRPr="3FD4D8A9">
        <w:t>NETRADYNE</w:t>
      </w:r>
      <w:r w:rsidR="009B7E5D" w:rsidRPr="3FD4D8A9">
        <w:t xml:space="preserve"> employees receive an Information Technology Operations and Security briefing upon being hired, periodic security information throughout the year via email, and all participate in annual mandatory security awareness training.  Topics includes password protection, workstation security, visitor policy, PHI/PII/NPPI, customer system and data protection in general, and more.  At the conclusion of this training they review and digitally attest to the company Acceptable Use Policy.  </w:t>
      </w:r>
    </w:p>
    <w:p w14:paraId="01B30312" w14:textId="298C7EAB" w:rsidR="00B235BA" w:rsidRDefault="001F36E2" w:rsidP="00AA5B4D">
      <w:pPr>
        <w:pStyle w:val="Heading4"/>
      </w:pPr>
      <w:r>
        <w:lastRenderedPageBreak/>
        <w:t xml:space="preserve">Information </w:t>
      </w:r>
      <w:r w:rsidR="000B428F">
        <w:t xml:space="preserve">Technology </w:t>
      </w:r>
      <w:r w:rsidR="00E84F15">
        <w:t>Operations</w:t>
      </w:r>
      <w:r w:rsidR="00665587">
        <w:t xml:space="preserve"> and Security</w:t>
      </w:r>
      <w:r w:rsidR="00300808">
        <w:t xml:space="preserve"> personnel</w:t>
      </w:r>
      <w:r w:rsidR="003C58A8">
        <w:t xml:space="preserve"> IT </w:t>
      </w:r>
      <w:r w:rsidR="009172EF">
        <w:t>Security Training</w:t>
      </w:r>
    </w:p>
    <w:p w14:paraId="0506F99E" w14:textId="54FB6201" w:rsidR="00705D98" w:rsidRPr="00705D98" w:rsidRDefault="00705D98" w:rsidP="00EA2431">
      <w:r w:rsidRPr="3FD4D8A9">
        <w:t xml:space="preserve">Each new Information </w:t>
      </w:r>
      <w:r w:rsidR="00551849" w:rsidRPr="3FD4D8A9">
        <w:t>Technology Operations</w:t>
      </w:r>
      <w:r w:rsidRPr="3FD4D8A9">
        <w:t xml:space="preserve"> and Security systems employee receives a </w:t>
      </w:r>
      <w:r w:rsidR="00F16F92" w:rsidRPr="3FD4D8A9">
        <w:t>NETRADYNE</w:t>
      </w:r>
      <w:r w:rsidRPr="3FD4D8A9">
        <w:t xml:space="preserve"> Information Technology Operations and Security orientation. Such information provides a sound basis for an understanding of </w:t>
      </w:r>
      <w:r w:rsidR="00F16F92" w:rsidRPr="3FD4D8A9">
        <w:t>NETRADYNE</w:t>
      </w:r>
      <w:r w:rsidRPr="3FD4D8A9">
        <w:t xml:space="preserve"> policy regarding Information Technology Operations and Security and the reasons for it.  Senior </w:t>
      </w:r>
      <w:r w:rsidR="00F16F92" w:rsidRPr="3FD4D8A9">
        <w:t>NETRADYNE</w:t>
      </w:r>
      <w:r w:rsidRPr="3FD4D8A9">
        <w:t xml:space="preserve"> management is actively involved and participates in motivating employees on this subject. </w:t>
      </w:r>
    </w:p>
    <w:p w14:paraId="77A2D07A" w14:textId="4AEBA2E5" w:rsidR="00705D98" w:rsidRPr="00705D98" w:rsidRDefault="00705D98" w:rsidP="00EA2431">
      <w:r w:rsidRPr="3FD4D8A9">
        <w:t xml:space="preserve">All new </w:t>
      </w:r>
      <w:r w:rsidR="00F16F92" w:rsidRPr="3FD4D8A9">
        <w:t>NETRADYNE</w:t>
      </w:r>
      <w:r w:rsidRPr="3FD4D8A9">
        <w:t xml:space="preserve"> employees are familiarized with specific security responsibilities of their position, and specific procedures established for reporting or responding to security violations or emergency situations. </w:t>
      </w:r>
    </w:p>
    <w:p w14:paraId="3C24CD5C" w14:textId="225CFF05" w:rsidR="00705D98" w:rsidRPr="00705D98" w:rsidRDefault="00705D98" w:rsidP="00EA2431">
      <w:r w:rsidRPr="00705D98">
        <w:t xml:space="preserve">All </w:t>
      </w:r>
      <w:r w:rsidR="00F16F92">
        <w:t>NETRADYNE</w:t>
      </w:r>
      <w:r w:rsidRPr="00705D98">
        <w:t xml:space="preserve"> Information Technology systems employees will receive an annual security review, which will reaffirm their security responsibilities and make them aware of areas of security emphasis. The review is completed each year and will cover current </w:t>
      </w:r>
      <w:r w:rsidR="00F16F92">
        <w:t>NETRADYNE</w:t>
      </w:r>
      <w:r w:rsidRPr="00705D98">
        <w:t xml:space="preserve"> Information Technology Operations and Security policy, </w:t>
      </w:r>
      <w:r w:rsidR="00551849" w:rsidRPr="00705D98">
        <w:t>procedures,</w:t>
      </w:r>
      <w:r w:rsidRPr="00705D98">
        <w:t xml:space="preserve"> and practices. </w:t>
      </w:r>
    </w:p>
    <w:p w14:paraId="50D78A17" w14:textId="6492158E" w:rsidR="00B62E7B" w:rsidRPr="00032E0D" w:rsidRDefault="00B62E7B" w:rsidP="582B5FCA">
      <w:pPr>
        <w:pStyle w:val="Heading4"/>
      </w:pPr>
      <w:r w:rsidRPr="00032E0D">
        <w:t>Contractor</w:t>
      </w:r>
      <w:r w:rsidR="008021E2" w:rsidRPr="00032E0D">
        <w:t xml:space="preserve"> and consultant</w:t>
      </w:r>
      <w:r w:rsidR="00666096" w:rsidRPr="00032E0D">
        <w:t xml:space="preserve"> IT security training</w:t>
      </w:r>
    </w:p>
    <w:p w14:paraId="5351C5CC" w14:textId="5719B5F4" w:rsidR="00506307" w:rsidRPr="00032E0D" w:rsidRDefault="00506307" w:rsidP="3FD4D8A9">
      <w:r w:rsidRPr="3FD4D8A9">
        <w:t xml:space="preserve">The provisions of the Employee Security Awareness Policy apply, in their entirety, to contractor or consultant personnel. All such personnel will abide by the restrictions placed upon </w:t>
      </w:r>
      <w:r w:rsidR="00F16F92" w:rsidRPr="3FD4D8A9">
        <w:t>NETRADYNE</w:t>
      </w:r>
      <w:r w:rsidRPr="3FD4D8A9">
        <w:t xml:space="preserve"> employees and are expected to support </w:t>
      </w:r>
      <w:r w:rsidR="00F16F92" w:rsidRPr="3FD4D8A9">
        <w:t>NETRADYNE</w:t>
      </w:r>
      <w:r w:rsidRPr="3FD4D8A9">
        <w:t xml:space="preserve"> Information Technology Security objectives.  At the conclusion of this training they review and digitally attest to the company Acceptable Use Policy.  </w:t>
      </w:r>
    </w:p>
    <w:p w14:paraId="2388FED4" w14:textId="044AF046" w:rsidR="00803790" w:rsidRPr="00032E0D" w:rsidRDefault="00803790" w:rsidP="582B5FCA">
      <w:pPr>
        <w:pStyle w:val="Heading4"/>
      </w:pPr>
      <w:r w:rsidRPr="00032E0D">
        <w:t xml:space="preserve">Third </w:t>
      </w:r>
      <w:r w:rsidR="00ED784F" w:rsidRPr="00032E0D">
        <w:t>P</w:t>
      </w:r>
      <w:r w:rsidRPr="00032E0D">
        <w:t>arty</w:t>
      </w:r>
      <w:r w:rsidR="00ED784F" w:rsidRPr="00032E0D">
        <w:t xml:space="preserve"> </w:t>
      </w:r>
      <w:r w:rsidR="00A866DE" w:rsidRPr="00032E0D">
        <w:t>Service</w:t>
      </w:r>
      <w:r w:rsidR="00391C3C" w:rsidRPr="00032E0D">
        <w:t xml:space="preserve"> Provider </w:t>
      </w:r>
      <w:r w:rsidR="00AD263D" w:rsidRPr="00032E0D">
        <w:t xml:space="preserve">Security </w:t>
      </w:r>
      <w:r w:rsidR="00463106" w:rsidRPr="00032E0D">
        <w:t>Training</w:t>
      </w:r>
      <w:r w:rsidRPr="00460015">
        <w:t xml:space="preserve"> </w:t>
      </w:r>
    </w:p>
    <w:p w14:paraId="254C9B42" w14:textId="1066384C" w:rsidR="0043112C" w:rsidRPr="00032E0D" w:rsidRDefault="0043112C" w:rsidP="582B5FCA">
      <w:r w:rsidRPr="3FD4D8A9">
        <w:t xml:space="preserve">The provisions of the Employee Security Awareness Policy apply, in their entirety, to third party service providers and vendors.  All providers are evaluated to determine the  level of their own security awareness training and equivalent programs may be found acceptable to meet </w:t>
      </w:r>
      <w:r w:rsidR="00F16F92" w:rsidRPr="3FD4D8A9">
        <w:t>NETRADYNE</w:t>
      </w:r>
      <w:r w:rsidRPr="3FD4D8A9">
        <w:t xml:space="preserve">’s requirements. </w:t>
      </w:r>
    </w:p>
    <w:p w14:paraId="76E1FAEE" w14:textId="7332445C" w:rsidR="004700E3" w:rsidRDefault="00BD1F95" w:rsidP="00A10DAC">
      <w:pPr>
        <w:pStyle w:val="MainHeading"/>
      </w:pPr>
      <w:bookmarkStart w:id="47" w:name="_Toc205235566"/>
      <w:r>
        <w:t>Sensit</w:t>
      </w:r>
      <w:r w:rsidR="00A9550A">
        <w:t xml:space="preserve">ive </w:t>
      </w:r>
      <w:r w:rsidR="00562C48">
        <w:t>Data</w:t>
      </w:r>
      <w:r w:rsidR="004E5030">
        <w:t xml:space="preserve"> </w:t>
      </w:r>
      <w:r w:rsidR="00BB7B97">
        <w:t>–</w:t>
      </w:r>
      <w:r w:rsidR="004E5030">
        <w:t xml:space="preserve"> Personal</w:t>
      </w:r>
      <w:r w:rsidR="00BB7B97">
        <w:t xml:space="preserve"> Identi</w:t>
      </w:r>
      <w:r w:rsidR="00340DE1">
        <w:t>fiable</w:t>
      </w:r>
      <w:r w:rsidR="00AD3B81">
        <w:t xml:space="preserve"> I</w:t>
      </w:r>
      <w:r w:rsidR="00CB13D6">
        <w:t>nformation</w:t>
      </w:r>
      <w:r w:rsidR="00E021F3">
        <w:t xml:space="preserve"> </w:t>
      </w:r>
      <w:r w:rsidR="00F61AEE">
        <w:t>(PII)</w:t>
      </w:r>
      <w:r w:rsidR="009464AA">
        <w:t xml:space="preserve"> &amp; Protected Health Information (PHI)</w:t>
      </w:r>
      <w:bookmarkEnd w:id="47"/>
    </w:p>
    <w:p w14:paraId="38F4A052" w14:textId="0849CD20" w:rsidR="00332D18" w:rsidRDefault="00F16F92" w:rsidP="00EA2431">
      <w:r w:rsidRPr="3FD4D8A9">
        <w:t>Netradyne</w:t>
      </w:r>
      <w:r w:rsidR="00332D18" w:rsidRPr="3FD4D8A9">
        <w:t xml:space="preserve"> defines Personal Identifiable Information (PII) as "any information about an individual maintained by an agency, including (1) any information that can be used to distinguish or trace an </w:t>
      </w:r>
      <w:r w:rsidR="00551849" w:rsidRPr="3FD4D8A9">
        <w:t>individual ‘</w:t>
      </w:r>
      <w:r w:rsidR="00332D18" w:rsidRPr="3FD4D8A9">
        <w:t>s identity</w:t>
      </w:r>
      <w:r w:rsidR="00EC09C5" w:rsidRPr="3FD4D8A9">
        <w:t>”</w:t>
      </w:r>
      <w:r w:rsidR="00332D18" w:rsidRPr="3FD4D8A9">
        <w:t>.</w:t>
      </w:r>
    </w:p>
    <w:p w14:paraId="23286965" w14:textId="02BAA96A" w:rsidR="00183B71" w:rsidRDefault="00183B71" w:rsidP="00183B71">
      <w:r w:rsidRPr="3FD4D8A9">
        <w:t>Netradyne defines Protected Health Information (P</w:t>
      </w:r>
      <w:r w:rsidR="00670599" w:rsidRPr="3FD4D8A9">
        <w:t>H</w:t>
      </w:r>
      <w:r w:rsidRPr="3FD4D8A9">
        <w:t>I) as "</w:t>
      </w:r>
      <w:r w:rsidR="00670599" w:rsidRPr="3FD4D8A9">
        <w:t xml:space="preserve">Any records as </w:t>
      </w:r>
      <w:r w:rsidR="00620D97" w:rsidRPr="3FD4D8A9">
        <w:t>defined in</w:t>
      </w:r>
      <w:r w:rsidR="00BB26D9" w:rsidRPr="3FD4D8A9">
        <w:t xml:space="preserve"> </w:t>
      </w:r>
      <w:r w:rsidR="00670599" w:rsidRPr="3FD4D8A9">
        <w:t>Business Associate Agreement (BAA)</w:t>
      </w:r>
      <w:r w:rsidR="00BB26D9" w:rsidRPr="3FD4D8A9">
        <w:t xml:space="preserve"> signed by Netradyne with </w:t>
      </w:r>
      <w:r w:rsidR="00AD2BBD" w:rsidRPr="3FD4D8A9">
        <w:t>its</w:t>
      </w:r>
      <w:r w:rsidR="00BB26D9" w:rsidRPr="3FD4D8A9">
        <w:t xml:space="preserve"> </w:t>
      </w:r>
      <w:r w:rsidR="00172916" w:rsidRPr="3FD4D8A9">
        <w:t>customer</w:t>
      </w:r>
      <w:r w:rsidR="00426322" w:rsidRPr="3FD4D8A9">
        <w:t>,</w:t>
      </w:r>
      <w:r w:rsidR="00BB26D9" w:rsidRPr="3FD4D8A9">
        <w:t xml:space="preserve"> </w:t>
      </w:r>
      <w:r w:rsidR="00E967BA" w:rsidRPr="3FD4D8A9">
        <w:t>which</w:t>
      </w:r>
      <w:r w:rsidRPr="3FD4D8A9">
        <w:t xml:space="preserve"> can be used to distinguish or trace an individual ‘s identity.</w:t>
      </w:r>
    </w:p>
    <w:p w14:paraId="61628280" w14:textId="77777777" w:rsidR="00183B71" w:rsidRPr="00332D18" w:rsidRDefault="00183B71" w:rsidP="00EA2431"/>
    <w:p w14:paraId="1BB73F23" w14:textId="487EBFAD" w:rsidR="00332D18" w:rsidRDefault="00F16F92" w:rsidP="00EA2431">
      <w:r w:rsidRPr="3FD4D8A9">
        <w:t>Netradyne</w:t>
      </w:r>
      <w:r w:rsidR="00332D18" w:rsidRPr="3FD4D8A9">
        <w:t xml:space="preserve"> manages PII using a JIRA Epic </w:t>
      </w:r>
      <w:hyperlink r:id="rId19">
        <w:r w:rsidR="00C977AE" w:rsidRPr="3FD4D8A9">
          <w:rPr>
            <w:rStyle w:val="Hyperlink"/>
            <w:rFonts w:ascii="Arial" w:hAnsi="Arial" w:cs="Arial"/>
            <w:sz w:val="20"/>
            <w:szCs w:val="20"/>
          </w:rPr>
          <w:t>https://</w:t>
        </w:r>
        <w:r w:rsidRPr="3FD4D8A9">
          <w:rPr>
            <w:rStyle w:val="Hyperlink"/>
            <w:rFonts w:ascii="Arial" w:hAnsi="Arial" w:cs="Arial"/>
            <w:sz w:val="20"/>
            <w:szCs w:val="20"/>
          </w:rPr>
          <w:t>Netradyne</w:t>
        </w:r>
        <w:r w:rsidR="00C977AE" w:rsidRPr="3FD4D8A9">
          <w:rPr>
            <w:rStyle w:val="Hyperlink"/>
            <w:rFonts w:ascii="Arial" w:hAnsi="Arial" w:cs="Arial"/>
            <w:sz w:val="20"/>
            <w:szCs w:val="20"/>
          </w:rPr>
          <w:t>.atlassian.net/browse/IDMS-8259</w:t>
        </w:r>
      </w:hyperlink>
    </w:p>
    <w:p w14:paraId="04D12775" w14:textId="5F543093" w:rsidR="00C977AE" w:rsidRDefault="00C977AE" w:rsidP="00771ADD">
      <w:pPr>
        <w:pStyle w:val="MainHeading"/>
      </w:pPr>
      <w:bookmarkStart w:id="48" w:name="_Toc205235567"/>
      <w:r>
        <w:t>Incident Response and Management Policy</w:t>
      </w:r>
      <w:bookmarkEnd w:id="48"/>
      <w:r>
        <w:t xml:space="preserve"> </w:t>
      </w:r>
    </w:p>
    <w:p w14:paraId="66E36A33" w14:textId="0E1C5C5E" w:rsidR="00C977AE" w:rsidRDefault="00C977AE" w:rsidP="00C30F3A">
      <w:pPr>
        <w:pStyle w:val="Heading3"/>
      </w:pPr>
      <w:bookmarkStart w:id="49" w:name="_3.4.1_General_Incidents"/>
      <w:bookmarkEnd w:id="49"/>
      <w:r>
        <w:t xml:space="preserve"> </w:t>
      </w:r>
      <w:bookmarkStart w:id="50" w:name="_Toc205235568"/>
      <w:r>
        <w:t>General Incidents</w:t>
      </w:r>
      <w:bookmarkEnd w:id="50"/>
      <w:r>
        <w:t xml:space="preserve"> </w:t>
      </w:r>
    </w:p>
    <w:p w14:paraId="3D6E174B" w14:textId="77777777" w:rsidR="00C977AE" w:rsidRPr="00C977AE" w:rsidRDefault="00C977AE" w:rsidP="00EA2431">
      <w:r w:rsidRPr="3FD4D8A9">
        <w:t xml:space="preserve">The primary goal of the General Incident Response and Management policy is to restore normal service operation as quickly as possible and minimize the adverse impact on business operations resulting from incidents.  Essentially, </w:t>
      </w:r>
      <w:r w:rsidRPr="3FD4D8A9">
        <w:rPr>
          <w:color w:val="111111"/>
        </w:rPr>
        <w:t xml:space="preserve">this policy defines the process whereby an exception to normal service operation is investigated and appropriate action taken.  </w:t>
      </w:r>
      <w:r w:rsidRPr="3FD4D8A9">
        <w:t xml:space="preserve">This is to ensure the best possible levels of service quality and availability are maintained. ‘Normal service operation’ is defined here as service operation within SLA limits.   </w:t>
      </w:r>
    </w:p>
    <w:p w14:paraId="4380803F" w14:textId="77777777" w:rsidR="00C977AE" w:rsidRPr="00C977AE" w:rsidRDefault="00C977AE" w:rsidP="00EE7BC8">
      <w:pPr>
        <w:pStyle w:val="Heading4"/>
        <w:rPr>
          <w:rFonts w:ascii="Arial" w:hAnsi="Arial" w:cs="Arial"/>
          <w:sz w:val="20"/>
        </w:rPr>
      </w:pPr>
      <w:bookmarkStart w:id="51" w:name="_Objectives"/>
      <w:bookmarkEnd w:id="51"/>
      <w:r w:rsidRPr="00C977AE">
        <w:rPr>
          <w:rFonts w:ascii="Arial" w:hAnsi="Arial" w:cs="Arial"/>
          <w:sz w:val="20"/>
        </w:rPr>
        <w:t>O</w:t>
      </w:r>
      <w:r w:rsidRPr="0039208F">
        <w:t>bjective</w:t>
      </w:r>
      <w:r w:rsidRPr="00C977AE">
        <w:rPr>
          <w:rFonts w:ascii="Arial" w:hAnsi="Arial" w:cs="Arial"/>
          <w:sz w:val="20"/>
        </w:rPr>
        <w:t xml:space="preserve">s </w:t>
      </w:r>
    </w:p>
    <w:p w14:paraId="33C4CF39" w14:textId="77777777" w:rsidR="00C977AE" w:rsidRPr="00C977AE" w:rsidRDefault="00C977AE" w:rsidP="00EA2431">
      <w:r w:rsidRPr="3FD4D8A9">
        <w:lastRenderedPageBreak/>
        <w:t xml:space="preserve">The key objective is to provide a consistent process to ensure that: </w:t>
      </w:r>
    </w:p>
    <w:p w14:paraId="204E8B7C" w14:textId="77777777" w:rsidR="00C977AE" w:rsidRPr="00C977AE" w:rsidRDefault="00C977AE" w:rsidP="00F84701">
      <w:pPr>
        <w:pStyle w:val="ListParagraph"/>
        <w:numPr>
          <w:ilvl w:val="0"/>
          <w:numId w:val="16"/>
        </w:numPr>
      </w:pPr>
      <w:r w:rsidRPr="3FD4D8A9">
        <w:t xml:space="preserve">Monitoring and response for incidents occurs 24/7/365 by a team dedicated to target service delivery objectives and agreements. </w:t>
      </w:r>
    </w:p>
    <w:p w14:paraId="0049DC5B" w14:textId="77777777" w:rsidR="00C977AE" w:rsidRPr="00C977AE" w:rsidRDefault="00C977AE" w:rsidP="00F84701">
      <w:pPr>
        <w:pStyle w:val="ListParagraph"/>
        <w:numPr>
          <w:ilvl w:val="0"/>
          <w:numId w:val="16"/>
        </w:numPr>
      </w:pPr>
      <w:r w:rsidRPr="00C977AE">
        <w:t xml:space="preserve">Specific incident response procedures are understood so that incidents are properly logged and routed </w:t>
      </w:r>
    </w:p>
    <w:p w14:paraId="2C974D67" w14:textId="77777777" w:rsidR="00C977AE" w:rsidRPr="00C977AE" w:rsidRDefault="00C977AE" w:rsidP="00F84701">
      <w:pPr>
        <w:pStyle w:val="ListParagraph"/>
        <w:numPr>
          <w:ilvl w:val="0"/>
          <w:numId w:val="16"/>
        </w:numPr>
      </w:pPr>
      <w:r w:rsidRPr="00C977AE">
        <w:t xml:space="preserve">Incident status is accurately reported  </w:t>
      </w:r>
    </w:p>
    <w:p w14:paraId="438120B1" w14:textId="77777777" w:rsidR="00C977AE" w:rsidRPr="00C977AE" w:rsidRDefault="00C977AE" w:rsidP="00F84701">
      <w:pPr>
        <w:pStyle w:val="ListParagraph"/>
        <w:numPr>
          <w:ilvl w:val="0"/>
          <w:numId w:val="16"/>
        </w:numPr>
      </w:pPr>
      <w:r w:rsidRPr="00C977AE">
        <w:t xml:space="preserve">Queue of unresolved incidents is visible and reported </w:t>
      </w:r>
    </w:p>
    <w:p w14:paraId="4BCFF7F9" w14:textId="77777777" w:rsidR="00C977AE" w:rsidRPr="00C977AE" w:rsidRDefault="00C977AE" w:rsidP="00F84701">
      <w:pPr>
        <w:pStyle w:val="ListParagraph"/>
        <w:numPr>
          <w:ilvl w:val="0"/>
          <w:numId w:val="16"/>
        </w:numPr>
      </w:pPr>
      <w:r w:rsidRPr="3FD4D8A9">
        <w:t xml:space="preserve">Incidents are properly prioritized and handled in the appropriate sequence </w:t>
      </w:r>
    </w:p>
    <w:p w14:paraId="0468E4DA" w14:textId="77777777" w:rsidR="00C977AE" w:rsidRPr="00C977AE" w:rsidRDefault="00C977AE" w:rsidP="00F84701">
      <w:pPr>
        <w:pStyle w:val="ListParagraph"/>
        <w:numPr>
          <w:ilvl w:val="0"/>
          <w:numId w:val="16"/>
        </w:numPr>
      </w:pPr>
      <w:r w:rsidRPr="00C977AE">
        <w:t xml:space="preserve">Resolution provided meets the requirements of the SLA </w:t>
      </w:r>
      <w:bookmarkStart w:id="52" w:name="_Scope"/>
      <w:bookmarkEnd w:id="52"/>
    </w:p>
    <w:p w14:paraId="4720270F" w14:textId="77777777" w:rsidR="00C977AE" w:rsidRPr="00C977AE" w:rsidRDefault="00C977AE" w:rsidP="00EE7BC8">
      <w:pPr>
        <w:pStyle w:val="Heading4"/>
      </w:pPr>
      <w:r w:rsidRPr="00C977AE">
        <w:t xml:space="preserve">Scope </w:t>
      </w:r>
    </w:p>
    <w:p w14:paraId="37873634" w14:textId="418C2737" w:rsidR="00C977AE" w:rsidRPr="00C977AE" w:rsidRDefault="00C977AE" w:rsidP="00EA2431">
      <w:r w:rsidRPr="3FD4D8A9">
        <w:t xml:space="preserve">The scope of this policy includes all critical system components that could impact </w:t>
      </w:r>
      <w:r w:rsidR="00F16F92" w:rsidRPr="3FD4D8A9">
        <w:t>NETRADYNE</w:t>
      </w:r>
      <w:r w:rsidRPr="3FD4D8A9">
        <w:t xml:space="preserve">’s customers, as well as those that could impact services provided to company employees. </w:t>
      </w:r>
    </w:p>
    <w:p w14:paraId="593734DE" w14:textId="77777777" w:rsidR="00C977AE" w:rsidRPr="00C977AE" w:rsidRDefault="00C977AE" w:rsidP="00EE7BC8">
      <w:pPr>
        <w:pStyle w:val="Heading4"/>
      </w:pPr>
      <w:bookmarkStart w:id="53" w:name="_Impact"/>
      <w:bookmarkEnd w:id="53"/>
      <w:r w:rsidRPr="00C977AE">
        <w:t xml:space="preserve">Impact </w:t>
      </w:r>
    </w:p>
    <w:p w14:paraId="35F40988" w14:textId="7648BB41" w:rsidR="00C977AE" w:rsidRPr="00C977AE" w:rsidRDefault="00C977AE" w:rsidP="00EA2431">
      <w:r w:rsidRPr="3FD4D8A9">
        <w:t xml:space="preserve">Impact is determined by how many personnel or functions are affected, and it is used in determining the priority for </w:t>
      </w:r>
      <w:r w:rsidR="00062F39" w:rsidRPr="3FD4D8A9">
        <w:t>resolution.</w:t>
      </w:r>
      <w:r w:rsidRPr="3FD4D8A9">
        <w:t xml:space="preserve"> There are three grades of impact: </w:t>
      </w:r>
    </w:p>
    <w:p w14:paraId="551C14E1" w14:textId="77777777" w:rsidR="0039208F" w:rsidRDefault="00C977AE" w:rsidP="0039208F">
      <w:pPr>
        <w:pStyle w:val="Heading4"/>
      </w:pPr>
      <w:r w:rsidRPr="00C977AE">
        <w:t xml:space="preserve">3 - Low </w:t>
      </w:r>
    </w:p>
    <w:p w14:paraId="6E1E7AEC" w14:textId="242C5DED" w:rsidR="00C977AE" w:rsidRPr="00C977AE" w:rsidRDefault="00C977AE" w:rsidP="00EA2431">
      <w:r w:rsidRPr="3FD4D8A9">
        <w:t xml:space="preserve">One or two personnel. Service is degraded but still operating within SLA specifications </w:t>
      </w:r>
    </w:p>
    <w:p w14:paraId="088FE8B6" w14:textId="77777777" w:rsidR="0039208F" w:rsidRDefault="00C977AE" w:rsidP="0039208F">
      <w:pPr>
        <w:pStyle w:val="Heading4"/>
      </w:pPr>
      <w:r w:rsidRPr="00C977AE">
        <w:t xml:space="preserve">2 - Medium </w:t>
      </w:r>
    </w:p>
    <w:p w14:paraId="225EABBE" w14:textId="3B1DFD6C" w:rsidR="00C977AE" w:rsidRPr="00C977AE" w:rsidRDefault="00C977AE" w:rsidP="00EA2431">
      <w:r w:rsidRPr="3FD4D8A9">
        <w:t xml:space="preserve">Multiple personnel in one physical location. Service is degraded and still functional but not operating within SLA specifications. It appears the cause of the incident falls across multiple service provider groups </w:t>
      </w:r>
    </w:p>
    <w:p w14:paraId="5F956C29" w14:textId="77777777" w:rsidR="0039208F" w:rsidRDefault="00C977AE" w:rsidP="0039208F">
      <w:pPr>
        <w:pStyle w:val="Heading4"/>
      </w:pPr>
      <w:r w:rsidRPr="00C977AE">
        <w:t xml:space="preserve">1 - High </w:t>
      </w:r>
    </w:p>
    <w:p w14:paraId="24EF632E" w14:textId="4381A4A0" w:rsidR="00C977AE" w:rsidRPr="00C977AE" w:rsidRDefault="00C977AE" w:rsidP="00EA2431">
      <w:r w:rsidRPr="00C977AE">
        <w:t xml:space="preserve">All users of a specific service. Personnel from multiple agencies are affected. Public facing service is unavailable </w:t>
      </w:r>
    </w:p>
    <w:p w14:paraId="0EBC964F" w14:textId="77777777" w:rsidR="00C977AE" w:rsidRPr="00C977AE" w:rsidRDefault="00C977AE" w:rsidP="00EE7BC8">
      <w:pPr>
        <w:pStyle w:val="Heading4"/>
      </w:pPr>
      <w:bookmarkStart w:id="54" w:name="_Incident"/>
      <w:bookmarkEnd w:id="54"/>
      <w:r w:rsidRPr="00C977AE">
        <w:t xml:space="preserve">Incident   </w:t>
      </w:r>
    </w:p>
    <w:p w14:paraId="73DF09D2" w14:textId="3F6EF139" w:rsidR="00C977AE" w:rsidRPr="00C977AE" w:rsidRDefault="00C977AE" w:rsidP="00EA2431">
      <w:r w:rsidRPr="3FD4D8A9">
        <w:t xml:space="preserve">An incident can manifest itself in several ways; as a disruption to an IT service; a degradation in the quality of an IT service; the failure of any hardware or software component; a discovered physical or security risk. Failure of any Item, </w:t>
      </w:r>
      <w:r w:rsidR="00062F39" w:rsidRPr="3FD4D8A9">
        <w:t>software,</w:t>
      </w:r>
      <w:r w:rsidRPr="3FD4D8A9">
        <w:t xml:space="preserve"> or hardware, used in the support of a system that has not yet affected service is also an Incident. For example, the failure of one component of a redundant high availability configuration is an incident even though it does not interrupt or degrade service. Additionally, the discovery of unauthorized wireless access points, or physically connected devices, is an incident requiring response per this policy. </w:t>
      </w:r>
    </w:p>
    <w:p w14:paraId="4E88B52C" w14:textId="77777777" w:rsidR="00C977AE" w:rsidRPr="00C977AE" w:rsidRDefault="00C977AE" w:rsidP="00EA2431">
      <w:r w:rsidRPr="3FD4D8A9">
        <w:t xml:space="preserve">A design flaw does not create an incident.  If the product is working as designed, even though the design is not correct, the correction needs to take the form of a service request to modify the design.  The service request may be expedited based upon the need, but it is still a modification, not a repair. </w:t>
      </w:r>
    </w:p>
    <w:p w14:paraId="6D9B4ACC" w14:textId="77777777" w:rsidR="00C977AE" w:rsidRPr="00C977AE" w:rsidRDefault="00C977AE" w:rsidP="00EE7BC8">
      <w:pPr>
        <w:pStyle w:val="Heading4"/>
      </w:pPr>
      <w:bookmarkStart w:id="55" w:name="_Incident_Repository"/>
      <w:bookmarkEnd w:id="55"/>
      <w:r w:rsidRPr="00C977AE">
        <w:t xml:space="preserve">Incident Repository </w:t>
      </w:r>
    </w:p>
    <w:p w14:paraId="799170F0" w14:textId="3BCC6436" w:rsidR="00C977AE" w:rsidRPr="00C977AE" w:rsidRDefault="00C977AE" w:rsidP="00EA2431">
      <w:r w:rsidRPr="3FD4D8A9">
        <w:t xml:space="preserve">The Incident Repository is </w:t>
      </w:r>
      <w:r w:rsidR="00F16F92" w:rsidRPr="3FD4D8A9">
        <w:t>NETRADYNE</w:t>
      </w:r>
      <w:r w:rsidRPr="3FD4D8A9">
        <w:t xml:space="preserve">’s database containing relevant information about all Incidents whether they have been resolved or not.  General status information along with notes related to activity are also be maintained in a format that supports standardized reporting.  At </w:t>
      </w:r>
      <w:r w:rsidR="00F16F92" w:rsidRPr="3FD4D8A9">
        <w:t>NETRADYNE</w:t>
      </w:r>
      <w:r w:rsidRPr="3FD4D8A9">
        <w:t xml:space="preserve">, the incident repository is contained within an Atlassian JIRA item tracking system. </w:t>
      </w:r>
    </w:p>
    <w:p w14:paraId="5BA698B4" w14:textId="77777777" w:rsidR="00C977AE" w:rsidRPr="00C977AE" w:rsidRDefault="00C977AE" w:rsidP="00EE7BC8">
      <w:pPr>
        <w:pStyle w:val="Heading4"/>
      </w:pPr>
      <w:bookmarkStart w:id="56" w:name="_Priority"/>
      <w:bookmarkEnd w:id="56"/>
      <w:r w:rsidRPr="00C977AE">
        <w:lastRenderedPageBreak/>
        <w:t xml:space="preserve">Priority </w:t>
      </w:r>
    </w:p>
    <w:p w14:paraId="213D126D" w14:textId="77777777" w:rsidR="00C977AE" w:rsidRPr="00C977AE" w:rsidRDefault="00C977AE" w:rsidP="00EA2431">
      <w:r w:rsidRPr="3FD4D8A9">
        <w:t xml:space="preserve">Priority is determined by utilizing a combination of the incident’s impact and severity. </w:t>
      </w:r>
    </w:p>
    <w:p w14:paraId="3EF89BB1" w14:textId="77777777" w:rsidR="00C977AE" w:rsidRPr="00C977AE" w:rsidRDefault="00C977AE" w:rsidP="00EE7BC8">
      <w:pPr>
        <w:pStyle w:val="Heading4"/>
      </w:pPr>
      <w:bookmarkStart w:id="57" w:name="_Response"/>
      <w:bookmarkEnd w:id="57"/>
      <w:r w:rsidRPr="00C977AE">
        <w:t xml:space="preserve">Response </w:t>
      </w:r>
    </w:p>
    <w:p w14:paraId="6279A2B3" w14:textId="77777777" w:rsidR="00C977AE" w:rsidRPr="00C977AE" w:rsidRDefault="00C977AE" w:rsidP="00EA2431">
      <w:r w:rsidRPr="00C977AE">
        <w:t xml:space="preserve">Time elapsed between the time the incident is reported and the time it is assigned to an individual for resolution. </w:t>
      </w:r>
    </w:p>
    <w:p w14:paraId="6F639F37" w14:textId="77777777" w:rsidR="00C977AE" w:rsidRPr="00C977AE" w:rsidRDefault="00C977AE" w:rsidP="00EE7BC8">
      <w:pPr>
        <w:pStyle w:val="Heading4"/>
      </w:pPr>
      <w:bookmarkStart w:id="58" w:name="_Resolution"/>
      <w:bookmarkEnd w:id="58"/>
      <w:r w:rsidRPr="00C977AE">
        <w:t xml:space="preserve">Resolution </w:t>
      </w:r>
    </w:p>
    <w:p w14:paraId="5BDFFA4A" w14:textId="77777777" w:rsidR="00C977AE" w:rsidRPr="00C977AE" w:rsidRDefault="00C977AE" w:rsidP="00EA2431">
      <w:r w:rsidRPr="3FD4D8A9">
        <w:t xml:space="preserve">Service is restored to a point where the customer can perform their job.  In some cases, this may only be a work around solution until the root cause of the incident is identified and corrected. </w:t>
      </w:r>
    </w:p>
    <w:p w14:paraId="3A91C5B8" w14:textId="77777777" w:rsidR="00C977AE" w:rsidRPr="00C977AE" w:rsidRDefault="00C977AE" w:rsidP="00EE7BC8">
      <w:pPr>
        <w:pStyle w:val="Heading4"/>
      </w:pPr>
      <w:bookmarkStart w:id="59" w:name="_Service_Level_Agreement"/>
      <w:bookmarkEnd w:id="59"/>
      <w:r w:rsidRPr="00C977AE">
        <w:t xml:space="preserve">Service Level Agreement </w:t>
      </w:r>
    </w:p>
    <w:p w14:paraId="055AFFB6" w14:textId="2B2D2D08" w:rsidR="00C977AE" w:rsidRPr="00C977AE" w:rsidRDefault="00C977AE" w:rsidP="00EA2431">
      <w:r w:rsidRPr="3FD4D8A9">
        <w:t xml:space="preserve">The Service Level Agreement (SLA) is the agreement between </w:t>
      </w:r>
      <w:r w:rsidR="00F16F92" w:rsidRPr="3FD4D8A9">
        <w:t>NETRADYNE</w:t>
      </w:r>
      <w:r w:rsidRPr="3FD4D8A9">
        <w:t xml:space="preserve"> and its customers.  It outlines the services to be provided and the operational support levels.  These are defined in the master service agreement. </w:t>
      </w:r>
    </w:p>
    <w:p w14:paraId="0F1090C2" w14:textId="77777777" w:rsidR="00C977AE" w:rsidRPr="00C977AE" w:rsidRDefault="00C977AE" w:rsidP="00EE7BC8">
      <w:pPr>
        <w:pStyle w:val="Heading4"/>
      </w:pPr>
      <w:bookmarkStart w:id="60" w:name="_Service_Level_Target"/>
      <w:bookmarkEnd w:id="60"/>
      <w:r w:rsidRPr="00C977AE">
        <w:t xml:space="preserve">Service Level Target </w:t>
      </w:r>
    </w:p>
    <w:p w14:paraId="098E1954" w14:textId="23B8FA2E" w:rsidR="00C977AE" w:rsidRPr="00C977AE" w:rsidRDefault="00C977AE" w:rsidP="3FD4D8A9">
      <w:r w:rsidRPr="3FD4D8A9">
        <w:t xml:space="preserve">Service Level Target is a commitment that is documented as service level agreement.  Service Level Targets are based on Service Level </w:t>
      </w:r>
      <w:r w:rsidR="00062F39" w:rsidRPr="3FD4D8A9">
        <w:t>Requirements and</w:t>
      </w:r>
      <w:r w:rsidRPr="3FD4D8A9">
        <w:t xml:space="preserve"> are needed to ensure that services continue to meet the original Service Level Requirements.  </w:t>
      </w:r>
    </w:p>
    <w:p w14:paraId="2B6E5D7F" w14:textId="77777777" w:rsidR="00C977AE" w:rsidRPr="00C977AE" w:rsidRDefault="00C977AE" w:rsidP="00EE7BC8">
      <w:pPr>
        <w:pStyle w:val="Heading4"/>
      </w:pPr>
      <w:bookmarkStart w:id="61" w:name="_Severity"/>
      <w:bookmarkEnd w:id="61"/>
      <w:r w:rsidRPr="00C977AE">
        <w:t xml:space="preserve">Severity </w:t>
      </w:r>
    </w:p>
    <w:p w14:paraId="44058A88" w14:textId="7E550FBC" w:rsidR="00C977AE" w:rsidRPr="00C977AE" w:rsidRDefault="00C977AE" w:rsidP="00EA2431">
      <w:r w:rsidRPr="3FD4D8A9">
        <w:t xml:space="preserve">Severity is determined by how much the user is restricted from performing their work.  In general, there are four grades of </w:t>
      </w:r>
      <w:r w:rsidR="00062F39" w:rsidRPr="3FD4D8A9">
        <w:t>severity:</w:t>
      </w:r>
      <w:r w:rsidRPr="3FD4D8A9">
        <w:t xml:space="preserve"> minor, normal, critical and blocker.</w:t>
      </w:r>
      <w:r w:rsidR="00736FE4" w:rsidRPr="3FD4D8A9">
        <w:t xml:space="preserve"> </w:t>
      </w:r>
      <w:r w:rsidRPr="3FD4D8A9">
        <w:t xml:space="preserve">These are described in the master services agreement. </w:t>
      </w:r>
    </w:p>
    <w:p w14:paraId="23A0627E" w14:textId="77777777" w:rsidR="00C977AE" w:rsidRPr="00C977AE" w:rsidRDefault="00C977AE" w:rsidP="00EE7BC8">
      <w:pPr>
        <w:pStyle w:val="Heading4"/>
      </w:pPr>
      <w:bookmarkStart w:id="62" w:name="_Categorization"/>
      <w:bookmarkEnd w:id="62"/>
      <w:r w:rsidRPr="00C977AE">
        <w:t xml:space="preserve">Categorization </w:t>
      </w:r>
    </w:p>
    <w:p w14:paraId="5AEF4281" w14:textId="77777777" w:rsidR="00C977AE" w:rsidRPr="00C977AE" w:rsidRDefault="00C977AE" w:rsidP="00EA2431">
      <w:r w:rsidRPr="3FD4D8A9">
        <w:t xml:space="preserve">In order to adequately determine if SLA’s are met, it is necessary to correctly categorize and prioritize incidents quickly.  The goals of proper categorization are: </w:t>
      </w:r>
    </w:p>
    <w:p w14:paraId="27D73AB0" w14:textId="77777777" w:rsidR="00C977AE" w:rsidRPr="00C977AE" w:rsidRDefault="00C977AE" w:rsidP="00F84701">
      <w:pPr>
        <w:pStyle w:val="ListParagraph"/>
        <w:numPr>
          <w:ilvl w:val="0"/>
          <w:numId w:val="17"/>
        </w:numPr>
      </w:pPr>
      <w:r w:rsidRPr="3FD4D8A9">
        <w:t xml:space="preserve">Identify Service impacted and appropriate SLA and escalation timelines </w:t>
      </w:r>
    </w:p>
    <w:p w14:paraId="06F33407" w14:textId="77777777" w:rsidR="00C977AE" w:rsidRPr="00C977AE" w:rsidRDefault="00C977AE" w:rsidP="00F84701">
      <w:pPr>
        <w:pStyle w:val="ListParagraph"/>
        <w:numPr>
          <w:ilvl w:val="0"/>
          <w:numId w:val="17"/>
        </w:numPr>
      </w:pPr>
      <w:r w:rsidRPr="00C977AE">
        <w:t xml:space="preserve">Indicate what support groups need to be involved </w:t>
      </w:r>
    </w:p>
    <w:p w14:paraId="3B1FABF6" w14:textId="77777777" w:rsidR="00C977AE" w:rsidRPr="00C977AE" w:rsidRDefault="00C977AE" w:rsidP="00F84701">
      <w:pPr>
        <w:pStyle w:val="ListParagraph"/>
        <w:numPr>
          <w:ilvl w:val="0"/>
          <w:numId w:val="17"/>
        </w:numPr>
      </w:pPr>
      <w:r w:rsidRPr="00C977AE">
        <w:t xml:space="preserve">Provide meaningful metrics on system reliability </w:t>
      </w:r>
    </w:p>
    <w:p w14:paraId="4914D7C8" w14:textId="77777777" w:rsidR="00C977AE" w:rsidRPr="00C977AE" w:rsidRDefault="00C977AE" w:rsidP="00EE7BC8">
      <w:pPr>
        <w:pStyle w:val="Heading4"/>
      </w:pPr>
      <w:bookmarkStart w:id="63" w:name="_Priority_Determination"/>
      <w:bookmarkEnd w:id="63"/>
      <w:r w:rsidRPr="00C977AE">
        <w:t xml:space="preserve">Priority Determination </w:t>
      </w:r>
    </w:p>
    <w:p w14:paraId="3FA6DE36" w14:textId="77777777" w:rsidR="00C977AE" w:rsidRPr="00C977AE" w:rsidRDefault="00C977AE" w:rsidP="00EA2431">
      <w:r w:rsidRPr="3FD4D8A9">
        <w:t xml:space="preserve">The priority given to an incident that will determine how quickly it is scheduled for resolution will be set depending upon a combination of the incident severity and impact. </w:t>
      </w:r>
    </w:p>
    <w:p w14:paraId="7FA78D30" w14:textId="77777777" w:rsidR="00C977AE" w:rsidRPr="00C977AE" w:rsidRDefault="00C977AE" w:rsidP="00EE7BC8">
      <w:pPr>
        <w:pStyle w:val="Heading4"/>
      </w:pPr>
      <w:bookmarkStart w:id="64" w:name="_Incident_ownership_and"/>
      <w:bookmarkEnd w:id="64"/>
      <w:r w:rsidRPr="00C977AE">
        <w:t xml:space="preserve">Incident ownership and escalation </w:t>
      </w:r>
    </w:p>
    <w:p w14:paraId="59E066E4" w14:textId="7F255555" w:rsidR="00C977AE" w:rsidRPr="00C977AE" w:rsidRDefault="00C977AE" w:rsidP="3FD4D8A9">
      <w:r w:rsidRPr="3FD4D8A9">
        <w:t xml:space="preserve">At all times during the life cycle of an incident, ownership remains with </w:t>
      </w:r>
      <w:r w:rsidR="00F16F92" w:rsidRPr="3FD4D8A9">
        <w:t>NETRADYNE</w:t>
      </w:r>
      <w:r w:rsidRPr="3FD4D8A9">
        <w:t xml:space="preserve"> support group.  Regardless of where an incident is referred to during its life, the support organization is responsible for tracking progress, keeping users informed and ultimately for incident closure.  </w:t>
      </w:r>
    </w:p>
    <w:p w14:paraId="10D82DCB" w14:textId="77777777" w:rsidR="00C977AE" w:rsidRPr="00C977AE" w:rsidRDefault="00C977AE" w:rsidP="00EA2431">
      <w:r w:rsidRPr="3FD4D8A9">
        <w:t xml:space="preserve">This remains true for issues requiring escalation.   </w:t>
      </w:r>
    </w:p>
    <w:p w14:paraId="50618CFA" w14:textId="007D359D" w:rsidR="00C977AE" w:rsidRPr="00C977AE" w:rsidRDefault="00C977AE" w:rsidP="00EE7BC8">
      <w:pPr>
        <w:pStyle w:val="Heading4"/>
      </w:pPr>
      <w:bookmarkStart w:id="65" w:name="_Policy_review_and"/>
      <w:bookmarkEnd w:id="65"/>
      <w:r w:rsidRPr="00C977AE">
        <w:t xml:space="preserve">Policy </w:t>
      </w:r>
      <w:r w:rsidR="00F57FB6" w:rsidRPr="00C977AE">
        <w:t>reviews</w:t>
      </w:r>
      <w:r w:rsidRPr="00C977AE">
        <w:t xml:space="preserve"> and update </w:t>
      </w:r>
    </w:p>
    <w:p w14:paraId="09D59A58" w14:textId="6C73135A" w:rsidR="00C977AE" w:rsidRDefault="00C977AE" w:rsidP="00736FE4">
      <w:r w:rsidRPr="3FD4D8A9">
        <w:lastRenderedPageBreak/>
        <w:t xml:space="preserve">This policy will be reviewed annually for appropriateness and alignment with industry best practices, </w:t>
      </w:r>
      <w:r w:rsidR="00736FE4" w:rsidRPr="3FD4D8A9">
        <w:t>compliance,</w:t>
      </w:r>
      <w:r w:rsidRPr="3FD4D8A9">
        <w:t xml:space="preserve"> and regulation. It will continuously evolve according to lessons learned.  Additionally, when these changes occur, or as part of an annual </w:t>
      </w:r>
      <w:r w:rsidR="00736FE4" w:rsidRPr="3FD4D8A9">
        <w:t>tabletop</w:t>
      </w:r>
      <w:r w:rsidRPr="3FD4D8A9">
        <w:t xml:space="preserve"> exercise, personnel are trained to ensure they’re aware of their security breach responsibility. </w:t>
      </w:r>
      <w:r w:rsidRPr="3FD4D8A9">
        <w:rPr>
          <w:rFonts w:ascii="Arial" w:eastAsia="Arial" w:hAnsi="Arial" w:cs="Arial"/>
          <w:b/>
          <w:bCs/>
          <w:i/>
          <w:iCs/>
          <w:sz w:val="28"/>
          <w:szCs w:val="28"/>
        </w:rPr>
        <w:t xml:space="preserve"> </w:t>
      </w:r>
      <w:r>
        <w:tab/>
      </w:r>
      <w:r w:rsidRPr="3FD4D8A9">
        <w:rPr>
          <w:b/>
          <w:bCs/>
          <w:sz w:val="29"/>
          <w:szCs w:val="29"/>
        </w:rPr>
        <w:t xml:space="preserve"> </w:t>
      </w:r>
    </w:p>
    <w:p w14:paraId="628EE4E1" w14:textId="77777777" w:rsidR="00C977AE" w:rsidRPr="0066716F" w:rsidRDefault="00C977AE" w:rsidP="000461DB">
      <w:pPr>
        <w:pStyle w:val="Heading5"/>
        <w:numPr>
          <w:ilvl w:val="0"/>
          <w:numId w:val="0"/>
        </w:numPr>
        <w:ind w:left="1008" w:hanging="1008"/>
      </w:pPr>
      <w:bookmarkStart w:id="66" w:name="_Incident_Workflow_diagram:"/>
      <w:bookmarkEnd w:id="66"/>
      <w:r w:rsidRPr="0066716F">
        <w:t xml:space="preserve">Incident Workflow diagram: </w:t>
      </w:r>
    </w:p>
    <w:p w14:paraId="1EEF6D72" w14:textId="5E7E84F3" w:rsidR="00C977AE" w:rsidRDefault="00C977AE" w:rsidP="00F57FB6">
      <w:pPr>
        <w:spacing w:after="185"/>
        <w:ind w:right="516"/>
        <w:jc w:val="center"/>
      </w:pPr>
      <w:r>
        <w:rPr>
          <w:noProof/>
        </w:rPr>
        <w:drawing>
          <wp:inline distT="0" distB="0" distL="0" distR="0" wp14:anchorId="46170099" wp14:editId="0ABBAC56">
            <wp:extent cx="5198721" cy="4214192"/>
            <wp:effectExtent l="0" t="0" r="2540" b="0"/>
            <wp:docPr id="973769872" name="Picture 973769872"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3769872" name="Picture 439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80965" cy="4280860"/>
                    </a:xfrm>
                    <a:prstGeom prst="rect">
                      <a:avLst/>
                    </a:prstGeom>
                  </pic:spPr>
                </pic:pic>
              </a:graphicData>
            </a:graphic>
          </wp:inline>
        </w:drawing>
      </w:r>
    </w:p>
    <w:p w14:paraId="1C1467D8" w14:textId="77777777" w:rsidR="00740DC2" w:rsidRPr="006656BF" w:rsidRDefault="00C977AE" w:rsidP="00C30F3A">
      <w:pPr>
        <w:pStyle w:val="Heading3"/>
      </w:pPr>
      <w:r w:rsidRPr="006656BF">
        <w:t xml:space="preserve"> </w:t>
      </w:r>
      <w:bookmarkStart w:id="67" w:name="_Toc205235569"/>
      <w:r w:rsidR="00740DC2" w:rsidRPr="006656BF">
        <w:t>Security Incidents</w:t>
      </w:r>
      <w:bookmarkEnd w:id="67"/>
      <w:r w:rsidR="00740DC2" w:rsidRPr="006656BF">
        <w:t xml:space="preserve"> </w:t>
      </w:r>
    </w:p>
    <w:p w14:paraId="55E093B9" w14:textId="77777777" w:rsidR="00740DC2" w:rsidRDefault="00740DC2" w:rsidP="004C4D9F">
      <w:pPr>
        <w:pStyle w:val="Heading4"/>
      </w:pPr>
      <w:bookmarkStart w:id="68" w:name="_Purpose_&amp;_Scope"/>
      <w:bookmarkEnd w:id="68"/>
      <w:r>
        <w:t xml:space="preserve">Purpose &amp; Scope </w:t>
      </w:r>
    </w:p>
    <w:p w14:paraId="238FFA46" w14:textId="6C49BD99" w:rsidR="00740DC2" w:rsidRPr="00374D87" w:rsidRDefault="00740DC2" w:rsidP="3FD4D8A9">
      <w:r w:rsidRPr="3FD4D8A9">
        <w:t xml:space="preserve">The purpose of this policy is to establish a method to manage and resolve security incidents. Additionally, it provides guidelines for the protection of any material or data that is impacted or put at risk as a result of an incident, </w:t>
      </w:r>
      <w:r w:rsidR="003350BB" w:rsidRPr="3FD4D8A9">
        <w:t>vulnerability,</w:t>
      </w:r>
      <w:r w:rsidRPr="3FD4D8A9">
        <w:t xml:space="preserve"> or abnormality.  </w:t>
      </w:r>
    </w:p>
    <w:p w14:paraId="65810FA4" w14:textId="56479E61" w:rsidR="00740DC2" w:rsidRPr="00374D87" w:rsidRDefault="00740DC2" w:rsidP="00EA2431">
      <w:r w:rsidRPr="3FD4D8A9">
        <w:t xml:space="preserve">This procedure is to be used whenever a suspected or actual compromise of information system resources has occurred. </w:t>
      </w:r>
      <w:r w:rsidR="00F16F92" w:rsidRPr="3FD4D8A9">
        <w:t>NETRADYNE</w:t>
      </w:r>
      <w:r w:rsidRPr="3FD4D8A9">
        <w:t xml:space="preserve">’s data breach and notification policy is designed to disclose any breach of data to any customer whose unencrypted personal information was, or is reasonably believed to have been, obtained by an unauthorized person.  Such information could include reports, documentation, digital data, computer hardware, software, and telecommunication and application systems.  It includes adherence to legal requirements for reporting compromises and data breach. </w:t>
      </w:r>
    </w:p>
    <w:p w14:paraId="2341F9F8" w14:textId="77777777" w:rsidR="00740DC2" w:rsidRPr="00374D87" w:rsidRDefault="00740DC2" w:rsidP="004C4D9F">
      <w:pPr>
        <w:pStyle w:val="Heading4"/>
      </w:pPr>
      <w:r w:rsidRPr="00374D87">
        <w:t xml:space="preserve">Definitions </w:t>
      </w:r>
    </w:p>
    <w:p w14:paraId="351F6E72" w14:textId="1493DCDD" w:rsidR="00740DC2" w:rsidRPr="00374D87" w:rsidRDefault="00740DC2" w:rsidP="00EA2431">
      <w:r w:rsidRPr="3FD4D8A9">
        <w:t xml:space="preserve">Any event, actual or reasonably suspected to have occurred, which destroys or degrades the availability, </w:t>
      </w:r>
      <w:r w:rsidR="009C325B" w:rsidRPr="3FD4D8A9">
        <w:t>integrity,</w:t>
      </w:r>
      <w:r w:rsidRPr="3FD4D8A9">
        <w:t xml:space="preserve"> or confidentiality of </w:t>
      </w:r>
      <w:r w:rsidR="00F16F92" w:rsidRPr="3FD4D8A9">
        <w:t>NETRADYNE</w:t>
      </w:r>
      <w:r w:rsidRPr="3FD4D8A9">
        <w:t xml:space="preserve"> information system resources, computer-based systems, computer-maintained data files, </w:t>
      </w:r>
      <w:r w:rsidR="009C325B" w:rsidRPr="3FD4D8A9">
        <w:t>documents,</w:t>
      </w:r>
      <w:r w:rsidRPr="3FD4D8A9">
        <w:t xml:space="preserve"> or procedures. </w:t>
      </w:r>
    </w:p>
    <w:p w14:paraId="11DCCC9B" w14:textId="77777777" w:rsidR="00740DC2" w:rsidRPr="00374D87" w:rsidRDefault="00740DC2" w:rsidP="004C4D9F">
      <w:pPr>
        <w:pStyle w:val="Heading4"/>
      </w:pPr>
      <w:bookmarkStart w:id="69" w:name="_Responsibilities"/>
      <w:bookmarkEnd w:id="69"/>
      <w:r w:rsidRPr="00374D87">
        <w:t xml:space="preserve">Responsibilities </w:t>
      </w:r>
    </w:p>
    <w:p w14:paraId="5EA20AD5" w14:textId="44567E85" w:rsidR="00740DC2" w:rsidRPr="00374D87" w:rsidRDefault="00F16F92" w:rsidP="3FD4D8A9">
      <w:r w:rsidRPr="3FD4D8A9">
        <w:lastRenderedPageBreak/>
        <w:t>NETRADYNE</w:t>
      </w:r>
      <w:r w:rsidR="00740DC2" w:rsidRPr="3FD4D8A9">
        <w:t xml:space="preserve">’s employees are responsible for notifying supervisory employees whenever a suspected or actual compromise of </w:t>
      </w:r>
      <w:r w:rsidRPr="3FD4D8A9">
        <w:t>NETRADYNE</w:t>
      </w:r>
      <w:r w:rsidR="00740DC2" w:rsidRPr="3FD4D8A9">
        <w:t xml:space="preserve">’s systems occurs, or any abnormality that may have an impact on the integrity of </w:t>
      </w:r>
      <w:r w:rsidRPr="3FD4D8A9">
        <w:t>NETRADYNE</w:t>
      </w:r>
      <w:r w:rsidR="00740DC2" w:rsidRPr="3FD4D8A9">
        <w:t xml:space="preserve">’s security posture.  </w:t>
      </w:r>
    </w:p>
    <w:p w14:paraId="098673E2" w14:textId="77777777" w:rsidR="00740DC2" w:rsidRPr="00374D87" w:rsidRDefault="00740DC2" w:rsidP="3FD4D8A9">
      <w:r w:rsidRPr="3FD4D8A9">
        <w:t xml:space="preserve">The Information Technology Operations and Security group is responsible for assigning a security representative to investigate the condition, assemble information, complete an Information Technology Security Incident Report and interface with the areas required to develop a solution.  </w:t>
      </w:r>
    </w:p>
    <w:p w14:paraId="06186B2A" w14:textId="45409D71" w:rsidR="00740DC2" w:rsidRPr="00374D87" w:rsidRDefault="00740DC2" w:rsidP="3FD4D8A9">
      <w:r w:rsidRPr="3FD4D8A9">
        <w:t xml:space="preserve">All areas within </w:t>
      </w:r>
      <w:r w:rsidR="00F16F92" w:rsidRPr="3FD4D8A9">
        <w:t>NETRADYNE</w:t>
      </w:r>
      <w:r w:rsidRPr="3FD4D8A9">
        <w:t xml:space="preserve"> are responsible for supporting the investigation of a security incident that is conducted by the Information Technology Operations and Security group.  They will also the investigation as necessary by applying their specific domain expertise.  </w:t>
      </w:r>
    </w:p>
    <w:p w14:paraId="71D3D75D" w14:textId="77777777" w:rsidR="00740DC2" w:rsidRPr="00374D87" w:rsidRDefault="00740DC2" w:rsidP="004C4D9F">
      <w:pPr>
        <w:pStyle w:val="Heading4"/>
      </w:pPr>
      <w:bookmarkStart w:id="70" w:name="_Procedure"/>
      <w:bookmarkEnd w:id="70"/>
      <w:r w:rsidRPr="00374D87">
        <w:t xml:space="preserve">Procedure </w:t>
      </w:r>
    </w:p>
    <w:p w14:paraId="66F9F1F6" w14:textId="5AE4CBD2" w:rsidR="00740DC2" w:rsidRPr="00374D87" w:rsidRDefault="00740DC2" w:rsidP="00EA2431">
      <w:r w:rsidRPr="3FD4D8A9">
        <w:t xml:space="preserve">Security incidents are generated by a system or machine alert, notification, audible alarm, or a report from </w:t>
      </w:r>
      <w:r w:rsidR="00F16F92" w:rsidRPr="3FD4D8A9">
        <w:t>NETRADYNE</w:t>
      </w:r>
      <w:r w:rsidRPr="3FD4D8A9">
        <w:t xml:space="preserve"> employees or non-employees.  When a potential or actual security incident/violation occurs, the individual will inform his supervisor who will request the Information Technology Operations and Security group to investigate the situation. The importance of immediate notification and reporting of a security incident is a key factor in reducing vulnerability and/or exposure, as well as speeding recovery.   </w:t>
      </w:r>
    </w:p>
    <w:p w14:paraId="1DC448DB" w14:textId="43564B7A" w:rsidR="00740DC2" w:rsidRPr="00374D87" w:rsidRDefault="00740DC2" w:rsidP="00EA2431">
      <w:r w:rsidRPr="3FD4D8A9">
        <w:t xml:space="preserve">The reporting area will assemble all relevant information and material identified with the incident, if possible. Any material involved will be kept </w:t>
      </w:r>
      <w:r w:rsidR="003350BB" w:rsidRPr="3FD4D8A9">
        <w:t>preserving</w:t>
      </w:r>
      <w:r w:rsidRPr="3FD4D8A9">
        <w:t xml:space="preserve"> and retain its authenticity for the investigation and evaluation process. </w:t>
      </w:r>
    </w:p>
    <w:p w14:paraId="0E2BAEE9" w14:textId="77777777" w:rsidR="00740DC2" w:rsidRPr="00374D87" w:rsidRDefault="00740DC2" w:rsidP="3FD4D8A9">
      <w:r w:rsidRPr="3FD4D8A9">
        <w:t xml:space="preserve">Upon notification, the Information Technology Operations and Security group will assign a security representative to investigate the reported situation. The security representative will obtain the facts from individuals regarding the incident to file an Information Technology Security Incident Report. The report will not include interjection of personal or preconceived opinions and views of the incident. Any interjection of personal views may bias the veracity and completeness of the investigation.  </w:t>
      </w:r>
    </w:p>
    <w:p w14:paraId="3CE1E0B5" w14:textId="77777777" w:rsidR="00740DC2" w:rsidRPr="00374D87" w:rsidRDefault="00740DC2" w:rsidP="3FD4D8A9">
      <w:r w:rsidRPr="3FD4D8A9">
        <w:t xml:space="preserve">While compiling all relevant information on the incident, the security representative will include two major items required for the evaluation.  </w:t>
      </w:r>
    </w:p>
    <w:p w14:paraId="40766535" w14:textId="166C13FA" w:rsidR="00740DC2" w:rsidRPr="00374D87" w:rsidRDefault="00740DC2" w:rsidP="00F84701">
      <w:pPr>
        <w:pStyle w:val="ListParagraph"/>
        <w:numPr>
          <w:ilvl w:val="0"/>
          <w:numId w:val="19"/>
        </w:numPr>
      </w:pPr>
      <w:r w:rsidRPr="3FD4D8A9">
        <w:t xml:space="preserve">A narrative description of events and actions associated with this incident. This is in chronological sequence. This should include time and location, beginning prior to and continuing through the incident. The description will include the initial impact on the information system and/or impact to </w:t>
      </w:r>
      <w:r w:rsidR="00F16F92" w:rsidRPr="3FD4D8A9">
        <w:t>NETRADYNE</w:t>
      </w:r>
      <w:r w:rsidRPr="3FD4D8A9">
        <w:t xml:space="preserve">’s service in the area of reliability or data integrity.  </w:t>
      </w:r>
    </w:p>
    <w:p w14:paraId="191579D9" w14:textId="77777777" w:rsidR="00740DC2" w:rsidRPr="00374D87" w:rsidRDefault="00740DC2" w:rsidP="00F84701">
      <w:pPr>
        <w:pStyle w:val="ListParagraph"/>
        <w:numPr>
          <w:ilvl w:val="0"/>
          <w:numId w:val="19"/>
        </w:numPr>
      </w:pPr>
      <w:r w:rsidRPr="3FD4D8A9">
        <w:t xml:space="preserve">The detailed steps or actions by individuals (by title or area) in chronological sequence that may have been implemented to correct, control, or resolve the effects or results of the incident.  </w:t>
      </w:r>
    </w:p>
    <w:p w14:paraId="67F03A45" w14:textId="4B472BBF" w:rsidR="00740DC2" w:rsidRPr="00374D87" w:rsidRDefault="00740DC2" w:rsidP="00EA2431">
      <w:r w:rsidRPr="00374D87">
        <w:t xml:space="preserve">Additionally, </w:t>
      </w:r>
      <w:r w:rsidR="00F16F92">
        <w:t>NETRADYNE</w:t>
      </w:r>
      <w:r w:rsidRPr="00374D87">
        <w:t xml:space="preserve"> will take the following actions during a security or data privacy incident:  </w:t>
      </w:r>
    </w:p>
    <w:p w14:paraId="05F84B00" w14:textId="77777777" w:rsidR="00740DC2" w:rsidRPr="00374D87" w:rsidRDefault="00740DC2" w:rsidP="00F84701">
      <w:pPr>
        <w:pStyle w:val="ListParagraph"/>
        <w:numPr>
          <w:ilvl w:val="0"/>
          <w:numId w:val="18"/>
        </w:numPr>
      </w:pPr>
      <w:r w:rsidRPr="3FD4D8A9">
        <w:t xml:space="preserve">Identify to the customer what specific data, by customer and/or account number, has or may have been accessed.  Customers are contacted through their assigned Customer Success Manager.  Along with primary business points of contact, CSMs maintain security and data privacy contact information for this purpose. The Customer Success Manager will provide regular status updates and investigation results to the customer until the incident is closed. </w:t>
      </w:r>
    </w:p>
    <w:p w14:paraId="216201FD" w14:textId="046614A2" w:rsidR="00740DC2" w:rsidRPr="00374D87" w:rsidRDefault="00740DC2" w:rsidP="00F84701">
      <w:pPr>
        <w:pStyle w:val="ListParagraph"/>
        <w:numPr>
          <w:ilvl w:val="0"/>
          <w:numId w:val="18"/>
        </w:numPr>
      </w:pPr>
      <w:r w:rsidRPr="3FD4D8A9">
        <w:t xml:space="preserve">Contact the payment brands with which </w:t>
      </w:r>
      <w:r w:rsidR="00F16F92" w:rsidRPr="3FD4D8A9">
        <w:t>NETRADYNE</w:t>
      </w:r>
      <w:r w:rsidRPr="3FD4D8A9">
        <w:t xml:space="preserve"> integrates and follow their specific incident response procedures.  </w:t>
      </w:r>
    </w:p>
    <w:p w14:paraId="47F30939" w14:textId="77777777" w:rsidR="00740DC2" w:rsidRPr="00374D87" w:rsidRDefault="00740DC2" w:rsidP="00F84701">
      <w:pPr>
        <w:pStyle w:val="ListParagraph"/>
        <w:numPr>
          <w:ilvl w:val="0"/>
          <w:numId w:val="18"/>
        </w:numPr>
      </w:pPr>
      <w:r w:rsidRPr="3FD4D8A9">
        <w:t xml:space="preserve">Take measures to contain and control the incident to prevent further unauthorized access. </w:t>
      </w:r>
    </w:p>
    <w:p w14:paraId="51B5A008" w14:textId="5B3240F3" w:rsidR="00740DC2" w:rsidRPr="00374D87" w:rsidRDefault="00F16F92" w:rsidP="00F84701">
      <w:pPr>
        <w:pStyle w:val="ListParagraph"/>
        <w:numPr>
          <w:ilvl w:val="0"/>
          <w:numId w:val="18"/>
        </w:numPr>
      </w:pPr>
      <w:r>
        <w:t>NETRADYNE</w:t>
      </w:r>
      <w:r w:rsidR="00740DC2" w:rsidRPr="00374D87">
        <w:t xml:space="preserve"> will avoid making any public statements about any incident involving customer’s data. </w:t>
      </w:r>
    </w:p>
    <w:p w14:paraId="3FC921F5" w14:textId="77777777" w:rsidR="00740DC2" w:rsidRPr="00374D87" w:rsidRDefault="00740DC2" w:rsidP="004C4D9F">
      <w:pPr>
        <w:pStyle w:val="Heading4"/>
      </w:pPr>
      <w:bookmarkStart w:id="71" w:name="_Analysis/Evaluation"/>
      <w:bookmarkEnd w:id="71"/>
      <w:r w:rsidRPr="00374D87">
        <w:t xml:space="preserve">Analysis/Evaluation </w:t>
      </w:r>
    </w:p>
    <w:p w14:paraId="22287FAF" w14:textId="77777777" w:rsidR="00740DC2" w:rsidRPr="00374D87" w:rsidRDefault="00740DC2" w:rsidP="3FD4D8A9">
      <w:r w:rsidRPr="3FD4D8A9">
        <w:lastRenderedPageBreak/>
        <w:t xml:space="preserve">Analysis or evaluation of a security incident should not be attempted until all relevant facts and information have been assembled. Any premature analysis or evaluation of an incident may produce a biased and incomplete result.  </w:t>
      </w:r>
    </w:p>
    <w:p w14:paraId="06B72196" w14:textId="31F289AA" w:rsidR="00740DC2" w:rsidRPr="00374D87" w:rsidRDefault="00740DC2" w:rsidP="00EA2431">
      <w:r w:rsidRPr="3FD4D8A9">
        <w:t xml:space="preserve">The </w:t>
      </w:r>
      <w:r w:rsidR="00F16F92" w:rsidRPr="3FD4D8A9">
        <w:t>NETRADYNE</w:t>
      </w:r>
      <w:r w:rsidRPr="3FD4D8A9">
        <w:t xml:space="preserve"> IT Operations and Security group provides recommendations to eliminate the recurrence of a specific incident in the future. </w:t>
      </w:r>
    </w:p>
    <w:p w14:paraId="3A903622" w14:textId="21850A57" w:rsidR="00740DC2" w:rsidRPr="00374D87" w:rsidRDefault="00740DC2" w:rsidP="00EA2431">
      <w:r w:rsidRPr="3FD4D8A9">
        <w:t xml:space="preserve">In the case of an incident involving direct impact to </w:t>
      </w:r>
      <w:r w:rsidR="00F16F92" w:rsidRPr="3FD4D8A9">
        <w:t>NETRADYNE</w:t>
      </w:r>
      <w:r w:rsidRPr="3FD4D8A9">
        <w:t xml:space="preserve">’s customers, such as in the case of a service degrading denial of service (DOS) attack, </w:t>
      </w:r>
      <w:r w:rsidR="00F16F92" w:rsidRPr="3FD4D8A9">
        <w:t>NETRADYNE</w:t>
      </w:r>
      <w:r w:rsidRPr="3FD4D8A9">
        <w:t xml:space="preserve"> will work closely with its vendors and key infrastructure providers to investigate and provide technical assistance. </w:t>
      </w:r>
    </w:p>
    <w:p w14:paraId="49798A7F" w14:textId="77777777" w:rsidR="00740DC2" w:rsidRPr="00374D87" w:rsidRDefault="00740DC2" w:rsidP="004C4D9F">
      <w:pPr>
        <w:pStyle w:val="Heading4"/>
      </w:pPr>
      <w:r w:rsidRPr="00374D87">
        <w:t xml:space="preserve">Record Keeping and Notification  </w:t>
      </w:r>
    </w:p>
    <w:p w14:paraId="56C3034D" w14:textId="07EA6F32" w:rsidR="00740DC2" w:rsidRPr="00374D87" w:rsidRDefault="00740DC2" w:rsidP="00EA2431">
      <w:r w:rsidRPr="3FD4D8A9">
        <w:t xml:space="preserve">The Information Technology Security Incident Report is completed within five working days and is permanently recorded in </w:t>
      </w:r>
      <w:r w:rsidR="00F16F92" w:rsidRPr="3FD4D8A9">
        <w:t>NETRADYNE</w:t>
      </w:r>
      <w:r w:rsidRPr="3FD4D8A9">
        <w:t xml:space="preserve">’s document management system. All parties that could be impacted by a Security Incident are informed immediately.  This includes internal departments, customers, and vendors. </w:t>
      </w:r>
    </w:p>
    <w:p w14:paraId="126280A9" w14:textId="77777777" w:rsidR="00740DC2" w:rsidRPr="00374D87" w:rsidRDefault="00740DC2" w:rsidP="004C4D9F">
      <w:pPr>
        <w:pStyle w:val="Heading4"/>
      </w:pPr>
      <w:bookmarkStart w:id="72" w:name="_Continuous_vulnerability_awareness"/>
      <w:bookmarkEnd w:id="72"/>
      <w:r w:rsidRPr="00374D87">
        <w:t xml:space="preserve">Continuous vulnerability awareness and identification </w:t>
      </w:r>
    </w:p>
    <w:p w14:paraId="5A1526D6" w14:textId="0BD9A3DC" w:rsidR="00374D87" w:rsidRPr="00374D87" w:rsidRDefault="00F16F92" w:rsidP="3FD4D8A9">
      <w:r w:rsidRPr="3FD4D8A9">
        <w:t>NETRADYNE</w:t>
      </w:r>
      <w:r w:rsidR="00740DC2" w:rsidRPr="3FD4D8A9">
        <w:t xml:space="preserve"> maintains continuous awareness on its security posture.  Various mechanisms are used for this purpose, including daily vulnerability scans, alerts from intrusion prevention systems, subscription to security periodicals, and email newsletters from reputable security </w:t>
      </w:r>
      <w:r w:rsidR="003350BB" w:rsidRPr="3FD4D8A9">
        <w:t>sources, Additionally</w:t>
      </w:r>
      <w:r w:rsidR="00740DC2" w:rsidRPr="3FD4D8A9">
        <w:t xml:space="preserve">, at least annually, a tabletop exercise is held to validate this policy and provide a training session to the </w:t>
      </w:r>
      <w:r w:rsidRPr="3FD4D8A9">
        <w:t>NETRADYNE</w:t>
      </w:r>
      <w:r w:rsidR="00740DC2" w:rsidRPr="3FD4D8A9">
        <w:t xml:space="preserve"> IT Operations and Security team.  </w:t>
      </w:r>
    </w:p>
    <w:p w14:paraId="3144592F" w14:textId="5A768FF2" w:rsidR="00332D18" w:rsidRDefault="00374D87" w:rsidP="00EA2431">
      <w:r w:rsidRPr="3FD4D8A9">
        <w:t xml:space="preserve">When new vulnerabilities are discovered through any of these channels, </w:t>
      </w:r>
      <w:r w:rsidR="00F16F92" w:rsidRPr="3FD4D8A9">
        <w:t>NETRADYNE</w:t>
      </w:r>
      <w:r w:rsidRPr="3FD4D8A9">
        <w:t xml:space="preserve"> reviews the issue and its risk rating, assigns its own risk rating relative to </w:t>
      </w:r>
      <w:r w:rsidR="00F16F92" w:rsidRPr="3FD4D8A9">
        <w:t>NETRADYNE</w:t>
      </w:r>
      <w:r w:rsidRPr="3FD4D8A9">
        <w:t xml:space="preserve">’s technology stack, and establishes a plan of action with any available input from vendors.  This includes but is not limited to </w:t>
      </w:r>
      <w:r w:rsidR="00F16F92" w:rsidRPr="3FD4D8A9">
        <w:t>NETRADYNE</w:t>
      </w:r>
      <w:r w:rsidRPr="3FD4D8A9">
        <w:t xml:space="preserve">’s cloud hosting providers Amazon Web Services (AWS).Further, vulnerability scans directed at external and internal systems are conducted on a quarterly basis. </w:t>
      </w:r>
    </w:p>
    <w:p w14:paraId="48462D0F" w14:textId="19F1289C" w:rsidR="00803ACE" w:rsidRDefault="00B50D0A" w:rsidP="00771ADD">
      <w:pPr>
        <w:pStyle w:val="MainHeading"/>
      </w:pPr>
      <w:bookmarkStart w:id="73" w:name="_Toc205235570"/>
      <w:r>
        <w:t>V</w:t>
      </w:r>
      <w:r w:rsidRPr="007E32E7">
        <w:t>ulnerability Assessment and Penetration policy</w:t>
      </w:r>
      <w:bookmarkEnd w:id="73"/>
    </w:p>
    <w:p w14:paraId="170E210D" w14:textId="37FC472A" w:rsidR="003A4CC4" w:rsidRPr="00DD68EE" w:rsidRDefault="003A4CC4" w:rsidP="00EA2431">
      <w:r w:rsidRPr="3FD4D8A9">
        <w:t xml:space="preserve">Ensuring the security of </w:t>
      </w:r>
      <w:r w:rsidR="00F16F92" w:rsidRPr="3FD4D8A9">
        <w:t>NETRADYNE</w:t>
      </w:r>
      <w:r w:rsidRPr="3FD4D8A9">
        <w:t xml:space="preserve">’s systems is a top priority for the </w:t>
      </w:r>
      <w:r w:rsidR="00F16F92" w:rsidRPr="3FD4D8A9">
        <w:t>NETRADYNE</w:t>
      </w:r>
      <w:r w:rsidRPr="3FD4D8A9">
        <w:t xml:space="preserve"> IT Operations and Security team.  </w:t>
      </w:r>
      <w:r w:rsidR="00F16F92" w:rsidRPr="3FD4D8A9">
        <w:t>NETRADYNE</w:t>
      </w:r>
      <w:r w:rsidRPr="3FD4D8A9">
        <w:t xml:space="preserve"> conducts continuous security testing that includes internal and external vulnerability scans and penetration testing, as well as web application vulnerability assessments.   </w:t>
      </w:r>
    </w:p>
    <w:p w14:paraId="1416B376" w14:textId="201A9AE1" w:rsidR="003A4CC4" w:rsidRPr="003A4CC4" w:rsidRDefault="003A4CC4" w:rsidP="00EA2431">
      <w:r w:rsidRPr="3FD4D8A9">
        <w:t xml:space="preserve">Vulnerability scans are executed in two ways: from an internally sourced host on a monthly basis, and from an externally sourced system on a </w:t>
      </w:r>
      <w:r w:rsidR="002A4ACA" w:rsidRPr="3FD4D8A9">
        <w:t>periodic</w:t>
      </w:r>
      <w:r w:rsidRPr="3FD4D8A9">
        <w:t xml:space="preserve"> basis.  They are performed using a </w:t>
      </w:r>
      <w:r w:rsidR="000D76F2" w:rsidRPr="3FD4D8A9">
        <w:t xml:space="preserve">recognized </w:t>
      </w:r>
      <w:r w:rsidRPr="3FD4D8A9">
        <w:t xml:space="preserve">product in vulnerability assessment scans.  Their primary purpose is to discover software vulnerabilities.  These scans also occur when major product or infrastructure changes occur.  They are also directed toward development systems on an ad-hoc basis as necessary. </w:t>
      </w:r>
    </w:p>
    <w:p w14:paraId="45EF7123" w14:textId="6442F424" w:rsidR="003A4CC4" w:rsidRPr="003A4CC4" w:rsidRDefault="003A4CC4" w:rsidP="3FD4D8A9">
      <w:r w:rsidRPr="3FD4D8A9">
        <w:t xml:space="preserve">Penetration scans are conducted at least once a year as part of </w:t>
      </w:r>
      <w:r w:rsidR="00F16F92" w:rsidRPr="3FD4D8A9">
        <w:t>NETRADYNE</w:t>
      </w:r>
      <w:r w:rsidRPr="3FD4D8A9">
        <w:t xml:space="preserve">’s annual audit.  They also occur when new functionality or major product changes occur.  The goal is to ensure security is maintained at all times.  </w:t>
      </w:r>
    </w:p>
    <w:p w14:paraId="0DD41932" w14:textId="77777777" w:rsidR="003A4CC4" w:rsidRPr="003A4CC4" w:rsidRDefault="003A4CC4" w:rsidP="00EA2431">
      <w:r w:rsidRPr="3FD4D8A9">
        <w:t xml:space="preserve">Web application vulnerability assessments are conducted via third party organizations that specialize in application security.  They are performed at least annually or after major product developments and changes. </w:t>
      </w:r>
    </w:p>
    <w:p w14:paraId="1CD73F99" w14:textId="3939C932" w:rsidR="003A4CC4" w:rsidRPr="003A4CC4" w:rsidRDefault="003A4CC4" w:rsidP="00EA2431">
      <w:r w:rsidRPr="3FD4D8A9">
        <w:t xml:space="preserve">The results of these three activities are shared with key staff to ensure all potential issues are addressed appropriately and in accordance with </w:t>
      </w:r>
      <w:r w:rsidR="00F16F92" w:rsidRPr="3FD4D8A9">
        <w:t>NETRADYNE</w:t>
      </w:r>
      <w:r w:rsidRPr="3FD4D8A9">
        <w:t xml:space="preserve">’s patch management policy.  At a minimum, all the following </w:t>
      </w:r>
      <w:r w:rsidR="00852507" w:rsidRPr="3FD4D8A9">
        <w:t xml:space="preserve">OWASP Top </w:t>
      </w:r>
      <w:r w:rsidRPr="3FD4D8A9">
        <w:t xml:space="preserve">vulnerability types are included in this activity: </w:t>
      </w:r>
    </w:p>
    <w:p w14:paraId="08AF9F69" w14:textId="3D35B156" w:rsidR="003A4CC4" w:rsidRPr="003A4CC4" w:rsidRDefault="003A4CC4" w:rsidP="00F84701">
      <w:pPr>
        <w:pStyle w:val="ListParagraph"/>
        <w:numPr>
          <w:ilvl w:val="0"/>
          <w:numId w:val="20"/>
        </w:numPr>
      </w:pPr>
      <w:r w:rsidRPr="003A4CC4">
        <w:t xml:space="preserve">Injection flaws, particularly SQL injection, operating system command injection, </w:t>
      </w:r>
      <w:r w:rsidR="009C325B" w:rsidRPr="003A4CC4">
        <w:t>LDAP,</w:t>
      </w:r>
      <w:r w:rsidRPr="003A4CC4">
        <w:t xml:space="preserve"> and XPath injection flaws as well as other injection flaws. </w:t>
      </w:r>
    </w:p>
    <w:p w14:paraId="548335EB" w14:textId="77777777" w:rsidR="003A4CC4" w:rsidRPr="003A4CC4" w:rsidRDefault="003A4CC4" w:rsidP="00F84701">
      <w:pPr>
        <w:pStyle w:val="ListParagraph"/>
        <w:numPr>
          <w:ilvl w:val="0"/>
          <w:numId w:val="20"/>
        </w:numPr>
      </w:pPr>
      <w:r w:rsidRPr="003A4CC4">
        <w:t xml:space="preserve">Buffer overflows </w:t>
      </w:r>
    </w:p>
    <w:p w14:paraId="48B849BE" w14:textId="77777777" w:rsidR="003A4CC4" w:rsidRPr="003A4CC4" w:rsidRDefault="003A4CC4" w:rsidP="00F84701">
      <w:pPr>
        <w:pStyle w:val="ListParagraph"/>
        <w:numPr>
          <w:ilvl w:val="0"/>
          <w:numId w:val="20"/>
        </w:numPr>
      </w:pPr>
      <w:r w:rsidRPr="003A4CC4">
        <w:t xml:space="preserve">Insecure cryptographic storage </w:t>
      </w:r>
    </w:p>
    <w:p w14:paraId="60F1E1E7" w14:textId="77777777" w:rsidR="003A4CC4" w:rsidRPr="003A4CC4" w:rsidRDefault="003A4CC4" w:rsidP="00F84701">
      <w:pPr>
        <w:pStyle w:val="ListParagraph"/>
        <w:numPr>
          <w:ilvl w:val="0"/>
          <w:numId w:val="20"/>
        </w:numPr>
      </w:pPr>
      <w:r w:rsidRPr="003A4CC4">
        <w:lastRenderedPageBreak/>
        <w:t xml:space="preserve">Insecure communications </w:t>
      </w:r>
    </w:p>
    <w:p w14:paraId="3A7439A1" w14:textId="77777777" w:rsidR="003A4CC4" w:rsidRPr="003A4CC4" w:rsidRDefault="003A4CC4" w:rsidP="00F84701">
      <w:pPr>
        <w:pStyle w:val="ListParagraph"/>
        <w:numPr>
          <w:ilvl w:val="0"/>
          <w:numId w:val="20"/>
        </w:numPr>
      </w:pPr>
      <w:r w:rsidRPr="003A4CC4">
        <w:t xml:space="preserve">Improper error handling </w:t>
      </w:r>
    </w:p>
    <w:p w14:paraId="17D39FBF" w14:textId="77777777" w:rsidR="003A4CC4" w:rsidRPr="003A4CC4" w:rsidRDefault="003A4CC4" w:rsidP="00F84701">
      <w:pPr>
        <w:pStyle w:val="ListParagraph"/>
        <w:numPr>
          <w:ilvl w:val="0"/>
          <w:numId w:val="20"/>
        </w:numPr>
      </w:pPr>
      <w:r w:rsidRPr="003A4CC4">
        <w:t xml:space="preserve">Cross-site scripting (XSS) </w:t>
      </w:r>
    </w:p>
    <w:p w14:paraId="2CA41617" w14:textId="77777777" w:rsidR="003A4CC4" w:rsidRPr="003A4CC4" w:rsidRDefault="003A4CC4" w:rsidP="00F84701">
      <w:pPr>
        <w:pStyle w:val="ListParagraph"/>
        <w:numPr>
          <w:ilvl w:val="0"/>
          <w:numId w:val="20"/>
        </w:numPr>
      </w:pPr>
      <w:r w:rsidRPr="003A4CC4">
        <w:t xml:space="preserve">Improper access control (such as insecure direct object references, failure to restrict URL access, directory traversal, and failure to restrict user access to functions). </w:t>
      </w:r>
    </w:p>
    <w:p w14:paraId="2DF03092" w14:textId="77777777" w:rsidR="003A4CC4" w:rsidRPr="003A4CC4" w:rsidRDefault="003A4CC4" w:rsidP="00F84701">
      <w:pPr>
        <w:pStyle w:val="ListParagraph"/>
        <w:numPr>
          <w:ilvl w:val="0"/>
          <w:numId w:val="20"/>
        </w:numPr>
      </w:pPr>
      <w:r w:rsidRPr="003A4CC4">
        <w:t xml:space="preserve">Cross-site request forgery (CSRF) </w:t>
      </w:r>
    </w:p>
    <w:p w14:paraId="72841E10" w14:textId="77777777" w:rsidR="003A4CC4" w:rsidRPr="003A4CC4" w:rsidRDefault="003A4CC4" w:rsidP="00F84701">
      <w:pPr>
        <w:pStyle w:val="ListParagraph"/>
        <w:numPr>
          <w:ilvl w:val="0"/>
          <w:numId w:val="20"/>
        </w:numPr>
      </w:pPr>
      <w:r w:rsidRPr="003A4CC4">
        <w:t xml:space="preserve">Broken authentication and session management </w:t>
      </w:r>
    </w:p>
    <w:p w14:paraId="51824186" w14:textId="77777777" w:rsidR="003A4CC4" w:rsidRPr="003A4CC4" w:rsidRDefault="003A4CC4" w:rsidP="003A4CC4">
      <w:pPr>
        <w:spacing w:after="228" w:line="360" w:lineRule="auto"/>
        <w:rPr>
          <w:rFonts w:ascii="Arial" w:hAnsi="Arial" w:cs="Arial"/>
          <w:sz w:val="20"/>
          <w:szCs w:val="20"/>
        </w:rPr>
      </w:pPr>
      <w:r w:rsidRPr="003A4CC4">
        <w:rPr>
          <w:rFonts w:ascii="Arial" w:hAnsi="Arial" w:cs="Arial"/>
          <w:sz w:val="20"/>
          <w:szCs w:val="20"/>
        </w:rPr>
        <w:t xml:space="preserve"> </w:t>
      </w:r>
    </w:p>
    <w:p w14:paraId="0D18994F" w14:textId="77777777" w:rsidR="003A4CC4" w:rsidRPr="003A4CC4" w:rsidRDefault="003A4CC4" w:rsidP="00EA2431">
      <w:r w:rsidRPr="3FD4D8A9">
        <w:t xml:space="preserve">A retest is conducted to validate that all issues are remediated after corrective actions are completed. </w:t>
      </w:r>
    </w:p>
    <w:p w14:paraId="03BE2732" w14:textId="5C26DB99" w:rsidR="003A4CC4" w:rsidRPr="003A4CC4" w:rsidRDefault="003A4CC4" w:rsidP="00EA2431">
      <w:r w:rsidRPr="3FD4D8A9">
        <w:t xml:space="preserve">All scans and penetration tests are recorded and stored in the IT ticketing system both for audit purposes and sharing with prospects and customers.  These are available to customers and prospects.  System configuration standards are updated as new vulnerability issues are identified and addressed.  Lastly, these scans, along with frequent and timely patching of all </w:t>
      </w:r>
      <w:r w:rsidR="00F16F92" w:rsidRPr="3FD4D8A9">
        <w:t>NETRADYNE</w:t>
      </w:r>
      <w:r w:rsidRPr="3FD4D8A9">
        <w:t xml:space="preserve"> systems, ensure a highly secure compute environment. </w:t>
      </w:r>
    </w:p>
    <w:p w14:paraId="0B4CAFA2" w14:textId="6BD9AD14" w:rsidR="00487608" w:rsidRDefault="00487608" w:rsidP="00331CD9">
      <w:pPr>
        <w:pStyle w:val="MainHeading"/>
      </w:pPr>
      <w:bookmarkStart w:id="74" w:name="_Toc205235571"/>
      <w:r>
        <w:t>Acceptable</w:t>
      </w:r>
      <w:r w:rsidR="003A4CC4">
        <w:t xml:space="preserve"> use policy</w:t>
      </w:r>
      <w:bookmarkEnd w:id="74"/>
    </w:p>
    <w:p w14:paraId="18D1BDDF" w14:textId="157D1EFE" w:rsidR="00B81F92" w:rsidRDefault="00F16F92" w:rsidP="00C9084F">
      <w:r w:rsidRPr="3FD4D8A9">
        <w:t>NETRADYNE</w:t>
      </w:r>
      <w:r w:rsidR="00B81F92" w:rsidRPr="3FD4D8A9">
        <w:t xml:space="preserve">’s acceptable use of assets is documented in the IT policy.  It defines activities that are acceptable and authorized when using </w:t>
      </w:r>
      <w:r w:rsidRPr="3FD4D8A9">
        <w:t>NETRADYNE</w:t>
      </w:r>
      <w:r w:rsidR="00B81F92" w:rsidRPr="3FD4D8A9">
        <w:t xml:space="preserve">’s systems.  It is shared with anyone working for </w:t>
      </w:r>
      <w:r w:rsidRPr="3FD4D8A9">
        <w:t>NETRADYNE</w:t>
      </w:r>
      <w:r w:rsidR="00B81F92" w:rsidRPr="3FD4D8A9">
        <w:t xml:space="preserve"> in any capacity, as well as with third party service providers (TPSP).  Penalties for failure to comply are also described, and any deviations from it require prior explicit and written approval from the Lead, Devops and IT. </w:t>
      </w:r>
    </w:p>
    <w:p w14:paraId="4C7FC4DD" w14:textId="30C7B89E" w:rsidR="00B80775" w:rsidRPr="00B81F92" w:rsidRDefault="00B80775" w:rsidP="00C9084F">
      <w:r>
        <w:t xml:space="preserve">For more details, please refer to </w:t>
      </w:r>
      <w:hyperlink r:id="rId21" w:history="1">
        <w:r w:rsidR="003628D5">
          <w:rPr>
            <w:rFonts w:ascii="Calibri" w:hAnsi="Calibri" w:cs="Calibri"/>
            <w:noProof/>
            <w:color w:val="0000FF"/>
            <w:sz w:val="16"/>
            <w:szCs w:val="16"/>
            <w:shd w:val="clear" w:color="auto" w:fill="F3F2F1"/>
          </w:rPr>
          <w:drawing>
            <wp:inline distT="0" distB="0" distL="0" distR="0" wp14:anchorId="2DC84D20" wp14:editId="32946BDF">
              <wp:extent cx="152400" cy="152400"/>
              <wp:effectExtent l="0" t="0" r="0" b="0"/>
              <wp:docPr id="2000849104" name="Picture 1" descr="​pdf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628D5">
          <w:rPr>
            <w:rStyle w:val="SmartLink"/>
            <w:rFonts w:ascii="Calibri" w:hAnsi="Calibri" w:cs="Calibri"/>
            <w:sz w:val="16"/>
            <w:szCs w:val="16"/>
            <w14:ligatures w14:val="standardContextual"/>
          </w:rPr>
          <w:t> Netradyne Acceptable Use Policy</w:t>
        </w:r>
      </w:hyperlink>
    </w:p>
    <w:p w14:paraId="7AF0B8F5" w14:textId="53686663" w:rsidR="001E38C3" w:rsidRDefault="007B2B82" w:rsidP="00331CD9">
      <w:pPr>
        <w:pStyle w:val="MainHeading"/>
      </w:pPr>
      <w:bookmarkStart w:id="75" w:name="_Toc205235572"/>
      <w:r>
        <w:t>Change Ma</w:t>
      </w:r>
      <w:r w:rsidR="0032511E">
        <w:t xml:space="preserve">nagement </w:t>
      </w:r>
      <w:r w:rsidR="001D6951">
        <w:t>policy</w:t>
      </w:r>
      <w:bookmarkEnd w:id="75"/>
    </w:p>
    <w:p w14:paraId="3B3DD0B7" w14:textId="4DF7CA29" w:rsidR="00F57EC9" w:rsidRDefault="00F57EC9" w:rsidP="00C30F3A">
      <w:pPr>
        <w:pStyle w:val="Heading3"/>
      </w:pPr>
      <w:bookmarkStart w:id="76" w:name="_Toc205235573"/>
      <w:r>
        <w:t>Definition and Goals</w:t>
      </w:r>
      <w:bookmarkEnd w:id="76"/>
      <w:r>
        <w:t xml:space="preserve"> </w:t>
      </w:r>
    </w:p>
    <w:p w14:paraId="4D7CCA2E" w14:textId="24F4E7AD" w:rsidR="00F57EC9" w:rsidRDefault="00F16F92" w:rsidP="00C9084F">
      <w:r w:rsidRPr="3FD4D8A9">
        <w:t>NETRADYNE</w:t>
      </w:r>
      <w:r w:rsidR="00F57EC9" w:rsidRPr="3FD4D8A9">
        <w:t xml:space="preserve">’s Change Management policy incorporates planning, organizing, controlling, </w:t>
      </w:r>
      <w:r w:rsidR="009C325B" w:rsidRPr="3FD4D8A9">
        <w:t>executing,</w:t>
      </w:r>
      <w:r w:rsidR="00F57EC9" w:rsidRPr="3FD4D8A9">
        <w:t xml:space="preserve"> and monitoring changes that affect the delivery of IT services.  It encompasses all components and activities required to direct additions, </w:t>
      </w:r>
      <w:r w:rsidR="009C325B" w:rsidRPr="3FD4D8A9">
        <w:t>modifications,</w:t>
      </w:r>
      <w:r w:rsidR="00F57EC9" w:rsidRPr="3FD4D8A9">
        <w:t xml:space="preserve"> and deletions to the IT environment; software, systems, network, processes, and environmental facilities. </w:t>
      </w:r>
    </w:p>
    <w:p w14:paraId="47652E69" w14:textId="77777777" w:rsidR="00F57EC9" w:rsidRDefault="00F57EC9" w:rsidP="00C93751">
      <w:pPr>
        <w:spacing w:after="214"/>
        <w:ind w:right="210"/>
      </w:pPr>
      <w:r w:rsidRPr="3FD4D8A9">
        <w:t xml:space="preserve">This policy ensures that standardized methods and procedures are used for efficient and prompt handling of all changes in order to minimize the impact of incidents upon service quality and to improve the operations of the organization.  The purpose of Change Management is to ensure that all elements are in place, all parties notified and trained, and the schedule for implementation is approved and coordinated with all other activities in the organization. </w:t>
      </w:r>
    </w:p>
    <w:p w14:paraId="0FB25AF9" w14:textId="77777777" w:rsidR="00F57EC9" w:rsidRDefault="00F57EC9" w:rsidP="00C30F3A">
      <w:pPr>
        <w:pStyle w:val="Heading3"/>
      </w:pPr>
      <w:bookmarkStart w:id="77" w:name="_Purpose"/>
      <w:bookmarkStart w:id="78" w:name="_Toc205235574"/>
      <w:bookmarkEnd w:id="77"/>
      <w:r>
        <w:t>Purpose</w:t>
      </w:r>
      <w:bookmarkEnd w:id="78"/>
      <w:r>
        <w:t xml:space="preserve"> </w:t>
      </w:r>
    </w:p>
    <w:p w14:paraId="4858BA5A" w14:textId="77777777" w:rsidR="00F57EC9" w:rsidRDefault="00F57EC9" w:rsidP="00F84701">
      <w:pPr>
        <w:pStyle w:val="ListParagraph"/>
        <w:numPr>
          <w:ilvl w:val="0"/>
          <w:numId w:val="21"/>
        </w:numPr>
      </w:pPr>
      <w:r>
        <w:t xml:space="preserve">Better align IT services to business requirements  </w:t>
      </w:r>
    </w:p>
    <w:p w14:paraId="0EF1FBDF" w14:textId="77777777" w:rsidR="00F57EC9" w:rsidRDefault="00F57EC9" w:rsidP="00F84701">
      <w:pPr>
        <w:pStyle w:val="ListParagraph"/>
        <w:numPr>
          <w:ilvl w:val="0"/>
          <w:numId w:val="21"/>
        </w:numPr>
      </w:pPr>
      <w:r>
        <w:t xml:space="preserve">Increase visibility and communication of Changes to both business and service-support staff  </w:t>
      </w:r>
    </w:p>
    <w:p w14:paraId="74584013" w14:textId="77777777" w:rsidR="00F57EC9" w:rsidRDefault="00F57EC9" w:rsidP="00F84701">
      <w:pPr>
        <w:pStyle w:val="ListParagraph"/>
        <w:numPr>
          <w:ilvl w:val="0"/>
          <w:numId w:val="21"/>
        </w:numPr>
      </w:pPr>
      <w:r>
        <w:t xml:space="preserve">Improve risk assessment  </w:t>
      </w:r>
    </w:p>
    <w:p w14:paraId="789EFD3A" w14:textId="77777777" w:rsidR="00F57EC9" w:rsidRDefault="00F57EC9" w:rsidP="00F84701">
      <w:pPr>
        <w:pStyle w:val="ListParagraph"/>
        <w:numPr>
          <w:ilvl w:val="0"/>
          <w:numId w:val="21"/>
        </w:numPr>
      </w:pPr>
      <w:r>
        <w:t xml:space="preserve">Reduce adverse impact of Changes on the quality of services and on Service Level Agreements  </w:t>
      </w:r>
    </w:p>
    <w:p w14:paraId="0665A2AB" w14:textId="77777777" w:rsidR="00F57EC9" w:rsidRDefault="00F57EC9" w:rsidP="00F84701">
      <w:pPr>
        <w:pStyle w:val="ListParagraph"/>
        <w:numPr>
          <w:ilvl w:val="0"/>
          <w:numId w:val="21"/>
        </w:numPr>
      </w:pPr>
      <w:r>
        <w:t xml:space="preserve">Better assess the cost of proposed Changes before they are incurred  </w:t>
      </w:r>
    </w:p>
    <w:p w14:paraId="041E32B2" w14:textId="77777777" w:rsidR="00F57EC9" w:rsidRDefault="00F57EC9" w:rsidP="00F84701">
      <w:pPr>
        <w:pStyle w:val="ListParagraph"/>
        <w:numPr>
          <w:ilvl w:val="0"/>
          <w:numId w:val="21"/>
        </w:numPr>
      </w:pPr>
      <w:r>
        <w:t xml:space="preserve">Make fewer changes that require rollback, along with an increased ability to do this more easily when necessary </w:t>
      </w:r>
    </w:p>
    <w:p w14:paraId="158B8F76" w14:textId="77777777" w:rsidR="00F57EC9" w:rsidRDefault="00F57EC9" w:rsidP="00F84701">
      <w:pPr>
        <w:pStyle w:val="ListParagraph"/>
        <w:numPr>
          <w:ilvl w:val="0"/>
          <w:numId w:val="21"/>
        </w:numPr>
      </w:pPr>
      <w:r w:rsidRPr="3FD4D8A9">
        <w:t xml:space="preserve">Improve Problem and Availability Management through the use of valuable management information relating to changes accumulated through the Change Management process </w:t>
      </w:r>
    </w:p>
    <w:p w14:paraId="260B6F92" w14:textId="77777777" w:rsidR="00F57EC9" w:rsidRDefault="00F57EC9" w:rsidP="00F84701">
      <w:pPr>
        <w:pStyle w:val="ListParagraph"/>
        <w:numPr>
          <w:ilvl w:val="0"/>
          <w:numId w:val="21"/>
        </w:numPr>
      </w:pPr>
      <w:r>
        <w:t xml:space="preserve">Increase productivity of users - through less disruption and higher-quality services  </w:t>
      </w:r>
    </w:p>
    <w:p w14:paraId="1FC3F561" w14:textId="77777777" w:rsidR="00F57EC9" w:rsidRDefault="00F57EC9" w:rsidP="00F84701">
      <w:pPr>
        <w:pStyle w:val="ListParagraph"/>
        <w:numPr>
          <w:ilvl w:val="0"/>
          <w:numId w:val="21"/>
        </w:numPr>
      </w:pPr>
      <w:r w:rsidRPr="3FD4D8A9">
        <w:t xml:space="preserve">Increase productivity of key personnel through less need for diversion from planned duties to implement urgent Changes or back-out erroneous Changes  </w:t>
      </w:r>
    </w:p>
    <w:p w14:paraId="3BA94CB3" w14:textId="77777777" w:rsidR="00F57EC9" w:rsidRDefault="00F57EC9" w:rsidP="00F84701">
      <w:pPr>
        <w:pStyle w:val="ListParagraph"/>
        <w:numPr>
          <w:ilvl w:val="0"/>
          <w:numId w:val="21"/>
        </w:numPr>
      </w:pPr>
      <w:r>
        <w:t xml:space="preserve">Create a greater ability to accommodate a large volume of Changes  </w:t>
      </w:r>
    </w:p>
    <w:p w14:paraId="68F04D49" w14:textId="77777777" w:rsidR="00F57EC9" w:rsidRDefault="00F57EC9" w:rsidP="00F84701">
      <w:pPr>
        <w:pStyle w:val="ListParagraph"/>
        <w:numPr>
          <w:ilvl w:val="0"/>
          <w:numId w:val="21"/>
        </w:numPr>
      </w:pPr>
      <w:r w:rsidRPr="3FD4D8A9">
        <w:lastRenderedPageBreak/>
        <w:t xml:space="preserve">Enhance the business perception of IT through an improved quality of service and a professional approach. </w:t>
      </w:r>
    </w:p>
    <w:p w14:paraId="65D1D6B0" w14:textId="77777777" w:rsidR="00F57EC9" w:rsidRDefault="00F57EC9" w:rsidP="00F84701">
      <w:pPr>
        <w:pStyle w:val="ListParagraph"/>
        <w:numPr>
          <w:ilvl w:val="0"/>
          <w:numId w:val="21"/>
        </w:numPr>
      </w:pPr>
      <w:r w:rsidRPr="3FD4D8A9">
        <w:t xml:space="preserve">Foster and facilitate a high level of communication amongst all IT departments </w:t>
      </w:r>
    </w:p>
    <w:p w14:paraId="3E2610BA" w14:textId="77777777" w:rsidR="00F57EC9" w:rsidRDefault="00F57EC9" w:rsidP="00F84701">
      <w:pPr>
        <w:pStyle w:val="ListParagraph"/>
        <w:numPr>
          <w:ilvl w:val="0"/>
          <w:numId w:val="21"/>
        </w:numPr>
      </w:pPr>
      <w:r>
        <w:t xml:space="preserve">Contribute to the successful implementation of configuration management within IT </w:t>
      </w:r>
    </w:p>
    <w:p w14:paraId="555C93E6" w14:textId="77777777" w:rsidR="00F57EC9" w:rsidRDefault="00F57EC9" w:rsidP="00C30F3A">
      <w:pPr>
        <w:pStyle w:val="Heading3"/>
      </w:pPr>
      <w:bookmarkStart w:id="79" w:name="_Change_description"/>
      <w:bookmarkStart w:id="80" w:name="_Toc205235575"/>
      <w:bookmarkEnd w:id="79"/>
      <w:r>
        <w:t>Change description</w:t>
      </w:r>
      <w:bookmarkEnd w:id="80"/>
      <w:r>
        <w:t xml:space="preserve"> </w:t>
      </w:r>
    </w:p>
    <w:p w14:paraId="5BA2C0B6" w14:textId="61A42A94" w:rsidR="00F57EC9" w:rsidRDefault="00F57EC9" w:rsidP="00F57EC9">
      <w:pPr>
        <w:spacing w:after="214"/>
        <w:ind w:left="869" w:right="210"/>
      </w:pPr>
      <w:r w:rsidRPr="3FD4D8A9">
        <w:t xml:space="preserve">Information Technology changes involve changes to the </w:t>
      </w:r>
      <w:r w:rsidR="00F16F92" w:rsidRPr="3FD4D8A9">
        <w:t>NETRADYNE</w:t>
      </w:r>
      <w:r w:rsidRPr="3FD4D8A9">
        <w:t xml:space="preserve"> environment and include application, database, network, security, and server hardware and operating systems.  These changes typically relate to application bugs and feature requests, system fixes and patches, security patches, network hardware software upgrades, and all other changes related to the </w:t>
      </w:r>
      <w:r w:rsidR="00F16F92" w:rsidRPr="3FD4D8A9">
        <w:t>NETRADYNE</w:t>
      </w:r>
      <w:r w:rsidRPr="3FD4D8A9">
        <w:t xml:space="preserve"> suite of applications and related databases.</w:t>
      </w:r>
      <w:r w:rsidRPr="3FD4D8A9">
        <w:rPr>
          <w:b/>
          <w:bCs/>
        </w:rPr>
        <w:t xml:space="preserve"> </w:t>
      </w:r>
    </w:p>
    <w:p w14:paraId="0DC7DE03" w14:textId="77777777" w:rsidR="00F57EC9" w:rsidRDefault="00F57EC9" w:rsidP="00C30F3A">
      <w:pPr>
        <w:pStyle w:val="Heading3"/>
      </w:pPr>
      <w:bookmarkStart w:id="81" w:name="_Change_Procedure"/>
      <w:bookmarkStart w:id="82" w:name="_Toc205235576"/>
      <w:bookmarkEnd w:id="81"/>
      <w:r>
        <w:t>Change Procedure</w:t>
      </w:r>
      <w:bookmarkEnd w:id="82"/>
      <w:r>
        <w:t xml:space="preserve"> </w:t>
      </w:r>
    </w:p>
    <w:p w14:paraId="479CCF0A" w14:textId="77777777" w:rsidR="00F57EC9" w:rsidRDefault="00F57EC9" w:rsidP="00F84701">
      <w:pPr>
        <w:pStyle w:val="ListParagraph"/>
        <w:numPr>
          <w:ilvl w:val="0"/>
          <w:numId w:val="22"/>
        </w:numPr>
      </w:pPr>
      <w:r w:rsidRPr="3FD4D8A9">
        <w:t xml:space="preserve">All changes are communicated 48 hours in advance and communicated to all parties, to include IT department, business owners and other stakeholders involved or impacted by the change.  The only exception is during emergency change requests, in which case this is indicated. </w:t>
      </w:r>
    </w:p>
    <w:p w14:paraId="65BF8414" w14:textId="77777777" w:rsidR="00F57EC9" w:rsidRDefault="00F57EC9" w:rsidP="00F84701">
      <w:pPr>
        <w:pStyle w:val="ListParagraph"/>
        <w:numPr>
          <w:ilvl w:val="0"/>
          <w:numId w:val="22"/>
        </w:numPr>
      </w:pPr>
      <w:r>
        <w:t xml:space="preserve">Communication includes: </w:t>
      </w:r>
    </w:p>
    <w:p w14:paraId="7F3ADE1C" w14:textId="77777777" w:rsidR="00F57EC9" w:rsidRDefault="00F57EC9" w:rsidP="00F84701">
      <w:pPr>
        <w:pStyle w:val="ListParagraph"/>
        <w:numPr>
          <w:ilvl w:val="1"/>
          <w:numId w:val="22"/>
        </w:numPr>
      </w:pPr>
      <w:r>
        <w:t xml:space="preserve">Description of the change </w:t>
      </w:r>
    </w:p>
    <w:p w14:paraId="1067D920" w14:textId="77777777" w:rsidR="00F57EC9" w:rsidRDefault="00F57EC9" w:rsidP="00F84701">
      <w:pPr>
        <w:pStyle w:val="ListParagraph"/>
        <w:numPr>
          <w:ilvl w:val="1"/>
          <w:numId w:val="22"/>
        </w:numPr>
      </w:pPr>
      <w:r>
        <w:t xml:space="preserve">Testing plan to ensure desired change result </w:t>
      </w:r>
    </w:p>
    <w:p w14:paraId="7B016B53" w14:textId="77777777" w:rsidR="00F57EC9" w:rsidRDefault="00F57EC9" w:rsidP="00F84701">
      <w:pPr>
        <w:pStyle w:val="ListParagraph"/>
        <w:numPr>
          <w:ilvl w:val="1"/>
          <w:numId w:val="22"/>
        </w:numPr>
      </w:pPr>
      <w:r>
        <w:t xml:space="preserve">Implementation plan </w:t>
      </w:r>
    </w:p>
    <w:p w14:paraId="007F5308" w14:textId="77777777" w:rsidR="00F57EC9" w:rsidRDefault="00F57EC9" w:rsidP="00F84701">
      <w:pPr>
        <w:pStyle w:val="ListParagraph"/>
        <w:numPr>
          <w:ilvl w:val="1"/>
          <w:numId w:val="22"/>
        </w:numPr>
      </w:pPr>
      <w:r>
        <w:t xml:space="preserve">Implementation date/time </w:t>
      </w:r>
    </w:p>
    <w:p w14:paraId="2FA10165" w14:textId="77777777" w:rsidR="00F57EC9" w:rsidRDefault="00F57EC9" w:rsidP="00F84701">
      <w:pPr>
        <w:pStyle w:val="ListParagraph"/>
        <w:numPr>
          <w:ilvl w:val="1"/>
          <w:numId w:val="22"/>
        </w:numPr>
      </w:pPr>
      <w:r>
        <w:t xml:space="preserve">Effort duration </w:t>
      </w:r>
    </w:p>
    <w:p w14:paraId="4EBF4EF7" w14:textId="77777777" w:rsidR="00F57EC9" w:rsidRDefault="00F57EC9" w:rsidP="00F84701">
      <w:pPr>
        <w:pStyle w:val="ListParagraph"/>
        <w:numPr>
          <w:ilvl w:val="1"/>
          <w:numId w:val="22"/>
        </w:numPr>
      </w:pPr>
      <w:r>
        <w:t xml:space="preserve">Outage duration </w:t>
      </w:r>
    </w:p>
    <w:p w14:paraId="1C4545D1" w14:textId="77777777" w:rsidR="00F57EC9" w:rsidRDefault="00F57EC9" w:rsidP="00F84701">
      <w:pPr>
        <w:pStyle w:val="ListParagraph"/>
        <w:numPr>
          <w:ilvl w:val="1"/>
          <w:numId w:val="22"/>
        </w:numPr>
      </w:pPr>
      <w:r>
        <w:t xml:space="preserve">Customer impact </w:t>
      </w:r>
    </w:p>
    <w:p w14:paraId="28942A42" w14:textId="77777777" w:rsidR="00F57EC9" w:rsidRDefault="00F57EC9" w:rsidP="00F84701">
      <w:pPr>
        <w:pStyle w:val="ListParagraph"/>
        <w:numPr>
          <w:ilvl w:val="1"/>
          <w:numId w:val="22"/>
        </w:numPr>
      </w:pPr>
      <w:r>
        <w:t xml:space="preserve">Rollback plan </w:t>
      </w:r>
    </w:p>
    <w:p w14:paraId="5725FCD1" w14:textId="77777777" w:rsidR="00F57EC9" w:rsidRDefault="00F57EC9" w:rsidP="00F84701">
      <w:pPr>
        <w:pStyle w:val="ListParagraph"/>
        <w:numPr>
          <w:ilvl w:val="1"/>
          <w:numId w:val="22"/>
        </w:numPr>
      </w:pPr>
      <w:r>
        <w:t xml:space="preserve">Approver </w:t>
      </w:r>
    </w:p>
    <w:p w14:paraId="07762959" w14:textId="77777777" w:rsidR="00F57EC9" w:rsidRDefault="00F57EC9" w:rsidP="00F84701">
      <w:pPr>
        <w:pStyle w:val="ListParagraph"/>
        <w:numPr>
          <w:ilvl w:val="0"/>
          <w:numId w:val="22"/>
        </w:numPr>
      </w:pPr>
      <w:r>
        <w:t xml:space="preserve">Requests for changes are always peer reviewed and then approved by management. </w:t>
      </w:r>
    </w:p>
    <w:p w14:paraId="5B1CFA92" w14:textId="72025D3C" w:rsidR="00F57EC9" w:rsidRDefault="00F57EC9" w:rsidP="00F84701">
      <w:pPr>
        <w:pStyle w:val="ListParagraph"/>
        <w:numPr>
          <w:ilvl w:val="0"/>
          <w:numId w:val="22"/>
        </w:numPr>
      </w:pPr>
      <w:r>
        <w:t xml:space="preserve">All ticket information is captured in the </w:t>
      </w:r>
      <w:r w:rsidR="00F16F92">
        <w:t>NETRADYNE</w:t>
      </w:r>
      <w:r>
        <w:t xml:space="preserve"> ticketing system, JIRA. </w:t>
      </w:r>
    </w:p>
    <w:p w14:paraId="01C59892" w14:textId="57AD25ED" w:rsidR="00F57EC9" w:rsidRDefault="00F57EC9" w:rsidP="00F84701">
      <w:pPr>
        <w:pStyle w:val="ListParagraph"/>
        <w:numPr>
          <w:ilvl w:val="0"/>
          <w:numId w:val="22"/>
        </w:numPr>
      </w:pPr>
      <w:r w:rsidRPr="3FD4D8A9">
        <w:t xml:space="preserve">In the case of changes requiring vendor assistance, these would also be managed through </w:t>
      </w:r>
      <w:r w:rsidR="00F16F92" w:rsidRPr="3FD4D8A9">
        <w:t>NETRADYNE</w:t>
      </w:r>
      <w:r w:rsidRPr="3FD4D8A9">
        <w:t xml:space="preserve">’s ticketing system, JIRA, in adherence to </w:t>
      </w:r>
      <w:r w:rsidR="00F16F92" w:rsidRPr="3FD4D8A9">
        <w:t>NETRADYNE</w:t>
      </w:r>
      <w:r w:rsidRPr="3FD4D8A9">
        <w:t xml:space="preserve">’s change management. </w:t>
      </w:r>
    </w:p>
    <w:p w14:paraId="147AD13D" w14:textId="77777777" w:rsidR="00F57EC9" w:rsidRDefault="00F57EC9" w:rsidP="00F84701">
      <w:pPr>
        <w:pStyle w:val="ListParagraph"/>
        <w:numPr>
          <w:ilvl w:val="0"/>
          <w:numId w:val="22"/>
        </w:numPr>
      </w:pPr>
      <w:r w:rsidRPr="3FD4D8A9">
        <w:t xml:space="preserve">Emergency changes are also documented and approved by management.  In this case, the team implementing the change conducts a change peer review involving all team members, assess customer impact, and establishes a rollback plan in accordance with the standard change management policy. </w:t>
      </w:r>
    </w:p>
    <w:p w14:paraId="46B9CD7B" w14:textId="1BBDE5E3" w:rsidR="00F57EC9" w:rsidRDefault="00F57EC9" w:rsidP="00F84701">
      <w:pPr>
        <w:pStyle w:val="ListParagraph"/>
        <w:numPr>
          <w:ilvl w:val="0"/>
          <w:numId w:val="22"/>
        </w:numPr>
      </w:pPr>
      <w:r w:rsidRPr="3FD4D8A9">
        <w:t xml:space="preserve">Any unintended </w:t>
      </w:r>
      <w:r w:rsidR="009B7988" w:rsidRPr="3FD4D8A9">
        <w:t>behaviour</w:t>
      </w:r>
      <w:r w:rsidRPr="3FD4D8A9">
        <w:t xml:space="preserve"> of a change is communicated immediately to establish plan of action to address. </w:t>
      </w:r>
    </w:p>
    <w:p w14:paraId="0C0DDB50" w14:textId="194F2250" w:rsidR="00B603E2" w:rsidRDefault="00F57EC9" w:rsidP="00F84701">
      <w:pPr>
        <w:pStyle w:val="ListParagraph"/>
        <w:numPr>
          <w:ilvl w:val="0"/>
          <w:numId w:val="22"/>
        </w:numPr>
      </w:pPr>
      <w:r>
        <w:t xml:space="preserve">Completion of change is communicated to provide an “all clear” notification to all involved parties. </w:t>
      </w:r>
    </w:p>
    <w:p w14:paraId="3588C4C5" w14:textId="3A1E2C8A" w:rsidR="001110A1" w:rsidRDefault="00214D19" w:rsidP="00C30F3A">
      <w:pPr>
        <w:pStyle w:val="Heading3"/>
      </w:pPr>
      <w:r>
        <w:t xml:space="preserve"> </w:t>
      </w:r>
      <w:bookmarkStart w:id="83" w:name="_Toc205235577"/>
      <w:r>
        <w:t xml:space="preserve">Change </w:t>
      </w:r>
      <w:r w:rsidR="00293E41">
        <w:t xml:space="preserve">management </w:t>
      </w:r>
      <w:r w:rsidR="00EB4113">
        <w:t>process flow chart</w:t>
      </w:r>
      <w:bookmarkEnd w:id="83"/>
    </w:p>
    <w:p w14:paraId="49F05DD5" w14:textId="77777777" w:rsidR="0043112C" w:rsidRPr="00E93FB0" w:rsidRDefault="0043112C" w:rsidP="009B7988"/>
    <w:p w14:paraId="2692E37C" w14:textId="6A94998E" w:rsidR="00E93FB0" w:rsidRDefault="0079116E" w:rsidP="00493D90">
      <w:r>
        <w:rPr>
          <w:noProof/>
        </w:rPr>
        <w:lastRenderedPageBreak/>
        <w:drawing>
          <wp:inline distT="0" distB="0" distL="0" distR="0" wp14:anchorId="74CCC6FD" wp14:editId="481EAF14">
            <wp:extent cx="5731510" cy="4645661"/>
            <wp:effectExtent l="0" t="0" r="2540" b="2540"/>
            <wp:docPr id="276177830" name="Picture 2761778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77830" name="Picture 276177830"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4645661"/>
                    </a:xfrm>
                    <a:prstGeom prst="rect">
                      <a:avLst/>
                    </a:prstGeom>
                  </pic:spPr>
                </pic:pic>
              </a:graphicData>
            </a:graphic>
          </wp:inline>
        </w:drawing>
      </w:r>
    </w:p>
    <w:p w14:paraId="61D3C4A9" w14:textId="4DA0E9F7" w:rsidR="004B343E" w:rsidRDefault="00444B58" w:rsidP="00A10DAC">
      <w:pPr>
        <w:pStyle w:val="MainHeading"/>
      </w:pPr>
      <w:bookmarkStart w:id="84" w:name="_Toc205235578"/>
      <w:r>
        <w:t>Data</w:t>
      </w:r>
      <w:r w:rsidR="005B2E46">
        <w:t xml:space="preserve"> Policy</w:t>
      </w:r>
      <w:bookmarkEnd w:id="84"/>
    </w:p>
    <w:p w14:paraId="313C8950" w14:textId="3D5C0EC0" w:rsidR="00051B59" w:rsidRDefault="001566A4" w:rsidP="00C30F3A">
      <w:pPr>
        <w:pStyle w:val="Heading3"/>
      </w:pPr>
      <w:bookmarkStart w:id="85" w:name="_Toc205235579"/>
      <w:r>
        <w:t>Overview</w:t>
      </w:r>
      <w:bookmarkEnd w:id="85"/>
    </w:p>
    <w:p w14:paraId="3A684B53" w14:textId="714C2DEA" w:rsidR="00233BE6" w:rsidRPr="0026577A" w:rsidRDefault="00233BE6" w:rsidP="00B603E2">
      <w:r w:rsidRPr="3FD4D8A9">
        <w:t xml:space="preserve">Customer and corporate data </w:t>
      </w:r>
      <w:r w:rsidR="0011142F" w:rsidRPr="3FD4D8A9">
        <w:t>are</w:t>
      </w:r>
      <w:r w:rsidRPr="3FD4D8A9">
        <w:t xml:space="preserve"> a highly valuable part of </w:t>
      </w:r>
      <w:r w:rsidR="00F16F92" w:rsidRPr="3FD4D8A9">
        <w:t>NETRADYNE</w:t>
      </w:r>
      <w:r w:rsidRPr="3FD4D8A9">
        <w:t xml:space="preserve">, and due to the high volume of credit card transactions and customer information processed by </w:t>
      </w:r>
      <w:r w:rsidR="00F16F92" w:rsidRPr="3FD4D8A9">
        <w:t>NETRADYNE</w:t>
      </w:r>
      <w:r w:rsidRPr="3FD4D8A9">
        <w:t xml:space="preserve">, this data is protected at all stages of the data life cycle.  The purpose of this policy is to establish effective controls to govern the use of this data. </w:t>
      </w:r>
    </w:p>
    <w:p w14:paraId="55E7C571" w14:textId="12E2AAC5" w:rsidR="003007DF" w:rsidRPr="0026577A" w:rsidRDefault="003007DF" w:rsidP="00C30F3A">
      <w:pPr>
        <w:pStyle w:val="Heading3"/>
      </w:pPr>
      <w:bookmarkStart w:id="86" w:name="_Toc205235580"/>
      <w:r w:rsidRPr="0026577A">
        <w:t>Scope</w:t>
      </w:r>
      <w:bookmarkEnd w:id="86"/>
      <w:r w:rsidRPr="0026577A">
        <w:t xml:space="preserve"> </w:t>
      </w:r>
    </w:p>
    <w:p w14:paraId="378E60DC" w14:textId="2DB06352" w:rsidR="003007DF" w:rsidRDefault="003007DF" w:rsidP="00B603E2">
      <w:r w:rsidRPr="0026577A">
        <w:t xml:space="preserve">The scope of this policy includes all </w:t>
      </w:r>
      <w:r w:rsidR="00F16F92">
        <w:t>NETRADYNE</w:t>
      </w:r>
      <w:r w:rsidRPr="0026577A">
        <w:t xml:space="preserve"> servers and systems that store customer and corporate data, especially relating to the </w:t>
      </w:r>
      <w:r w:rsidR="00F16F92">
        <w:t>NETRADYNE</w:t>
      </w:r>
      <w:r w:rsidRPr="0026577A">
        <w:t xml:space="preserve"> service at our third party hosted facilities. </w:t>
      </w:r>
    </w:p>
    <w:p w14:paraId="50BA5596" w14:textId="77777777" w:rsidR="00597B6C" w:rsidRPr="00AF360B" w:rsidRDefault="00597B6C" w:rsidP="00C30F3A">
      <w:pPr>
        <w:pStyle w:val="Heading3"/>
      </w:pPr>
      <w:bookmarkStart w:id="87" w:name="_Toc205235581"/>
      <w:r w:rsidRPr="00AF360B">
        <w:t xml:space="preserve">Customer Data Protection </w:t>
      </w:r>
      <w:bookmarkEnd w:id="87"/>
    </w:p>
    <w:p w14:paraId="17722BAB" w14:textId="77777777" w:rsidR="00597B6C" w:rsidRPr="00AF360B" w:rsidRDefault="00597B6C" w:rsidP="009E6912">
      <w:pPr>
        <w:pStyle w:val="Heading4"/>
      </w:pPr>
      <w:r w:rsidRPr="00AF360B">
        <w:t xml:space="preserve">General Information Protection policy </w:t>
      </w:r>
    </w:p>
    <w:p w14:paraId="1202003D" w14:textId="77777777" w:rsidR="00597B6C" w:rsidRPr="00AF360B" w:rsidRDefault="00597B6C" w:rsidP="00597B6C">
      <w:r w:rsidRPr="3FD4D8A9">
        <w:t xml:space="preserve">Policies and procedures are required to protect the security of sensitive information accessed by employees (including PII/PHI).  This sensitive information includes, but is not limited to, marketing; legal and accounting methods; software system design; computer programs; software; hardware; policies; plans; procedures; strategies and techniques; information concerning the company’s earnings and methods for doing business; research and development projects; plans and results; trade secrets; technical specifications; custom programs and software; the Netradyne’s and addresses of the company’s employees, vendors, suppliers, clients, and customers; lists of clients and customers; all data and information associated with individuals who were or are our customers, including their identity; account information, pricing, credit and financial information; and any other data or information relating to the operations and business of the company which is not generally known by or readily accessible to the public. </w:t>
      </w:r>
    </w:p>
    <w:p w14:paraId="71CFD1B7" w14:textId="77777777" w:rsidR="00597B6C" w:rsidRPr="00AF360B" w:rsidRDefault="00597B6C" w:rsidP="3FD4D8A9">
      <w:r w:rsidRPr="3FD4D8A9">
        <w:lastRenderedPageBreak/>
        <w:t xml:space="preserve">Employees do not discuss or share any sensitive information regarding our company and/or its clients, customers, or employees with anyone who does not have a legitimate need to know such information. Employees do not discuss sensitive information in the public areas of our facilities (e.g. the elevators, reception area, and hallways) or in public conveyances, restaurants, or retail establishments where conversations may be overheard.  </w:t>
      </w:r>
    </w:p>
    <w:p w14:paraId="4CAD441A" w14:textId="77777777" w:rsidR="00597B6C" w:rsidRDefault="00597B6C" w:rsidP="00597B6C">
      <w:r w:rsidRPr="3FD4D8A9">
        <w:t>Employees do not attempt to gain access to sensitive information other than that which is required for their job functions.</w:t>
      </w:r>
    </w:p>
    <w:p w14:paraId="2E1A8591" w14:textId="77777777" w:rsidR="00597B6C" w:rsidRDefault="00597B6C" w:rsidP="00597B6C">
      <w:r w:rsidRPr="3FD4D8A9">
        <w:t xml:space="preserve">Netradyne engagement data (including PII, PHI etc.) is restricted from processing or transfer outside the geo where the engagement is hosted or as per the contractual obligations with Client(s). Sensitive Information/PII/PHI must not be stored in log files or meta data. In case of storage in specific condition(s), it should be masked/anonymized or protected by suitable measures. </w:t>
      </w:r>
    </w:p>
    <w:p w14:paraId="4A82E9A3" w14:textId="77777777" w:rsidR="00597B6C" w:rsidRDefault="00597B6C" w:rsidP="00597B6C">
      <w:r w:rsidRPr="3FD4D8A9">
        <w:t>A Data privacy risk management process for protection of sensitive data (including Business critical, PII, PHI etc.) is in place to assess the privacy risk in accordance with applicable laws, business requirements or any existing organizational policy and procedure.</w:t>
      </w:r>
    </w:p>
    <w:p w14:paraId="1B49E384" w14:textId="61E64E6F" w:rsidR="00597B6C" w:rsidRDefault="00597B6C" w:rsidP="3FD4D8A9">
      <w:r w:rsidRPr="3FD4D8A9">
        <w:t xml:space="preserve">A defined data life cycle exists internally to provide guidance </w:t>
      </w:r>
      <w:r w:rsidR="006F4084" w:rsidRPr="3FD4D8A9">
        <w:t>for:</w:t>
      </w:r>
    </w:p>
    <w:p w14:paraId="7CA9F57F" w14:textId="77777777" w:rsidR="00597B6C" w:rsidRDefault="00597B6C" w:rsidP="00F84701">
      <w:pPr>
        <w:pStyle w:val="ListParagraph"/>
        <w:numPr>
          <w:ilvl w:val="0"/>
          <w:numId w:val="49"/>
        </w:numPr>
      </w:pPr>
      <w:r>
        <w:t>Data Type (PII, PHI, Other Classifications)</w:t>
      </w:r>
    </w:p>
    <w:p w14:paraId="1F3C1255" w14:textId="77777777" w:rsidR="00597B6C" w:rsidRDefault="00597B6C" w:rsidP="00F84701">
      <w:pPr>
        <w:pStyle w:val="ListParagraph"/>
        <w:numPr>
          <w:ilvl w:val="0"/>
          <w:numId w:val="49"/>
        </w:numPr>
      </w:pPr>
      <w:r>
        <w:t>Who can access what type of data</w:t>
      </w:r>
    </w:p>
    <w:p w14:paraId="5E9810D5" w14:textId="77777777" w:rsidR="00597B6C" w:rsidRDefault="00597B6C" w:rsidP="00F84701">
      <w:pPr>
        <w:pStyle w:val="ListParagraph"/>
        <w:numPr>
          <w:ilvl w:val="0"/>
          <w:numId w:val="49"/>
        </w:numPr>
      </w:pPr>
      <w:r>
        <w:t>Who can access data within the application/DBs</w:t>
      </w:r>
    </w:p>
    <w:p w14:paraId="0ACA9FF0" w14:textId="77777777" w:rsidR="00597B6C" w:rsidRDefault="00597B6C" w:rsidP="00F84701">
      <w:pPr>
        <w:pStyle w:val="ListParagraph"/>
        <w:numPr>
          <w:ilvl w:val="0"/>
          <w:numId w:val="49"/>
        </w:numPr>
      </w:pPr>
      <w:r w:rsidRPr="3FD4D8A9">
        <w:t>Who can delete the data on request</w:t>
      </w:r>
    </w:p>
    <w:p w14:paraId="1A666486" w14:textId="77777777" w:rsidR="00597B6C" w:rsidRDefault="00597B6C" w:rsidP="00F84701">
      <w:pPr>
        <w:pStyle w:val="ListParagraph"/>
        <w:numPr>
          <w:ilvl w:val="0"/>
          <w:numId w:val="49"/>
        </w:numPr>
      </w:pPr>
      <w:r>
        <w:t>Who can transfer the data</w:t>
      </w:r>
    </w:p>
    <w:p w14:paraId="652B3435" w14:textId="77777777" w:rsidR="00597B6C" w:rsidRDefault="00597B6C" w:rsidP="00F84701">
      <w:pPr>
        <w:pStyle w:val="ListParagraph"/>
        <w:numPr>
          <w:ilvl w:val="0"/>
          <w:numId w:val="49"/>
        </w:numPr>
      </w:pPr>
      <w:r w:rsidRPr="3FD4D8A9">
        <w:t>How long data can be retained based on classifications?</w:t>
      </w:r>
    </w:p>
    <w:p w14:paraId="457EB2B1" w14:textId="77777777" w:rsidR="00597B6C" w:rsidRDefault="00597B6C" w:rsidP="00F84701">
      <w:pPr>
        <w:pStyle w:val="ListParagraph"/>
        <w:numPr>
          <w:ilvl w:val="0"/>
          <w:numId w:val="49"/>
        </w:numPr>
      </w:pPr>
      <w:r>
        <w:t>Who can assure backup of data till the prescribed retention periods?</w:t>
      </w:r>
    </w:p>
    <w:p w14:paraId="2899F72F" w14:textId="77777777" w:rsidR="00597B6C" w:rsidRDefault="00597B6C" w:rsidP="00F84701">
      <w:pPr>
        <w:pStyle w:val="ListParagraph"/>
        <w:numPr>
          <w:ilvl w:val="0"/>
          <w:numId w:val="49"/>
        </w:numPr>
      </w:pPr>
      <w:r w:rsidRPr="3FD4D8A9">
        <w:t>How data can be deleted after prescribed retention period?</w:t>
      </w:r>
    </w:p>
    <w:p w14:paraId="6C26A578" w14:textId="485A977F" w:rsidR="003007DF" w:rsidRPr="0026577A" w:rsidRDefault="003007DF" w:rsidP="00C30F3A">
      <w:pPr>
        <w:pStyle w:val="Heading3"/>
      </w:pPr>
      <w:bookmarkStart w:id="88" w:name="_Toc157700826"/>
      <w:bookmarkStart w:id="89" w:name="_3.8.3_Proprietary_Information"/>
      <w:bookmarkEnd w:id="88"/>
      <w:bookmarkEnd w:id="89"/>
      <w:r w:rsidRPr="0026577A">
        <w:t xml:space="preserve"> </w:t>
      </w:r>
      <w:bookmarkStart w:id="90" w:name="_Toc205235582"/>
      <w:r w:rsidRPr="0026577A">
        <w:t>Proprietary Information and Credit Card Data</w:t>
      </w:r>
      <w:bookmarkEnd w:id="90"/>
      <w:r w:rsidRPr="0026577A">
        <w:t xml:space="preserve"> </w:t>
      </w:r>
    </w:p>
    <w:p w14:paraId="21A6ECB9" w14:textId="5B6205F9" w:rsidR="003007DF" w:rsidRPr="0026577A" w:rsidRDefault="003007DF" w:rsidP="00B603E2">
      <w:r w:rsidRPr="3FD4D8A9">
        <w:t xml:space="preserve">Customer and corporate proprietary information, specifically customer credit card data, will be stored encrypted and accessible only to the authorized customers who created the data for 90 days and based on business need.  Specifically, with regard to credit card information within the </w:t>
      </w:r>
      <w:r w:rsidR="00F16F92" w:rsidRPr="3FD4D8A9">
        <w:t>NETRADYNE</w:t>
      </w:r>
      <w:r w:rsidRPr="3FD4D8A9">
        <w:t xml:space="preserve"> application, all credit card information is masked for all users unless explicitly granted to someone holding the Administrator role. </w:t>
      </w:r>
    </w:p>
    <w:p w14:paraId="276662F2" w14:textId="6FAF08D2" w:rsidR="00E665A6" w:rsidRPr="0026577A" w:rsidRDefault="003007DF" w:rsidP="00B603E2">
      <w:r w:rsidRPr="3FD4D8A9">
        <w:t xml:space="preserve">After the </w:t>
      </w:r>
      <w:r w:rsidR="00D9736C" w:rsidRPr="3FD4D8A9">
        <w:t>90-day</w:t>
      </w:r>
      <w:r w:rsidRPr="3FD4D8A9">
        <w:t xml:space="preserve"> period, the data will be removed from the database via automated tasks and only exist on tiered archival storage.  This security policy explicitly prohibits permanent storing of any sensitive authorization data such as CVV or CVV2 codes which are only used once for the transaction. </w:t>
      </w:r>
    </w:p>
    <w:p w14:paraId="2134EDA2" w14:textId="748B14A9" w:rsidR="00333330" w:rsidRDefault="00333330" w:rsidP="00C30F3A">
      <w:pPr>
        <w:pStyle w:val="Heading3"/>
      </w:pPr>
      <w:r w:rsidRPr="0026577A">
        <w:t xml:space="preserve"> </w:t>
      </w:r>
      <w:bookmarkStart w:id="91" w:name="_Toc205235583"/>
      <w:r w:rsidRPr="0026577A">
        <w:t>Data Backups and Restores</w:t>
      </w:r>
      <w:bookmarkEnd w:id="91"/>
      <w:r w:rsidRPr="0026577A">
        <w:t xml:space="preserve">  </w:t>
      </w:r>
    </w:p>
    <w:p w14:paraId="7E8A29F2" w14:textId="4280A905" w:rsidR="00D006C5" w:rsidRDefault="00F16F92" w:rsidP="009F7E99">
      <w:r w:rsidRPr="3FD4D8A9">
        <w:t>Netradyne</w:t>
      </w:r>
      <w:r w:rsidR="009F7E99" w:rsidRPr="3FD4D8A9">
        <w:t xml:space="preserve"> data backup and restore policy </w:t>
      </w:r>
      <w:r w:rsidR="00E35B61" w:rsidRPr="3FD4D8A9">
        <w:t>is established</w:t>
      </w:r>
      <w:r w:rsidR="009F7E99" w:rsidRPr="3FD4D8A9">
        <w:t xml:space="preserve"> for ensuring data integrity, availability, and recoverability. </w:t>
      </w:r>
      <w:r w:rsidR="002D689F" w:rsidRPr="3FD4D8A9">
        <w:t>The said implementation is customized to</w:t>
      </w:r>
      <w:r w:rsidR="009F7E99" w:rsidRPr="3FD4D8A9">
        <w:t xml:space="preserve"> </w:t>
      </w:r>
      <w:r w:rsidRPr="3FD4D8A9">
        <w:t>Netradyne</w:t>
      </w:r>
      <w:r w:rsidR="009F7E99" w:rsidRPr="3FD4D8A9">
        <w:t>'s needs and</w:t>
      </w:r>
      <w:r w:rsidR="00D93898" w:rsidRPr="3FD4D8A9">
        <w:t xml:space="preserve"> </w:t>
      </w:r>
      <w:r w:rsidR="009F7E99" w:rsidRPr="3FD4D8A9">
        <w:t xml:space="preserve">compliance requirements, </w:t>
      </w:r>
      <w:r w:rsidR="00D93898" w:rsidRPr="3FD4D8A9">
        <w:t>where majority of resources are hosted on Amazon Web Services (AWS</w:t>
      </w:r>
      <w:r w:rsidR="56827620" w:rsidRPr="3FD4D8A9">
        <w:t>)</w:t>
      </w:r>
      <w:r w:rsidR="00D324E3">
        <w:t>.</w:t>
      </w:r>
    </w:p>
    <w:p w14:paraId="43DED50F" w14:textId="065DF792" w:rsidR="009F7E99" w:rsidRDefault="00D006C5" w:rsidP="009F7E99">
      <w:r>
        <w:t xml:space="preserve">A brief overview of implemented </w:t>
      </w:r>
      <w:r w:rsidR="00883F2C">
        <w:t xml:space="preserve">backup and restore </w:t>
      </w:r>
      <w:r>
        <w:t>controls are</w:t>
      </w:r>
      <w:r w:rsidR="00883F2C">
        <w:t xml:space="preserve"> listed below:</w:t>
      </w:r>
    </w:p>
    <w:p w14:paraId="79B475A7" w14:textId="77777777" w:rsidR="00883F2C" w:rsidRDefault="009F7E99" w:rsidP="00F64BF5">
      <w:pPr>
        <w:pStyle w:val="Heading4"/>
      </w:pPr>
      <w:r>
        <w:t xml:space="preserve">Data Classification: </w:t>
      </w:r>
    </w:p>
    <w:p w14:paraId="66327289" w14:textId="76B805C6" w:rsidR="009F7E99" w:rsidRDefault="00F80794" w:rsidP="009F7E99">
      <w:r w:rsidRPr="3FD4D8A9">
        <w:t>D</w:t>
      </w:r>
      <w:r w:rsidR="009F7E99" w:rsidRPr="3FD4D8A9">
        <w:t xml:space="preserve">ata </w:t>
      </w:r>
      <w:r w:rsidRPr="3FD4D8A9">
        <w:t xml:space="preserve">are classified </w:t>
      </w:r>
      <w:r w:rsidR="009F7E99" w:rsidRPr="3FD4D8A9">
        <w:t>based on its criticality and sensitivity levels. This classification helps determine the appropriate backup frequency, retention periods, and security measures.</w:t>
      </w:r>
    </w:p>
    <w:p w14:paraId="0AD55064" w14:textId="77777777" w:rsidR="00994902" w:rsidRDefault="009F7E99" w:rsidP="00F64BF5">
      <w:pPr>
        <w:pStyle w:val="Heading4"/>
      </w:pPr>
      <w:r>
        <w:t xml:space="preserve">Backup Frequency: </w:t>
      </w:r>
    </w:p>
    <w:p w14:paraId="7652DB9D" w14:textId="4D58D951" w:rsidR="009F7E99" w:rsidRDefault="00994902" w:rsidP="009F7E99">
      <w:r>
        <w:t xml:space="preserve">All </w:t>
      </w:r>
      <w:r w:rsidR="003F1635">
        <w:t>business-critical</w:t>
      </w:r>
      <w:r w:rsidR="009F7E99">
        <w:t xml:space="preserve"> data require</w:t>
      </w:r>
      <w:r>
        <w:t>s</w:t>
      </w:r>
      <w:r w:rsidR="009F7E99">
        <w:t xml:space="preserve"> more frequent backups</w:t>
      </w:r>
      <w:r w:rsidR="003F1635">
        <w:t xml:space="preserve"> (daily basis)</w:t>
      </w:r>
      <w:r w:rsidR="009F7E99">
        <w:t xml:space="preserve"> to minimize potential data loss.</w:t>
      </w:r>
    </w:p>
    <w:p w14:paraId="4F3B32C4" w14:textId="77777777" w:rsidR="003F1635" w:rsidRDefault="009F7E99" w:rsidP="00F64BF5">
      <w:pPr>
        <w:pStyle w:val="Heading4"/>
      </w:pPr>
      <w:r>
        <w:t xml:space="preserve">Retention Period: </w:t>
      </w:r>
    </w:p>
    <w:p w14:paraId="5ACBB7C9" w14:textId="3FC3C6A0" w:rsidR="009F7E99" w:rsidRDefault="00F16F92" w:rsidP="009F7E99">
      <w:r w:rsidRPr="3FD4D8A9">
        <w:lastRenderedPageBreak/>
        <w:t>Netradyne</w:t>
      </w:r>
      <w:r w:rsidR="00EC3B1C" w:rsidRPr="3FD4D8A9">
        <w:t xml:space="preserve"> d</w:t>
      </w:r>
      <w:r w:rsidR="009F7E99" w:rsidRPr="3FD4D8A9">
        <w:t>efine</w:t>
      </w:r>
      <w:r w:rsidR="00EC3B1C" w:rsidRPr="3FD4D8A9">
        <w:t>s</w:t>
      </w:r>
      <w:r w:rsidR="009F7E99" w:rsidRPr="3FD4D8A9">
        <w:t xml:space="preserve"> how long </w:t>
      </w:r>
      <w:r w:rsidR="00EC3B1C" w:rsidRPr="3FD4D8A9">
        <w:t xml:space="preserve">back up data </w:t>
      </w:r>
      <w:r w:rsidR="009F7E99" w:rsidRPr="3FD4D8A9">
        <w:t xml:space="preserve">need to </w:t>
      </w:r>
      <w:r w:rsidR="00EC3B1C" w:rsidRPr="3FD4D8A9">
        <w:t xml:space="preserve">be </w:t>
      </w:r>
      <w:r w:rsidR="009F7E99" w:rsidRPr="3FD4D8A9">
        <w:t>retain</w:t>
      </w:r>
      <w:r w:rsidR="00EC3B1C" w:rsidRPr="3FD4D8A9">
        <w:t>ed</w:t>
      </w:r>
      <w:r w:rsidR="009F7E99" w:rsidRPr="3FD4D8A9">
        <w:t>. This depends on regulatory requirements, business needs</w:t>
      </w:r>
      <w:r w:rsidR="006E508A" w:rsidRPr="3FD4D8A9">
        <w:t xml:space="preserve"> and follow</w:t>
      </w:r>
      <w:r w:rsidR="00D324E3">
        <w:t>s</w:t>
      </w:r>
      <w:r w:rsidR="006E508A" w:rsidRPr="3FD4D8A9">
        <w:t xml:space="preserve"> the </w:t>
      </w:r>
      <w:r w:rsidRPr="3FD4D8A9">
        <w:t>Netradyne</w:t>
      </w:r>
      <w:r w:rsidR="006E508A" w:rsidRPr="3FD4D8A9">
        <w:t xml:space="preserve"> Data Retention Policy (DRP)</w:t>
      </w:r>
      <w:r w:rsidR="009F7E99" w:rsidRPr="3FD4D8A9">
        <w:t xml:space="preserve">. </w:t>
      </w:r>
      <w:r w:rsidR="00A31333" w:rsidRPr="3FD4D8A9">
        <w:t>Netradyne Data</w:t>
      </w:r>
      <w:r w:rsidR="001104E7" w:rsidRPr="3FD4D8A9">
        <w:t xml:space="preserve"> Retention Policy is described in </w:t>
      </w:r>
      <w:hyperlink w:anchor="_Data_Retention_policy">
        <w:r w:rsidR="00BB56D8">
          <w:rPr>
            <w:rStyle w:val="Hyperlink"/>
          </w:rPr>
          <w:t>8</w:t>
        </w:r>
      </w:hyperlink>
      <w:r w:rsidR="001104E7" w:rsidRPr="3FD4D8A9">
        <w:t xml:space="preserve">. </w:t>
      </w:r>
      <w:r w:rsidRPr="3FD4D8A9">
        <w:t>Netradyne</w:t>
      </w:r>
      <w:r w:rsidR="00290E35" w:rsidRPr="3FD4D8A9">
        <w:t>’s major Cloud Service Provide (</w:t>
      </w:r>
      <w:r w:rsidR="009F7E99" w:rsidRPr="3FD4D8A9">
        <w:t>AWS</w:t>
      </w:r>
      <w:r w:rsidR="00290E35" w:rsidRPr="3FD4D8A9">
        <w:t>)</w:t>
      </w:r>
      <w:r w:rsidR="009F7E99" w:rsidRPr="3FD4D8A9">
        <w:t xml:space="preserve"> offers different storage options (e.g., Amazon S3, Glacier) to accommodate short-term and long-term retention</w:t>
      </w:r>
      <w:r w:rsidR="00A97ABC" w:rsidRPr="3FD4D8A9">
        <w:t xml:space="preserve"> and the same are being leveraged</w:t>
      </w:r>
      <w:r w:rsidR="009F7E99" w:rsidRPr="3FD4D8A9">
        <w:t>.</w:t>
      </w:r>
    </w:p>
    <w:p w14:paraId="079BA6D7" w14:textId="77777777" w:rsidR="00E138FC" w:rsidRDefault="009F7E99" w:rsidP="00F64BF5">
      <w:pPr>
        <w:pStyle w:val="Heading4"/>
      </w:pPr>
      <w:r>
        <w:t xml:space="preserve">Incremental Backups: </w:t>
      </w:r>
    </w:p>
    <w:p w14:paraId="6BA057A7" w14:textId="003A9C42" w:rsidR="009F7E99" w:rsidRDefault="00F16F92" w:rsidP="009F7E99">
      <w:r w:rsidRPr="3FD4D8A9">
        <w:t>Netradyne</w:t>
      </w:r>
      <w:r w:rsidR="009F7E99" w:rsidRPr="3FD4D8A9">
        <w:t xml:space="preserve"> implement</w:t>
      </w:r>
      <w:r w:rsidR="00693D9A" w:rsidRPr="3FD4D8A9">
        <w:t>s</w:t>
      </w:r>
      <w:r w:rsidR="009F7E99" w:rsidRPr="3FD4D8A9">
        <w:t xml:space="preserve"> incremental backups to optimize storage and reduce backup durations. Incremental backups only store changes made since the last backup, reducing the amount of data transferred and stored.</w:t>
      </w:r>
    </w:p>
    <w:p w14:paraId="1B7A92AC" w14:textId="77777777" w:rsidR="0024640D" w:rsidRDefault="009F7E99" w:rsidP="00F64BF5">
      <w:pPr>
        <w:pStyle w:val="Heading4"/>
      </w:pPr>
      <w:r>
        <w:t xml:space="preserve">Redundancy: </w:t>
      </w:r>
    </w:p>
    <w:p w14:paraId="624D4FDF" w14:textId="63893404" w:rsidR="009F7E99" w:rsidRDefault="00F16F92" w:rsidP="009F7E99">
      <w:r w:rsidRPr="3FD4D8A9">
        <w:t>Netradyne</w:t>
      </w:r>
      <w:r w:rsidR="00712810" w:rsidRPr="3FD4D8A9">
        <w:t xml:space="preserve"> e</w:t>
      </w:r>
      <w:r w:rsidR="009F7E99" w:rsidRPr="3FD4D8A9">
        <w:t>nsure backups are stored in separate AWS regions or Availability Zones (AZs) to protect against outages.</w:t>
      </w:r>
    </w:p>
    <w:p w14:paraId="1EE37226" w14:textId="77777777" w:rsidR="00022556" w:rsidRDefault="009F7E99" w:rsidP="00F64BF5">
      <w:pPr>
        <w:pStyle w:val="Heading4"/>
      </w:pPr>
      <w:r>
        <w:t xml:space="preserve">Encryption: </w:t>
      </w:r>
    </w:p>
    <w:p w14:paraId="0C176377" w14:textId="219D6575" w:rsidR="009F7E99" w:rsidRDefault="00F16F92" w:rsidP="009F7E99">
      <w:r w:rsidRPr="3FD4D8A9">
        <w:t>Netradyne</w:t>
      </w:r>
      <w:r w:rsidR="00022556" w:rsidRPr="3FD4D8A9">
        <w:t xml:space="preserve"> e</w:t>
      </w:r>
      <w:r w:rsidR="009F7E99" w:rsidRPr="3FD4D8A9">
        <w:t xml:space="preserve">ncrypt </w:t>
      </w:r>
      <w:r w:rsidR="00D4303E" w:rsidRPr="3FD4D8A9">
        <w:t>the</w:t>
      </w:r>
      <w:r w:rsidR="009F7E99" w:rsidRPr="3FD4D8A9">
        <w:t xml:space="preserve"> backup data to protect sensitive information. AWS provides options for server-side encryption (SSE) using AWS Key Management Service (KMS)</w:t>
      </w:r>
      <w:r w:rsidR="00D4303E" w:rsidRPr="3FD4D8A9">
        <w:t>.</w:t>
      </w:r>
    </w:p>
    <w:p w14:paraId="13C88B34" w14:textId="77777777" w:rsidR="00BC14C4" w:rsidRDefault="009F7E99" w:rsidP="00F64BF5">
      <w:pPr>
        <w:pStyle w:val="Heading4"/>
      </w:pPr>
      <w:r>
        <w:t xml:space="preserve">Testing and Validation: </w:t>
      </w:r>
    </w:p>
    <w:p w14:paraId="1C3C5BEE" w14:textId="2E49FFDD" w:rsidR="009F7E99" w:rsidRDefault="00F16F92" w:rsidP="009F7E99">
      <w:r w:rsidRPr="3FD4D8A9">
        <w:t>Netradyne</w:t>
      </w:r>
      <w:r w:rsidR="001C2B14" w:rsidRPr="3FD4D8A9">
        <w:t xml:space="preserve"> r</w:t>
      </w:r>
      <w:r w:rsidR="009F7E99" w:rsidRPr="3FD4D8A9">
        <w:t>egularly test</w:t>
      </w:r>
      <w:r w:rsidR="00E35A1F" w:rsidRPr="3FD4D8A9">
        <w:t>s</w:t>
      </w:r>
      <w:r w:rsidR="009F7E99" w:rsidRPr="3FD4D8A9">
        <w:t xml:space="preserve"> </w:t>
      </w:r>
      <w:r w:rsidR="001C2B14" w:rsidRPr="3FD4D8A9">
        <w:t>the</w:t>
      </w:r>
      <w:r w:rsidR="009F7E99" w:rsidRPr="3FD4D8A9">
        <w:t xml:space="preserve"> backup and restore processes to ensure they function as expected. Periodic restoration drills can help identify any issues, such as incomplete backups or errors in the restore workflow.</w:t>
      </w:r>
    </w:p>
    <w:p w14:paraId="47E5E53E" w14:textId="77777777" w:rsidR="00E35A1F" w:rsidRDefault="009F7E99" w:rsidP="00F64BF5">
      <w:pPr>
        <w:pStyle w:val="Heading4"/>
      </w:pPr>
      <w:r>
        <w:t xml:space="preserve">Access Control: </w:t>
      </w:r>
    </w:p>
    <w:p w14:paraId="4A64F660" w14:textId="056A2966" w:rsidR="009F7E99" w:rsidRDefault="00F16F92" w:rsidP="009F7E99">
      <w:r w:rsidRPr="3FD4D8A9">
        <w:t>Netradyne</w:t>
      </w:r>
      <w:r w:rsidR="00854277" w:rsidRPr="3FD4D8A9">
        <w:t xml:space="preserve"> i</w:t>
      </w:r>
      <w:r w:rsidR="009F7E99" w:rsidRPr="3FD4D8A9">
        <w:t>mplement appropriate access controls and permissions for backup data. Only authorized personnel should have access to backups and the ability to perform restores.</w:t>
      </w:r>
    </w:p>
    <w:p w14:paraId="2AAF5FEB" w14:textId="77777777" w:rsidR="00854277" w:rsidRDefault="009F7E99" w:rsidP="00F64BF5">
      <w:pPr>
        <w:pStyle w:val="Heading4"/>
      </w:pPr>
      <w:r>
        <w:t xml:space="preserve">Documentation and Auditing: </w:t>
      </w:r>
    </w:p>
    <w:p w14:paraId="507D1B0C" w14:textId="543BC59A" w:rsidR="009F7E99" w:rsidRPr="0026577A" w:rsidRDefault="00F16F92" w:rsidP="009F7E99">
      <w:r w:rsidRPr="3FD4D8A9">
        <w:t>Netradyne</w:t>
      </w:r>
      <w:r w:rsidR="00AC0C0B" w:rsidRPr="3FD4D8A9">
        <w:t xml:space="preserve"> defines the</w:t>
      </w:r>
      <w:r w:rsidR="009F7E99" w:rsidRPr="3FD4D8A9">
        <w:t xml:space="preserve"> backup and restore policies, including procedures, responsibilities, and contact information. </w:t>
      </w:r>
      <w:r w:rsidRPr="3FD4D8A9">
        <w:t>Netradyne</w:t>
      </w:r>
      <w:r w:rsidR="000B416E" w:rsidRPr="3FD4D8A9">
        <w:t xml:space="preserve"> </w:t>
      </w:r>
      <w:r w:rsidR="009C4BF9" w:rsidRPr="3FD4D8A9">
        <w:t>does r</w:t>
      </w:r>
      <w:r w:rsidR="009F7E99" w:rsidRPr="3FD4D8A9">
        <w:t xml:space="preserve">egular review and update the policy to reflect any changes in </w:t>
      </w:r>
      <w:r w:rsidR="009C4BF9" w:rsidRPr="3FD4D8A9">
        <w:t>its</w:t>
      </w:r>
      <w:r w:rsidR="009F7E99" w:rsidRPr="3FD4D8A9">
        <w:t xml:space="preserve"> infrastructure or compliance requirements.</w:t>
      </w:r>
    </w:p>
    <w:p w14:paraId="068D167A" w14:textId="5E61A917" w:rsidR="00333330" w:rsidRPr="0026577A" w:rsidRDefault="00333330" w:rsidP="00C30F3A">
      <w:pPr>
        <w:pStyle w:val="Heading3"/>
      </w:pPr>
      <w:bookmarkStart w:id="92" w:name="_3.8.6_Data_Classification"/>
      <w:bookmarkStart w:id="93" w:name="_Toc205235584"/>
      <w:bookmarkEnd w:id="92"/>
      <w:r w:rsidRPr="0026577A">
        <w:t xml:space="preserve">Data Classification Policy </w:t>
      </w:r>
      <w:bookmarkEnd w:id="93"/>
    </w:p>
    <w:p w14:paraId="6DA409C1" w14:textId="4CA396BE" w:rsidR="00333330" w:rsidRPr="0026577A" w:rsidRDefault="00333330" w:rsidP="00B603E2">
      <w:r w:rsidRPr="3FD4D8A9">
        <w:t xml:space="preserve">All data handled by the company can be classified into one of four security levels, each of which requires different levels of protection.  Employees must be able to identify the security classification of the data they work with.  If there are questions as to the level of data classification, employees are required to obtain clarification from their management. </w:t>
      </w:r>
    </w:p>
    <w:p w14:paraId="7927FD6F" w14:textId="77777777" w:rsidR="00A3514C" w:rsidRPr="0026577A" w:rsidRDefault="00A3514C" w:rsidP="009B7988">
      <w:pPr>
        <w:pStyle w:val="Heading4"/>
      </w:pPr>
      <w:r w:rsidRPr="0026577A">
        <w:t xml:space="preserve">Public </w:t>
      </w:r>
    </w:p>
    <w:p w14:paraId="0E327EA4" w14:textId="77777777" w:rsidR="00A3514C" w:rsidRPr="0026577A" w:rsidRDefault="00A3514C" w:rsidP="3FD4D8A9">
      <w:r w:rsidRPr="3FD4D8A9">
        <w:t xml:space="preserve">This classification applies to information that is available to the general public and intended for distribution outside the organization. This information may be freely disseminated without potential harm.  Examples include product and service brochures, advertisements, job opening announcements, and press releases.  </w:t>
      </w:r>
    </w:p>
    <w:p w14:paraId="42312209" w14:textId="1DD60F9B" w:rsidR="00A3514C" w:rsidRPr="0026577A" w:rsidRDefault="00A3514C" w:rsidP="009B7988">
      <w:pPr>
        <w:pStyle w:val="Heading4"/>
      </w:pPr>
      <w:bookmarkStart w:id="94" w:name="_For_internal_use"/>
      <w:bookmarkEnd w:id="94"/>
      <w:r w:rsidRPr="0026577A">
        <w:t xml:space="preserve">For </w:t>
      </w:r>
      <w:r w:rsidR="00F33837">
        <w:t>I</w:t>
      </w:r>
      <w:r w:rsidR="00304766" w:rsidRPr="0026577A">
        <w:t xml:space="preserve">nternal </w:t>
      </w:r>
      <w:r w:rsidR="00F33837">
        <w:t>U</w:t>
      </w:r>
      <w:r w:rsidR="00304766" w:rsidRPr="0026577A">
        <w:t xml:space="preserve">se </w:t>
      </w:r>
      <w:r w:rsidR="00F33837">
        <w:t>O</w:t>
      </w:r>
      <w:r w:rsidR="00304766" w:rsidRPr="0026577A">
        <w:t xml:space="preserve">nly </w:t>
      </w:r>
    </w:p>
    <w:p w14:paraId="71F37F8B" w14:textId="52C8CFB7" w:rsidR="00A3514C" w:rsidRPr="0026577A" w:rsidRDefault="00A3514C" w:rsidP="00B603E2">
      <w:r w:rsidRPr="3FD4D8A9">
        <w:t xml:space="preserve">This classification applies to all other information that does not clearly fit into the other classifications.  The unauthorized disclosure, modification, or destruction of this information is not </w:t>
      </w:r>
      <w:r w:rsidRPr="3FD4D8A9">
        <w:lastRenderedPageBreak/>
        <w:t xml:space="preserve">expected to </w:t>
      </w:r>
      <w:r w:rsidR="007811DF" w:rsidRPr="3FD4D8A9">
        <w:t>impact the organization seriously or adversely</w:t>
      </w:r>
      <w:r w:rsidRPr="3FD4D8A9">
        <w:t xml:space="preserve">, its customers, its employees, or its business partners. Examples include the company telephone directory, new employee training materials, and internal policy documents. </w:t>
      </w:r>
      <w:bookmarkStart w:id="95" w:name="_CONFIDENTIAL"/>
      <w:bookmarkEnd w:id="95"/>
    </w:p>
    <w:p w14:paraId="2570F441" w14:textId="77777777" w:rsidR="00A3514C" w:rsidRPr="0026577A" w:rsidRDefault="00A3514C" w:rsidP="009B7988">
      <w:pPr>
        <w:pStyle w:val="Heading4"/>
      </w:pPr>
      <w:r w:rsidRPr="0026577A">
        <w:t xml:space="preserve">CONFIDENTIAL </w:t>
      </w:r>
    </w:p>
    <w:p w14:paraId="795725B8" w14:textId="0095F012" w:rsidR="00A3514C" w:rsidRPr="0026577A" w:rsidRDefault="00A3514C" w:rsidP="00B603E2">
      <w:r w:rsidRPr="3FD4D8A9">
        <w:t xml:space="preserve">This classification applies to information that is intended for use within the organization.  Its unauthorized disclosure could adversely impact the organization, its customers, its </w:t>
      </w:r>
      <w:r w:rsidR="009C325B" w:rsidRPr="3FD4D8A9">
        <w:t>employees,</w:t>
      </w:r>
      <w:r w:rsidRPr="3FD4D8A9">
        <w:t xml:space="preserve"> and its business partners.  Examples include </w:t>
      </w:r>
      <w:r w:rsidR="00913B2E">
        <w:t>product</w:t>
      </w:r>
      <w:r w:rsidR="003C20F4">
        <w:t xml:space="preserve"> specific</w:t>
      </w:r>
      <w:r w:rsidRPr="3FD4D8A9">
        <w:t xml:space="preserve"> information, appointment schedules, account records, department financial data, purchasing information, vendor contracts, merger and acquisition documents, corporate level strategic plans, and litigation strategy memos. </w:t>
      </w:r>
    </w:p>
    <w:p w14:paraId="1F4F0852" w14:textId="77777777" w:rsidR="00A3514C" w:rsidRPr="0026577A" w:rsidRDefault="00A3514C" w:rsidP="009B7988">
      <w:pPr>
        <w:pStyle w:val="Heading4"/>
      </w:pPr>
      <w:bookmarkStart w:id="96" w:name="_RESTRICTED_CONFIDENTIAL"/>
      <w:bookmarkEnd w:id="96"/>
      <w:r w:rsidRPr="0026577A">
        <w:t xml:space="preserve">RESTRICTED CONFIDENTIAL </w:t>
      </w:r>
    </w:p>
    <w:p w14:paraId="35FEEAA9" w14:textId="31ADFAFA" w:rsidR="00A3514C" w:rsidRPr="0026577A" w:rsidRDefault="00A3514C" w:rsidP="000A01C3">
      <w:r w:rsidRPr="3FD4D8A9">
        <w:t xml:space="preserve">This classification applies to the most sensitive medical, </w:t>
      </w:r>
      <w:r w:rsidR="009C325B" w:rsidRPr="3FD4D8A9">
        <w:t>financial,</w:t>
      </w:r>
      <w:r w:rsidRPr="3FD4D8A9">
        <w:t xml:space="preserve"> and business information that is intended strictly for use within the organization or hosted on behalf of a </w:t>
      </w:r>
      <w:r w:rsidR="00F16F92" w:rsidRPr="3FD4D8A9">
        <w:t>NETRADYNE</w:t>
      </w:r>
      <w:r w:rsidRPr="3FD4D8A9">
        <w:t xml:space="preserve"> client or partner.  Its unauthorized disclosure could seriously and adversely impact the organization, its customers, its </w:t>
      </w:r>
      <w:r w:rsidR="009C325B" w:rsidRPr="3FD4D8A9">
        <w:t>employees,</w:t>
      </w:r>
      <w:r w:rsidRPr="3FD4D8A9">
        <w:t xml:space="preserve"> and its business partners.  For example, customer data hosted in the </w:t>
      </w:r>
      <w:r w:rsidR="00F16F92" w:rsidRPr="3FD4D8A9">
        <w:t>NETRADYNE</w:t>
      </w:r>
      <w:r w:rsidRPr="3FD4D8A9">
        <w:t xml:space="preserve"> data </w:t>
      </w:r>
      <w:r w:rsidR="007F746F" w:rsidRPr="3FD4D8A9">
        <w:t>centre</w:t>
      </w:r>
      <w:r w:rsidRPr="3FD4D8A9">
        <w:t>, any code, data extracts, development samples, call recordings, design documents, and test data files that pertain to customers, as well as any data and documentation that contain Personally Identifiable Information (PII),</w:t>
      </w:r>
      <w:r w:rsidR="005B600E" w:rsidRPr="3FD4D8A9">
        <w:t xml:space="preserve"> Protected Health Information (PHI)</w:t>
      </w:r>
      <w:r w:rsidRPr="3FD4D8A9">
        <w:t xml:space="preserve"> or </w:t>
      </w:r>
      <w:r w:rsidR="00D9736C" w:rsidRPr="3FD4D8A9">
        <w:t>Non-Public</w:t>
      </w:r>
      <w:r w:rsidRPr="3FD4D8A9">
        <w:t xml:space="preserve"> Information (NPI). </w:t>
      </w:r>
    </w:p>
    <w:p w14:paraId="49EB9DA9" w14:textId="276426DE" w:rsidR="00357B1F" w:rsidRPr="0026577A" w:rsidRDefault="005E6C8E" w:rsidP="00C30F3A">
      <w:pPr>
        <w:pStyle w:val="Heading3"/>
      </w:pPr>
      <w:bookmarkStart w:id="97" w:name="_Toc205235585"/>
      <w:r w:rsidRPr="0026577A">
        <w:t xml:space="preserve">Data </w:t>
      </w:r>
      <w:r w:rsidR="0076737F" w:rsidRPr="0026577A">
        <w:t xml:space="preserve">protection </w:t>
      </w:r>
      <w:r w:rsidR="005B57D4" w:rsidRPr="0026577A">
        <w:t>policies</w:t>
      </w:r>
      <w:bookmarkEnd w:id="97"/>
    </w:p>
    <w:p w14:paraId="0A2CB2C9" w14:textId="0087D8BD" w:rsidR="0026577A" w:rsidRPr="0026577A" w:rsidRDefault="0026577A" w:rsidP="000A01C3">
      <w:r w:rsidRPr="3FD4D8A9">
        <w:t>This section describes procedures that are used to protect confidential data in transit over networks and in storage</w:t>
      </w:r>
      <w:r w:rsidR="00B400DA" w:rsidRPr="3FD4D8A9">
        <w:t xml:space="preserve"> (including PII &amp; PHI)</w:t>
      </w:r>
      <w:r w:rsidRPr="3FD4D8A9">
        <w:t xml:space="preserve">.  Employees that have access to confidential information understand that the requirements below protect this information as it is transmitted or stored. </w:t>
      </w:r>
      <w:r w:rsidR="00C152FE" w:rsidRPr="3FD4D8A9">
        <w:t xml:space="preserve">For more information on </w:t>
      </w:r>
      <w:r w:rsidR="00EC27DF" w:rsidRPr="3FD4D8A9">
        <w:t xml:space="preserve">Personal Data Protection Policy, please refer to </w:t>
      </w:r>
      <w:hyperlink r:id="rId25">
        <w:r w:rsidR="00EC27DF" w:rsidRPr="3FD4D8A9">
          <w:rPr>
            <w:rStyle w:val="Hyperlink"/>
          </w:rPr>
          <w:t>Personal_Data_Protection_Policy.pdf</w:t>
        </w:r>
      </w:hyperlink>
      <w:r w:rsidR="00EC27DF" w:rsidRPr="3FD4D8A9">
        <w:t>.</w:t>
      </w:r>
    </w:p>
    <w:p w14:paraId="2B9C5994" w14:textId="1B56D701" w:rsidR="00FA5B88" w:rsidRPr="0026577A" w:rsidRDefault="0026577A" w:rsidP="000A01C3">
      <w:r w:rsidRPr="3FD4D8A9">
        <w:t xml:space="preserve">All access to Company and Consumer Confidential data in electronic format are authenticated and authorized for a valid business purpose.  Security controls for authentication, authorization, and logging are approved by the Lead, Devops and IT.  </w:t>
      </w:r>
      <w:r w:rsidR="00FA5B88" w:rsidRPr="3FD4D8A9">
        <w:t>Processes are in place for cryptographic controls in order to implement encryption for data at rest and in motion for sensitive data (including Business critical, PII, PHI etc.). Keys are stored/managed securely and rotated on periodic basis using a secured repository.</w:t>
      </w:r>
    </w:p>
    <w:p w14:paraId="1E9D43A8" w14:textId="179CC47A" w:rsidR="00D06559" w:rsidRDefault="00AF6E85" w:rsidP="00C30F3A">
      <w:pPr>
        <w:pStyle w:val="Heading3"/>
      </w:pPr>
      <w:bookmarkStart w:id="98" w:name="_Data_Retention_policy"/>
      <w:bookmarkStart w:id="99" w:name="_Toc205235586"/>
      <w:bookmarkEnd w:id="98"/>
      <w:r>
        <w:t xml:space="preserve">Data </w:t>
      </w:r>
      <w:r w:rsidR="00703160">
        <w:t xml:space="preserve">Retention </w:t>
      </w:r>
      <w:r w:rsidR="00FF5365">
        <w:t>policy</w:t>
      </w:r>
      <w:bookmarkEnd w:id="99"/>
    </w:p>
    <w:p w14:paraId="01358121" w14:textId="5E61900D" w:rsidR="00EC4403" w:rsidRDefault="002F4279" w:rsidP="002F4279">
      <w:pPr>
        <w:pStyle w:val="Heading4"/>
      </w:pPr>
      <w:r>
        <w:t>Customer Data Retention</w:t>
      </w:r>
    </w:p>
    <w:p w14:paraId="78A6A233" w14:textId="3B6C540C" w:rsidR="00480E1D" w:rsidRPr="007C2FC6" w:rsidRDefault="007805F3" w:rsidP="00B603E2">
      <w:r w:rsidRPr="007805F3">
        <w:rPr>
          <w:lang w:val="en-US"/>
        </w:rPr>
        <w:t xml:space="preserve">Policies and processes shall be </w:t>
      </w:r>
      <w:r w:rsidR="002648A9" w:rsidRPr="007805F3">
        <w:rPr>
          <w:lang w:val="en-US"/>
        </w:rPr>
        <w:t>established and</w:t>
      </w:r>
      <w:r w:rsidRPr="007805F3">
        <w:rPr>
          <w:lang w:val="en-US"/>
        </w:rPr>
        <w:t xml:space="preserve"> </w:t>
      </w:r>
      <w:r w:rsidR="004177E8" w:rsidRPr="007805F3">
        <w:rPr>
          <w:lang w:val="en-US"/>
        </w:rPr>
        <w:t>support</w:t>
      </w:r>
      <w:r w:rsidRPr="007805F3">
        <w:rPr>
          <w:lang w:val="en-US"/>
        </w:rPr>
        <w:t xml:space="preserve"> business processes and technical measures implemented for defining and adhering to data retention period(s) for all </w:t>
      </w:r>
      <w:r w:rsidR="004177E8" w:rsidRPr="007805F3">
        <w:rPr>
          <w:lang w:val="en-US"/>
        </w:rPr>
        <w:t>types</w:t>
      </w:r>
      <w:r w:rsidRPr="007805F3">
        <w:rPr>
          <w:lang w:val="en-US"/>
        </w:rPr>
        <w:t xml:space="preserve"> of data (including Business critical, PII and PHI)</w:t>
      </w:r>
      <w:r w:rsidR="00D960F8">
        <w:rPr>
          <w:lang w:val="en-US"/>
        </w:rPr>
        <w:t xml:space="preserve"> </w:t>
      </w:r>
      <w:r w:rsidRPr="007805F3">
        <w:rPr>
          <w:lang w:val="en-US"/>
        </w:rPr>
        <w:t>as per established procedures as well as applicable legal, statutory or regulatory compliance obligations</w:t>
      </w:r>
      <w:r>
        <w:rPr>
          <w:lang w:val="en-US"/>
        </w:rPr>
        <w:t xml:space="preserve">. </w:t>
      </w:r>
      <w:r w:rsidR="00480E1D" w:rsidRPr="007C2FC6">
        <w:rPr>
          <w:lang w:val="en-US"/>
        </w:rPr>
        <w:t xml:space="preserve">The data retention period indicates the time for which data is accessible to the customer. It can be defined separately for each data category. </w:t>
      </w:r>
      <w:r w:rsidR="004177E8" w:rsidRPr="007C2FC6">
        <w:rPr>
          <w:lang w:val="en-US"/>
        </w:rPr>
        <w:t>The following</w:t>
      </w:r>
      <w:r w:rsidR="00480E1D" w:rsidRPr="007C2FC6">
        <w:rPr>
          <w:lang w:val="en-US"/>
        </w:rPr>
        <w:t xml:space="preserve"> are the default retention periods</w:t>
      </w:r>
      <w:r w:rsidR="00B6715A">
        <w:rPr>
          <w:lang w:val="en-US"/>
        </w:rPr>
        <w:t xml:space="preserve"> for customer</w:t>
      </w:r>
      <w:r w:rsidR="0032559D">
        <w:rPr>
          <w:lang w:val="en-US"/>
        </w:rPr>
        <w:t xml:space="preserve"> data</w:t>
      </w:r>
      <w:r w:rsidR="003A41D4">
        <w:rPr>
          <w:lang w:val="en-US"/>
        </w:rPr>
        <w:t xml:space="preserve"> unless otherwise </w:t>
      </w:r>
      <w:r w:rsidR="00A9216C">
        <w:rPr>
          <w:lang w:val="en-US"/>
        </w:rPr>
        <w:t>governed</w:t>
      </w:r>
      <w:r w:rsidR="00BE7602">
        <w:rPr>
          <w:lang w:val="en-US"/>
        </w:rPr>
        <w:t xml:space="preserve"> by </w:t>
      </w:r>
      <w:r w:rsidR="00464DF1">
        <w:rPr>
          <w:lang w:val="en-US"/>
        </w:rPr>
        <w:t xml:space="preserve">statutory </w:t>
      </w:r>
      <w:r w:rsidR="00A9216C">
        <w:rPr>
          <w:lang w:val="en-US"/>
        </w:rPr>
        <w:t>or regulatory retention requirements</w:t>
      </w:r>
      <w:r w:rsidR="00480E1D" w:rsidRPr="007C2FC6">
        <w:rPr>
          <w:lang w:val="en-US"/>
        </w:rPr>
        <w:t>.</w:t>
      </w:r>
      <w:r w:rsidR="00480E1D" w:rsidRPr="007C2FC6">
        <w:t> </w:t>
      </w:r>
    </w:p>
    <w:p w14:paraId="1C78EB69" w14:textId="77777777" w:rsidR="00480E1D" w:rsidRPr="007C2FC6" w:rsidRDefault="00480E1D" w:rsidP="00F84701">
      <w:pPr>
        <w:pStyle w:val="ListParagraph"/>
        <w:numPr>
          <w:ilvl w:val="0"/>
          <w:numId w:val="23"/>
        </w:numPr>
      </w:pPr>
      <w:r w:rsidRPr="00386A11">
        <w:rPr>
          <w:lang w:val="en-US"/>
        </w:rPr>
        <w:t>Video Data Retention Period – 3 Months </w:t>
      </w:r>
      <w:r w:rsidRPr="007C2FC6">
        <w:t> </w:t>
      </w:r>
    </w:p>
    <w:p w14:paraId="65EBD909" w14:textId="77777777" w:rsidR="00480E1D" w:rsidRPr="007C2FC6" w:rsidRDefault="00480E1D" w:rsidP="00F84701">
      <w:pPr>
        <w:pStyle w:val="ListParagraph"/>
        <w:numPr>
          <w:ilvl w:val="1"/>
          <w:numId w:val="23"/>
        </w:numPr>
      </w:pPr>
      <w:r w:rsidRPr="00386A11">
        <w:rPr>
          <w:lang w:val="en-US"/>
        </w:rPr>
        <w:t>i.e. Video data is accessible for the previous 3 months and the current running month.</w:t>
      </w:r>
      <w:r w:rsidRPr="007C2FC6">
        <w:t> </w:t>
      </w:r>
    </w:p>
    <w:p w14:paraId="23F20976" w14:textId="77777777" w:rsidR="00480E1D" w:rsidRPr="007C2FC6" w:rsidRDefault="00480E1D" w:rsidP="00F84701">
      <w:pPr>
        <w:pStyle w:val="ListParagraph"/>
        <w:numPr>
          <w:ilvl w:val="0"/>
          <w:numId w:val="23"/>
        </w:numPr>
      </w:pPr>
      <w:r w:rsidRPr="00386A11">
        <w:rPr>
          <w:lang w:val="en-US"/>
        </w:rPr>
        <w:t>Non-Video Data Retention Period – 12 Months</w:t>
      </w:r>
      <w:r w:rsidRPr="007C2FC6">
        <w:t> </w:t>
      </w:r>
    </w:p>
    <w:p w14:paraId="1761A985" w14:textId="77777777" w:rsidR="00480E1D" w:rsidRPr="007C2FC6" w:rsidRDefault="00480E1D" w:rsidP="00F84701">
      <w:pPr>
        <w:pStyle w:val="ListParagraph"/>
        <w:numPr>
          <w:ilvl w:val="1"/>
          <w:numId w:val="23"/>
        </w:numPr>
      </w:pPr>
      <w:r w:rsidRPr="00386A11">
        <w:rPr>
          <w:lang w:val="en-US"/>
        </w:rPr>
        <w:t>i.e. Non-Video data is accessible for the previous 12 months and the current running month.</w:t>
      </w:r>
      <w:r w:rsidRPr="007C2FC6">
        <w:t> </w:t>
      </w:r>
    </w:p>
    <w:p w14:paraId="5AAEE7CC" w14:textId="7CC86C83" w:rsidR="00480E1D" w:rsidRPr="007C2FC6" w:rsidRDefault="00480E1D" w:rsidP="001523BC">
      <w:pPr>
        <w:pStyle w:val="Heading5"/>
        <w:rPr>
          <w:color w:val="2F5496"/>
        </w:rPr>
      </w:pPr>
      <w:r w:rsidRPr="007C2FC6">
        <w:rPr>
          <w:lang w:val="en-US"/>
        </w:rPr>
        <w:t>Data Retention Policy Types</w:t>
      </w:r>
      <w:r w:rsidRPr="007C2FC6">
        <w:t> </w:t>
      </w:r>
    </w:p>
    <w:p w14:paraId="02FF5634" w14:textId="77777777" w:rsidR="00480E1D" w:rsidRPr="007C2FC6" w:rsidRDefault="00480E1D" w:rsidP="00B603E2">
      <w:r w:rsidRPr="007C2FC6">
        <w:rPr>
          <w:lang w:val="en-US"/>
        </w:rPr>
        <w:t>Data Retention Policy type indicates the data treatment post retention period. Following are the supported types.</w:t>
      </w:r>
      <w:r w:rsidRPr="007C2FC6">
        <w:t> </w:t>
      </w:r>
    </w:p>
    <w:p w14:paraId="4FD87B10" w14:textId="77777777" w:rsidR="00B95C2A" w:rsidRPr="00B95C2A" w:rsidRDefault="00480E1D" w:rsidP="00E52DCA">
      <w:pPr>
        <w:pStyle w:val="Heading6"/>
      </w:pPr>
      <w:r w:rsidRPr="007C2FC6">
        <w:rPr>
          <w:lang w:val="en-US"/>
        </w:rPr>
        <w:lastRenderedPageBreak/>
        <w:t>Type A: </w:t>
      </w:r>
    </w:p>
    <w:p w14:paraId="189ABB3F" w14:textId="2FF7C8A0" w:rsidR="00480E1D" w:rsidRPr="007C2FC6" w:rsidRDefault="00480E1D" w:rsidP="00B603E2">
      <w:r w:rsidRPr="007C2FC6">
        <w:rPr>
          <w:lang w:val="en-US"/>
        </w:rPr>
        <w:t>Video Data is anonymized post retention period.</w:t>
      </w:r>
      <w:r w:rsidRPr="007C2FC6">
        <w:t> </w:t>
      </w:r>
    </w:p>
    <w:p w14:paraId="7F4F461E" w14:textId="77777777" w:rsidR="00B95C2A" w:rsidRDefault="00480E1D" w:rsidP="00E52DCA">
      <w:pPr>
        <w:pStyle w:val="Heading6"/>
        <w:rPr>
          <w:lang w:val="en-US"/>
        </w:rPr>
      </w:pPr>
      <w:r w:rsidRPr="007C2FC6">
        <w:rPr>
          <w:lang w:val="en-US"/>
        </w:rPr>
        <w:t xml:space="preserve">Type B: </w:t>
      </w:r>
    </w:p>
    <w:p w14:paraId="030E15C4" w14:textId="3EF605F4" w:rsidR="00480E1D" w:rsidRPr="007C2FC6" w:rsidRDefault="00480E1D" w:rsidP="00B603E2">
      <w:r w:rsidRPr="007C2FC6">
        <w:rPr>
          <w:lang w:val="en-US"/>
        </w:rPr>
        <w:t>Video and Non-Video data is anonymized post retention period.</w:t>
      </w:r>
      <w:r w:rsidRPr="007C2FC6">
        <w:t> </w:t>
      </w:r>
    </w:p>
    <w:p w14:paraId="461BD028" w14:textId="77777777" w:rsidR="00B95C2A" w:rsidRDefault="00480E1D" w:rsidP="00E52DCA">
      <w:pPr>
        <w:pStyle w:val="Heading6"/>
        <w:rPr>
          <w:lang w:val="en-US"/>
        </w:rPr>
      </w:pPr>
      <w:r w:rsidRPr="007C2FC6">
        <w:rPr>
          <w:lang w:val="en-US"/>
        </w:rPr>
        <w:t xml:space="preserve">Type C: </w:t>
      </w:r>
    </w:p>
    <w:p w14:paraId="4E65BB52" w14:textId="5493D33E" w:rsidR="00480E1D" w:rsidRPr="007C2FC6" w:rsidRDefault="00480E1D" w:rsidP="00B603E2">
      <w:r w:rsidRPr="007C2FC6">
        <w:rPr>
          <w:lang w:val="en-US"/>
        </w:rPr>
        <w:t>Video and Non-Video data is deleted post retention period.</w:t>
      </w:r>
      <w:r w:rsidRPr="007C2FC6">
        <w:t> </w:t>
      </w:r>
    </w:p>
    <w:p w14:paraId="03C85AE6" w14:textId="77777777" w:rsidR="00B95C2A" w:rsidRDefault="00480E1D" w:rsidP="00E52DCA">
      <w:pPr>
        <w:pStyle w:val="Heading6"/>
        <w:rPr>
          <w:lang w:val="en-US"/>
        </w:rPr>
      </w:pPr>
      <w:r w:rsidRPr="007C2FC6">
        <w:rPr>
          <w:lang w:val="en-US"/>
        </w:rPr>
        <w:t>Type A-C: </w:t>
      </w:r>
    </w:p>
    <w:p w14:paraId="2FD01EB2" w14:textId="340D782E" w:rsidR="00480E1D" w:rsidRDefault="00480E1D" w:rsidP="00B603E2">
      <w:pPr>
        <w:rPr>
          <w:lang w:val="en-US"/>
        </w:rPr>
      </w:pPr>
      <w:r w:rsidRPr="007C2FC6">
        <w:rPr>
          <w:lang w:val="en-US"/>
        </w:rPr>
        <w:t>Video Data is anonymized post retention period. Video data can be deleted on request at end of the contract.</w:t>
      </w:r>
    </w:p>
    <w:p w14:paraId="16CF86B7" w14:textId="77777777" w:rsidR="00DC3A08" w:rsidRDefault="00DC3A08" w:rsidP="00925425">
      <w:pPr>
        <w:pStyle w:val="Heading4"/>
      </w:pPr>
      <w:r>
        <w:t>Enterprise Data Retention</w:t>
      </w:r>
    </w:p>
    <w:p w14:paraId="20392130" w14:textId="1C75D829" w:rsidR="008E5D7E" w:rsidRDefault="008E5D7E" w:rsidP="008E5D7E">
      <w:pPr>
        <w:pStyle w:val="Heading5"/>
      </w:pPr>
      <w:r>
        <w:t xml:space="preserve">Public: </w:t>
      </w:r>
    </w:p>
    <w:p w14:paraId="473576C4" w14:textId="6FF26114" w:rsidR="008E5D7E" w:rsidRDefault="008E5D7E" w:rsidP="008E5D7E">
      <w:pPr>
        <w:pStyle w:val="Heading5"/>
      </w:pPr>
      <w:r>
        <w:t>For Internal Use Only:</w:t>
      </w:r>
    </w:p>
    <w:p w14:paraId="1D0F78DF" w14:textId="40832158" w:rsidR="008E5D7E" w:rsidRDefault="008E5D7E" w:rsidP="008E5D7E">
      <w:pPr>
        <w:pStyle w:val="Heading5"/>
      </w:pPr>
      <w:r>
        <w:t>Confidential:</w:t>
      </w:r>
    </w:p>
    <w:p w14:paraId="65752A6E" w14:textId="01A30829" w:rsidR="008E5D7E" w:rsidRPr="008E5D7E" w:rsidRDefault="008E5D7E" w:rsidP="008E5D7E">
      <w:pPr>
        <w:pStyle w:val="Heading5"/>
      </w:pPr>
      <w:r>
        <w:t>Restricted Confidential:</w:t>
      </w:r>
    </w:p>
    <w:p w14:paraId="417D1472" w14:textId="77777777" w:rsidR="008E5D7E" w:rsidRPr="008E5D7E" w:rsidRDefault="008E5D7E" w:rsidP="008E5D7E"/>
    <w:p w14:paraId="11DD5335" w14:textId="642F75D1" w:rsidR="00521DEB" w:rsidRDefault="005140AD" w:rsidP="00A10DAC">
      <w:pPr>
        <w:pStyle w:val="MainHeading"/>
      </w:pPr>
      <w:bookmarkStart w:id="100" w:name="_Toc205235587"/>
      <w:r>
        <w:t>Customer</w:t>
      </w:r>
      <w:r w:rsidR="00A06EE6">
        <w:t xml:space="preserve"> </w:t>
      </w:r>
      <w:r w:rsidR="00335D24">
        <w:t>Support</w:t>
      </w:r>
      <w:bookmarkEnd w:id="100"/>
    </w:p>
    <w:p w14:paraId="0BC7C51F" w14:textId="40921094" w:rsidR="00AF5280" w:rsidRPr="004C12A8" w:rsidRDefault="00AF5280" w:rsidP="00B603E2">
      <w:r w:rsidRPr="3FD4D8A9">
        <w:t xml:space="preserve">All application components are monitored 24x7 and email alerts are sent when </w:t>
      </w:r>
      <w:r w:rsidR="00F16F92" w:rsidRPr="3FD4D8A9">
        <w:t>NETRADYNE</w:t>
      </w:r>
      <w:r w:rsidRPr="3FD4D8A9">
        <w:t xml:space="preserve"> service and system errors occur. All L2 and L3 support personnel are </w:t>
      </w:r>
      <w:r w:rsidR="00F16F92" w:rsidRPr="3FD4D8A9">
        <w:t>NETRADYNE</w:t>
      </w:r>
      <w:r w:rsidRPr="3FD4D8A9">
        <w:t xml:space="preserve"> employees trained specifically in the </w:t>
      </w:r>
      <w:r w:rsidR="00F16F92" w:rsidRPr="3FD4D8A9">
        <w:t>NETRADYNE</w:t>
      </w:r>
      <w:r w:rsidRPr="3FD4D8A9">
        <w:t xml:space="preserve"> </w:t>
      </w:r>
      <w:r w:rsidR="00487B67" w:rsidRPr="3FD4D8A9">
        <w:t>application. Response</w:t>
      </w:r>
      <w:r w:rsidRPr="3FD4D8A9">
        <w:t xml:space="preserve"> times vary based on the issue severity.  </w:t>
      </w:r>
      <w:r w:rsidR="00F16F92" w:rsidRPr="3FD4D8A9">
        <w:t>NETRADYNE</w:t>
      </w:r>
      <w:r w:rsidRPr="3FD4D8A9">
        <w:t xml:space="preserve"> Support is available via the following link, as is a breakdown of response times by severity level: https://www.</w:t>
      </w:r>
      <w:r w:rsidR="00F16F92" w:rsidRPr="3FD4D8A9">
        <w:t>NETRADYNE</w:t>
      </w:r>
      <w:r w:rsidRPr="3FD4D8A9">
        <w:t xml:space="preserve">.com/support/ </w:t>
      </w:r>
    </w:p>
    <w:p w14:paraId="780E3770" w14:textId="44A7E46F" w:rsidR="0004417F" w:rsidRDefault="00E925C8" w:rsidP="00A10DAC">
      <w:pPr>
        <w:pStyle w:val="MainHeading"/>
      </w:pPr>
      <w:bookmarkStart w:id="101" w:name="_Toc205235588"/>
      <w:r>
        <w:t>Contin</w:t>
      </w:r>
      <w:r w:rsidR="003E3BDE">
        <w:t xml:space="preserve">gency </w:t>
      </w:r>
      <w:r w:rsidR="00734A82">
        <w:t>P</w:t>
      </w:r>
      <w:r w:rsidR="003E3BDE">
        <w:t>lanning</w:t>
      </w:r>
      <w:r w:rsidR="00F93B24">
        <w:t xml:space="preserve"> &amp; Business Continuity</w:t>
      </w:r>
      <w:bookmarkEnd w:id="101"/>
    </w:p>
    <w:p w14:paraId="13DD15D6" w14:textId="282CA001" w:rsidR="006C5AC5" w:rsidRDefault="004C12A8" w:rsidP="006C5AC5">
      <w:r w:rsidRPr="3FD4D8A9">
        <w:t>The objective of contingency planning</w:t>
      </w:r>
      <w:r w:rsidR="00E52B40" w:rsidRPr="3FD4D8A9">
        <w:t>/Business continuity</w:t>
      </w:r>
      <w:r w:rsidRPr="3FD4D8A9">
        <w:t xml:space="preserve"> is to provide for the continuity of services necessary to effectively support overall </w:t>
      </w:r>
      <w:r w:rsidR="00F16F92" w:rsidRPr="3FD4D8A9">
        <w:t>NETRADYNE</w:t>
      </w:r>
      <w:r w:rsidRPr="3FD4D8A9">
        <w:t xml:space="preserve"> operations in a crisis situation. The contingency plan provides for both the emergency backup of critical applications as well as the orderly recovery and restoration of services. The contingency plan is discussed </w:t>
      </w:r>
      <w:r w:rsidR="006C5AC5" w:rsidRPr="3FD4D8A9">
        <w:t>in</w:t>
      </w:r>
      <w:r w:rsidRPr="3FD4D8A9">
        <w:t xml:space="preserve"> </w:t>
      </w:r>
      <w:r w:rsidR="00A076CE" w:rsidRPr="3FD4D8A9">
        <w:t>detail</w:t>
      </w:r>
      <w:r w:rsidRPr="3FD4D8A9">
        <w:t xml:space="preserve"> in</w:t>
      </w:r>
      <w:r w:rsidR="006C5AC5" w:rsidRPr="3FD4D8A9">
        <w:t>:</w:t>
      </w:r>
      <w:r w:rsidRPr="3FD4D8A9">
        <w:t xml:space="preserve"> </w:t>
      </w:r>
    </w:p>
    <w:p w14:paraId="0D9B27CC" w14:textId="24A50D1E" w:rsidR="006C5AC5" w:rsidRDefault="00F16F92" w:rsidP="006C5AC5">
      <w:pPr>
        <w:pStyle w:val="Commented"/>
      </w:pPr>
      <w:hyperlink r:id="rId26" w:history="1">
        <w:r>
          <w:rPr>
            <w:rStyle w:val="Hyperlink"/>
          </w:rPr>
          <w:t>NETRADYNE</w:t>
        </w:r>
        <w:r w:rsidR="006C5AC5">
          <w:rPr>
            <w:rStyle w:val="Hyperlink"/>
          </w:rPr>
          <w:t xml:space="preserve"> BUSINESS CON</w:t>
        </w:r>
        <w:bookmarkStart w:id="102" w:name="_Hlt196837294"/>
        <w:bookmarkStart w:id="103" w:name="_Hlt196837295"/>
        <w:r w:rsidR="006C5AC5">
          <w:rPr>
            <w:rStyle w:val="Hyperlink"/>
          </w:rPr>
          <w:t>T</w:t>
        </w:r>
        <w:bookmarkEnd w:id="102"/>
        <w:bookmarkEnd w:id="103"/>
        <w:r w:rsidR="006C5AC5">
          <w:rPr>
            <w:rStyle w:val="Hyperlink"/>
          </w:rPr>
          <w:t>INUITY PLAN.pdf</w:t>
        </w:r>
      </w:hyperlink>
    </w:p>
    <w:p w14:paraId="7310A4A6" w14:textId="77777777" w:rsidR="006C5AC5" w:rsidRDefault="006C5AC5" w:rsidP="00B603E2"/>
    <w:p w14:paraId="1996E601" w14:textId="16526C47" w:rsidR="004C12A8" w:rsidRPr="004C12A8" w:rsidRDefault="004C12A8" w:rsidP="00B603E2">
      <w:r w:rsidRPr="3FD4D8A9">
        <w:t xml:space="preserve">At a high level, it accomplishes the following: </w:t>
      </w:r>
    </w:p>
    <w:p w14:paraId="4D02794C" w14:textId="6AF4FEB4" w:rsidR="004C12A8" w:rsidRPr="004C12A8" w:rsidRDefault="004C12A8" w:rsidP="00F84701">
      <w:pPr>
        <w:pStyle w:val="ListParagraph"/>
        <w:numPr>
          <w:ilvl w:val="0"/>
          <w:numId w:val="24"/>
        </w:numPr>
      </w:pPr>
      <w:r w:rsidRPr="004C12A8">
        <w:t xml:space="preserve">Provides a level of service necessary to ensure continued </w:t>
      </w:r>
      <w:r w:rsidR="00F16F92">
        <w:t>NETRADYNE</w:t>
      </w:r>
      <w:r w:rsidRPr="004C12A8">
        <w:t xml:space="preserve"> operations for critical applications </w:t>
      </w:r>
    </w:p>
    <w:p w14:paraId="72F436A4" w14:textId="77777777" w:rsidR="004C12A8" w:rsidRPr="004C12A8" w:rsidRDefault="004C12A8" w:rsidP="00F84701">
      <w:pPr>
        <w:pStyle w:val="ListParagraph"/>
        <w:numPr>
          <w:ilvl w:val="0"/>
          <w:numId w:val="24"/>
        </w:numPr>
      </w:pPr>
      <w:r w:rsidRPr="3FD4D8A9">
        <w:t xml:space="preserve">Includes activities required to maintain the capability for effective emergency operations and recovery of lost services </w:t>
      </w:r>
    </w:p>
    <w:p w14:paraId="3BADE780" w14:textId="53DC322E" w:rsidR="004C12A8" w:rsidRDefault="004C12A8" w:rsidP="00F84701">
      <w:pPr>
        <w:pStyle w:val="ListParagraph"/>
        <w:numPr>
          <w:ilvl w:val="0"/>
          <w:numId w:val="24"/>
        </w:numPr>
      </w:pPr>
      <w:r w:rsidRPr="004C12A8">
        <w:t xml:space="preserve">Documents the priority for recovery of critical operations based upon potential impact on overall </w:t>
      </w:r>
      <w:r w:rsidR="00F16F92">
        <w:t>NETRADYNE</w:t>
      </w:r>
      <w:r w:rsidRPr="004C12A8">
        <w:t xml:space="preserve"> operations </w:t>
      </w:r>
    </w:p>
    <w:p w14:paraId="20C7D3C5" w14:textId="3371E3A0" w:rsidR="00BD4255" w:rsidRPr="001C3A81" w:rsidRDefault="00BD4255" w:rsidP="00F84701">
      <w:pPr>
        <w:pStyle w:val="ListParagraph"/>
        <w:numPr>
          <w:ilvl w:val="0"/>
          <w:numId w:val="24"/>
        </w:numPr>
      </w:pPr>
      <w:r>
        <w:t>Contingency planning is in scope of all development projects tested to ensure the effectiveness of the plan</w:t>
      </w:r>
    </w:p>
    <w:p w14:paraId="33364F03" w14:textId="77777777" w:rsidR="001C3A81" w:rsidRPr="00BD4255" w:rsidRDefault="001C3A81" w:rsidP="001C3A81">
      <w:pPr>
        <w:spacing w:after="34" w:line="360" w:lineRule="auto"/>
        <w:ind w:right="216"/>
        <w:rPr>
          <w:rFonts w:ascii="Arial" w:hAnsi="Arial" w:cs="Arial"/>
          <w:sz w:val="20"/>
          <w:szCs w:val="20"/>
        </w:rPr>
      </w:pPr>
    </w:p>
    <w:p w14:paraId="2A2CDA25" w14:textId="417DF30A" w:rsidR="0038046B" w:rsidRDefault="00F16F92" w:rsidP="00A10DAC">
      <w:pPr>
        <w:pStyle w:val="MainHeading"/>
      </w:pPr>
      <w:bookmarkStart w:id="104" w:name="_Toc205235589"/>
      <w:r>
        <w:t>Netradyne</w:t>
      </w:r>
      <w:r w:rsidR="0038046B">
        <w:t xml:space="preserve"> Audit</w:t>
      </w:r>
      <w:r w:rsidR="008C65A3">
        <w:t>/Assessment</w:t>
      </w:r>
      <w:r w:rsidR="0038046B">
        <w:t xml:space="preserve"> Policy</w:t>
      </w:r>
      <w:bookmarkEnd w:id="104"/>
      <w:r w:rsidR="0038046B">
        <w:t xml:space="preserve"> </w:t>
      </w:r>
    </w:p>
    <w:p w14:paraId="6F4DDF59" w14:textId="5ED5562B" w:rsidR="001E5CE3" w:rsidRDefault="007E15E5" w:rsidP="00C30F3A">
      <w:pPr>
        <w:pStyle w:val="Heading3"/>
      </w:pPr>
      <w:bookmarkStart w:id="105" w:name="_Toc205235590"/>
      <w:r>
        <w:t>Internal Audit</w:t>
      </w:r>
      <w:r w:rsidR="008C65A3">
        <w:t>/Assessment</w:t>
      </w:r>
      <w:r>
        <w:t xml:space="preserve"> Policy</w:t>
      </w:r>
      <w:bookmarkEnd w:id="105"/>
    </w:p>
    <w:p w14:paraId="15B97F28" w14:textId="0DE8AC76" w:rsidR="0038046B" w:rsidRPr="00B27B31" w:rsidRDefault="0038046B" w:rsidP="00B603E2">
      <w:r w:rsidRPr="3FD4D8A9">
        <w:t xml:space="preserve">The </w:t>
      </w:r>
      <w:r w:rsidR="00F16F92" w:rsidRPr="3FD4D8A9">
        <w:t>NETRADYNE</w:t>
      </w:r>
      <w:r w:rsidRPr="3FD4D8A9">
        <w:t xml:space="preserve"> Infosec team regularly reviews its policies and systems for accuracy, as well as for new events and issues, as part of defined personnel roles and responsibilities.  This effort is referred to as an internal audit and, along with other monitoring systems and processes, any deviation from documented and standard activities is immediately investigated and a plan of action is formulated and implemented.  Internal audits are conducted </w:t>
      </w:r>
      <w:r w:rsidR="00624E14" w:rsidRPr="3FD4D8A9">
        <w:t>atleast once in a year</w:t>
      </w:r>
      <w:r w:rsidRPr="3FD4D8A9">
        <w:t xml:space="preserve"> and are captured in the </w:t>
      </w:r>
      <w:r w:rsidR="00F16F92" w:rsidRPr="3FD4D8A9">
        <w:t>NETRADYNE</w:t>
      </w:r>
      <w:r w:rsidRPr="3FD4D8A9">
        <w:t xml:space="preserve"> ticketing system along with any findings. </w:t>
      </w:r>
    </w:p>
    <w:p w14:paraId="084FE07A" w14:textId="77777777" w:rsidR="0038046B" w:rsidRPr="00B27B31" w:rsidRDefault="0038046B" w:rsidP="00F84701">
      <w:pPr>
        <w:pStyle w:val="ListParagraph"/>
        <w:numPr>
          <w:ilvl w:val="0"/>
          <w:numId w:val="25"/>
        </w:numPr>
      </w:pPr>
      <w:r w:rsidRPr="00B27B31">
        <w:lastRenderedPageBreak/>
        <w:t xml:space="preserve">Identity and Access Control Management </w:t>
      </w:r>
    </w:p>
    <w:p w14:paraId="7B634B9C" w14:textId="77777777" w:rsidR="0038046B" w:rsidRPr="00B27B31" w:rsidRDefault="0038046B" w:rsidP="00F84701">
      <w:pPr>
        <w:pStyle w:val="ListParagraph"/>
        <w:numPr>
          <w:ilvl w:val="0"/>
          <w:numId w:val="25"/>
        </w:numPr>
      </w:pPr>
      <w:r w:rsidRPr="00B27B31">
        <w:t xml:space="preserve">IT and Network security </w:t>
      </w:r>
    </w:p>
    <w:p w14:paraId="2B588EB8" w14:textId="77777777" w:rsidR="0038046B" w:rsidRPr="00B27B31" w:rsidRDefault="0038046B" w:rsidP="00F84701">
      <w:pPr>
        <w:pStyle w:val="ListParagraph"/>
        <w:numPr>
          <w:ilvl w:val="0"/>
          <w:numId w:val="25"/>
        </w:numPr>
      </w:pPr>
      <w:r w:rsidRPr="00B27B31">
        <w:t xml:space="preserve">Information Security Governance </w:t>
      </w:r>
    </w:p>
    <w:p w14:paraId="7F67E3CF" w14:textId="77777777" w:rsidR="0038046B" w:rsidRPr="00B27B31" w:rsidRDefault="0038046B" w:rsidP="00F84701">
      <w:pPr>
        <w:pStyle w:val="ListParagraph"/>
        <w:numPr>
          <w:ilvl w:val="0"/>
          <w:numId w:val="25"/>
        </w:numPr>
      </w:pPr>
      <w:r w:rsidRPr="00B27B31">
        <w:t xml:space="preserve">Risk Management </w:t>
      </w:r>
    </w:p>
    <w:p w14:paraId="4F9B7A87" w14:textId="77777777" w:rsidR="0038046B" w:rsidRPr="00B27B31" w:rsidRDefault="0038046B" w:rsidP="00F84701">
      <w:pPr>
        <w:pStyle w:val="ListParagraph"/>
        <w:numPr>
          <w:ilvl w:val="0"/>
          <w:numId w:val="25"/>
        </w:numPr>
      </w:pPr>
      <w:r w:rsidRPr="00B27B31">
        <w:t xml:space="preserve">Software Development Security </w:t>
      </w:r>
    </w:p>
    <w:p w14:paraId="1AB8707A" w14:textId="77777777" w:rsidR="0038046B" w:rsidRPr="00B27B31" w:rsidRDefault="0038046B" w:rsidP="00F84701">
      <w:pPr>
        <w:pStyle w:val="ListParagraph"/>
        <w:numPr>
          <w:ilvl w:val="0"/>
          <w:numId w:val="25"/>
        </w:numPr>
      </w:pPr>
      <w:r w:rsidRPr="00B27B31">
        <w:t xml:space="preserve">Cryptography </w:t>
      </w:r>
    </w:p>
    <w:p w14:paraId="30BFAD39" w14:textId="77777777" w:rsidR="0038046B" w:rsidRPr="00B27B31" w:rsidRDefault="0038046B" w:rsidP="00F84701">
      <w:pPr>
        <w:pStyle w:val="ListParagraph"/>
        <w:numPr>
          <w:ilvl w:val="0"/>
          <w:numId w:val="25"/>
        </w:numPr>
      </w:pPr>
      <w:r w:rsidRPr="00B27B31">
        <w:t xml:space="preserve">Security Architecture and Design </w:t>
      </w:r>
    </w:p>
    <w:p w14:paraId="44652053" w14:textId="77777777" w:rsidR="0038046B" w:rsidRPr="00B27B31" w:rsidRDefault="0038046B" w:rsidP="00F84701">
      <w:pPr>
        <w:pStyle w:val="ListParagraph"/>
        <w:numPr>
          <w:ilvl w:val="0"/>
          <w:numId w:val="25"/>
        </w:numPr>
      </w:pPr>
      <w:r w:rsidRPr="00B27B31">
        <w:t xml:space="preserve">Security Operations </w:t>
      </w:r>
    </w:p>
    <w:p w14:paraId="7695E7F7" w14:textId="77777777" w:rsidR="0038046B" w:rsidRPr="00B27B31" w:rsidRDefault="0038046B" w:rsidP="00F84701">
      <w:pPr>
        <w:pStyle w:val="ListParagraph"/>
        <w:numPr>
          <w:ilvl w:val="0"/>
          <w:numId w:val="25"/>
        </w:numPr>
      </w:pPr>
      <w:r w:rsidRPr="00B27B31">
        <w:t xml:space="preserve">Business Continuity, Disaster Recovery and Pandemic Readiness planning and testing </w:t>
      </w:r>
    </w:p>
    <w:p w14:paraId="6FF0EA6F" w14:textId="77777777" w:rsidR="0038046B" w:rsidRPr="00B27B31" w:rsidRDefault="0038046B" w:rsidP="00F84701">
      <w:pPr>
        <w:pStyle w:val="ListParagraph"/>
        <w:numPr>
          <w:ilvl w:val="0"/>
          <w:numId w:val="25"/>
        </w:numPr>
      </w:pPr>
      <w:r w:rsidRPr="00B27B31">
        <w:t xml:space="preserve">Compliance </w:t>
      </w:r>
    </w:p>
    <w:p w14:paraId="3EB47EB6" w14:textId="734D3FBB" w:rsidR="00FD43CD" w:rsidRDefault="0038046B" w:rsidP="00F84701">
      <w:pPr>
        <w:pStyle w:val="ListParagraph"/>
        <w:numPr>
          <w:ilvl w:val="0"/>
          <w:numId w:val="25"/>
        </w:numPr>
      </w:pPr>
      <w:r w:rsidRPr="00B27B31">
        <w:t xml:space="preserve">Physical Security </w:t>
      </w:r>
    </w:p>
    <w:p w14:paraId="3B2B8E2B" w14:textId="6B5B6E35" w:rsidR="00572D99" w:rsidRDefault="0035302E" w:rsidP="00C30F3A">
      <w:pPr>
        <w:pStyle w:val="Heading3"/>
      </w:pPr>
      <w:bookmarkStart w:id="106" w:name="_Toc205235591"/>
      <w:r>
        <w:t>External</w:t>
      </w:r>
      <w:r w:rsidR="00350F8A">
        <w:t xml:space="preserve"> </w:t>
      </w:r>
      <w:r w:rsidR="00E72375">
        <w:t>Independent Audit</w:t>
      </w:r>
      <w:r w:rsidR="00243B7D">
        <w:t>/Assessment</w:t>
      </w:r>
      <w:r w:rsidR="00E72375">
        <w:t xml:space="preserve"> Policy</w:t>
      </w:r>
      <w:bookmarkEnd w:id="106"/>
    </w:p>
    <w:p w14:paraId="698F6E1D" w14:textId="571996C5" w:rsidR="008C65A3" w:rsidRDefault="00F16F92" w:rsidP="008C65A3">
      <w:r w:rsidRPr="3FD4D8A9">
        <w:t>Netradyne</w:t>
      </w:r>
      <w:r w:rsidR="007E2C03" w:rsidRPr="3FD4D8A9">
        <w:t xml:space="preserve"> will </w:t>
      </w:r>
      <w:r w:rsidR="009F1977" w:rsidRPr="3FD4D8A9">
        <w:t xml:space="preserve">periodically </w:t>
      </w:r>
      <w:r w:rsidR="007E2C03" w:rsidRPr="3FD4D8A9">
        <w:t>indulge an</w:t>
      </w:r>
      <w:r w:rsidR="005D351C" w:rsidRPr="3FD4D8A9">
        <w:t xml:space="preserve"> </w:t>
      </w:r>
      <w:r w:rsidR="008C65A3" w:rsidRPr="3FD4D8A9">
        <w:t>Independent Security</w:t>
      </w:r>
      <w:r w:rsidR="001410A9" w:rsidRPr="3FD4D8A9">
        <w:t xml:space="preserve"> </w:t>
      </w:r>
      <w:r w:rsidR="008C65A3" w:rsidRPr="3FD4D8A9">
        <w:t xml:space="preserve">audit </w:t>
      </w:r>
      <w:r w:rsidR="005D351C" w:rsidRPr="3FD4D8A9">
        <w:t>firm</w:t>
      </w:r>
      <w:r w:rsidR="008C65A3" w:rsidRPr="3FD4D8A9">
        <w:t xml:space="preserve"> </w:t>
      </w:r>
      <w:r w:rsidR="00A741D2" w:rsidRPr="3FD4D8A9">
        <w:t xml:space="preserve">which </w:t>
      </w:r>
      <w:r w:rsidR="008C65A3" w:rsidRPr="3FD4D8A9">
        <w:t xml:space="preserve">outlines the procedures and guidelines for conducting audits of </w:t>
      </w:r>
      <w:r w:rsidRPr="3FD4D8A9">
        <w:t>Netradyne</w:t>
      </w:r>
      <w:r w:rsidR="008C65A3" w:rsidRPr="3FD4D8A9">
        <w:t xml:space="preserve">'s </w:t>
      </w:r>
      <w:r w:rsidR="00475676" w:rsidRPr="3FD4D8A9">
        <w:t>information</w:t>
      </w:r>
      <w:r w:rsidR="00C44200" w:rsidRPr="3FD4D8A9">
        <w:t xml:space="preserve"> security management system</w:t>
      </w:r>
      <w:r w:rsidR="008C65A3" w:rsidRPr="3FD4D8A9">
        <w:t>. The purpose of the policy is to ensure the objectivity, integrity, and effectiveness of the audit process in assessing the organization's compliance with relevant security standards, controls, and policies.</w:t>
      </w:r>
    </w:p>
    <w:p w14:paraId="59BB8CF4" w14:textId="760379ED" w:rsidR="008C65A3" w:rsidRDefault="008C65A3" w:rsidP="008C65A3">
      <w:r>
        <w:t xml:space="preserve">Here are some key elements that </w:t>
      </w:r>
      <w:r w:rsidR="0070249E">
        <w:t>build</w:t>
      </w:r>
      <w:r>
        <w:t xml:space="preserve"> an independent audit</w:t>
      </w:r>
      <w:r w:rsidR="001E2679">
        <w:t>/assessment</w:t>
      </w:r>
      <w:r>
        <w:t xml:space="preserve"> policy:</w:t>
      </w:r>
    </w:p>
    <w:p w14:paraId="254FE316" w14:textId="77777777" w:rsidR="007F6516" w:rsidRDefault="008C65A3" w:rsidP="00F84701">
      <w:pPr>
        <w:pStyle w:val="ListParagraph"/>
        <w:numPr>
          <w:ilvl w:val="0"/>
          <w:numId w:val="29"/>
        </w:numPr>
      </w:pPr>
      <w:r w:rsidRPr="00E62A78">
        <w:rPr>
          <w:b/>
          <w:bCs/>
        </w:rPr>
        <w:t>Scope:</w:t>
      </w:r>
      <w:r>
        <w:t xml:space="preserve"> Define the scope of the audit, specifying the systems, processes, and locations that will be assessed as part of the audit.</w:t>
      </w:r>
    </w:p>
    <w:p w14:paraId="69BD2E07" w14:textId="0BB9DF82" w:rsidR="000D3372" w:rsidRDefault="008C65A3" w:rsidP="00F84701">
      <w:pPr>
        <w:pStyle w:val="ListParagraph"/>
        <w:numPr>
          <w:ilvl w:val="0"/>
          <w:numId w:val="29"/>
        </w:numPr>
      </w:pPr>
      <w:r w:rsidRPr="3FD4D8A9">
        <w:rPr>
          <w:b/>
          <w:bCs/>
        </w:rPr>
        <w:t>Audit Objectives:</w:t>
      </w:r>
      <w:r w:rsidRPr="3FD4D8A9">
        <w:t xml:space="preserve"> Clearly state the objectives of the audit, which may include evaluating the effectiveness of </w:t>
      </w:r>
      <w:r w:rsidR="00F16F92" w:rsidRPr="3FD4D8A9">
        <w:t>Netradyne</w:t>
      </w:r>
      <w:r w:rsidRPr="3FD4D8A9">
        <w:t xml:space="preserve">'s </w:t>
      </w:r>
      <w:r w:rsidR="00654481" w:rsidRPr="3FD4D8A9">
        <w:t>system</w:t>
      </w:r>
      <w:r w:rsidRPr="3FD4D8A9">
        <w:t xml:space="preserve"> controls, identifying security vulnerabilities or gaps, assessing compliance with relevant standards or regulations, and providing recommendations for improvement.</w:t>
      </w:r>
    </w:p>
    <w:p w14:paraId="3A4BAB80" w14:textId="77777777" w:rsidR="000D3372" w:rsidRDefault="008C65A3" w:rsidP="00F84701">
      <w:pPr>
        <w:pStyle w:val="ListParagraph"/>
        <w:numPr>
          <w:ilvl w:val="0"/>
          <w:numId w:val="29"/>
        </w:numPr>
      </w:pPr>
      <w:r w:rsidRPr="3FD4D8A9">
        <w:rPr>
          <w:b/>
          <w:bCs/>
        </w:rPr>
        <w:t>Roles and Responsibilities:</w:t>
      </w:r>
      <w:r w:rsidRPr="3FD4D8A9">
        <w:t xml:space="preserve"> Define the roles and responsibilities of all parties involved, including the organization being audited, the independent auditor, and any internal stakeholders who may participate in the audit process.</w:t>
      </w:r>
    </w:p>
    <w:p w14:paraId="2647D0F9" w14:textId="77777777" w:rsidR="00D95B4D" w:rsidRDefault="008C65A3" w:rsidP="00F84701">
      <w:pPr>
        <w:pStyle w:val="ListParagraph"/>
        <w:numPr>
          <w:ilvl w:val="0"/>
          <w:numId w:val="29"/>
        </w:numPr>
      </w:pPr>
      <w:r w:rsidRPr="00E62A78">
        <w:rPr>
          <w:b/>
          <w:bCs/>
        </w:rPr>
        <w:t>Audit Criteria:</w:t>
      </w:r>
      <w:r>
        <w:t xml:space="preserve"> Specify the criteria against which the audit will be conducted, such as industry standards (e.g., ISO 27001), legal and regulatory requirements, internal security policies, and best practices.</w:t>
      </w:r>
    </w:p>
    <w:p w14:paraId="2D98B711" w14:textId="77777777" w:rsidR="00DB21B0" w:rsidRDefault="008C65A3" w:rsidP="00F84701">
      <w:pPr>
        <w:pStyle w:val="ListParagraph"/>
        <w:numPr>
          <w:ilvl w:val="0"/>
          <w:numId w:val="29"/>
        </w:numPr>
      </w:pPr>
      <w:r w:rsidRPr="00E62A78">
        <w:rPr>
          <w:b/>
          <w:bCs/>
        </w:rPr>
        <w:t>Audit Process:</w:t>
      </w:r>
      <w:r>
        <w:t xml:space="preserve"> Describe the steps and activities involved in the audit process, including the planning phase, data collection and analysis, on-site visits or interviews, documentation review, and the reporting process.</w:t>
      </w:r>
    </w:p>
    <w:p w14:paraId="7C7199EA" w14:textId="0B84C079" w:rsidR="007A4E69" w:rsidRDefault="008C65A3" w:rsidP="00F84701">
      <w:pPr>
        <w:pStyle w:val="ListParagraph"/>
        <w:numPr>
          <w:ilvl w:val="0"/>
          <w:numId w:val="29"/>
        </w:numPr>
      </w:pPr>
      <w:r w:rsidRPr="3FD4D8A9">
        <w:rPr>
          <w:b/>
          <w:bCs/>
        </w:rPr>
        <w:t>Audit Independence:</w:t>
      </w:r>
      <w:r w:rsidRPr="3FD4D8A9">
        <w:t xml:space="preserve"> Emphasize the need for independence and impartiality in the audit process. Define the criteria that ensure the auditor's independence from </w:t>
      </w:r>
      <w:r w:rsidR="00F16F92" w:rsidRPr="3FD4D8A9">
        <w:t>Netradyne</w:t>
      </w:r>
      <w:r w:rsidRPr="3FD4D8A9">
        <w:t xml:space="preserve">, including the avoidance of conflicts of interest and any restrictions on providing consulting or other services to </w:t>
      </w:r>
      <w:r w:rsidR="00F16F92" w:rsidRPr="3FD4D8A9">
        <w:t>Netradyne</w:t>
      </w:r>
      <w:r w:rsidRPr="3FD4D8A9">
        <w:t>.</w:t>
      </w:r>
    </w:p>
    <w:p w14:paraId="54236339" w14:textId="77777777" w:rsidR="00E25927" w:rsidRDefault="008C65A3" w:rsidP="00F84701">
      <w:pPr>
        <w:pStyle w:val="ListParagraph"/>
        <w:numPr>
          <w:ilvl w:val="0"/>
          <w:numId w:val="29"/>
        </w:numPr>
      </w:pPr>
      <w:r w:rsidRPr="00E62A78">
        <w:rPr>
          <w:b/>
          <w:bCs/>
        </w:rPr>
        <w:t xml:space="preserve">Reporting and Communication: </w:t>
      </w:r>
      <w:r>
        <w:t>Outline the requirements for audit reports, including the format, content, and timelines for delivering the audit findings. Define how the audit results will be communicated to relevant stakeholders, such as management, internal teams, and regulatory authorities.</w:t>
      </w:r>
    </w:p>
    <w:p w14:paraId="510BA324" w14:textId="77777777" w:rsidR="00581AF6" w:rsidRDefault="008C65A3" w:rsidP="00F84701">
      <w:pPr>
        <w:pStyle w:val="ListParagraph"/>
        <w:numPr>
          <w:ilvl w:val="0"/>
          <w:numId w:val="29"/>
        </w:numPr>
      </w:pPr>
      <w:r w:rsidRPr="00E62A78">
        <w:rPr>
          <w:b/>
          <w:bCs/>
        </w:rPr>
        <w:t>Follow-Up Actions:</w:t>
      </w:r>
      <w:r>
        <w:t xml:space="preserve"> Define the process for addressing audit findings, including the development of corrective action plans, timelines for implementation, and any required follow-up audits or reviews to verify the effectiveness of corrective measures.</w:t>
      </w:r>
    </w:p>
    <w:p w14:paraId="3A7C93B9" w14:textId="77777777" w:rsidR="00580657" w:rsidRDefault="008C65A3" w:rsidP="00F84701">
      <w:pPr>
        <w:pStyle w:val="ListParagraph"/>
        <w:numPr>
          <w:ilvl w:val="0"/>
          <w:numId w:val="29"/>
        </w:numPr>
      </w:pPr>
      <w:r w:rsidRPr="3FD4D8A9">
        <w:rPr>
          <w:b/>
          <w:bCs/>
        </w:rPr>
        <w:t>Confidentiality and Security:</w:t>
      </w:r>
      <w:r w:rsidRPr="3FD4D8A9">
        <w:t xml:space="preserve"> Specify the requirements for maintaining the confidentiality and security of audit information and data collected during the audit process.</w:t>
      </w:r>
    </w:p>
    <w:p w14:paraId="06B2EBD9" w14:textId="7ED89461" w:rsidR="00580657" w:rsidRDefault="008C65A3" w:rsidP="00F84701">
      <w:pPr>
        <w:pStyle w:val="ListParagraph"/>
        <w:numPr>
          <w:ilvl w:val="0"/>
          <w:numId w:val="29"/>
        </w:numPr>
      </w:pPr>
      <w:r w:rsidRPr="3FD4D8A9">
        <w:rPr>
          <w:b/>
          <w:bCs/>
        </w:rPr>
        <w:t>Continuous Improvement:</w:t>
      </w:r>
      <w:r w:rsidRPr="3FD4D8A9">
        <w:t xml:space="preserve"> Highlight </w:t>
      </w:r>
      <w:r w:rsidR="00F16F92" w:rsidRPr="3FD4D8A9">
        <w:t>Netradyne</w:t>
      </w:r>
      <w:r w:rsidRPr="3FD4D8A9">
        <w:t xml:space="preserve">'s commitment to continuous improvement by using audit findings to drive enhancements to the </w:t>
      </w:r>
      <w:r w:rsidR="00580657" w:rsidRPr="3FD4D8A9">
        <w:t xml:space="preserve">existing </w:t>
      </w:r>
      <w:r w:rsidRPr="3FD4D8A9">
        <w:t>ISMS and security controls.</w:t>
      </w:r>
    </w:p>
    <w:p w14:paraId="0BF6B36D" w14:textId="35777BEE" w:rsidR="00A82C64" w:rsidRDefault="008C65A3" w:rsidP="00E62A78">
      <w:r w:rsidRPr="3FD4D8A9">
        <w:t xml:space="preserve">It's important to note that the specific content and requirements of an independent audit policy may vary depending on the </w:t>
      </w:r>
      <w:r w:rsidR="00F16F92" w:rsidRPr="3FD4D8A9">
        <w:t>Netradyne</w:t>
      </w:r>
      <w:r w:rsidRPr="3FD4D8A9">
        <w:t>'s industry, regulatory environment, and internal security objectives. Th</w:t>
      </w:r>
      <w:r w:rsidR="001410A9" w:rsidRPr="3FD4D8A9">
        <w:t>is</w:t>
      </w:r>
      <w:r w:rsidRPr="3FD4D8A9">
        <w:t xml:space="preserve"> policy should be </w:t>
      </w:r>
      <w:r w:rsidR="001410A9" w:rsidRPr="3FD4D8A9">
        <w:t xml:space="preserve">reviewed and aligned </w:t>
      </w:r>
      <w:r w:rsidRPr="3FD4D8A9">
        <w:t xml:space="preserve">to address </w:t>
      </w:r>
      <w:r w:rsidR="00F16F92" w:rsidRPr="3FD4D8A9">
        <w:t>Netradyne</w:t>
      </w:r>
      <w:r w:rsidRPr="3FD4D8A9">
        <w:t>'s unique needs while adhering to recognized audit standards and best practices.</w:t>
      </w:r>
    </w:p>
    <w:p w14:paraId="11F310FE" w14:textId="7EAC8307" w:rsidR="001401DF" w:rsidRDefault="001401DF" w:rsidP="00A10DAC">
      <w:pPr>
        <w:pStyle w:val="MainHeading"/>
      </w:pPr>
      <w:bookmarkStart w:id="107" w:name="_Toc205235592"/>
      <w:r>
        <w:t>Access Privilege review policy</w:t>
      </w:r>
      <w:bookmarkEnd w:id="107"/>
      <w:r>
        <w:t xml:space="preserve"> </w:t>
      </w:r>
    </w:p>
    <w:p w14:paraId="34DF9E8A" w14:textId="1FB74BF0" w:rsidR="001401DF" w:rsidRDefault="001401DF" w:rsidP="00C30F3A">
      <w:pPr>
        <w:pStyle w:val="Heading3"/>
      </w:pPr>
      <w:bookmarkStart w:id="108" w:name="_3.12.1_Separation_of"/>
      <w:bookmarkEnd w:id="108"/>
      <w:r>
        <w:t xml:space="preserve"> </w:t>
      </w:r>
      <w:bookmarkStart w:id="109" w:name="_Toc205235593"/>
      <w:r>
        <w:t>Separation of Duties</w:t>
      </w:r>
      <w:bookmarkEnd w:id="109"/>
      <w:r>
        <w:t xml:space="preserve"> </w:t>
      </w:r>
    </w:p>
    <w:p w14:paraId="01D1EBCE" w14:textId="43DA304E" w:rsidR="001401DF" w:rsidRPr="00AF360B" w:rsidRDefault="001401DF" w:rsidP="00B603E2">
      <w:r w:rsidRPr="3FD4D8A9">
        <w:lastRenderedPageBreak/>
        <w:t xml:space="preserve">There are </w:t>
      </w:r>
      <w:r w:rsidR="00F16F92" w:rsidRPr="3FD4D8A9">
        <w:t>NETRADYNE</w:t>
      </w:r>
      <w:r w:rsidRPr="3FD4D8A9">
        <w:t xml:space="preserve"> functions that are separated physically and logically in order to reduce the possibility of an individual taking advantage of that function, or to inhibit collusion and conspiracy to defraud or misappropriate resources. Basic internal control principles require that the same person should not initiate, </w:t>
      </w:r>
      <w:r w:rsidR="009C325B" w:rsidRPr="3FD4D8A9">
        <w:t>authorize,</w:t>
      </w:r>
      <w:r w:rsidRPr="3FD4D8A9">
        <w:t xml:space="preserve"> and enter a transaction. </w:t>
      </w:r>
    </w:p>
    <w:p w14:paraId="6D4FDEE0" w14:textId="3E0203F8" w:rsidR="001401DF" w:rsidRPr="00AF360B" w:rsidRDefault="001401DF" w:rsidP="00C30F3A">
      <w:pPr>
        <w:pStyle w:val="Heading3"/>
      </w:pPr>
      <w:bookmarkStart w:id="110" w:name="_3.12.2_Least_Privilege"/>
      <w:bookmarkEnd w:id="110"/>
      <w:r w:rsidRPr="00AF360B">
        <w:t xml:space="preserve"> </w:t>
      </w:r>
      <w:bookmarkStart w:id="111" w:name="_Toc205235594"/>
      <w:r w:rsidRPr="00AF360B">
        <w:t>Least Privilege</w:t>
      </w:r>
      <w:bookmarkEnd w:id="111"/>
      <w:r w:rsidRPr="00AF360B">
        <w:t xml:space="preserve"> </w:t>
      </w:r>
    </w:p>
    <w:p w14:paraId="2C263B8D" w14:textId="77777777" w:rsidR="001401DF" w:rsidRPr="00AF360B" w:rsidRDefault="001401DF" w:rsidP="00B603E2">
      <w:r w:rsidRPr="3FD4D8A9">
        <w:t xml:space="preserve">Individuals are given only a level of authority and granted only those privileges and accesses necessary to successfully accomplish their assigned duties. Individuals are not allowed either functional or physical access to controlled areas or operations unless required by their duties and requested by their supervisor. </w:t>
      </w:r>
    </w:p>
    <w:p w14:paraId="51C76AA9" w14:textId="1EA35DD9" w:rsidR="001401DF" w:rsidRPr="00AF360B" w:rsidRDefault="001401DF" w:rsidP="00C30F3A">
      <w:pPr>
        <w:pStyle w:val="Heading3"/>
      </w:pPr>
      <w:bookmarkStart w:id="112" w:name="_3.12.3_Individual_Accountability"/>
      <w:bookmarkEnd w:id="112"/>
      <w:r w:rsidRPr="00AF360B">
        <w:t xml:space="preserve"> </w:t>
      </w:r>
      <w:bookmarkStart w:id="113" w:name="_Toc205235595"/>
      <w:r w:rsidRPr="00AF360B">
        <w:t>Individual Accountability</w:t>
      </w:r>
      <w:bookmarkEnd w:id="113"/>
      <w:r w:rsidRPr="00AF360B">
        <w:t xml:space="preserve"> </w:t>
      </w:r>
    </w:p>
    <w:p w14:paraId="6A53B873" w14:textId="247BE7D2" w:rsidR="001401DF" w:rsidRPr="00AF360B" w:rsidRDefault="001401DF" w:rsidP="00B603E2">
      <w:r w:rsidRPr="3FD4D8A9">
        <w:t xml:space="preserve">The addition, deletion, and modification of user IDs, credentials, and other identifier objects is controlled by the </w:t>
      </w:r>
      <w:r w:rsidR="00F16F92" w:rsidRPr="3FD4D8A9">
        <w:t>NETRADYNE</w:t>
      </w:r>
      <w:r w:rsidRPr="3FD4D8A9">
        <w:t xml:space="preserve"> IT Operations and Security team such that each user's or service account’s identity is uniquely and positively established at all times. Individual access to, and activity in, a specific area or function is controlled and open to scrutiny.  Individual access to controlled areas will not be allowed without establishing identity, authenticating that identity, and authorization based upon that identity.  These activities are centrally logged for audit purposes.   </w:t>
      </w:r>
    </w:p>
    <w:p w14:paraId="28D7F290" w14:textId="5020C4E0" w:rsidR="001401DF" w:rsidRPr="00AF360B" w:rsidRDefault="001401DF" w:rsidP="00C30F3A">
      <w:pPr>
        <w:pStyle w:val="Heading3"/>
      </w:pPr>
      <w:bookmarkStart w:id="114" w:name="_3.12.4_Application_Access"/>
      <w:bookmarkEnd w:id="114"/>
      <w:r w:rsidRPr="00AF360B">
        <w:t xml:space="preserve"> </w:t>
      </w:r>
      <w:bookmarkStart w:id="115" w:name="_Toc205235596"/>
      <w:r w:rsidRPr="00AF360B">
        <w:t>Application Access</w:t>
      </w:r>
      <w:bookmarkEnd w:id="115"/>
      <w:r w:rsidRPr="00AF360B">
        <w:t xml:space="preserve"> </w:t>
      </w:r>
    </w:p>
    <w:p w14:paraId="7F814F88" w14:textId="07658B0A" w:rsidR="001401DF" w:rsidRPr="00AF360B" w:rsidRDefault="00F16F92" w:rsidP="00B603E2">
      <w:r w:rsidRPr="3FD4D8A9">
        <w:t>NETRADYNE</w:t>
      </w:r>
      <w:r w:rsidR="001401DF" w:rsidRPr="3FD4D8A9">
        <w:t>’s security policies are defined around the principle of “least privilege” and “need-</w:t>
      </w:r>
      <w:r w:rsidR="00B9371F" w:rsidRPr="3FD4D8A9">
        <w:t>to know</w:t>
      </w:r>
      <w:r w:rsidR="001401DF" w:rsidRPr="3FD4D8A9">
        <w:t xml:space="preserve">”.  There are a limited set of </w:t>
      </w:r>
      <w:r w:rsidRPr="3FD4D8A9">
        <w:t>NETRADYNE</w:t>
      </w:r>
      <w:r w:rsidR="001401DF" w:rsidRPr="3FD4D8A9">
        <w:t xml:space="preserve"> employees that will have physical and logical access to a given system, and this is true for both production customer systems, as well as QA and Engineering systems.  This list of employees is defined and controlled throughout the customer relationship period.  Access lists are reviewed quarterly to ensure that </w:t>
      </w:r>
      <w:r w:rsidRPr="3FD4D8A9">
        <w:t>NETRADYNE</w:t>
      </w:r>
      <w:r w:rsidR="001401DF" w:rsidRPr="3FD4D8A9">
        <w:t xml:space="preserve"> employees have only the necessary access to do their job. </w:t>
      </w:r>
    </w:p>
    <w:p w14:paraId="1ED510B7" w14:textId="115D1D59" w:rsidR="001401DF" w:rsidRPr="00AF360B" w:rsidRDefault="001401DF" w:rsidP="00C30F3A">
      <w:pPr>
        <w:pStyle w:val="Heading3"/>
      </w:pPr>
      <w:bookmarkStart w:id="116" w:name="_3.12.5_Corporate_System"/>
      <w:bookmarkEnd w:id="116"/>
      <w:r w:rsidRPr="00AF360B">
        <w:t xml:space="preserve"> </w:t>
      </w:r>
      <w:bookmarkStart w:id="117" w:name="_Toc205235597"/>
      <w:r w:rsidRPr="00AF360B">
        <w:t>Corporate System Access</w:t>
      </w:r>
      <w:bookmarkEnd w:id="117"/>
      <w:r w:rsidRPr="00AF360B">
        <w:t xml:space="preserve"> </w:t>
      </w:r>
    </w:p>
    <w:p w14:paraId="6EEEFD24" w14:textId="052A9919" w:rsidR="001401DF" w:rsidRPr="00AF360B" w:rsidRDefault="001401DF" w:rsidP="00B603E2">
      <w:r w:rsidRPr="3FD4D8A9">
        <w:t xml:space="preserve">Providing access to corporate systems is similar to application access - based on the principle of “least privilege” and “need to know”.  Additionally, employees are given access to systems based on managerial request and approval, </w:t>
      </w:r>
      <w:r w:rsidR="00F16F92" w:rsidRPr="3FD4D8A9">
        <w:t>NETRADYNE</w:t>
      </w:r>
      <w:r w:rsidRPr="3FD4D8A9">
        <w:t xml:space="preserve"> IT Operations and Security group approval, business/system owner approval, and in some cases, approval from HR.  Access levels are reviewed on a quarterly basis to ensure accuracy and validity and these reviews are captured in the </w:t>
      </w:r>
      <w:r w:rsidR="00F16F92" w:rsidRPr="3FD4D8A9">
        <w:t>NETRADYNE</w:t>
      </w:r>
      <w:r w:rsidRPr="3FD4D8A9">
        <w:t xml:space="preserve"> IT Operations and Security group’s ticketing system. </w:t>
      </w:r>
    </w:p>
    <w:p w14:paraId="617244EA" w14:textId="77ECB753" w:rsidR="001401DF" w:rsidRPr="00AF360B" w:rsidRDefault="001401DF" w:rsidP="00C30F3A">
      <w:pPr>
        <w:pStyle w:val="Heading3"/>
      </w:pPr>
      <w:bookmarkStart w:id="118" w:name="_3.12.6_Logical_Access"/>
      <w:bookmarkStart w:id="119" w:name="_Toc205235598"/>
      <w:bookmarkEnd w:id="118"/>
      <w:r w:rsidRPr="00AF360B">
        <w:t>Logical Access Control</w:t>
      </w:r>
      <w:bookmarkEnd w:id="119"/>
      <w:r w:rsidRPr="00AF360B">
        <w:t xml:space="preserve"> </w:t>
      </w:r>
    </w:p>
    <w:p w14:paraId="77CAA224" w14:textId="2368CA75" w:rsidR="001401DF" w:rsidRPr="00AF360B" w:rsidRDefault="001401DF" w:rsidP="00B603E2">
      <w:r w:rsidRPr="3FD4D8A9">
        <w:t xml:space="preserve">Logical access controls are placed on sensitive systems, information and critical applications used by </w:t>
      </w:r>
      <w:r w:rsidR="00F16F92" w:rsidRPr="3FD4D8A9">
        <w:t>NETRADYNE</w:t>
      </w:r>
      <w:r w:rsidRPr="3FD4D8A9">
        <w:t xml:space="preserve"> to perform information processing considered critical to </w:t>
      </w:r>
      <w:r w:rsidR="00F16F92" w:rsidRPr="3FD4D8A9">
        <w:t>NETRADYNE</w:t>
      </w:r>
      <w:r w:rsidRPr="3FD4D8A9">
        <w:t xml:space="preserve">.  All </w:t>
      </w:r>
      <w:r w:rsidR="00F16F92" w:rsidRPr="3FD4D8A9">
        <w:t>NETRADYNE</w:t>
      </w:r>
      <w:r w:rsidRPr="3FD4D8A9">
        <w:t xml:space="preserve"> systems have the ability to accommodate and enforce logical access restrictions. Control is exercised according to the principle of least privilege.  System capability restrictions are usually stated in terms of “No access”, “Read”, “Create”, “Modify”, “Delete”, and “Protected”. </w:t>
      </w:r>
    </w:p>
    <w:p w14:paraId="3017464C" w14:textId="4DA43A03" w:rsidR="00081EAF" w:rsidRDefault="001401DF" w:rsidP="000719D9">
      <w:r w:rsidRPr="3FD4D8A9">
        <w:t xml:space="preserve">Accounts with elevated privileges, such as domain administrator and super-user accounts, are scrutinized and closely controlled and monitored to ensure such authorization is absolutely required to conduct an employee’s role and responsibilities.  All elevated accounts are reviewed on a quarterly basis. </w:t>
      </w:r>
      <w:bookmarkStart w:id="120" w:name="_3.13.1_General_Information"/>
      <w:bookmarkEnd w:id="120"/>
    </w:p>
    <w:p w14:paraId="29CF7062" w14:textId="6492142D" w:rsidR="00920556" w:rsidRDefault="00920556" w:rsidP="00A10DAC">
      <w:pPr>
        <w:pStyle w:val="MainHeading"/>
      </w:pPr>
      <w:r>
        <w:t xml:space="preserve"> </w:t>
      </w:r>
      <w:bookmarkStart w:id="121" w:name="_Toc205235599"/>
      <w:r>
        <w:t>Third Party Service Providers and Vendors</w:t>
      </w:r>
      <w:bookmarkEnd w:id="121"/>
      <w:r>
        <w:t xml:space="preserve"> </w:t>
      </w:r>
    </w:p>
    <w:p w14:paraId="1617310D" w14:textId="22B0A965" w:rsidR="00920556" w:rsidRPr="00920556" w:rsidRDefault="00920556" w:rsidP="00B603E2">
      <w:r w:rsidRPr="3FD4D8A9">
        <w:t xml:space="preserve">The provisions outlined in this document are applicable to the operations and activities on behalf of </w:t>
      </w:r>
      <w:r w:rsidR="00F16F92" w:rsidRPr="3FD4D8A9">
        <w:t>NETRADYNE</w:t>
      </w:r>
      <w:r w:rsidRPr="3FD4D8A9">
        <w:t xml:space="preserve"> of both service organizations and contract personnel, regardless of whether the service is provided on or off </w:t>
      </w:r>
      <w:r w:rsidR="00F16F92" w:rsidRPr="3FD4D8A9">
        <w:t>NETRADYNE</w:t>
      </w:r>
      <w:r w:rsidRPr="3FD4D8A9">
        <w:t xml:space="preserve"> premises. </w:t>
      </w:r>
    </w:p>
    <w:p w14:paraId="12C18436" w14:textId="68B48014" w:rsidR="00920556" w:rsidRPr="00920556" w:rsidRDefault="00920556" w:rsidP="00B603E2">
      <w:r w:rsidRPr="3FD4D8A9">
        <w:t xml:space="preserve">Third party service providers (TPSP) offer a necessary adjunct to </w:t>
      </w:r>
      <w:r w:rsidR="00F16F92" w:rsidRPr="3FD4D8A9">
        <w:t>NETRADYNE</w:t>
      </w:r>
      <w:r w:rsidRPr="3FD4D8A9">
        <w:t xml:space="preserve">’s capabilities.  By providing services or specialized support utilizing contract resources over short periods of time, </w:t>
      </w:r>
      <w:r w:rsidR="00F16F92" w:rsidRPr="3FD4D8A9">
        <w:t>NETRADYNE</w:t>
      </w:r>
      <w:r w:rsidRPr="3FD4D8A9">
        <w:t xml:space="preserve"> can achieve both operating and financial efficiencies that would otherwise require </w:t>
      </w:r>
      <w:r w:rsidR="00A076CE" w:rsidRPr="3FD4D8A9">
        <w:t>long term</w:t>
      </w:r>
      <w:r w:rsidRPr="3FD4D8A9">
        <w:t xml:space="preserve"> commitments or capital investments. </w:t>
      </w:r>
    </w:p>
    <w:p w14:paraId="24F9BFD8" w14:textId="0F8DFF6F" w:rsidR="00920556" w:rsidRPr="00920556" w:rsidRDefault="00920556" w:rsidP="00B603E2">
      <w:r w:rsidRPr="3FD4D8A9">
        <w:lastRenderedPageBreak/>
        <w:t xml:space="preserve">Relationships with outside service personnel and organizations, however, present unique legal and operational situations that are addressed cautiously in order to successfully </w:t>
      </w:r>
      <w:r w:rsidR="007F735C" w:rsidRPr="3FD4D8A9">
        <w:t>fulfil</w:t>
      </w:r>
      <w:r w:rsidRPr="3FD4D8A9">
        <w:t xml:space="preserve"> </w:t>
      </w:r>
      <w:r w:rsidR="00F16F92" w:rsidRPr="3FD4D8A9">
        <w:t>NETRADYNE</w:t>
      </w:r>
      <w:r w:rsidRPr="3FD4D8A9">
        <w:t xml:space="preserve">’s objectives. Because of the sensitive nature of </w:t>
      </w:r>
      <w:r w:rsidR="00F16F92" w:rsidRPr="3FD4D8A9">
        <w:t>NETRADYNE</w:t>
      </w:r>
      <w:r w:rsidRPr="3FD4D8A9">
        <w:t xml:space="preserve"> operations and the data it processes, security is a foremost consideration in the establishment and maintenance of these relationships. </w:t>
      </w:r>
    </w:p>
    <w:p w14:paraId="1C418C1A" w14:textId="1C4B80FC" w:rsidR="00920556" w:rsidRPr="00920556" w:rsidRDefault="00920556" w:rsidP="00B603E2">
      <w:r w:rsidRPr="00920556">
        <w:t xml:space="preserve">It is the intent of the policies in this section to ensure that outside Information Technology services provided to the </w:t>
      </w:r>
      <w:r w:rsidR="00F16F92">
        <w:t>NETRADYNE</w:t>
      </w:r>
      <w:r w:rsidRPr="00920556">
        <w:t xml:space="preserve"> do not jeopardize the integrity of the </w:t>
      </w:r>
      <w:r w:rsidR="00F16F92">
        <w:t>NETRADYNE</w:t>
      </w:r>
      <w:r w:rsidRPr="00920556">
        <w:t xml:space="preserve">’s security program. </w:t>
      </w:r>
    </w:p>
    <w:p w14:paraId="19A871A0" w14:textId="1D8C4D64" w:rsidR="00920556" w:rsidRPr="00920556" w:rsidRDefault="00920556" w:rsidP="00C30F3A">
      <w:pPr>
        <w:pStyle w:val="Heading3"/>
      </w:pPr>
      <w:bookmarkStart w:id="122" w:name="_3.14.1_Third_Party"/>
      <w:bookmarkStart w:id="123" w:name="_Toc205235600"/>
      <w:bookmarkEnd w:id="122"/>
      <w:r w:rsidRPr="00920556">
        <w:t>Third Party Service Provider review</w:t>
      </w:r>
      <w:bookmarkEnd w:id="123"/>
      <w:r w:rsidRPr="00920556">
        <w:t xml:space="preserve"> </w:t>
      </w:r>
    </w:p>
    <w:p w14:paraId="6E1BD918" w14:textId="4451EB29" w:rsidR="00920556" w:rsidRPr="00920556" w:rsidRDefault="00920556" w:rsidP="00B603E2">
      <w:r w:rsidRPr="3FD4D8A9">
        <w:t xml:space="preserve">As part of this program, we ensure any third parties don’t have access to the production </w:t>
      </w:r>
      <w:r w:rsidR="00633F36" w:rsidRPr="3FD4D8A9">
        <w:t>environment but</w:t>
      </w:r>
      <w:r w:rsidRPr="3FD4D8A9">
        <w:t xml:space="preserve"> provide services that are required for information processing.  This due diligence includes: </w:t>
      </w:r>
    </w:p>
    <w:p w14:paraId="3D6462FB" w14:textId="179FF7DA" w:rsidR="00920556" w:rsidRPr="00920556" w:rsidRDefault="00920556" w:rsidP="00B603E2">
      <w:r w:rsidRPr="3FD4D8A9">
        <w:t xml:space="preserve">We review past public incidents and to ensure these activities are aligned to </w:t>
      </w:r>
      <w:r w:rsidR="00F16F92" w:rsidRPr="3FD4D8A9">
        <w:t>NETRADYNE</w:t>
      </w:r>
      <w:r w:rsidRPr="3FD4D8A9">
        <w:t xml:space="preserve">'s business objectives and commitments to its own customers. </w:t>
      </w:r>
    </w:p>
    <w:p w14:paraId="4F361B5D" w14:textId="77777777" w:rsidR="00920556" w:rsidRPr="00920556" w:rsidRDefault="00920556" w:rsidP="00B603E2">
      <w:r w:rsidRPr="00920556">
        <w:t xml:space="preserve">We perform "reputational due diligence" to further mitigate risk by checking references, conducting internet searches to uncover reports of prior security incidents, and, to reveal and existing relationships with companies that are recognized industry leaders in information security. </w:t>
      </w:r>
    </w:p>
    <w:p w14:paraId="69C49301" w14:textId="5EC1DAF3" w:rsidR="00920556" w:rsidRDefault="00920556" w:rsidP="00B603E2">
      <w:r w:rsidRPr="3FD4D8A9">
        <w:t xml:space="preserve">We review due diligence items as well.  This may occur sooner if a change merits an out of cycle review, such as an acquisition, relocation, or data breach. </w:t>
      </w:r>
      <w:r w:rsidR="001A5D07" w:rsidRPr="3FD4D8A9">
        <w:t xml:space="preserve">More details can be </w:t>
      </w:r>
      <w:r w:rsidR="00452EC7" w:rsidRPr="3FD4D8A9">
        <w:t>referred to below document (s)</w:t>
      </w:r>
    </w:p>
    <w:p w14:paraId="6B8FD35D" w14:textId="77777777" w:rsidR="00EB52C0" w:rsidRDefault="00EB52C0" w:rsidP="00C30F3A">
      <w:pPr>
        <w:pStyle w:val="Heading3"/>
      </w:pPr>
      <w:bookmarkStart w:id="124" w:name="_Toc166167130"/>
      <w:bookmarkStart w:id="125" w:name="_Toc205235601"/>
      <w:r w:rsidRPr="00212F17">
        <w:rPr>
          <w:rFonts w:eastAsiaTheme="minorHAnsi"/>
        </w:rPr>
        <w:t>Risk Assessment</w:t>
      </w:r>
      <w:r>
        <w:rPr>
          <w:rFonts w:eastAsiaTheme="minorHAnsi"/>
        </w:rPr>
        <w:t xml:space="preserve"> &amp; Recommendations</w:t>
      </w:r>
      <w:r w:rsidRPr="00212F17">
        <w:rPr>
          <w:rFonts w:eastAsiaTheme="minorHAnsi"/>
        </w:rPr>
        <w:t>:</w:t>
      </w:r>
      <w:bookmarkEnd w:id="124"/>
      <w:bookmarkEnd w:id="125"/>
      <w:r w:rsidRPr="00212F17">
        <w:rPr>
          <w:rFonts w:eastAsiaTheme="minorHAnsi"/>
        </w:rPr>
        <w:t xml:space="preserve"> </w:t>
      </w:r>
    </w:p>
    <w:p w14:paraId="07AC8A7A" w14:textId="77777777" w:rsidR="00EB52C0" w:rsidRDefault="00EB52C0" w:rsidP="00EB52C0">
      <w:r w:rsidRPr="00212F17">
        <w:t xml:space="preserve">Evaluate the inherent </w:t>
      </w:r>
      <w:r>
        <w:t xml:space="preserve">information security </w:t>
      </w:r>
      <w:r w:rsidRPr="00212F17">
        <w:t>risks posed by third-party relationships based on factors such as</w:t>
      </w:r>
      <w:r>
        <w:t>:</w:t>
      </w:r>
      <w:r w:rsidRPr="00212F17">
        <w:t xml:space="preserve"> </w:t>
      </w:r>
    </w:p>
    <w:p w14:paraId="01492F2F" w14:textId="77777777" w:rsidR="00EB52C0" w:rsidRDefault="00EB52C0" w:rsidP="00F84701">
      <w:pPr>
        <w:pStyle w:val="ListParagraph"/>
        <w:numPr>
          <w:ilvl w:val="0"/>
          <w:numId w:val="50"/>
        </w:numPr>
      </w:pPr>
      <w:r>
        <w:t>T</w:t>
      </w:r>
      <w:r w:rsidRPr="00212F17">
        <w:t xml:space="preserve">he criticality of the services provided, </w:t>
      </w:r>
    </w:p>
    <w:p w14:paraId="6FA3CEC6" w14:textId="77777777" w:rsidR="00EB52C0" w:rsidRDefault="00EB52C0" w:rsidP="00F84701">
      <w:pPr>
        <w:pStyle w:val="ListParagraph"/>
        <w:numPr>
          <w:ilvl w:val="0"/>
          <w:numId w:val="50"/>
        </w:numPr>
      </w:pPr>
      <w:r>
        <w:t>T</w:t>
      </w:r>
      <w:r w:rsidRPr="00212F17">
        <w:t xml:space="preserve">he sensitivity of the data involved, </w:t>
      </w:r>
    </w:p>
    <w:p w14:paraId="7A4084AD" w14:textId="77777777" w:rsidR="00EB52C0" w:rsidRDefault="00EB52C0" w:rsidP="00F84701">
      <w:pPr>
        <w:pStyle w:val="ListParagraph"/>
        <w:numPr>
          <w:ilvl w:val="0"/>
          <w:numId w:val="50"/>
        </w:numPr>
      </w:pPr>
      <w:r>
        <w:t>T</w:t>
      </w:r>
      <w:r w:rsidRPr="00212F17">
        <w:t xml:space="preserve">he geographic location of the third party, </w:t>
      </w:r>
    </w:p>
    <w:p w14:paraId="182EEB3E" w14:textId="77777777" w:rsidR="00EB52C0" w:rsidRDefault="00EB52C0" w:rsidP="00F84701">
      <w:pPr>
        <w:pStyle w:val="ListParagraph"/>
        <w:numPr>
          <w:ilvl w:val="0"/>
          <w:numId w:val="50"/>
        </w:numPr>
      </w:pPr>
      <w:r>
        <w:t>T</w:t>
      </w:r>
      <w:r w:rsidRPr="00212F17">
        <w:t xml:space="preserve">heir </w:t>
      </w:r>
      <w:r>
        <w:t xml:space="preserve">past reputation and </w:t>
      </w:r>
      <w:r w:rsidRPr="00212F17">
        <w:t xml:space="preserve">stability, </w:t>
      </w:r>
    </w:p>
    <w:p w14:paraId="5B036FE1" w14:textId="77777777" w:rsidR="00EB52C0" w:rsidRDefault="00EB52C0" w:rsidP="00F84701">
      <w:pPr>
        <w:pStyle w:val="ListParagraph"/>
        <w:numPr>
          <w:ilvl w:val="0"/>
          <w:numId w:val="50"/>
        </w:numPr>
      </w:pPr>
      <w:r w:rsidRPr="00212F17">
        <w:t xml:space="preserve">and their security controls and practices. </w:t>
      </w:r>
    </w:p>
    <w:p w14:paraId="2DE7FA15" w14:textId="77777777" w:rsidR="00EB52C0" w:rsidRDefault="00EB52C0" w:rsidP="00EB52C0">
      <w:r w:rsidRPr="3FD4D8A9">
        <w:t>Netradyne InfoSec uses TPRM Risk Assessment Questionnaires, detailed audits, interviews, and other assessment methods to determine the level of risk posed by each third party depending on their level of engagement with Netradyne.</w:t>
      </w:r>
    </w:p>
    <w:p w14:paraId="3771CE52" w14:textId="77777777" w:rsidR="00EB52C0" w:rsidRPr="00CC42EB" w:rsidRDefault="00EB52C0" w:rsidP="00EB52C0">
      <w:hyperlink r:id="rId27" w:history="1">
        <w:r w:rsidRPr="006830DC">
          <w:rPr>
            <w:rStyle w:val="Hyperlink"/>
            <w:color w:val="auto"/>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InfoSec TPRM Review</w:t>
        </w:r>
      </w:hyperlink>
      <w:r w:rsidRPr="00CC42EB">
        <w:t xml:space="preserve"> is applicable if any of the below condition satisfies:</w:t>
      </w:r>
    </w:p>
    <w:p w14:paraId="2404FFB3" w14:textId="77777777" w:rsidR="00EB52C0" w:rsidRPr="00CC42EB" w:rsidRDefault="00EB52C0" w:rsidP="00F84701">
      <w:pPr>
        <w:pStyle w:val="ListParagraph"/>
        <w:numPr>
          <w:ilvl w:val="0"/>
          <w:numId w:val="57"/>
        </w:numPr>
        <w:spacing w:before="100" w:after="200" w:line="276" w:lineRule="auto"/>
        <w:jc w:val="left"/>
      </w:pPr>
      <w:r w:rsidRPr="3FD4D8A9">
        <w:t>Netradyne data (or Netradyne’s client data) except the publicly available data, is hosted/Stored/Accessed/Processed by Third Party.</w:t>
      </w:r>
    </w:p>
    <w:p w14:paraId="6ED23CAF" w14:textId="77777777" w:rsidR="00EB52C0" w:rsidRPr="00CC42EB" w:rsidRDefault="00EB52C0" w:rsidP="00F84701">
      <w:pPr>
        <w:pStyle w:val="ListParagraph"/>
        <w:numPr>
          <w:ilvl w:val="0"/>
          <w:numId w:val="57"/>
        </w:numPr>
        <w:spacing w:before="100" w:after="200" w:line="276" w:lineRule="auto"/>
        <w:jc w:val="left"/>
      </w:pPr>
      <w:r w:rsidRPr="3FD4D8A9">
        <w:t>Netradyne system(s) is accessed/connected/integrated to Third Party System(s)/App/APIs/Person.</w:t>
      </w:r>
    </w:p>
    <w:p w14:paraId="126EEA6E" w14:textId="77777777" w:rsidR="00EB52C0" w:rsidRPr="00CC42EB" w:rsidRDefault="00EB52C0" w:rsidP="00F84701">
      <w:pPr>
        <w:pStyle w:val="ListParagraph"/>
        <w:numPr>
          <w:ilvl w:val="0"/>
          <w:numId w:val="57"/>
        </w:numPr>
        <w:spacing w:before="100" w:after="200" w:line="276" w:lineRule="auto"/>
        <w:jc w:val="left"/>
      </w:pPr>
      <w:r w:rsidRPr="3FD4D8A9">
        <w:t>Third party will provide critical service/function to Netradyne and any disruption arises from Third Party side, may lead to service outage to Netradyne or Netradyne’s client.</w:t>
      </w:r>
    </w:p>
    <w:p w14:paraId="44244452" w14:textId="77777777" w:rsidR="00EB52C0" w:rsidRDefault="00EB52C0" w:rsidP="00EB52C0">
      <w:r w:rsidRPr="3FD4D8A9">
        <w:t xml:space="preserve">Please determine which condition(s) are getting satisfied. If none are applicable, infosec review is not required. Legal &amp; other dept (e.g., finance) may still perform their due-diligence and review for finalization of contract. Signing the Non-Disclosure Agreement (NDA) &amp; MSA (Master Service Agreement) with the help of Legal will be the further requirements. </w:t>
      </w:r>
    </w:p>
    <w:p w14:paraId="3E5DC6C5" w14:textId="77777777" w:rsidR="00EB52C0" w:rsidRDefault="00EB52C0" w:rsidP="00EB52C0">
      <w:r w:rsidRPr="3FD4D8A9">
        <w:t xml:space="preserve">If any of these conditions are satisfied, Netradyne InfoSec need to follow the following type of Risk Assessment, as per </w:t>
      </w:r>
      <w:hyperlink w:anchor="_Third_Party_Engagement">
        <w:r w:rsidRPr="3FD4D8A9">
          <w:rPr>
            <w:rStyle w:val="Hyperlink"/>
          </w:rPr>
          <w:t>Third Party Engagement Classification</w:t>
        </w:r>
      </w:hyperlink>
      <w:r w:rsidRPr="3FD4D8A9">
        <w:t>:</w:t>
      </w:r>
    </w:p>
    <w:p w14:paraId="112EC54F" w14:textId="77777777" w:rsidR="00864354" w:rsidRDefault="00864354" w:rsidP="00EB52C0"/>
    <w:p w14:paraId="2E9F4A43" w14:textId="77777777" w:rsidR="00EB52C0" w:rsidRDefault="00EB52C0" w:rsidP="00EB52C0"/>
    <w:tbl>
      <w:tblPr>
        <w:tblStyle w:val="TableGrid"/>
        <w:tblW w:w="0" w:type="auto"/>
        <w:tblLook w:val="04A0" w:firstRow="1" w:lastRow="0" w:firstColumn="1" w:lastColumn="0" w:noHBand="0" w:noVBand="1"/>
      </w:tblPr>
      <w:tblGrid>
        <w:gridCol w:w="535"/>
        <w:gridCol w:w="2880"/>
        <w:gridCol w:w="5601"/>
      </w:tblGrid>
      <w:tr w:rsidR="00EB52C0" w:rsidRPr="006143A9" w14:paraId="5324031B" w14:textId="77777777" w:rsidTr="3FD4D8A9">
        <w:tc>
          <w:tcPr>
            <w:tcW w:w="535" w:type="dxa"/>
            <w:vAlign w:val="center"/>
          </w:tcPr>
          <w:p w14:paraId="2FF0A5E3" w14:textId="77777777" w:rsidR="00EB52C0" w:rsidRPr="006143A9" w:rsidRDefault="00EB52C0">
            <w:pPr>
              <w:rPr>
                <w:b/>
                <w:bCs/>
              </w:rPr>
            </w:pPr>
            <w:r w:rsidRPr="006143A9">
              <w:rPr>
                <w:b/>
                <w:bCs/>
              </w:rPr>
              <w:t>#</w:t>
            </w:r>
          </w:p>
        </w:tc>
        <w:tc>
          <w:tcPr>
            <w:tcW w:w="2880" w:type="dxa"/>
            <w:vAlign w:val="center"/>
          </w:tcPr>
          <w:p w14:paraId="3E18BC1F" w14:textId="77777777" w:rsidR="00EB52C0" w:rsidRPr="006143A9" w:rsidRDefault="00EB52C0">
            <w:pPr>
              <w:rPr>
                <w:b/>
                <w:bCs/>
              </w:rPr>
            </w:pPr>
            <w:r w:rsidRPr="006143A9">
              <w:rPr>
                <w:b/>
                <w:bCs/>
              </w:rPr>
              <w:t>Third Party Engagement Classification</w:t>
            </w:r>
          </w:p>
        </w:tc>
        <w:tc>
          <w:tcPr>
            <w:tcW w:w="5601" w:type="dxa"/>
            <w:vAlign w:val="center"/>
          </w:tcPr>
          <w:p w14:paraId="55F5D61D" w14:textId="77777777" w:rsidR="00EB52C0" w:rsidRPr="006143A9" w:rsidRDefault="00EB52C0">
            <w:pPr>
              <w:rPr>
                <w:b/>
                <w:bCs/>
              </w:rPr>
            </w:pPr>
            <w:r w:rsidRPr="006143A9">
              <w:rPr>
                <w:b/>
                <w:bCs/>
              </w:rPr>
              <w:t xml:space="preserve">Type of TPRM Risk Assessment Performed </w:t>
            </w:r>
          </w:p>
        </w:tc>
      </w:tr>
      <w:tr w:rsidR="00EB52C0" w14:paraId="2F45547E" w14:textId="77777777" w:rsidTr="3FD4D8A9">
        <w:tc>
          <w:tcPr>
            <w:tcW w:w="535" w:type="dxa"/>
            <w:vAlign w:val="center"/>
          </w:tcPr>
          <w:p w14:paraId="27980438" w14:textId="77777777" w:rsidR="00EB52C0" w:rsidRDefault="00EB52C0">
            <w:r>
              <w:t>1</w:t>
            </w:r>
          </w:p>
        </w:tc>
        <w:tc>
          <w:tcPr>
            <w:tcW w:w="2880" w:type="dxa"/>
            <w:vAlign w:val="center"/>
          </w:tcPr>
          <w:p w14:paraId="0DE690EB" w14:textId="77777777" w:rsidR="00EB52C0" w:rsidRDefault="00EB52C0">
            <w:r>
              <w:t>Critical-Risk Engagements</w:t>
            </w:r>
          </w:p>
        </w:tc>
        <w:tc>
          <w:tcPr>
            <w:tcW w:w="5601" w:type="dxa"/>
            <w:vAlign w:val="center"/>
          </w:tcPr>
          <w:p w14:paraId="6152402A" w14:textId="77777777" w:rsidR="00EB52C0" w:rsidRDefault="00EB52C0" w:rsidP="00F84701">
            <w:pPr>
              <w:pStyle w:val="ListParagraph"/>
              <w:numPr>
                <w:ilvl w:val="0"/>
                <w:numId w:val="55"/>
              </w:numPr>
            </w:pPr>
            <w:r w:rsidRPr="3FD4D8A9">
              <w:t xml:space="preserve">Netradyne uses Netradyne </w:t>
            </w:r>
            <w:hyperlink r:id="rId28">
              <w:r w:rsidRPr="3FD4D8A9">
                <w:rPr>
                  <w:rStyle w:val="Hyperlink"/>
                </w:rPr>
                <w:t>TPRM Assessment Accelerator</w:t>
              </w:r>
            </w:hyperlink>
            <w:r w:rsidRPr="3FD4D8A9">
              <w:t xml:space="preserve"> as </w:t>
            </w:r>
            <w:r w:rsidRPr="3FD4D8A9">
              <w:rPr>
                <w:b/>
                <w:bCs/>
                <w:u w:val="single"/>
              </w:rPr>
              <w:t>Stage 1</w:t>
            </w:r>
            <w:r w:rsidRPr="3FD4D8A9">
              <w:t xml:space="preserve"> to assess the security and </w:t>
            </w:r>
            <w:r w:rsidRPr="3FD4D8A9">
              <w:lastRenderedPageBreak/>
              <w:t xml:space="preserve">maturity level of such Third-Parties as an initial assessment. </w:t>
            </w:r>
          </w:p>
          <w:p w14:paraId="2B747F53" w14:textId="77777777" w:rsidR="00EB52C0" w:rsidRDefault="00EB52C0" w:rsidP="00F84701">
            <w:pPr>
              <w:pStyle w:val="ListParagraph"/>
              <w:numPr>
                <w:ilvl w:val="0"/>
                <w:numId w:val="55"/>
              </w:numPr>
              <w:spacing w:after="160" w:line="259" w:lineRule="auto"/>
            </w:pPr>
            <w:r w:rsidRPr="3FD4D8A9">
              <w:t xml:space="preserve">Afterwards Netradyne performs an </w:t>
            </w:r>
            <w:hyperlink r:id="rId29">
              <w:r w:rsidRPr="3FD4D8A9">
                <w:rPr>
                  <w:rStyle w:val="Hyperlink"/>
                </w:rPr>
                <w:t>InfoSec Detailed Risk Assessment</w:t>
              </w:r>
            </w:hyperlink>
            <w:r w:rsidRPr="3FD4D8A9">
              <w:t xml:space="preserve"> as </w:t>
            </w:r>
            <w:r w:rsidRPr="3FD4D8A9">
              <w:rPr>
                <w:b/>
                <w:bCs/>
                <w:u w:val="single"/>
              </w:rPr>
              <w:t>Stage 2</w:t>
            </w:r>
            <w:r w:rsidRPr="3FD4D8A9">
              <w:t xml:space="preserve"> for its critical vendor at periodic basis.</w:t>
            </w:r>
          </w:p>
        </w:tc>
      </w:tr>
      <w:tr w:rsidR="00EB52C0" w14:paraId="1E296268" w14:textId="77777777" w:rsidTr="3FD4D8A9">
        <w:tc>
          <w:tcPr>
            <w:tcW w:w="535" w:type="dxa"/>
            <w:vAlign w:val="center"/>
          </w:tcPr>
          <w:p w14:paraId="11C7283D" w14:textId="77777777" w:rsidR="00EB52C0" w:rsidRDefault="00EB52C0">
            <w:r>
              <w:lastRenderedPageBreak/>
              <w:t>2</w:t>
            </w:r>
          </w:p>
        </w:tc>
        <w:tc>
          <w:tcPr>
            <w:tcW w:w="2880" w:type="dxa"/>
            <w:vAlign w:val="center"/>
          </w:tcPr>
          <w:p w14:paraId="205F640F" w14:textId="77777777" w:rsidR="00EB52C0" w:rsidRDefault="00EB52C0">
            <w:r>
              <w:t>Significant/High-Risk Engagements</w:t>
            </w:r>
          </w:p>
        </w:tc>
        <w:tc>
          <w:tcPr>
            <w:tcW w:w="5601" w:type="dxa"/>
            <w:vAlign w:val="center"/>
          </w:tcPr>
          <w:p w14:paraId="068E5A43" w14:textId="77777777" w:rsidR="00EB52C0" w:rsidRDefault="00EB52C0" w:rsidP="00F84701">
            <w:pPr>
              <w:pStyle w:val="ListParagraph"/>
              <w:numPr>
                <w:ilvl w:val="0"/>
                <w:numId w:val="52"/>
              </w:numPr>
              <w:spacing w:after="160" w:line="259" w:lineRule="auto"/>
            </w:pPr>
            <w:r w:rsidRPr="3FD4D8A9">
              <w:t xml:space="preserve">Netradyne leverage </w:t>
            </w:r>
            <w:hyperlink r:id="rId30">
              <w:r w:rsidRPr="3FD4D8A9">
                <w:rPr>
                  <w:rStyle w:val="Hyperlink"/>
                </w:rPr>
                <w:t>TPRM Assessment Accelerator</w:t>
              </w:r>
            </w:hyperlink>
            <w:r w:rsidRPr="3FD4D8A9">
              <w:t xml:space="preserve"> to assess the security and maturity level of such Third-Parties with focus monitoring of contracts, changes and incident management measures.</w:t>
            </w:r>
          </w:p>
        </w:tc>
      </w:tr>
      <w:tr w:rsidR="00EB52C0" w14:paraId="444F1847" w14:textId="77777777" w:rsidTr="3FD4D8A9">
        <w:tc>
          <w:tcPr>
            <w:tcW w:w="535" w:type="dxa"/>
            <w:vAlign w:val="center"/>
          </w:tcPr>
          <w:p w14:paraId="34B0EDBF" w14:textId="77777777" w:rsidR="00EB52C0" w:rsidRDefault="00EB52C0">
            <w:r>
              <w:t>3</w:t>
            </w:r>
          </w:p>
        </w:tc>
        <w:tc>
          <w:tcPr>
            <w:tcW w:w="2880" w:type="dxa"/>
            <w:vAlign w:val="center"/>
          </w:tcPr>
          <w:p w14:paraId="029D9A8C" w14:textId="77777777" w:rsidR="00EB52C0" w:rsidRDefault="00EB52C0">
            <w:r w:rsidRPr="006C0414">
              <w:t>Moderate-Risk Engagements:</w:t>
            </w:r>
          </w:p>
        </w:tc>
        <w:tc>
          <w:tcPr>
            <w:tcW w:w="5601" w:type="dxa"/>
            <w:vAlign w:val="center"/>
          </w:tcPr>
          <w:p w14:paraId="733E9E62" w14:textId="77777777" w:rsidR="00EB52C0" w:rsidRDefault="00EB52C0" w:rsidP="00F84701">
            <w:pPr>
              <w:pStyle w:val="ListParagraph"/>
              <w:numPr>
                <w:ilvl w:val="0"/>
                <w:numId w:val="53"/>
              </w:numPr>
              <w:spacing w:after="160" w:line="259" w:lineRule="auto"/>
            </w:pPr>
            <w:r w:rsidRPr="3FD4D8A9">
              <w:t xml:space="preserve">Netradyne uses </w:t>
            </w:r>
            <w:hyperlink r:id="rId31">
              <w:r w:rsidRPr="3FD4D8A9">
                <w:rPr>
                  <w:rStyle w:val="Hyperlink"/>
                </w:rPr>
                <w:t>TPRM Assessment Accelerator</w:t>
              </w:r>
            </w:hyperlink>
            <w:r w:rsidRPr="3FD4D8A9">
              <w:t xml:space="preserve"> to assess the security and maturity level of such Third-Parties.</w:t>
            </w:r>
          </w:p>
        </w:tc>
      </w:tr>
      <w:tr w:rsidR="00EB52C0" w14:paraId="1D4C2A48" w14:textId="77777777" w:rsidTr="3FD4D8A9">
        <w:tc>
          <w:tcPr>
            <w:tcW w:w="535" w:type="dxa"/>
            <w:vAlign w:val="center"/>
          </w:tcPr>
          <w:p w14:paraId="29634452" w14:textId="77777777" w:rsidR="00EB52C0" w:rsidRDefault="00EB52C0">
            <w:r>
              <w:t>4</w:t>
            </w:r>
          </w:p>
        </w:tc>
        <w:tc>
          <w:tcPr>
            <w:tcW w:w="2880" w:type="dxa"/>
            <w:vAlign w:val="center"/>
          </w:tcPr>
          <w:p w14:paraId="6040C02D" w14:textId="77777777" w:rsidR="00EB52C0" w:rsidRDefault="00EB52C0">
            <w:r>
              <w:t>Low-Risk Engagements</w:t>
            </w:r>
          </w:p>
        </w:tc>
        <w:tc>
          <w:tcPr>
            <w:tcW w:w="5601" w:type="dxa"/>
            <w:vAlign w:val="center"/>
          </w:tcPr>
          <w:p w14:paraId="2F1955A4" w14:textId="77777777" w:rsidR="00EB52C0" w:rsidRDefault="00EB52C0" w:rsidP="00F84701">
            <w:pPr>
              <w:pStyle w:val="ListParagraph"/>
              <w:numPr>
                <w:ilvl w:val="0"/>
                <w:numId w:val="54"/>
              </w:numPr>
            </w:pPr>
            <w:r>
              <w:t xml:space="preserve">Many a time </w:t>
            </w:r>
            <w:r w:rsidRPr="00DD4EA9">
              <w:rPr>
                <w:b/>
                <w:bCs/>
              </w:rPr>
              <w:t>Signed Non-Disclosure Agreement (NDA)</w:t>
            </w:r>
            <w:r w:rsidRPr="00672DA7">
              <w:t xml:space="preserve"> is sufficient for such engagements.</w:t>
            </w:r>
          </w:p>
          <w:p w14:paraId="79F73F81" w14:textId="77777777" w:rsidR="00EB52C0" w:rsidRDefault="00EB52C0" w:rsidP="00F84701">
            <w:pPr>
              <w:pStyle w:val="ListParagraph"/>
              <w:numPr>
                <w:ilvl w:val="0"/>
                <w:numId w:val="54"/>
              </w:numPr>
              <w:spacing w:after="160" w:line="259" w:lineRule="auto"/>
            </w:pPr>
            <w:r w:rsidRPr="3FD4D8A9">
              <w:t xml:space="preserve">Netradyne may or may not uses </w:t>
            </w:r>
            <w:hyperlink r:id="rId32">
              <w:r w:rsidRPr="3FD4D8A9">
                <w:rPr>
                  <w:rStyle w:val="Hyperlink"/>
                </w:rPr>
                <w:t>TPRM Assessment Accelerator</w:t>
              </w:r>
            </w:hyperlink>
            <w:r w:rsidRPr="3FD4D8A9">
              <w:t xml:space="preserve"> (depends on assessor discretion) to assess the security and maturity level of such Third-Parties.</w:t>
            </w:r>
          </w:p>
        </w:tc>
      </w:tr>
      <w:tr w:rsidR="00EB52C0" w14:paraId="186E6FE4" w14:textId="77777777" w:rsidTr="3FD4D8A9">
        <w:tc>
          <w:tcPr>
            <w:tcW w:w="535" w:type="dxa"/>
            <w:vAlign w:val="center"/>
          </w:tcPr>
          <w:p w14:paraId="0DFECDB9" w14:textId="77777777" w:rsidR="00EB52C0" w:rsidRDefault="00EB52C0">
            <w:r>
              <w:t>5</w:t>
            </w:r>
          </w:p>
        </w:tc>
        <w:tc>
          <w:tcPr>
            <w:tcW w:w="2880" w:type="dxa"/>
            <w:vAlign w:val="center"/>
          </w:tcPr>
          <w:p w14:paraId="0326E337" w14:textId="77777777" w:rsidR="00EB52C0" w:rsidRDefault="00EB52C0">
            <w:r>
              <w:t>Negligible Level Engagements</w:t>
            </w:r>
          </w:p>
        </w:tc>
        <w:tc>
          <w:tcPr>
            <w:tcW w:w="5601" w:type="dxa"/>
            <w:vAlign w:val="center"/>
          </w:tcPr>
          <w:p w14:paraId="05E76085" w14:textId="77777777" w:rsidR="00EB52C0" w:rsidRDefault="00EB52C0" w:rsidP="00F84701">
            <w:pPr>
              <w:pStyle w:val="ListParagraph"/>
              <w:numPr>
                <w:ilvl w:val="0"/>
                <w:numId w:val="56"/>
              </w:numPr>
            </w:pPr>
            <w:r w:rsidRPr="008C38C4">
              <w:rPr>
                <w:b/>
                <w:bCs/>
              </w:rPr>
              <w:t>Signed Non-Disclosure Agreement (NDA)</w:t>
            </w:r>
            <w:r w:rsidRPr="00672DA7">
              <w:t xml:space="preserve"> is sufficient for such engagements.</w:t>
            </w:r>
          </w:p>
        </w:tc>
      </w:tr>
    </w:tbl>
    <w:p w14:paraId="5FC73052" w14:textId="77777777" w:rsidR="00EB52C0" w:rsidRDefault="00EB52C0" w:rsidP="00EB52C0"/>
    <w:p w14:paraId="4D393BA1" w14:textId="77777777" w:rsidR="00C433C9" w:rsidRDefault="00EB52C0" w:rsidP="00C30F3A">
      <w:pPr>
        <w:pStyle w:val="Heading3"/>
      </w:pPr>
      <w:bookmarkStart w:id="126" w:name="_Toc205235602"/>
      <w:r w:rsidRPr="00C30F3A">
        <w:t>How to initiate a TPRM Assessment Request</w:t>
      </w:r>
      <w:bookmarkEnd w:id="126"/>
      <w:r w:rsidRPr="00C30F3A">
        <w:t xml:space="preserve"> </w:t>
      </w:r>
    </w:p>
    <w:p w14:paraId="779594B6" w14:textId="01E870BA" w:rsidR="00EB52C0" w:rsidRPr="003D295A" w:rsidRDefault="00EB52C0" w:rsidP="00C433C9">
      <w:r w:rsidRPr="00C30F3A">
        <w:t>(This is not applicable for critical engagement categories):</w:t>
      </w:r>
    </w:p>
    <w:p w14:paraId="4077073F" w14:textId="77777777" w:rsidR="00EB52C0" w:rsidRDefault="00EB52C0" w:rsidP="3FD4D8A9">
      <w:pPr>
        <w:rPr>
          <w:b/>
          <w:bCs/>
        </w:rPr>
      </w:pPr>
      <w:r w:rsidRPr="3FD4D8A9">
        <w:rPr>
          <w:b/>
          <w:bCs/>
        </w:rPr>
        <w:t xml:space="preserve">Requester(s) or TPRM co-ordinator(s) are supposed to follow the procedure to initiate the TPRM assessment using </w:t>
      </w:r>
      <w:hyperlink r:id="rId33">
        <w:r w:rsidRPr="3FD4D8A9">
          <w:rPr>
            <w:rStyle w:val="Hyperlink"/>
            <w:b/>
            <w:bCs/>
          </w:rPr>
          <w:t>Netradyne TPRM Assessment Work-Flow</w:t>
        </w:r>
      </w:hyperlink>
      <w:r w:rsidRPr="3FD4D8A9">
        <w:rPr>
          <w:b/>
          <w:bCs/>
        </w:rPr>
        <w:t>.</w:t>
      </w:r>
    </w:p>
    <w:p w14:paraId="315DE2EA" w14:textId="77777777" w:rsidR="00EB52C0" w:rsidRPr="00D74E89" w:rsidRDefault="00EB52C0" w:rsidP="00EB52C0">
      <w:pPr>
        <w:rPr>
          <w:lang w:val="en-US"/>
        </w:rPr>
      </w:pPr>
      <w:hyperlink r:id="rId34" w:history="1">
        <w:r w:rsidRPr="00D74E89">
          <w:rPr>
            <w:rStyle w:val="Hyperlink"/>
          </w:rPr>
          <w:t>InfoSec TPRM Review</w:t>
        </w:r>
      </w:hyperlink>
      <w:r w:rsidRPr="00D74E89">
        <w:t xml:space="preserve"> is applicable if any of the below condition satisfies:</w:t>
      </w:r>
    </w:p>
    <w:p w14:paraId="79D6FB7A" w14:textId="77777777" w:rsidR="004F4ABD" w:rsidRPr="00D74E89" w:rsidRDefault="009549E8" w:rsidP="00F84701">
      <w:pPr>
        <w:numPr>
          <w:ilvl w:val="0"/>
          <w:numId w:val="58"/>
        </w:numPr>
        <w:rPr>
          <w:lang w:val="en-US"/>
        </w:rPr>
      </w:pPr>
      <w:r w:rsidRPr="00D74E89">
        <w:t>Netradyne data (or Netradyne’s client data) except the publicly available data, is hosted/Stored/Accessed/Processed by Third Party.</w:t>
      </w:r>
    </w:p>
    <w:p w14:paraId="477A7AAB" w14:textId="77777777" w:rsidR="004F4ABD" w:rsidRPr="00D74E89" w:rsidRDefault="009549E8" w:rsidP="00F84701">
      <w:pPr>
        <w:numPr>
          <w:ilvl w:val="0"/>
          <w:numId w:val="58"/>
        </w:numPr>
        <w:rPr>
          <w:lang w:val="en-US"/>
        </w:rPr>
      </w:pPr>
      <w:r w:rsidRPr="00D74E89">
        <w:t>Netradyne system(s) is accessed/connected/integrated to Third Party System(s)/App/APIs/Person.</w:t>
      </w:r>
    </w:p>
    <w:p w14:paraId="40C0DBFF" w14:textId="77777777" w:rsidR="004F4ABD" w:rsidRPr="00D74E89" w:rsidRDefault="009549E8" w:rsidP="00F84701">
      <w:pPr>
        <w:numPr>
          <w:ilvl w:val="0"/>
          <w:numId w:val="58"/>
        </w:numPr>
        <w:rPr>
          <w:lang w:val="en-US"/>
        </w:rPr>
      </w:pPr>
      <w:r w:rsidRPr="00D74E89">
        <w:t>Third party will provide critical service/function to Netradyne, and any disruption arises from Third Party side, may lead to service outage to Netradyne or Netradyne’s client.</w:t>
      </w:r>
    </w:p>
    <w:p w14:paraId="41C4925D" w14:textId="77777777" w:rsidR="00EB52C0" w:rsidRPr="00D74E89" w:rsidRDefault="00EB52C0" w:rsidP="00EB52C0">
      <w:pPr>
        <w:rPr>
          <w:lang w:val="en-US"/>
        </w:rPr>
      </w:pPr>
      <w:r w:rsidRPr="00D74E89">
        <w:t xml:space="preserve">Please determine which condition(s) are getting satisfied. If </w:t>
      </w:r>
      <w:r w:rsidRPr="00D74E89">
        <w:rPr>
          <w:lang w:val="en-US"/>
        </w:rPr>
        <w:t xml:space="preserve">none are applicable, infosec review is not required and signing the NDA will suffice the due diligence. </w:t>
      </w:r>
      <w:r w:rsidRPr="00D74E89">
        <w:t>For NDA, @Legal can help you.</w:t>
      </w:r>
    </w:p>
    <w:p w14:paraId="2D2FD3A0" w14:textId="77777777" w:rsidR="00EB52C0" w:rsidRPr="00D74E89" w:rsidRDefault="00EB52C0" w:rsidP="00EB52C0">
      <w:pPr>
        <w:rPr>
          <w:lang w:val="en-US"/>
        </w:rPr>
      </w:pPr>
      <w:r w:rsidRPr="00D74E89">
        <w:t xml:space="preserve">If any condition(s) satisfies, Please: </w:t>
      </w:r>
    </w:p>
    <w:p w14:paraId="1ED672CD" w14:textId="77777777" w:rsidR="004F4ABD" w:rsidRPr="00D74E89" w:rsidRDefault="009549E8" w:rsidP="00F84701">
      <w:pPr>
        <w:numPr>
          <w:ilvl w:val="0"/>
          <w:numId w:val="59"/>
        </w:numPr>
        <w:rPr>
          <w:lang w:val="en-US"/>
        </w:rPr>
      </w:pPr>
      <w:r w:rsidRPr="00D74E89">
        <w:t xml:space="preserve">Open a Service Desk Ticket using </w:t>
      </w:r>
      <w:hyperlink r:id="rId35" w:history="1">
        <w:r w:rsidRPr="00D74E89">
          <w:rPr>
            <w:rStyle w:val="Hyperlink"/>
          </w:rPr>
          <w:t xml:space="preserve">SD+ -&gt; InfoSec Services -&gt; TPRM </w:t>
        </w:r>
      </w:hyperlink>
      <w:hyperlink r:id="rId36" w:history="1">
        <w:r w:rsidRPr="00D74E89">
          <w:rPr>
            <w:rStyle w:val="Hyperlink"/>
            <w:lang w:val="en-US"/>
          </w:rPr>
          <w:t xml:space="preserve">Assessment </w:t>
        </w:r>
      </w:hyperlink>
      <w:hyperlink r:id="rId37" w:history="1">
        <w:r w:rsidRPr="00D74E89">
          <w:rPr>
            <w:rStyle w:val="Hyperlink"/>
          </w:rPr>
          <w:t>Request Template</w:t>
        </w:r>
      </w:hyperlink>
      <w:r w:rsidRPr="00D74E89">
        <w:t xml:space="preserve"> (</w:t>
      </w:r>
      <w:hyperlink r:id="rId38" w:history="1">
        <w:r w:rsidRPr="00D74E89">
          <w:rPr>
            <w:rStyle w:val="Hyperlink"/>
          </w:rPr>
          <w:t>click the link</w:t>
        </w:r>
      </w:hyperlink>
      <w:r w:rsidRPr="00D74E89">
        <w:t>) for TPRM workflow, records and approvals.</w:t>
      </w:r>
    </w:p>
    <w:p w14:paraId="23FED580" w14:textId="77777777" w:rsidR="004F4ABD" w:rsidRPr="00D74E89" w:rsidRDefault="009549E8" w:rsidP="00F84701">
      <w:pPr>
        <w:numPr>
          <w:ilvl w:val="0"/>
          <w:numId w:val="59"/>
        </w:numPr>
        <w:rPr>
          <w:lang w:val="en-US"/>
        </w:rPr>
      </w:pPr>
      <w:r w:rsidRPr="00D74E89">
        <w:rPr>
          <w:u w:val="single"/>
        </w:rPr>
        <w:t>Get the NDA signed with the vendor.</w:t>
      </w:r>
      <w:r w:rsidRPr="00D74E89">
        <w:t xml:space="preserve"> That is the preliminary condition before sharing our TPRM review Questionnaire with them.</w:t>
      </w:r>
    </w:p>
    <w:p w14:paraId="02515DBB" w14:textId="77777777" w:rsidR="004F4ABD" w:rsidRPr="00D74E89" w:rsidRDefault="009549E8" w:rsidP="00F84701">
      <w:pPr>
        <w:numPr>
          <w:ilvl w:val="0"/>
          <w:numId w:val="59"/>
        </w:numPr>
        <w:rPr>
          <w:lang w:val="en-US"/>
        </w:rPr>
      </w:pPr>
      <w:r w:rsidRPr="00D74E89">
        <w:t xml:space="preserve">Open the </w:t>
      </w:r>
      <w:hyperlink r:id="rId39" w:history="1">
        <w:r w:rsidRPr="00D74E89">
          <w:rPr>
            <w:rStyle w:val="Hyperlink"/>
            <w:highlight w:val="cyan"/>
          </w:rPr>
          <w:t>TPRM questionnaire spreadsheet</w:t>
        </w:r>
      </w:hyperlink>
      <w:r w:rsidRPr="00D74E89">
        <w:t xml:space="preserve"> and do the following:</w:t>
      </w:r>
    </w:p>
    <w:p w14:paraId="06857454" w14:textId="77777777" w:rsidR="004F4ABD" w:rsidRPr="00D74E89" w:rsidRDefault="009549E8" w:rsidP="00F84701">
      <w:pPr>
        <w:numPr>
          <w:ilvl w:val="1"/>
          <w:numId w:val="59"/>
        </w:numPr>
        <w:rPr>
          <w:lang w:val="en-US"/>
        </w:rPr>
      </w:pPr>
      <w:r w:rsidRPr="00D74E89">
        <w:t xml:space="preserve">Provide the third-party (vendor/supplier etc.) name. (See </w:t>
      </w:r>
      <w:r w:rsidRPr="00D74E89">
        <w:rPr>
          <w:u w:val="single"/>
        </w:rPr>
        <w:t>Step 2</w:t>
      </w:r>
      <w:r w:rsidRPr="00D74E89">
        <w:t>)</w:t>
      </w:r>
    </w:p>
    <w:p w14:paraId="48CC6022" w14:textId="77777777" w:rsidR="004F4ABD" w:rsidRPr="00D74E89" w:rsidRDefault="009549E8" w:rsidP="00F84701">
      <w:pPr>
        <w:numPr>
          <w:ilvl w:val="1"/>
          <w:numId w:val="59"/>
        </w:numPr>
        <w:rPr>
          <w:lang w:val="en-US"/>
        </w:rPr>
      </w:pPr>
      <w:r w:rsidRPr="00D74E89">
        <w:t xml:space="preserve">Provide the engagement specific information at the designated place on the cover page (See </w:t>
      </w:r>
      <w:r w:rsidRPr="00D74E89">
        <w:rPr>
          <w:u w:val="single"/>
        </w:rPr>
        <w:t>Step 2</w:t>
      </w:r>
      <w:r w:rsidRPr="00D74E89">
        <w:t>)</w:t>
      </w:r>
    </w:p>
    <w:p w14:paraId="6390C9DD" w14:textId="77777777" w:rsidR="004F4ABD" w:rsidRPr="00D74E89" w:rsidRDefault="009549E8" w:rsidP="00F84701">
      <w:pPr>
        <w:numPr>
          <w:ilvl w:val="0"/>
          <w:numId w:val="59"/>
        </w:numPr>
        <w:rPr>
          <w:lang w:val="en-US"/>
        </w:rPr>
      </w:pPr>
      <w:r w:rsidRPr="00D74E89">
        <w:t>Share the questionnaire with the Vendor and ask them to provide the response and below mentioned artifacts.</w:t>
      </w:r>
    </w:p>
    <w:p w14:paraId="449D05D1" w14:textId="77777777" w:rsidR="00EB52C0" w:rsidRPr="00D74E89" w:rsidRDefault="00EB52C0" w:rsidP="00EB52C0">
      <w:pPr>
        <w:rPr>
          <w:lang w:val="en-US"/>
        </w:rPr>
      </w:pPr>
      <w:r w:rsidRPr="00D74E89">
        <w:t>Artifacts Requirements for InfoSec TPRM review closure:</w:t>
      </w:r>
    </w:p>
    <w:p w14:paraId="56F4F74B" w14:textId="77777777" w:rsidR="004F4ABD" w:rsidRPr="00D74E89" w:rsidRDefault="009549E8" w:rsidP="00F84701">
      <w:pPr>
        <w:numPr>
          <w:ilvl w:val="0"/>
          <w:numId w:val="60"/>
        </w:numPr>
        <w:rPr>
          <w:lang w:val="en-US"/>
        </w:rPr>
      </w:pPr>
      <w:r w:rsidRPr="00D74E89">
        <w:lastRenderedPageBreak/>
        <w:t>Filled TPRM questionnaire</w:t>
      </w:r>
    </w:p>
    <w:p w14:paraId="0EBFE652" w14:textId="77777777" w:rsidR="004F4ABD" w:rsidRPr="00D74E89" w:rsidRDefault="009549E8" w:rsidP="00F84701">
      <w:pPr>
        <w:numPr>
          <w:ilvl w:val="0"/>
          <w:numId w:val="60"/>
        </w:numPr>
        <w:rPr>
          <w:lang w:val="en-US"/>
        </w:rPr>
      </w:pPr>
      <w:r w:rsidRPr="00D74E89">
        <w:t>Copy of Security certification from Vendor if they have any (E.g., ISO 27001, SOC 2 etc.)</w:t>
      </w:r>
    </w:p>
    <w:p w14:paraId="72F384BE" w14:textId="77777777" w:rsidR="004F4ABD" w:rsidRPr="00D74E89" w:rsidRDefault="009549E8" w:rsidP="00F84701">
      <w:pPr>
        <w:numPr>
          <w:ilvl w:val="0"/>
          <w:numId w:val="60"/>
        </w:numPr>
        <w:rPr>
          <w:lang w:val="en-US"/>
        </w:rPr>
      </w:pPr>
      <w:r w:rsidRPr="00D74E89">
        <w:t>Latest VAPT report/summary report for their Infrastructure/software/APIs, if getting used in this engagement.</w:t>
      </w:r>
    </w:p>
    <w:p w14:paraId="03386CA1" w14:textId="77777777" w:rsidR="00EB52C0" w:rsidRPr="00D74E89" w:rsidRDefault="00EB52C0" w:rsidP="00EB52C0">
      <w:pPr>
        <w:rPr>
          <w:lang w:val="en-US"/>
        </w:rPr>
      </w:pPr>
      <w:r w:rsidRPr="00D74E89">
        <w:t xml:space="preserve">This is a preliminary security check, having minimal nos. of queries (21 in total). Vendor can provide their responses using drop downs. If anything, additional they want to convey, they may use the comment section. For detailed instructions responder may see the “Support for Response” tab, that’s step-by-step guidance to fill up the responses. Ideally, It should not take more time as only twenty-one checks need to be responded. </w:t>
      </w:r>
    </w:p>
    <w:p w14:paraId="26AC1CDB" w14:textId="77777777" w:rsidR="00EB52C0" w:rsidRPr="00D74E89" w:rsidRDefault="00EB52C0" w:rsidP="00EB52C0">
      <w:pPr>
        <w:rPr>
          <w:lang w:val="en-US"/>
        </w:rPr>
      </w:pPr>
      <w:r w:rsidRPr="00D74E89">
        <w:rPr>
          <w:lang w:val="en-US"/>
        </w:rPr>
        <w:t xml:space="preserve">For any such TPRM Review request initiation the TPRM CO-ORDINATOR (e.g. Netradyne Personnel responsible for initiating the TPRM request and/or managing Third-Party Onboarding) can contact </w:t>
      </w:r>
      <w:hyperlink r:id="rId40" w:history="1">
        <w:r w:rsidRPr="00D74E89">
          <w:rPr>
            <w:rStyle w:val="Hyperlink"/>
            <w:lang w:val="en-US"/>
          </w:rPr>
          <w:t>TPRM@Netradyne.com</w:t>
        </w:r>
      </w:hyperlink>
      <w:r w:rsidRPr="00D74E89">
        <w:rPr>
          <w:lang w:val="en-US"/>
        </w:rPr>
        <w:t xml:space="preserve"> &amp; </w:t>
      </w:r>
      <w:hyperlink r:id="rId41" w:history="1">
        <w:r w:rsidRPr="00D74E89">
          <w:rPr>
            <w:rStyle w:val="Hyperlink"/>
            <w:lang w:val="en-US"/>
          </w:rPr>
          <w:t>InfoSec@Netradyne.com</w:t>
        </w:r>
      </w:hyperlink>
      <w:r>
        <w:t>.</w:t>
      </w:r>
    </w:p>
    <w:p w14:paraId="33DBB229" w14:textId="77777777" w:rsidR="00EB52C0" w:rsidRPr="00CB32BD" w:rsidRDefault="00EB52C0" w:rsidP="00EB52C0">
      <w:pPr>
        <w:rPr>
          <w:b/>
          <w:bCs/>
        </w:rPr>
      </w:pPr>
      <w:r w:rsidRPr="00CB32BD">
        <w:rPr>
          <w:b/>
          <w:bCs/>
        </w:rPr>
        <w:t xml:space="preserve">This will enable the quick and effective </w:t>
      </w:r>
      <w:r>
        <w:rPr>
          <w:b/>
          <w:bCs/>
        </w:rPr>
        <w:t>turnaround</w:t>
      </w:r>
      <w:r w:rsidRPr="00CB32BD">
        <w:rPr>
          <w:b/>
          <w:bCs/>
        </w:rPr>
        <w:t xml:space="preserve"> to</w:t>
      </w:r>
      <w:r>
        <w:rPr>
          <w:b/>
          <w:bCs/>
        </w:rPr>
        <w:t>:</w:t>
      </w:r>
    </w:p>
    <w:p w14:paraId="0E4EAD02" w14:textId="77777777" w:rsidR="00EB52C0" w:rsidRDefault="00EB52C0" w:rsidP="00EB52C0">
      <w:r>
        <w:rPr>
          <w:noProof/>
        </w:rPr>
        <w:drawing>
          <wp:inline distT="0" distB="0" distL="0" distR="0" wp14:anchorId="68EE7404" wp14:editId="1EE5A049">
            <wp:extent cx="5781675" cy="2505075"/>
            <wp:effectExtent l="0" t="0" r="4762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7B4FDE98" w14:textId="77777777" w:rsidR="00EB52C0" w:rsidRDefault="00EB52C0" w:rsidP="00EB52C0">
      <w:r w:rsidRPr="3FD4D8A9">
        <w:t>Before sharing the TPRM Assessment Spreadsheet with the responder, TPRM Co-Ordinator has to perform the following changes:</w:t>
      </w:r>
    </w:p>
    <w:p w14:paraId="421B6840" w14:textId="77777777" w:rsidR="00EB52C0" w:rsidRDefault="00EB52C0" w:rsidP="00EB52C0">
      <w:r>
        <w:t>STEP 1: Download a copy of original TPRM Assessment Accelerator from the below link:</w:t>
      </w:r>
    </w:p>
    <w:p w14:paraId="307B42FB" w14:textId="77777777" w:rsidR="00EB52C0" w:rsidRPr="008C1AAA" w:rsidRDefault="00EB52C0" w:rsidP="00EB52C0">
      <w:hyperlink r:id="rId47" w:history="1">
        <w:r w:rsidRPr="00C329DA">
          <w:rPr>
            <w:rStyle w:val="Hyperlink"/>
          </w:rPr>
          <w:t>Netradyne TPRM Assessment Accelerator.xlsx</w:t>
        </w:r>
      </w:hyperlink>
    </w:p>
    <w:p w14:paraId="03C567F6" w14:textId="77777777" w:rsidR="00EB52C0" w:rsidRDefault="00EB52C0" w:rsidP="00EB52C0">
      <w:r>
        <w:t>STEP 2: Provide the Vendor/Third Party name to one specific Cell:</w:t>
      </w:r>
    </w:p>
    <w:p w14:paraId="4731F480" w14:textId="77777777" w:rsidR="00EB52C0" w:rsidRDefault="00EB52C0" w:rsidP="00EB52C0">
      <w:pPr>
        <w:ind w:left="360"/>
      </w:pPr>
      <w:r>
        <w:rPr>
          <w:noProof/>
        </w:rPr>
        <w:lastRenderedPageBreak/>
        <mc:AlternateContent>
          <mc:Choice Requires="wps">
            <w:drawing>
              <wp:anchor distT="0" distB="0" distL="114300" distR="114300" simplePos="0" relativeHeight="251658245" behindDoc="0" locked="0" layoutInCell="1" allowOverlap="1" wp14:anchorId="6A42DA66" wp14:editId="21C158A4">
                <wp:simplePos x="0" y="0"/>
                <wp:positionH relativeFrom="column">
                  <wp:posOffset>3867150</wp:posOffset>
                </wp:positionH>
                <wp:positionV relativeFrom="paragraph">
                  <wp:posOffset>0</wp:posOffset>
                </wp:positionV>
                <wp:extent cx="1916265" cy="365760"/>
                <wp:effectExtent l="0" t="0" r="27305" b="72390"/>
                <wp:wrapNone/>
                <wp:docPr id="210638167" name="Speech Bubble: Rectangle 210638167"/>
                <wp:cNvGraphicFramePr/>
                <a:graphic xmlns:a="http://schemas.openxmlformats.org/drawingml/2006/main">
                  <a:graphicData uri="http://schemas.microsoft.com/office/word/2010/wordprocessingShape">
                    <wps:wsp>
                      <wps:cNvSpPr/>
                      <wps:spPr>
                        <a:xfrm>
                          <a:off x="0" y="0"/>
                          <a:ext cx="1916265" cy="365760"/>
                        </a:xfrm>
                        <a:prstGeom prst="wedgeRectCallout">
                          <a:avLst/>
                        </a:prstGeom>
                      </wps:spPr>
                      <wps:style>
                        <a:lnRef idx="2">
                          <a:schemeClr val="accent6"/>
                        </a:lnRef>
                        <a:fillRef idx="1">
                          <a:schemeClr val="lt1"/>
                        </a:fillRef>
                        <a:effectRef idx="0">
                          <a:schemeClr val="accent6"/>
                        </a:effectRef>
                        <a:fontRef idx="minor">
                          <a:schemeClr val="dk1"/>
                        </a:fontRef>
                      </wps:style>
                      <wps:txbx>
                        <w:txbxContent>
                          <w:p w14:paraId="723EACA6" w14:textId="77777777" w:rsidR="00EB52C0" w:rsidRPr="0046226D" w:rsidRDefault="00EB52C0" w:rsidP="00EB52C0">
                            <w:pPr>
                              <w:rPr>
                                <w:sz w:val="12"/>
                                <w:szCs w:val="12"/>
                              </w:rPr>
                            </w:pPr>
                            <w:r>
                              <w:rPr>
                                <w:sz w:val="12"/>
                                <w:szCs w:val="12"/>
                              </w:rPr>
                              <w:t>2.   Provide the name of the Third Party/Vendor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2DA6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10638167" o:spid="_x0000_s1053" type="#_x0000_t61" style="position:absolute;left:0;text-align:left;margin-left:304.5pt;margin-top:0;width:150.9pt;height:28.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" adj="6300,24300" fillcolor="white [3201]" strokecolor="#70ad47 [3209]" strokeweight="1pt">
                <v:textbox>
                  <w:txbxContent>
                    <w:p w14:paraId="723EACA6" w14:textId="77777777" w:rsidR="00EB52C0" w:rsidRPr="0046226D" w:rsidRDefault="00EB52C0" w:rsidP="00EB52C0">
                      <w:pPr>
                        <w:rPr>
                          <w:sz w:val="12"/>
                          <w:szCs w:val="12"/>
                        </w:rPr>
                      </w:pPr>
                      <w:r>
                        <w:rPr>
                          <w:sz w:val="12"/>
                          <w:szCs w:val="12"/>
                        </w:rPr>
                        <w:t>2.   Provide the name of the Third Party/Vendor</w:t>
                      </w:r>
                    </w:p>
                  </w:txbxContent>
                </v:textbox>
              </v:shape>
            </w:pict>
          </mc:Fallback>
        </mc:AlternateContent>
      </w:r>
      <w:r>
        <w:rPr>
          <w:noProof/>
        </w:rPr>
        <mc:AlternateContent>
          <mc:Choice Requires="wps">
            <w:drawing>
              <wp:anchor distT="0" distB="0" distL="114300" distR="114300" simplePos="0" relativeHeight="251658246" behindDoc="0" locked="0" layoutInCell="1" allowOverlap="1" wp14:anchorId="11726066" wp14:editId="6BE8F435">
                <wp:simplePos x="0" y="0"/>
                <wp:positionH relativeFrom="column">
                  <wp:posOffset>1266825</wp:posOffset>
                </wp:positionH>
                <wp:positionV relativeFrom="paragraph">
                  <wp:posOffset>1857375</wp:posOffset>
                </wp:positionV>
                <wp:extent cx="2409825" cy="571500"/>
                <wp:effectExtent l="0" t="0" r="28575" b="95250"/>
                <wp:wrapNone/>
                <wp:docPr id="9" name="Speech Bubble: Rectangle 9"/>
                <wp:cNvGraphicFramePr/>
                <a:graphic xmlns:a="http://schemas.openxmlformats.org/drawingml/2006/main">
                  <a:graphicData uri="http://schemas.microsoft.com/office/word/2010/wordprocessingShape">
                    <wps:wsp>
                      <wps:cNvSpPr/>
                      <wps:spPr>
                        <a:xfrm>
                          <a:off x="0" y="0"/>
                          <a:ext cx="2409825" cy="571500"/>
                        </a:xfrm>
                        <a:prstGeom prst="wedgeRectCallout">
                          <a:avLst/>
                        </a:prstGeom>
                      </wps:spPr>
                      <wps:style>
                        <a:lnRef idx="2">
                          <a:schemeClr val="accent6"/>
                        </a:lnRef>
                        <a:fillRef idx="1">
                          <a:schemeClr val="lt1"/>
                        </a:fillRef>
                        <a:effectRef idx="0">
                          <a:schemeClr val="accent6"/>
                        </a:effectRef>
                        <a:fontRef idx="minor">
                          <a:schemeClr val="dk1"/>
                        </a:fontRef>
                      </wps:style>
                      <wps:txbx>
                        <w:txbxContent>
                          <w:p w14:paraId="60A1D803" w14:textId="77777777" w:rsidR="00EB52C0" w:rsidRPr="00960F16" w:rsidRDefault="00EB52C0" w:rsidP="00F84701">
                            <w:pPr>
                              <w:pStyle w:val="ListParagraph"/>
                              <w:numPr>
                                <w:ilvl w:val="0"/>
                                <w:numId w:val="61"/>
                              </w:numPr>
                              <w:spacing w:before="100" w:after="200" w:line="276" w:lineRule="auto"/>
                              <w:jc w:val="left"/>
                              <w:rPr>
                                <w:sz w:val="14"/>
                                <w:szCs w:val="14"/>
                              </w:rPr>
                            </w:pPr>
                            <w:r w:rsidRPr="00960F16">
                              <w:rPr>
                                <w:sz w:val="14"/>
                                <w:szCs w:val="14"/>
                              </w:rPr>
                              <w:t xml:space="preserve">Open this tab and </w:t>
                            </w:r>
                            <w:r>
                              <w:rPr>
                                <w:sz w:val="14"/>
                                <w:szCs w:val="14"/>
                              </w:rPr>
                              <w:t>provide the vendor/third-party name in the above pink coloured 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6066" id="Speech Bubble: Rectangle 9" o:spid="_x0000_s1054" type="#_x0000_t61" style="position:absolute;left:0;text-align:left;margin-left:99.75pt;margin-top:146.25pt;width:189.75pt;height:4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" adj="6300,24300" fillcolor="white [3201]" strokecolor="#70ad47 [3209]" strokeweight="1pt">
                <v:textbox>
                  <w:txbxContent>
                    <w:p w14:paraId="60A1D803" w14:textId="77777777" w:rsidR="00EB52C0" w:rsidRPr="00960F16" w:rsidRDefault="00EB52C0" w:rsidP="00F84701">
                      <w:pPr>
                        <w:pStyle w:val="ListParagraph"/>
                        <w:numPr>
                          <w:ilvl w:val="0"/>
                          <w:numId w:val="61"/>
                        </w:numPr>
                        <w:spacing w:before="100" w:after="200" w:line="276" w:lineRule="auto"/>
                        <w:jc w:val="left"/>
                        <w:rPr>
                          <w:sz w:val="14"/>
                          <w:szCs w:val="14"/>
                        </w:rPr>
                      </w:pPr>
                      <w:r w:rsidRPr="00960F16">
                        <w:rPr>
                          <w:sz w:val="14"/>
                          <w:szCs w:val="14"/>
                        </w:rPr>
                        <w:t xml:space="preserve">Open this tab and </w:t>
                      </w:r>
                      <w:r>
                        <w:rPr>
                          <w:sz w:val="14"/>
                          <w:szCs w:val="14"/>
                        </w:rPr>
                        <w:t>provide the vendor/third-party name in the above pink coloured cell.</w:t>
                      </w:r>
                    </w:p>
                  </w:txbxContent>
                </v:textbox>
              </v:shape>
            </w:pict>
          </mc:Fallback>
        </mc:AlternateContent>
      </w:r>
      <w:r>
        <w:rPr>
          <w:noProof/>
        </w:rPr>
        <w:drawing>
          <wp:inline distT="0" distB="0" distL="0" distR="0" wp14:anchorId="62ED7636" wp14:editId="583B9886">
            <wp:extent cx="5569169" cy="2990850"/>
            <wp:effectExtent l="0" t="0" r="0" b="0"/>
            <wp:docPr id="482729078" name="Picture 48272907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29078" name="Picture 482729078" descr="A screenshot of a computer&#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569169" cy="2990850"/>
                    </a:xfrm>
                    <a:prstGeom prst="rect">
                      <a:avLst/>
                    </a:prstGeom>
                  </pic:spPr>
                </pic:pic>
              </a:graphicData>
            </a:graphic>
          </wp:inline>
        </w:drawing>
      </w:r>
    </w:p>
    <w:p w14:paraId="627DABD0" w14:textId="77777777" w:rsidR="00EB52C0" w:rsidRDefault="00EB52C0" w:rsidP="00EB52C0">
      <w:r w:rsidRPr="3FD4D8A9">
        <w:t>You also need to provide the engagement specific information at TPRM Review Questionnaire-&gt;CoverPage as shown below:</w:t>
      </w:r>
    </w:p>
    <w:p w14:paraId="0A353830" w14:textId="77777777" w:rsidR="00EB52C0" w:rsidRDefault="00EB52C0" w:rsidP="00EB52C0"/>
    <w:tbl>
      <w:tblPr>
        <w:tblW w:w="8906" w:type="dxa"/>
        <w:tblCellMar>
          <w:left w:w="0" w:type="dxa"/>
          <w:right w:w="0" w:type="dxa"/>
        </w:tblCellMar>
        <w:tblLook w:val="04A0" w:firstRow="1" w:lastRow="0" w:firstColumn="1" w:lastColumn="0" w:noHBand="0" w:noVBand="1"/>
      </w:tblPr>
      <w:tblGrid>
        <w:gridCol w:w="3351"/>
        <w:gridCol w:w="5555"/>
      </w:tblGrid>
      <w:tr w:rsidR="00EB52C0" w14:paraId="79E45FE0" w14:textId="77777777" w:rsidTr="3FD4D8A9">
        <w:trPr>
          <w:trHeight w:val="853"/>
        </w:trPr>
        <w:tc>
          <w:tcPr>
            <w:tcW w:w="8906" w:type="dxa"/>
            <w:gridSpan w:val="2"/>
            <w:shd w:val="clear" w:color="auto" w:fill="A9D08E"/>
            <w:noWrap/>
            <w:tcMar>
              <w:top w:w="0" w:type="dxa"/>
              <w:left w:w="108" w:type="dxa"/>
              <w:bottom w:w="0" w:type="dxa"/>
              <w:right w:w="108" w:type="dxa"/>
            </w:tcMar>
            <w:vAlign w:val="center"/>
            <w:hideMark/>
          </w:tcPr>
          <w:p w14:paraId="36B932F3" w14:textId="77777777" w:rsidR="00EB52C0" w:rsidRDefault="00EB52C0">
            <w:pPr>
              <w:jc w:val="center"/>
              <w:rPr>
                <w:rFonts w:ascii="Calibri" w:hAnsi="Calibri" w:cs="Calibri"/>
                <w:b/>
                <w:bCs/>
                <w:color w:val="000000"/>
                <w:sz w:val="24"/>
                <w:szCs w:val="24"/>
              </w:rPr>
            </w:pPr>
            <w:r>
              <w:rPr>
                <w:rFonts w:ascii="Calibri" w:hAnsi="Calibri" w:cs="Calibri"/>
                <w:b/>
                <w:bCs/>
                <w:color w:val="000000"/>
                <w:sz w:val="24"/>
                <w:szCs w:val="24"/>
              </w:rPr>
              <w:t>Please Provide Below Information (Responder Responsibility)</w:t>
            </w:r>
          </w:p>
        </w:tc>
      </w:tr>
      <w:tr w:rsidR="00EB52C0" w14:paraId="65C14BA9" w14:textId="77777777" w:rsidTr="3FD4D8A9">
        <w:trPr>
          <w:trHeight w:val="250"/>
        </w:trPr>
        <w:tc>
          <w:tcPr>
            <w:tcW w:w="3351" w:type="dxa"/>
            <w:tcBorders>
              <w:top w:val="single" w:sz="8" w:space="0" w:color="00B0F0"/>
              <w:left w:val="single" w:sz="8" w:space="0" w:color="00B0F0"/>
              <w:bottom w:val="single" w:sz="8" w:space="0" w:color="00B0F0"/>
              <w:right w:val="single" w:sz="8" w:space="0" w:color="00B0F0"/>
            </w:tcBorders>
            <w:shd w:val="clear" w:color="auto" w:fill="FFFFFF" w:themeFill="background1"/>
            <w:tcMar>
              <w:top w:w="0" w:type="dxa"/>
              <w:left w:w="108" w:type="dxa"/>
              <w:bottom w:w="0" w:type="dxa"/>
              <w:right w:w="108" w:type="dxa"/>
            </w:tcMar>
            <w:vAlign w:val="bottom"/>
            <w:hideMark/>
          </w:tcPr>
          <w:p w14:paraId="493F1F24" w14:textId="77777777" w:rsidR="00EB52C0" w:rsidRDefault="00EB52C0" w:rsidP="3FD4D8A9">
            <w:pPr>
              <w:rPr>
                <w:rFonts w:ascii="Calibri" w:hAnsi="Calibri" w:cs="Calibri"/>
                <w:color w:val="000000"/>
                <w:sz w:val="22"/>
              </w:rPr>
            </w:pPr>
            <w:r w:rsidRPr="3FD4D8A9">
              <w:rPr>
                <w:rFonts w:ascii="Calibri" w:hAnsi="Calibri" w:cs="Calibri"/>
                <w:color w:val="000000" w:themeColor="text1"/>
              </w:rPr>
              <w:t>Netradyne Sponsor:</w:t>
            </w:r>
          </w:p>
        </w:tc>
        <w:tc>
          <w:tcPr>
            <w:tcW w:w="5555" w:type="dxa"/>
            <w:tcBorders>
              <w:top w:val="single" w:sz="8" w:space="0" w:color="00B0F0"/>
              <w:left w:val="nil"/>
              <w:bottom w:val="single" w:sz="8" w:space="0" w:color="00B0F0"/>
              <w:right w:val="single" w:sz="8" w:space="0" w:color="00B0F0"/>
            </w:tcBorders>
            <w:shd w:val="clear" w:color="auto" w:fill="FCE4D6"/>
            <w:noWrap/>
            <w:tcMar>
              <w:top w:w="0" w:type="dxa"/>
              <w:left w:w="108" w:type="dxa"/>
              <w:bottom w:w="0" w:type="dxa"/>
              <w:right w:w="108" w:type="dxa"/>
            </w:tcMar>
            <w:vAlign w:val="bottom"/>
            <w:hideMark/>
          </w:tcPr>
          <w:p w14:paraId="159A9135" w14:textId="77777777" w:rsidR="00EB52C0" w:rsidRDefault="00EB52C0">
            <w:pPr>
              <w:rPr>
                <w:rFonts w:ascii="Calibri" w:hAnsi="Calibri" w:cs="Calibri"/>
                <w:color w:val="000000"/>
              </w:rPr>
            </w:pPr>
            <w:r>
              <w:rPr>
                <w:rFonts w:ascii="Calibri" w:hAnsi="Calibri" w:cs="Calibri"/>
                <w:color w:val="000000"/>
              </w:rPr>
              <w:t> </w:t>
            </w:r>
          </w:p>
        </w:tc>
      </w:tr>
      <w:tr w:rsidR="00EB52C0" w14:paraId="70C98BD3" w14:textId="77777777" w:rsidTr="3FD4D8A9">
        <w:trPr>
          <w:trHeight w:val="250"/>
        </w:trPr>
        <w:tc>
          <w:tcPr>
            <w:tcW w:w="3351" w:type="dxa"/>
            <w:tcBorders>
              <w:top w:val="nil"/>
              <w:left w:val="single" w:sz="8" w:space="0" w:color="00B0F0"/>
              <w:bottom w:val="single" w:sz="8" w:space="0" w:color="00B0F0"/>
              <w:right w:val="single" w:sz="8" w:space="0" w:color="00B0F0"/>
            </w:tcBorders>
            <w:shd w:val="clear" w:color="auto" w:fill="FFFFFF" w:themeFill="background1"/>
            <w:tcMar>
              <w:top w:w="0" w:type="dxa"/>
              <w:left w:w="108" w:type="dxa"/>
              <w:bottom w:w="0" w:type="dxa"/>
              <w:right w:w="108" w:type="dxa"/>
            </w:tcMar>
            <w:vAlign w:val="bottom"/>
            <w:hideMark/>
          </w:tcPr>
          <w:p w14:paraId="43806F15" w14:textId="77777777" w:rsidR="00EB52C0" w:rsidRDefault="00EB52C0" w:rsidP="3FD4D8A9">
            <w:pPr>
              <w:rPr>
                <w:rFonts w:ascii="Calibri" w:hAnsi="Calibri" w:cs="Calibri"/>
                <w:color w:val="000000"/>
              </w:rPr>
            </w:pPr>
            <w:r w:rsidRPr="3FD4D8A9">
              <w:rPr>
                <w:rFonts w:ascii="Calibri" w:hAnsi="Calibri" w:cs="Calibri"/>
                <w:color w:val="000000" w:themeColor="text1"/>
              </w:rPr>
              <w:t>Netradyne Program Manager:</w:t>
            </w:r>
          </w:p>
        </w:tc>
        <w:tc>
          <w:tcPr>
            <w:tcW w:w="5555" w:type="dxa"/>
            <w:tcBorders>
              <w:top w:val="nil"/>
              <w:left w:val="nil"/>
              <w:bottom w:val="single" w:sz="8" w:space="0" w:color="00B0F0"/>
              <w:right w:val="single" w:sz="8" w:space="0" w:color="00B0F0"/>
            </w:tcBorders>
            <w:shd w:val="clear" w:color="auto" w:fill="FCE4D6"/>
            <w:noWrap/>
            <w:tcMar>
              <w:top w:w="0" w:type="dxa"/>
              <w:left w:w="108" w:type="dxa"/>
              <w:bottom w:w="0" w:type="dxa"/>
              <w:right w:w="108" w:type="dxa"/>
            </w:tcMar>
            <w:vAlign w:val="bottom"/>
            <w:hideMark/>
          </w:tcPr>
          <w:p w14:paraId="3132468E" w14:textId="77777777" w:rsidR="00EB52C0" w:rsidRDefault="00EB52C0">
            <w:pPr>
              <w:rPr>
                <w:rFonts w:ascii="Calibri" w:hAnsi="Calibri" w:cs="Calibri"/>
                <w:color w:val="000000"/>
              </w:rPr>
            </w:pPr>
            <w:r>
              <w:rPr>
                <w:rFonts w:ascii="Calibri" w:hAnsi="Calibri" w:cs="Calibri"/>
                <w:color w:val="000000"/>
              </w:rPr>
              <w:t> </w:t>
            </w:r>
          </w:p>
        </w:tc>
      </w:tr>
      <w:tr w:rsidR="00EB52C0" w14:paraId="36B7E6D0" w14:textId="77777777" w:rsidTr="3FD4D8A9">
        <w:trPr>
          <w:trHeight w:val="250"/>
        </w:trPr>
        <w:tc>
          <w:tcPr>
            <w:tcW w:w="3351" w:type="dxa"/>
            <w:tcBorders>
              <w:top w:val="nil"/>
              <w:left w:val="single" w:sz="8" w:space="0" w:color="00B0F0"/>
              <w:bottom w:val="single" w:sz="8" w:space="0" w:color="00B0F0"/>
              <w:right w:val="single" w:sz="8" w:space="0" w:color="00B0F0"/>
            </w:tcBorders>
            <w:shd w:val="clear" w:color="auto" w:fill="FFFFFF" w:themeFill="background1"/>
            <w:tcMar>
              <w:top w:w="0" w:type="dxa"/>
              <w:left w:w="108" w:type="dxa"/>
              <w:bottom w:w="0" w:type="dxa"/>
              <w:right w:w="108" w:type="dxa"/>
            </w:tcMar>
            <w:vAlign w:val="bottom"/>
            <w:hideMark/>
          </w:tcPr>
          <w:p w14:paraId="7F062079" w14:textId="77777777" w:rsidR="00EB52C0" w:rsidRDefault="00EB52C0">
            <w:pPr>
              <w:rPr>
                <w:rFonts w:ascii="Calibri" w:hAnsi="Calibri" w:cs="Calibri"/>
                <w:color w:val="000000"/>
              </w:rPr>
            </w:pPr>
            <w:r>
              <w:rPr>
                <w:rFonts w:ascii="Calibri" w:hAnsi="Calibri" w:cs="Calibri"/>
                <w:color w:val="000000"/>
              </w:rPr>
              <w:t>Name of the Organization:</w:t>
            </w:r>
          </w:p>
        </w:tc>
        <w:tc>
          <w:tcPr>
            <w:tcW w:w="5555" w:type="dxa"/>
            <w:tcBorders>
              <w:top w:val="nil"/>
              <w:left w:val="nil"/>
              <w:bottom w:val="single" w:sz="8" w:space="0" w:color="00B0F0"/>
              <w:right w:val="single" w:sz="8" w:space="0" w:color="00B0F0"/>
            </w:tcBorders>
            <w:shd w:val="clear" w:color="auto" w:fill="FCE4D6"/>
            <w:noWrap/>
            <w:tcMar>
              <w:top w:w="0" w:type="dxa"/>
              <w:left w:w="108" w:type="dxa"/>
              <w:bottom w:w="0" w:type="dxa"/>
              <w:right w:w="108" w:type="dxa"/>
            </w:tcMar>
            <w:vAlign w:val="bottom"/>
            <w:hideMark/>
          </w:tcPr>
          <w:p w14:paraId="2918C7DB" w14:textId="77777777" w:rsidR="00EB52C0" w:rsidRDefault="00EB52C0">
            <w:pPr>
              <w:rPr>
                <w:rFonts w:ascii="Calibri" w:hAnsi="Calibri" w:cs="Calibri"/>
                <w:color w:val="000000"/>
              </w:rPr>
            </w:pPr>
          </w:p>
        </w:tc>
      </w:tr>
      <w:tr w:rsidR="00EB52C0" w14:paraId="5055916B" w14:textId="77777777" w:rsidTr="3FD4D8A9">
        <w:trPr>
          <w:trHeight w:val="250"/>
        </w:trPr>
        <w:tc>
          <w:tcPr>
            <w:tcW w:w="3351" w:type="dxa"/>
            <w:tcBorders>
              <w:top w:val="nil"/>
              <w:left w:val="single" w:sz="8" w:space="0" w:color="00B0F0"/>
              <w:bottom w:val="single" w:sz="8" w:space="0" w:color="00B0F0"/>
              <w:right w:val="single" w:sz="8" w:space="0" w:color="00B0F0"/>
            </w:tcBorders>
            <w:shd w:val="clear" w:color="auto" w:fill="FFFFFF" w:themeFill="background1"/>
            <w:tcMar>
              <w:top w:w="0" w:type="dxa"/>
              <w:left w:w="108" w:type="dxa"/>
              <w:bottom w:w="0" w:type="dxa"/>
              <w:right w:w="108" w:type="dxa"/>
            </w:tcMar>
            <w:vAlign w:val="bottom"/>
            <w:hideMark/>
          </w:tcPr>
          <w:p w14:paraId="481E93A0" w14:textId="77777777" w:rsidR="00EB52C0" w:rsidRDefault="00EB52C0">
            <w:pPr>
              <w:rPr>
                <w:rFonts w:ascii="Calibri" w:hAnsi="Calibri" w:cs="Calibri"/>
                <w:color w:val="000000"/>
                <w:sz w:val="22"/>
              </w:rPr>
            </w:pPr>
            <w:r>
              <w:rPr>
                <w:rFonts w:ascii="Calibri" w:hAnsi="Calibri" w:cs="Calibri"/>
                <w:color w:val="000000"/>
              </w:rPr>
              <w:t>Purpose of engagement:</w:t>
            </w:r>
          </w:p>
        </w:tc>
        <w:tc>
          <w:tcPr>
            <w:tcW w:w="5555" w:type="dxa"/>
            <w:tcBorders>
              <w:top w:val="nil"/>
              <w:left w:val="nil"/>
              <w:bottom w:val="single" w:sz="8" w:space="0" w:color="00B0F0"/>
              <w:right w:val="single" w:sz="8" w:space="0" w:color="00B0F0"/>
            </w:tcBorders>
            <w:shd w:val="clear" w:color="auto" w:fill="FCE4D6"/>
            <w:noWrap/>
            <w:tcMar>
              <w:top w:w="0" w:type="dxa"/>
              <w:left w:w="108" w:type="dxa"/>
              <w:bottom w:w="0" w:type="dxa"/>
              <w:right w:w="108" w:type="dxa"/>
            </w:tcMar>
            <w:vAlign w:val="bottom"/>
            <w:hideMark/>
          </w:tcPr>
          <w:p w14:paraId="581247B3" w14:textId="77777777" w:rsidR="00EB52C0" w:rsidRDefault="00EB52C0">
            <w:pPr>
              <w:rPr>
                <w:rFonts w:ascii="Calibri" w:hAnsi="Calibri" w:cs="Calibri"/>
                <w:color w:val="000000"/>
              </w:rPr>
            </w:pPr>
            <w:r>
              <w:rPr>
                <w:rFonts w:ascii="Calibri" w:hAnsi="Calibri" w:cs="Calibri"/>
                <w:color w:val="000000"/>
              </w:rPr>
              <w:t> </w:t>
            </w:r>
          </w:p>
        </w:tc>
      </w:tr>
      <w:tr w:rsidR="00EB52C0" w14:paraId="461ED83B" w14:textId="77777777" w:rsidTr="3FD4D8A9">
        <w:trPr>
          <w:trHeight w:val="250"/>
        </w:trPr>
        <w:tc>
          <w:tcPr>
            <w:tcW w:w="3351" w:type="dxa"/>
            <w:tcBorders>
              <w:top w:val="nil"/>
              <w:left w:val="single" w:sz="8" w:space="0" w:color="00B0F0"/>
              <w:bottom w:val="single" w:sz="8" w:space="0" w:color="00B0F0"/>
              <w:right w:val="single" w:sz="8" w:space="0" w:color="00B0F0"/>
            </w:tcBorders>
            <w:shd w:val="clear" w:color="auto" w:fill="FFFFFF" w:themeFill="background1"/>
            <w:tcMar>
              <w:top w:w="0" w:type="dxa"/>
              <w:left w:w="108" w:type="dxa"/>
              <w:bottom w:w="0" w:type="dxa"/>
              <w:right w:w="108" w:type="dxa"/>
            </w:tcMar>
            <w:vAlign w:val="bottom"/>
            <w:hideMark/>
          </w:tcPr>
          <w:p w14:paraId="7DB88537" w14:textId="77777777" w:rsidR="00EB52C0" w:rsidRDefault="00EB52C0">
            <w:pPr>
              <w:rPr>
                <w:rFonts w:ascii="Calibri" w:hAnsi="Calibri" w:cs="Calibri"/>
                <w:color w:val="000000"/>
              </w:rPr>
            </w:pPr>
            <w:r>
              <w:rPr>
                <w:rFonts w:ascii="Calibri" w:hAnsi="Calibri" w:cs="Calibri"/>
                <w:color w:val="000000"/>
              </w:rPr>
              <w:t xml:space="preserve">Period of engagement: </w:t>
            </w:r>
          </w:p>
        </w:tc>
        <w:tc>
          <w:tcPr>
            <w:tcW w:w="5555" w:type="dxa"/>
            <w:tcBorders>
              <w:top w:val="nil"/>
              <w:left w:val="nil"/>
              <w:bottom w:val="single" w:sz="8" w:space="0" w:color="00B0F0"/>
              <w:right w:val="single" w:sz="8" w:space="0" w:color="00B0F0"/>
            </w:tcBorders>
            <w:shd w:val="clear" w:color="auto" w:fill="FCE4D6"/>
            <w:noWrap/>
            <w:tcMar>
              <w:top w:w="0" w:type="dxa"/>
              <w:left w:w="108" w:type="dxa"/>
              <w:bottom w:w="0" w:type="dxa"/>
              <w:right w:w="108" w:type="dxa"/>
            </w:tcMar>
            <w:vAlign w:val="bottom"/>
            <w:hideMark/>
          </w:tcPr>
          <w:p w14:paraId="2ADB9CE5" w14:textId="77777777" w:rsidR="00EB52C0" w:rsidRDefault="00EB52C0">
            <w:pPr>
              <w:rPr>
                <w:rFonts w:ascii="Calibri" w:hAnsi="Calibri" w:cs="Calibri"/>
                <w:color w:val="000000"/>
              </w:rPr>
            </w:pPr>
            <w:r>
              <w:rPr>
                <w:rFonts w:ascii="Calibri" w:hAnsi="Calibri" w:cs="Calibri"/>
                <w:color w:val="000000"/>
              </w:rPr>
              <w:t> </w:t>
            </w:r>
          </w:p>
        </w:tc>
      </w:tr>
      <w:tr w:rsidR="00EB52C0" w14:paraId="1D22B201" w14:textId="77777777" w:rsidTr="3FD4D8A9">
        <w:trPr>
          <w:trHeight w:val="501"/>
        </w:trPr>
        <w:tc>
          <w:tcPr>
            <w:tcW w:w="3351" w:type="dxa"/>
            <w:tcBorders>
              <w:top w:val="nil"/>
              <w:left w:val="single" w:sz="8" w:space="0" w:color="00B0F0"/>
              <w:bottom w:val="single" w:sz="8" w:space="0" w:color="00B0F0"/>
              <w:right w:val="single" w:sz="8" w:space="0" w:color="00B0F0"/>
            </w:tcBorders>
            <w:shd w:val="clear" w:color="auto" w:fill="FFFFFF" w:themeFill="background1"/>
            <w:tcMar>
              <w:top w:w="0" w:type="dxa"/>
              <w:left w:w="108" w:type="dxa"/>
              <w:bottom w:w="0" w:type="dxa"/>
              <w:right w:w="108" w:type="dxa"/>
            </w:tcMar>
            <w:vAlign w:val="bottom"/>
            <w:hideMark/>
          </w:tcPr>
          <w:p w14:paraId="285A1D83" w14:textId="77777777" w:rsidR="00EB52C0" w:rsidRDefault="00EB52C0" w:rsidP="3FD4D8A9">
            <w:pPr>
              <w:rPr>
                <w:rFonts w:ascii="Calibri" w:hAnsi="Calibri" w:cs="Calibri"/>
                <w:color w:val="000000"/>
              </w:rPr>
            </w:pPr>
            <w:r w:rsidRPr="3FD4D8A9">
              <w:rPr>
                <w:rFonts w:ascii="Calibri" w:hAnsi="Calibri" w:cs="Calibri"/>
                <w:color w:val="000000" w:themeColor="text1"/>
              </w:rPr>
              <w:t>Name of the Respondent(For this checklist):</w:t>
            </w:r>
          </w:p>
        </w:tc>
        <w:tc>
          <w:tcPr>
            <w:tcW w:w="5555" w:type="dxa"/>
            <w:tcBorders>
              <w:top w:val="nil"/>
              <w:left w:val="nil"/>
              <w:bottom w:val="single" w:sz="8" w:space="0" w:color="00B0F0"/>
              <w:right w:val="single" w:sz="8" w:space="0" w:color="00B0F0"/>
            </w:tcBorders>
            <w:shd w:val="clear" w:color="auto" w:fill="FCE4D6"/>
            <w:noWrap/>
            <w:tcMar>
              <w:top w:w="0" w:type="dxa"/>
              <w:left w:w="108" w:type="dxa"/>
              <w:bottom w:w="0" w:type="dxa"/>
              <w:right w:w="108" w:type="dxa"/>
            </w:tcMar>
            <w:vAlign w:val="bottom"/>
            <w:hideMark/>
          </w:tcPr>
          <w:p w14:paraId="242AE868" w14:textId="77777777" w:rsidR="00EB52C0" w:rsidRDefault="00EB52C0">
            <w:pPr>
              <w:rPr>
                <w:rFonts w:ascii="Calibri" w:hAnsi="Calibri" w:cs="Calibri"/>
                <w:color w:val="000000"/>
              </w:rPr>
            </w:pPr>
            <w:r>
              <w:rPr>
                <w:rFonts w:ascii="Calibri" w:hAnsi="Calibri" w:cs="Calibri"/>
                <w:color w:val="000000"/>
              </w:rPr>
              <w:t> </w:t>
            </w:r>
          </w:p>
        </w:tc>
      </w:tr>
      <w:tr w:rsidR="00EB52C0" w14:paraId="5C008A7F" w14:textId="77777777" w:rsidTr="3FD4D8A9">
        <w:trPr>
          <w:trHeight w:val="501"/>
        </w:trPr>
        <w:tc>
          <w:tcPr>
            <w:tcW w:w="3351" w:type="dxa"/>
            <w:tcBorders>
              <w:top w:val="nil"/>
              <w:left w:val="single" w:sz="8" w:space="0" w:color="00B0F0"/>
              <w:bottom w:val="single" w:sz="8" w:space="0" w:color="00B0F0"/>
              <w:right w:val="single" w:sz="8" w:space="0" w:color="00B0F0"/>
            </w:tcBorders>
            <w:shd w:val="clear" w:color="auto" w:fill="FFFFFF" w:themeFill="background1"/>
            <w:tcMar>
              <w:top w:w="0" w:type="dxa"/>
              <w:left w:w="108" w:type="dxa"/>
              <w:bottom w:w="0" w:type="dxa"/>
              <w:right w:w="108" w:type="dxa"/>
            </w:tcMar>
            <w:vAlign w:val="bottom"/>
            <w:hideMark/>
          </w:tcPr>
          <w:p w14:paraId="57138A22" w14:textId="77777777" w:rsidR="00EB52C0" w:rsidRDefault="00EB52C0" w:rsidP="3FD4D8A9">
            <w:pPr>
              <w:rPr>
                <w:rFonts w:ascii="Calibri" w:hAnsi="Calibri" w:cs="Calibri"/>
                <w:color w:val="000000"/>
              </w:rPr>
            </w:pPr>
            <w:r w:rsidRPr="3FD4D8A9">
              <w:rPr>
                <w:rFonts w:ascii="Calibri" w:hAnsi="Calibri" w:cs="Calibri"/>
                <w:color w:val="000000" w:themeColor="text1"/>
              </w:rPr>
              <w:t>Contact Information(Email ID, Organization address, and office contacts)</w:t>
            </w:r>
          </w:p>
        </w:tc>
        <w:tc>
          <w:tcPr>
            <w:tcW w:w="5555" w:type="dxa"/>
            <w:tcBorders>
              <w:top w:val="nil"/>
              <w:left w:val="nil"/>
              <w:bottom w:val="single" w:sz="8" w:space="0" w:color="00B0F0"/>
              <w:right w:val="single" w:sz="8" w:space="0" w:color="00B0F0"/>
            </w:tcBorders>
            <w:shd w:val="clear" w:color="auto" w:fill="FCE4D6"/>
            <w:tcMar>
              <w:top w:w="0" w:type="dxa"/>
              <w:left w:w="108" w:type="dxa"/>
              <w:bottom w:w="0" w:type="dxa"/>
              <w:right w:w="108" w:type="dxa"/>
            </w:tcMar>
            <w:vAlign w:val="bottom"/>
            <w:hideMark/>
          </w:tcPr>
          <w:p w14:paraId="23A715EA" w14:textId="77777777" w:rsidR="00EB52C0" w:rsidRDefault="00EB52C0">
            <w:pPr>
              <w:rPr>
                <w:rFonts w:ascii="Calibri" w:hAnsi="Calibri" w:cs="Calibri"/>
                <w:color w:val="000000"/>
              </w:rPr>
            </w:pPr>
            <w:r>
              <w:rPr>
                <w:rFonts w:ascii="Calibri" w:hAnsi="Calibri" w:cs="Calibri"/>
                <w:color w:val="000000"/>
              </w:rPr>
              <w:t> </w:t>
            </w:r>
          </w:p>
        </w:tc>
      </w:tr>
    </w:tbl>
    <w:p w14:paraId="1BCE17D6" w14:textId="77777777" w:rsidR="00EB52C0" w:rsidRDefault="00EB52C0" w:rsidP="00EB52C0"/>
    <w:p w14:paraId="4C751D38" w14:textId="77777777" w:rsidR="00EB52C0" w:rsidRDefault="00EB52C0" w:rsidP="00EB52C0">
      <w:r>
        <w:t xml:space="preserve">STEP 3: Share the TPRM Questionnaire to requesting stakeholder to fill the responses and send back. </w:t>
      </w:r>
    </w:p>
    <w:p w14:paraId="43EEDB30" w14:textId="77777777" w:rsidR="00EB52C0" w:rsidRDefault="00EB52C0" w:rsidP="00EB52C0">
      <w:r>
        <w:t xml:space="preserve">For any query/ambiguity, feel free to contact </w:t>
      </w:r>
      <w:hyperlink r:id="rId49" w:history="1">
        <w:r w:rsidRPr="00D41ED4">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Netradyne InfoSec team</w:t>
        </w:r>
      </w:hyperlink>
      <w:r>
        <w:t>.</w:t>
      </w:r>
    </w:p>
    <w:p w14:paraId="2E47320D" w14:textId="77777777" w:rsidR="00212F5B" w:rsidRPr="00212F5B" w:rsidRDefault="00EB52C0" w:rsidP="00C30F3A">
      <w:pPr>
        <w:pStyle w:val="Heading3"/>
      </w:pPr>
      <w:bookmarkStart w:id="127" w:name="_Toc205235603"/>
      <w:r w:rsidRPr="00212F5B">
        <w:t>How to initiate a Detailed TPRM Assessment Request</w:t>
      </w:r>
      <w:bookmarkEnd w:id="127"/>
      <w:r w:rsidRPr="00212F5B">
        <w:t xml:space="preserve"> </w:t>
      </w:r>
    </w:p>
    <w:p w14:paraId="3D5BA537" w14:textId="0255BD2E" w:rsidR="00EB52C0" w:rsidRPr="003D295A" w:rsidRDefault="00EB52C0" w:rsidP="00212F5B">
      <w:r w:rsidRPr="3FD4D8A9">
        <w:rPr>
          <w:highlight w:val="yellow"/>
        </w:rPr>
        <w:t>(This is only applicable for critical engagement categories or for some selected Third Parties):</w:t>
      </w:r>
    </w:p>
    <w:p w14:paraId="7FDE1494" w14:textId="77777777" w:rsidR="00EB52C0" w:rsidRDefault="00EB52C0" w:rsidP="00EB52C0"/>
    <w:p w14:paraId="778974AA" w14:textId="77777777" w:rsidR="00EB52C0" w:rsidRDefault="00EB52C0" w:rsidP="00EB52C0"/>
    <w:p w14:paraId="6F4D8767" w14:textId="77777777" w:rsidR="00EB52C0" w:rsidRDefault="00EB52C0" w:rsidP="00EB52C0"/>
    <w:p w14:paraId="0C507F1F" w14:textId="77777777" w:rsidR="00EB52C0" w:rsidRDefault="00EB52C0" w:rsidP="00EB52C0"/>
    <w:tbl>
      <w:tblPr>
        <w:tblW w:w="5000" w:type="pct"/>
        <w:tblLook w:val="04A0" w:firstRow="1" w:lastRow="0" w:firstColumn="1" w:lastColumn="0" w:noHBand="0" w:noVBand="1"/>
      </w:tblPr>
      <w:tblGrid>
        <w:gridCol w:w="1488"/>
        <w:gridCol w:w="2278"/>
        <w:gridCol w:w="942"/>
        <w:gridCol w:w="960"/>
        <w:gridCol w:w="1178"/>
        <w:gridCol w:w="973"/>
        <w:gridCol w:w="1197"/>
      </w:tblGrid>
      <w:tr w:rsidR="00EB52C0" w:rsidRPr="00AB00E5" w14:paraId="2CC20EC4" w14:textId="77777777">
        <w:trPr>
          <w:trHeight w:val="300"/>
        </w:trPr>
        <w:tc>
          <w:tcPr>
            <w:tcW w:w="2610" w:type="pct"/>
            <w:gridSpan w:val="3"/>
            <w:tcBorders>
              <w:top w:val="single" w:sz="4" w:space="0" w:color="00B0F0"/>
              <w:left w:val="single" w:sz="4" w:space="0" w:color="00B0F0"/>
              <w:bottom w:val="single" w:sz="4" w:space="0" w:color="00B0F0"/>
              <w:right w:val="single" w:sz="4" w:space="0" w:color="00B0F0"/>
            </w:tcBorders>
            <w:shd w:val="clear" w:color="000000" w:fill="FFFFFF"/>
            <w:noWrap/>
            <w:vAlign w:val="center"/>
          </w:tcPr>
          <w:p w14:paraId="07296FC1" w14:textId="77777777" w:rsidR="00EB52C0" w:rsidRPr="00AB00E5" w:rsidRDefault="00EB52C0">
            <w:pPr>
              <w:spacing w:after="0" w:line="240" w:lineRule="auto"/>
              <w:jc w:val="left"/>
              <w:rPr>
                <w:rFonts w:ascii="Calibri" w:eastAsia="Times New Roman" w:hAnsi="Calibri" w:cs="Calibri"/>
                <w:b/>
                <w:bCs/>
                <w:color w:val="000000"/>
                <w:szCs w:val="18"/>
                <w:lang w:val="en-US"/>
              </w:rPr>
            </w:pPr>
            <w:r>
              <w:rPr>
                <w:rFonts w:ascii="Calibri" w:eastAsia="Times New Roman" w:hAnsi="Calibri" w:cs="Calibri"/>
                <w:b/>
                <w:bCs/>
                <w:color w:val="000000"/>
                <w:szCs w:val="18"/>
                <w:lang w:val="en-US"/>
              </w:rPr>
              <w:lastRenderedPageBreak/>
              <w:t xml:space="preserve">DETAILED </w:t>
            </w:r>
            <w:r w:rsidRPr="00F84E39">
              <w:rPr>
                <w:rFonts w:ascii="Calibri" w:eastAsia="Times New Roman" w:hAnsi="Calibri" w:cs="Calibri"/>
                <w:b/>
                <w:bCs/>
                <w:color w:val="000000"/>
                <w:szCs w:val="18"/>
                <w:lang w:val="en-US"/>
              </w:rPr>
              <w:t>TPRM REVIEW PLAN</w:t>
            </w:r>
          </w:p>
        </w:tc>
        <w:tc>
          <w:tcPr>
            <w:tcW w:w="2390" w:type="pct"/>
            <w:gridSpan w:val="4"/>
            <w:tcBorders>
              <w:top w:val="single" w:sz="4" w:space="0" w:color="00B0F0"/>
              <w:left w:val="single" w:sz="4" w:space="0" w:color="00B0F0"/>
              <w:bottom w:val="single" w:sz="4" w:space="0" w:color="00B0F0"/>
              <w:right w:val="single" w:sz="4" w:space="0" w:color="00B0F0"/>
            </w:tcBorders>
            <w:shd w:val="clear" w:color="000000" w:fill="FFFFFF"/>
            <w:vAlign w:val="center"/>
          </w:tcPr>
          <w:p w14:paraId="5BB0E806" w14:textId="77777777" w:rsidR="00EB52C0" w:rsidRPr="00AB00E5" w:rsidRDefault="00EB52C0">
            <w:pPr>
              <w:spacing w:after="0" w:line="240" w:lineRule="auto"/>
              <w:jc w:val="left"/>
              <w:rPr>
                <w:rFonts w:ascii="Calibri" w:eastAsia="Times New Roman" w:hAnsi="Calibri" w:cs="Calibri"/>
                <w:b/>
                <w:bCs/>
                <w:color w:val="000000"/>
                <w:szCs w:val="18"/>
                <w:lang w:val="en-US"/>
              </w:rPr>
            </w:pPr>
            <w:r w:rsidRPr="00AB00E5">
              <w:rPr>
                <w:rFonts w:ascii="Calibri" w:eastAsia="Times New Roman" w:hAnsi="Calibri" w:cs="Calibri"/>
                <w:b/>
                <w:bCs/>
                <w:color w:val="000000"/>
                <w:szCs w:val="18"/>
                <w:lang w:val="en-US"/>
              </w:rPr>
              <w:t>RACI (Responsible, Accountable, Consulted, Informed)</w:t>
            </w:r>
          </w:p>
        </w:tc>
      </w:tr>
      <w:tr w:rsidR="00EB52C0" w:rsidRPr="00AB00E5" w14:paraId="403EB13F" w14:textId="77777777">
        <w:trPr>
          <w:trHeight w:val="240"/>
        </w:trPr>
        <w:tc>
          <w:tcPr>
            <w:tcW w:w="825" w:type="pct"/>
            <w:tcBorders>
              <w:top w:val="nil"/>
              <w:left w:val="single" w:sz="4" w:space="0" w:color="00B0F0"/>
              <w:bottom w:val="single" w:sz="4" w:space="0" w:color="00B0F0"/>
              <w:right w:val="single" w:sz="4" w:space="0" w:color="00B0F0"/>
            </w:tcBorders>
            <w:shd w:val="clear" w:color="000000" w:fill="FFFFFF"/>
            <w:noWrap/>
            <w:vAlign w:val="center"/>
            <w:hideMark/>
          </w:tcPr>
          <w:p w14:paraId="2BBD2DDA" w14:textId="77777777" w:rsidR="00EB52C0" w:rsidRPr="00AB00E5" w:rsidRDefault="00EB52C0">
            <w:pPr>
              <w:spacing w:after="0" w:line="240" w:lineRule="auto"/>
              <w:jc w:val="left"/>
              <w:rPr>
                <w:rFonts w:ascii="Calibri" w:eastAsia="Times New Roman" w:hAnsi="Calibri" w:cs="Calibri"/>
                <w:b/>
                <w:bCs/>
                <w:color w:val="000000"/>
                <w:szCs w:val="18"/>
                <w:lang w:val="en-US"/>
              </w:rPr>
            </w:pPr>
            <w:r w:rsidRPr="00AB00E5">
              <w:rPr>
                <w:rFonts w:ascii="Calibri" w:eastAsia="Times New Roman" w:hAnsi="Calibri" w:cs="Calibri"/>
                <w:b/>
                <w:bCs/>
                <w:color w:val="000000"/>
                <w:szCs w:val="18"/>
                <w:lang w:val="en-US"/>
              </w:rPr>
              <w:t>IAP Task ID</w:t>
            </w:r>
          </w:p>
        </w:tc>
        <w:tc>
          <w:tcPr>
            <w:tcW w:w="1344" w:type="pct"/>
            <w:tcBorders>
              <w:top w:val="nil"/>
              <w:left w:val="nil"/>
              <w:bottom w:val="single" w:sz="4" w:space="0" w:color="00B0F0"/>
              <w:right w:val="single" w:sz="4" w:space="0" w:color="00B0F0"/>
            </w:tcBorders>
            <w:shd w:val="clear" w:color="000000" w:fill="FFFFFF"/>
            <w:noWrap/>
            <w:vAlign w:val="center"/>
            <w:hideMark/>
          </w:tcPr>
          <w:p w14:paraId="1394C3F6" w14:textId="77777777" w:rsidR="00EB52C0" w:rsidRPr="00AB00E5" w:rsidRDefault="00EB52C0">
            <w:pPr>
              <w:spacing w:after="0" w:line="240" w:lineRule="auto"/>
              <w:jc w:val="left"/>
              <w:rPr>
                <w:rFonts w:ascii="Calibri" w:eastAsia="Times New Roman" w:hAnsi="Calibri" w:cs="Calibri"/>
                <w:b/>
                <w:bCs/>
                <w:color w:val="000000"/>
                <w:szCs w:val="18"/>
                <w:lang w:val="en-US"/>
              </w:rPr>
            </w:pPr>
            <w:r w:rsidRPr="00AB00E5">
              <w:rPr>
                <w:rFonts w:ascii="Calibri" w:eastAsia="Times New Roman" w:hAnsi="Calibri" w:cs="Calibri"/>
                <w:b/>
                <w:bCs/>
                <w:color w:val="000000"/>
                <w:szCs w:val="18"/>
                <w:lang w:val="en-US"/>
              </w:rPr>
              <w:t>Task Activity</w:t>
            </w:r>
          </w:p>
        </w:tc>
        <w:tc>
          <w:tcPr>
            <w:tcW w:w="441" w:type="pct"/>
            <w:tcBorders>
              <w:top w:val="nil"/>
              <w:left w:val="nil"/>
              <w:bottom w:val="single" w:sz="4" w:space="0" w:color="00B0F0"/>
              <w:right w:val="single" w:sz="4" w:space="0" w:color="00B0F0"/>
            </w:tcBorders>
            <w:shd w:val="clear" w:color="000000" w:fill="FFFFFF"/>
            <w:noWrap/>
            <w:vAlign w:val="center"/>
            <w:hideMark/>
          </w:tcPr>
          <w:p w14:paraId="4D2E7DF2" w14:textId="77777777" w:rsidR="00EB52C0" w:rsidRPr="00AB00E5" w:rsidRDefault="00EB52C0">
            <w:pPr>
              <w:spacing w:after="0" w:line="240" w:lineRule="auto"/>
              <w:jc w:val="left"/>
              <w:rPr>
                <w:rFonts w:ascii="Calibri" w:eastAsia="Times New Roman" w:hAnsi="Calibri" w:cs="Calibri"/>
                <w:b/>
                <w:bCs/>
                <w:color w:val="000000"/>
                <w:szCs w:val="18"/>
                <w:lang w:val="en-US"/>
              </w:rPr>
            </w:pPr>
            <w:r>
              <w:rPr>
                <w:rFonts w:ascii="Calibri" w:eastAsia="Times New Roman" w:hAnsi="Calibri" w:cs="Calibri"/>
                <w:b/>
                <w:bCs/>
                <w:color w:val="000000"/>
                <w:szCs w:val="18"/>
                <w:lang w:val="en-US"/>
              </w:rPr>
              <w:t>~</w:t>
            </w:r>
            <w:r w:rsidRPr="00AB00E5">
              <w:rPr>
                <w:rFonts w:ascii="Calibri" w:eastAsia="Times New Roman" w:hAnsi="Calibri" w:cs="Calibri"/>
                <w:b/>
                <w:bCs/>
                <w:color w:val="000000"/>
                <w:szCs w:val="18"/>
                <w:lang w:val="en-US"/>
              </w:rPr>
              <w:t>n(Days)</w:t>
            </w:r>
          </w:p>
        </w:tc>
        <w:tc>
          <w:tcPr>
            <w:tcW w:w="532" w:type="pct"/>
            <w:tcBorders>
              <w:top w:val="nil"/>
              <w:left w:val="nil"/>
              <w:bottom w:val="single" w:sz="4" w:space="0" w:color="00B0F0"/>
              <w:right w:val="single" w:sz="4" w:space="0" w:color="00B0F0"/>
            </w:tcBorders>
            <w:shd w:val="clear" w:color="000000" w:fill="FFFFFF"/>
            <w:noWrap/>
            <w:vAlign w:val="center"/>
            <w:hideMark/>
          </w:tcPr>
          <w:p w14:paraId="0BA294FE" w14:textId="77777777" w:rsidR="00EB52C0" w:rsidRPr="00AB00E5" w:rsidRDefault="00EB52C0">
            <w:pPr>
              <w:spacing w:after="0" w:line="240" w:lineRule="auto"/>
              <w:jc w:val="left"/>
              <w:rPr>
                <w:rFonts w:ascii="Calibri" w:eastAsia="Times New Roman" w:hAnsi="Calibri" w:cs="Calibri"/>
                <w:b/>
                <w:bCs/>
                <w:color w:val="000000"/>
                <w:sz w:val="16"/>
                <w:szCs w:val="16"/>
                <w:lang w:val="en-US"/>
              </w:rPr>
            </w:pPr>
            <w:r w:rsidRPr="00AB00E5">
              <w:rPr>
                <w:rFonts w:ascii="Calibri" w:eastAsia="Times New Roman" w:hAnsi="Calibri" w:cs="Calibri"/>
                <w:b/>
                <w:bCs/>
                <w:color w:val="000000"/>
                <w:sz w:val="16"/>
                <w:szCs w:val="16"/>
                <w:lang w:val="en-US"/>
              </w:rPr>
              <w:t>InfoSec-ND</w:t>
            </w:r>
          </w:p>
        </w:tc>
        <w:tc>
          <w:tcPr>
            <w:tcW w:w="653" w:type="pct"/>
            <w:tcBorders>
              <w:top w:val="nil"/>
              <w:left w:val="nil"/>
              <w:bottom w:val="single" w:sz="4" w:space="0" w:color="00B0F0"/>
              <w:right w:val="single" w:sz="4" w:space="0" w:color="00B0F0"/>
            </w:tcBorders>
            <w:shd w:val="clear" w:color="000000" w:fill="FFFFFF"/>
            <w:noWrap/>
            <w:vAlign w:val="center"/>
            <w:hideMark/>
          </w:tcPr>
          <w:p w14:paraId="773A9336" w14:textId="77777777" w:rsidR="00EB52C0" w:rsidRPr="00AB00E5" w:rsidRDefault="00EB52C0">
            <w:pPr>
              <w:spacing w:after="0" w:line="240" w:lineRule="auto"/>
              <w:jc w:val="left"/>
              <w:rPr>
                <w:rFonts w:ascii="Calibri" w:eastAsia="Times New Roman" w:hAnsi="Calibri" w:cs="Calibri"/>
                <w:b/>
                <w:bCs/>
                <w:color w:val="000000"/>
                <w:sz w:val="16"/>
                <w:szCs w:val="16"/>
                <w:lang w:val="en-US"/>
              </w:rPr>
            </w:pPr>
            <w:r w:rsidRPr="00AB00E5">
              <w:rPr>
                <w:rFonts w:ascii="Calibri" w:eastAsia="Times New Roman" w:hAnsi="Calibri" w:cs="Calibri"/>
                <w:b/>
                <w:bCs/>
                <w:color w:val="000000"/>
                <w:sz w:val="16"/>
                <w:szCs w:val="16"/>
                <w:lang w:val="en-US"/>
              </w:rPr>
              <w:t>SPOC-</w:t>
            </w:r>
            <w:r w:rsidRPr="00AD3CDF">
              <w:rPr>
                <w:rFonts w:ascii="Calibri" w:eastAsia="Times New Roman" w:hAnsi="Calibri" w:cs="Calibri"/>
                <w:b/>
                <w:bCs/>
                <w:color w:val="000000"/>
                <w:sz w:val="16"/>
                <w:szCs w:val="16"/>
                <w:lang w:val="en-US"/>
              </w:rPr>
              <w:t>3</w:t>
            </w:r>
            <w:r w:rsidRPr="00AD3CDF">
              <w:rPr>
                <w:rFonts w:ascii="Calibri" w:eastAsia="Times New Roman" w:hAnsi="Calibri" w:cs="Calibri"/>
                <w:b/>
                <w:bCs/>
                <w:color w:val="000000"/>
                <w:sz w:val="16"/>
                <w:szCs w:val="16"/>
                <w:vertAlign w:val="superscript"/>
                <w:lang w:val="en-US"/>
              </w:rPr>
              <w:t>rd</w:t>
            </w:r>
            <w:r w:rsidRPr="00AD3CDF">
              <w:rPr>
                <w:rFonts w:ascii="Calibri" w:eastAsia="Times New Roman" w:hAnsi="Calibri" w:cs="Calibri"/>
                <w:b/>
                <w:bCs/>
                <w:color w:val="000000"/>
                <w:sz w:val="16"/>
                <w:szCs w:val="16"/>
                <w:lang w:val="en-US"/>
              </w:rPr>
              <w:t xml:space="preserve"> Party</w:t>
            </w:r>
          </w:p>
        </w:tc>
        <w:tc>
          <w:tcPr>
            <w:tcW w:w="540" w:type="pct"/>
            <w:tcBorders>
              <w:top w:val="nil"/>
              <w:left w:val="nil"/>
              <w:bottom w:val="single" w:sz="4" w:space="0" w:color="00B0F0"/>
              <w:right w:val="single" w:sz="4" w:space="0" w:color="00B0F0"/>
            </w:tcBorders>
            <w:shd w:val="clear" w:color="000000" w:fill="FFFFFF"/>
            <w:noWrap/>
            <w:vAlign w:val="center"/>
            <w:hideMark/>
          </w:tcPr>
          <w:p w14:paraId="1D2E6EA3" w14:textId="77777777" w:rsidR="00EB52C0" w:rsidRPr="00AB00E5" w:rsidRDefault="00EB52C0">
            <w:pPr>
              <w:spacing w:after="0" w:line="240" w:lineRule="auto"/>
              <w:jc w:val="left"/>
              <w:rPr>
                <w:rFonts w:ascii="Calibri" w:eastAsia="Times New Roman" w:hAnsi="Calibri" w:cs="Calibri"/>
                <w:b/>
                <w:bCs/>
                <w:color w:val="000000"/>
                <w:sz w:val="16"/>
                <w:szCs w:val="16"/>
                <w:lang w:val="en-US"/>
              </w:rPr>
            </w:pPr>
            <w:r w:rsidRPr="00AB00E5">
              <w:rPr>
                <w:rFonts w:ascii="Calibri" w:eastAsia="Times New Roman" w:hAnsi="Calibri" w:cs="Calibri"/>
                <w:b/>
                <w:bCs/>
                <w:color w:val="000000"/>
                <w:sz w:val="16"/>
                <w:szCs w:val="16"/>
                <w:lang w:val="en-US"/>
              </w:rPr>
              <w:t>Risk Owner</w:t>
            </w:r>
          </w:p>
        </w:tc>
        <w:tc>
          <w:tcPr>
            <w:tcW w:w="664" w:type="pct"/>
            <w:tcBorders>
              <w:top w:val="nil"/>
              <w:left w:val="nil"/>
              <w:bottom w:val="single" w:sz="4" w:space="0" w:color="00B0F0"/>
              <w:right w:val="single" w:sz="4" w:space="0" w:color="00B0F0"/>
            </w:tcBorders>
            <w:shd w:val="clear" w:color="000000" w:fill="FFFFFF"/>
            <w:noWrap/>
            <w:vAlign w:val="center"/>
            <w:hideMark/>
          </w:tcPr>
          <w:p w14:paraId="19572BF9" w14:textId="77777777" w:rsidR="00EB52C0" w:rsidRPr="00AB00E5" w:rsidRDefault="00EB52C0">
            <w:pPr>
              <w:spacing w:after="0" w:line="240" w:lineRule="auto"/>
              <w:jc w:val="left"/>
              <w:rPr>
                <w:rFonts w:ascii="Calibri" w:eastAsia="Times New Roman" w:hAnsi="Calibri" w:cs="Calibri"/>
                <w:b/>
                <w:bCs/>
                <w:color w:val="000000"/>
                <w:sz w:val="16"/>
                <w:szCs w:val="16"/>
                <w:lang w:val="en-US"/>
              </w:rPr>
            </w:pPr>
            <w:r w:rsidRPr="00AB00E5">
              <w:rPr>
                <w:rFonts w:ascii="Calibri" w:eastAsia="Times New Roman" w:hAnsi="Calibri" w:cs="Calibri"/>
                <w:b/>
                <w:bCs/>
                <w:color w:val="000000"/>
                <w:sz w:val="16"/>
                <w:szCs w:val="16"/>
                <w:lang w:val="en-US"/>
              </w:rPr>
              <w:t>Leadership-ND</w:t>
            </w:r>
          </w:p>
        </w:tc>
      </w:tr>
      <w:tr w:rsidR="00EB52C0" w:rsidRPr="00AB00E5" w14:paraId="672E626A" w14:textId="77777777">
        <w:trPr>
          <w:trHeight w:val="720"/>
        </w:trPr>
        <w:tc>
          <w:tcPr>
            <w:tcW w:w="825" w:type="pct"/>
            <w:tcBorders>
              <w:top w:val="nil"/>
              <w:left w:val="single" w:sz="4" w:space="0" w:color="00B0F0"/>
              <w:bottom w:val="single" w:sz="4" w:space="0" w:color="00B0F0"/>
              <w:right w:val="single" w:sz="4" w:space="0" w:color="00B0F0"/>
            </w:tcBorders>
            <w:shd w:val="clear" w:color="000000" w:fill="FFFFFF"/>
            <w:noWrap/>
            <w:vAlign w:val="center"/>
            <w:hideMark/>
          </w:tcPr>
          <w:p w14:paraId="402283CC" w14:textId="77777777" w:rsidR="00EB52C0" w:rsidRPr="00AB00E5" w:rsidRDefault="00EB52C0">
            <w:pPr>
              <w:spacing w:after="0" w:line="240" w:lineRule="auto"/>
              <w:jc w:val="left"/>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TPRM_STAGE001</w:t>
            </w:r>
          </w:p>
        </w:tc>
        <w:tc>
          <w:tcPr>
            <w:tcW w:w="1344" w:type="pct"/>
            <w:tcBorders>
              <w:top w:val="nil"/>
              <w:left w:val="nil"/>
              <w:bottom w:val="single" w:sz="4" w:space="0" w:color="00B0F0"/>
              <w:right w:val="single" w:sz="4" w:space="0" w:color="00B0F0"/>
            </w:tcBorders>
            <w:shd w:val="clear" w:color="000000" w:fill="FFFFFF"/>
            <w:vAlign w:val="center"/>
            <w:hideMark/>
          </w:tcPr>
          <w:p w14:paraId="0726EEA6" w14:textId="77777777" w:rsidR="00EB52C0" w:rsidRPr="00AB00E5" w:rsidRDefault="00EB52C0">
            <w:pPr>
              <w:spacing w:after="0" w:line="240" w:lineRule="auto"/>
              <w:jc w:val="left"/>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Initiate Kick-off Call to Establish Objectives and determining the SPOC and Escalation contacts</w:t>
            </w:r>
            <w:r>
              <w:rPr>
                <w:rFonts w:ascii="Calibri" w:eastAsia="Times New Roman" w:hAnsi="Calibri" w:cs="Calibri"/>
                <w:color w:val="000000"/>
                <w:szCs w:val="18"/>
                <w:lang w:val="en-US"/>
              </w:rPr>
              <w:t xml:space="preserve"> from 3</w:t>
            </w:r>
            <w:r w:rsidRPr="00077E65">
              <w:rPr>
                <w:rFonts w:ascii="Calibri" w:eastAsia="Times New Roman" w:hAnsi="Calibri" w:cs="Calibri"/>
                <w:color w:val="000000"/>
                <w:szCs w:val="18"/>
                <w:vertAlign w:val="superscript"/>
                <w:lang w:val="en-US"/>
              </w:rPr>
              <w:t>rd</w:t>
            </w:r>
            <w:r>
              <w:rPr>
                <w:rFonts w:ascii="Calibri" w:eastAsia="Times New Roman" w:hAnsi="Calibri" w:cs="Calibri"/>
                <w:color w:val="000000"/>
                <w:szCs w:val="18"/>
                <w:lang w:val="en-US"/>
              </w:rPr>
              <w:t xml:space="preserve"> Party</w:t>
            </w:r>
          </w:p>
        </w:tc>
        <w:tc>
          <w:tcPr>
            <w:tcW w:w="441" w:type="pct"/>
            <w:tcBorders>
              <w:top w:val="nil"/>
              <w:left w:val="nil"/>
              <w:bottom w:val="single" w:sz="4" w:space="0" w:color="00B0F0"/>
              <w:right w:val="single" w:sz="4" w:space="0" w:color="00B0F0"/>
            </w:tcBorders>
            <w:shd w:val="clear" w:color="000000" w:fill="FFFFFF"/>
            <w:noWrap/>
            <w:vAlign w:val="center"/>
            <w:hideMark/>
          </w:tcPr>
          <w:p w14:paraId="7B9DF8FE"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3</w:t>
            </w:r>
          </w:p>
        </w:tc>
        <w:tc>
          <w:tcPr>
            <w:tcW w:w="532" w:type="pct"/>
            <w:tcBorders>
              <w:top w:val="nil"/>
              <w:left w:val="nil"/>
              <w:bottom w:val="single" w:sz="4" w:space="0" w:color="00B0F0"/>
              <w:right w:val="single" w:sz="4" w:space="0" w:color="00B0F0"/>
            </w:tcBorders>
            <w:shd w:val="clear" w:color="000000" w:fill="FFFFFF"/>
            <w:vAlign w:val="center"/>
            <w:hideMark/>
          </w:tcPr>
          <w:p w14:paraId="76662C4B"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R</w:t>
            </w:r>
          </w:p>
        </w:tc>
        <w:tc>
          <w:tcPr>
            <w:tcW w:w="653" w:type="pct"/>
            <w:tcBorders>
              <w:top w:val="nil"/>
              <w:left w:val="nil"/>
              <w:bottom w:val="single" w:sz="4" w:space="0" w:color="00B0F0"/>
              <w:right w:val="single" w:sz="4" w:space="0" w:color="00B0F0"/>
            </w:tcBorders>
            <w:shd w:val="clear" w:color="000000" w:fill="FFFFFF"/>
            <w:vAlign w:val="center"/>
            <w:hideMark/>
          </w:tcPr>
          <w:p w14:paraId="48BE3B8C"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R</w:t>
            </w:r>
          </w:p>
        </w:tc>
        <w:tc>
          <w:tcPr>
            <w:tcW w:w="540" w:type="pct"/>
            <w:tcBorders>
              <w:top w:val="nil"/>
              <w:left w:val="nil"/>
              <w:bottom w:val="single" w:sz="4" w:space="0" w:color="00B0F0"/>
              <w:right w:val="single" w:sz="4" w:space="0" w:color="00B0F0"/>
            </w:tcBorders>
            <w:shd w:val="clear" w:color="000000" w:fill="FFFFFF"/>
            <w:vAlign w:val="center"/>
            <w:hideMark/>
          </w:tcPr>
          <w:p w14:paraId="44FF3EE7" w14:textId="77777777" w:rsidR="00EB52C0" w:rsidRPr="00AB00E5" w:rsidRDefault="00EB52C0">
            <w:pPr>
              <w:spacing w:after="0" w:line="240" w:lineRule="auto"/>
              <w:jc w:val="center"/>
              <w:rPr>
                <w:rFonts w:ascii="Calibri" w:eastAsia="Times New Roman" w:hAnsi="Calibri" w:cs="Calibri"/>
                <w:color w:val="000000"/>
                <w:szCs w:val="18"/>
                <w:lang w:val="en-US"/>
              </w:rPr>
            </w:pPr>
            <w:r>
              <w:rPr>
                <w:rFonts w:ascii="Calibri" w:eastAsia="Times New Roman" w:hAnsi="Calibri" w:cs="Calibri"/>
                <w:color w:val="000000"/>
                <w:szCs w:val="18"/>
                <w:lang w:val="en-US"/>
              </w:rPr>
              <w:t>R,A</w:t>
            </w:r>
          </w:p>
        </w:tc>
        <w:tc>
          <w:tcPr>
            <w:tcW w:w="664" w:type="pct"/>
            <w:tcBorders>
              <w:top w:val="nil"/>
              <w:left w:val="nil"/>
              <w:bottom w:val="single" w:sz="4" w:space="0" w:color="00B0F0"/>
              <w:right w:val="single" w:sz="4" w:space="0" w:color="00B0F0"/>
            </w:tcBorders>
            <w:shd w:val="clear" w:color="000000" w:fill="FFFFFF"/>
            <w:vAlign w:val="center"/>
            <w:hideMark/>
          </w:tcPr>
          <w:p w14:paraId="0F1D03FB"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I</w:t>
            </w:r>
          </w:p>
        </w:tc>
      </w:tr>
      <w:tr w:rsidR="00EB52C0" w:rsidRPr="00AB00E5" w14:paraId="1970FAC5" w14:textId="77777777">
        <w:trPr>
          <w:trHeight w:val="720"/>
        </w:trPr>
        <w:tc>
          <w:tcPr>
            <w:tcW w:w="825" w:type="pct"/>
            <w:tcBorders>
              <w:top w:val="nil"/>
              <w:left w:val="single" w:sz="4" w:space="0" w:color="00B0F0"/>
              <w:bottom w:val="single" w:sz="4" w:space="0" w:color="00B0F0"/>
              <w:right w:val="single" w:sz="4" w:space="0" w:color="00B0F0"/>
            </w:tcBorders>
            <w:shd w:val="clear" w:color="000000" w:fill="FFFFFF"/>
            <w:noWrap/>
            <w:vAlign w:val="center"/>
            <w:hideMark/>
          </w:tcPr>
          <w:p w14:paraId="7982591E" w14:textId="77777777" w:rsidR="00EB52C0" w:rsidRPr="00AB00E5" w:rsidRDefault="00EB52C0">
            <w:pPr>
              <w:spacing w:after="0" w:line="240" w:lineRule="auto"/>
              <w:jc w:val="left"/>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TPRM_STAGE002</w:t>
            </w:r>
          </w:p>
        </w:tc>
        <w:tc>
          <w:tcPr>
            <w:tcW w:w="1344" w:type="pct"/>
            <w:tcBorders>
              <w:top w:val="nil"/>
              <w:left w:val="nil"/>
              <w:bottom w:val="single" w:sz="4" w:space="0" w:color="00B0F0"/>
              <w:right w:val="single" w:sz="4" w:space="0" w:color="00B0F0"/>
            </w:tcBorders>
            <w:shd w:val="clear" w:color="000000" w:fill="FFFFFF"/>
            <w:vAlign w:val="center"/>
            <w:hideMark/>
          </w:tcPr>
          <w:p w14:paraId="18A1C139" w14:textId="77777777" w:rsidR="00EB52C0" w:rsidRPr="00AB00E5" w:rsidRDefault="00EB52C0">
            <w:pPr>
              <w:spacing w:after="0" w:line="240" w:lineRule="auto"/>
              <w:jc w:val="left"/>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 xml:space="preserve">Creation and Sharing of </w:t>
            </w:r>
            <w:hyperlink r:id="rId50" w:history="1">
              <w:r w:rsidRPr="003D468A">
                <w:rPr>
                  <w:rStyle w:val="Hyperlink"/>
                </w:rPr>
                <w:t>InfoSec Detailed Risk Assessment</w:t>
              </w:r>
            </w:hyperlink>
            <w:r>
              <w:t xml:space="preserve"> </w:t>
            </w:r>
            <w:r w:rsidRPr="00AB00E5">
              <w:rPr>
                <w:rFonts w:ascii="Calibri" w:eastAsia="Times New Roman" w:hAnsi="Calibri" w:cs="Calibri"/>
                <w:color w:val="000000"/>
                <w:szCs w:val="18"/>
                <w:lang w:val="en-US"/>
              </w:rPr>
              <w:t>by Netradyne with last TPRM Audit status</w:t>
            </w:r>
          </w:p>
        </w:tc>
        <w:tc>
          <w:tcPr>
            <w:tcW w:w="441" w:type="pct"/>
            <w:tcBorders>
              <w:top w:val="nil"/>
              <w:left w:val="nil"/>
              <w:bottom w:val="single" w:sz="4" w:space="0" w:color="00B0F0"/>
              <w:right w:val="single" w:sz="4" w:space="0" w:color="00B0F0"/>
            </w:tcBorders>
            <w:shd w:val="clear" w:color="000000" w:fill="FFFFFF"/>
            <w:noWrap/>
            <w:vAlign w:val="center"/>
            <w:hideMark/>
          </w:tcPr>
          <w:p w14:paraId="107E5BC9"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3</w:t>
            </w:r>
          </w:p>
        </w:tc>
        <w:tc>
          <w:tcPr>
            <w:tcW w:w="532" w:type="pct"/>
            <w:tcBorders>
              <w:top w:val="nil"/>
              <w:left w:val="nil"/>
              <w:bottom w:val="single" w:sz="4" w:space="0" w:color="00B0F0"/>
              <w:right w:val="single" w:sz="4" w:space="0" w:color="00B0F0"/>
            </w:tcBorders>
            <w:shd w:val="clear" w:color="000000" w:fill="FFFFFF"/>
            <w:vAlign w:val="center"/>
            <w:hideMark/>
          </w:tcPr>
          <w:p w14:paraId="5A93EAB6"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R,A</w:t>
            </w:r>
          </w:p>
        </w:tc>
        <w:tc>
          <w:tcPr>
            <w:tcW w:w="653" w:type="pct"/>
            <w:tcBorders>
              <w:top w:val="nil"/>
              <w:left w:val="nil"/>
              <w:bottom w:val="single" w:sz="4" w:space="0" w:color="00B0F0"/>
              <w:right w:val="single" w:sz="4" w:space="0" w:color="00B0F0"/>
            </w:tcBorders>
            <w:shd w:val="clear" w:color="000000" w:fill="FFFFFF"/>
            <w:vAlign w:val="center"/>
            <w:hideMark/>
          </w:tcPr>
          <w:p w14:paraId="77A026E6"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C</w:t>
            </w:r>
          </w:p>
        </w:tc>
        <w:tc>
          <w:tcPr>
            <w:tcW w:w="540" w:type="pct"/>
            <w:tcBorders>
              <w:top w:val="nil"/>
              <w:left w:val="nil"/>
              <w:bottom w:val="single" w:sz="4" w:space="0" w:color="00B0F0"/>
              <w:right w:val="single" w:sz="4" w:space="0" w:color="00B0F0"/>
            </w:tcBorders>
            <w:shd w:val="clear" w:color="000000" w:fill="FFFFFF"/>
            <w:vAlign w:val="center"/>
            <w:hideMark/>
          </w:tcPr>
          <w:p w14:paraId="56013D24"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I</w:t>
            </w:r>
          </w:p>
        </w:tc>
        <w:tc>
          <w:tcPr>
            <w:tcW w:w="664" w:type="pct"/>
            <w:tcBorders>
              <w:top w:val="nil"/>
              <w:left w:val="nil"/>
              <w:bottom w:val="single" w:sz="4" w:space="0" w:color="00B0F0"/>
              <w:right w:val="single" w:sz="4" w:space="0" w:color="00B0F0"/>
            </w:tcBorders>
            <w:shd w:val="clear" w:color="000000" w:fill="FFFFFF"/>
            <w:vAlign w:val="center"/>
            <w:hideMark/>
          </w:tcPr>
          <w:p w14:paraId="08936406"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I</w:t>
            </w:r>
          </w:p>
        </w:tc>
      </w:tr>
      <w:tr w:rsidR="00EB52C0" w:rsidRPr="00AB00E5" w14:paraId="557F11B3" w14:textId="77777777">
        <w:trPr>
          <w:trHeight w:val="480"/>
        </w:trPr>
        <w:tc>
          <w:tcPr>
            <w:tcW w:w="825" w:type="pct"/>
            <w:tcBorders>
              <w:top w:val="nil"/>
              <w:left w:val="single" w:sz="4" w:space="0" w:color="00B0F0"/>
              <w:bottom w:val="single" w:sz="4" w:space="0" w:color="00B0F0"/>
              <w:right w:val="single" w:sz="4" w:space="0" w:color="00B0F0"/>
            </w:tcBorders>
            <w:shd w:val="clear" w:color="000000" w:fill="FFFFFF"/>
            <w:noWrap/>
            <w:vAlign w:val="center"/>
            <w:hideMark/>
          </w:tcPr>
          <w:p w14:paraId="1E512113" w14:textId="77777777" w:rsidR="00EB52C0" w:rsidRPr="00AB00E5" w:rsidRDefault="00EB52C0">
            <w:pPr>
              <w:spacing w:after="0" w:line="240" w:lineRule="auto"/>
              <w:jc w:val="left"/>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TPRM_STAGE003</w:t>
            </w:r>
          </w:p>
        </w:tc>
        <w:tc>
          <w:tcPr>
            <w:tcW w:w="1344" w:type="pct"/>
            <w:tcBorders>
              <w:top w:val="nil"/>
              <w:left w:val="nil"/>
              <w:bottom w:val="single" w:sz="4" w:space="0" w:color="00B0F0"/>
              <w:right w:val="single" w:sz="4" w:space="0" w:color="00B0F0"/>
            </w:tcBorders>
            <w:shd w:val="clear" w:color="000000" w:fill="FFFFFF"/>
            <w:vAlign w:val="center"/>
            <w:hideMark/>
          </w:tcPr>
          <w:p w14:paraId="296E90A6" w14:textId="77777777" w:rsidR="00EB52C0" w:rsidRPr="00AB00E5" w:rsidRDefault="00EB52C0">
            <w:pPr>
              <w:spacing w:after="0" w:line="240" w:lineRule="auto"/>
              <w:jc w:val="left"/>
              <w:rPr>
                <w:rFonts w:ascii="Calibri" w:eastAsia="Times New Roman" w:hAnsi="Calibri" w:cs="Calibri"/>
                <w:color w:val="000000"/>
                <w:szCs w:val="18"/>
                <w:lang w:val="en-US"/>
              </w:rPr>
            </w:pPr>
            <w:r>
              <w:rPr>
                <w:rFonts w:ascii="Calibri" w:eastAsia="Times New Roman" w:hAnsi="Calibri" w:cs="Calibri"/>
                <w:color w:val="000000"/>
                <w:szCs w:val="18"/>
                <w:lang w:val="en-US"/>
              </w:rPr>
              <w:t>Third Party</w:t>
            </w:r>
            <w:r w:rsidRPr="00AB00E5">
              <w:rPr>
                <w:rFonts w:ascii="Calibri" w:eastAsia="Times New Roman" w:hAnsi="Calibri" w:cs="Calibri"/>
                <w:color w:val="000000"/>
                <w:szCs w:val="18"/>
                <w:lang w:val="en-US"/>
              </w:rPr>
              <w:t xml:space="preserve"> has to fill and share the TPRM responses</w:t>
            </w:r>
          </w:p>
        </w:tc>
        <w:tc>
          <w:tcPr>
            <w:tcW w:w="441" w:type="pct"/>
            <w:tcBorders>
              <w:top w:val="nil"/>
              <w:left w:val="nil"/>
              <w:bottom w:val="single" w:sz="4" w:space="0" w:color="00B0F0"/>
              <w:right w:val="single" w:sz="4" w:space="0" w:color="00B0F0"/>
            </w:tcBorders>
            <w:shd w:val="clear" w:color="000000" w:fill="FFFFFF"/>
            <w:noWrap/>
            <w:vAlign w:val="center"/>
            <w:hideMark/>
          </w:tcPr>
          <w:p w14:paraId="11AFF35E"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7</w:t>
            </w:r>
          </w:p>
        </w:tc>
        <w:tc>
          <w:tcPr>
            <w:tcW w:w="532" w:type="pct"/>
            <w:tcBorders>
              <w:top w:val="nil"/>
              <w:left w:val="nil"/>
              <w:bottom w:val="single" w:sz="4" w:space="0" w:color="00B0F0"/>
              <w:right w:val="single" w:sz="4" w:space="0" w:color="00B0F0"/>
            </w:tcBorders>
            <w:shd w:val="clear" w:color="000000" w:fill="FFFFFF"/>
            <w:vAlign w:val="center"/>
            <w:hideMark/>
          </w:tcPr>
          <w:p w14:paraId="2618266E"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C</w:t>
            </w:r>
          </w:p>
        </w:tc>
        <w:tc>
          <w:tcPr>
            <w:tcW w:w="653" w:type="pct"/>
            <w:tcBorders>
              <w:top w:val="nil"/>
              <w:left w:val="nil"/>
              <w:bottom w:val="single" w:sz="4" w:space="0" w:color="00B0F0"/>
              <w:right w:val="single" w:sz="4" w:space="0" w:color="00B0F0"/>
            </w:tcBorders>
            <w:shd w:val="clear" w:color="000000" w:fill="FFFFFF"/>
            <w:vAlign w:val="center"/>
            <w:hideMark/>
          </w:tcPr>
          <w:p w14:paraId="0787162B"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R,A</w:t>
            </w:r>
          </w:p>
        </w:tc>
        <w:tc>
          <w:tcPr>
            <w:tcW w:w="540" w:type="pct"/>
            <w:tcBorders>
              <w:top w:val="nil"/>
              <w:left w:val="nil"/>
              <w:bottom w:val="single" w:sz="4" w:space="0" w:color="00B0F0"/>
              <w:right w:val="single" w:sz="4" w:space="0" w:color="00B0F0"/>
            </w:tcBorders>
            <w:shd w:val="clear" w:color="000000" w:fill="FFFFFF"/>
            <w:vAlign w:val="center"/>
            <w:hideMark/>
          </w:tcPr>
          <w:p w14:paraId="646A18AE" w14:textId="77777777" w:rsidR="00EB52C0" w:rsidRPr="00AB00E5" w:rsidRDefault="00EB52C0">
            <w:pPr>
              <w:spacing w:after="0" w:line="240" w:lineRule="auto"/>
              <w:jc w:val="center"/>
              <w:rPr>
                <w:rFonts w:ascii="Calibri" w:eastAsia="Times New Roman" w:hAnsi="Calibri" w:cs="Calibri"/>
                <w:color w:val="000000"/>
                <w:szCs w:val="18"/>
                <w:lang w:val="en-US"/>
              </w:rPr>
            </w:pPr>
            <w:r>
              <w:rPr>
                <w:rFonts w:ascii="Calibri" w:eastAsia="Times New Roman" w:hAnsi="Calibri" w:cs="Calibri"/>
                <w:color w:val="000000"/>
                <w:szCs w:val="18"/>
                <w:lang w:val="en-US"/>
              </w:rPr>
              <w:t>C</w:t>
            </w:r>
          </w:p>
        </w:tc>
        <w:tc>
          <w:tcPr>
            <w:tcW w:w="664" w:type="pct"/>
            <w:tcBorders>
              <w:top w:val="nil"/>
              <w:left w:val="nil"/>
              <w:bottom w:val="single" w:sz="4" w:space="0" w:color="00B0F0"/>
              <w:right w:val="single" w:sz="4" w:space="0" w:color="00B0F0"/>
            </w:tcBorders>
            <w:shd w:val="clear" w:color="000000" w:fill="FFFFFF"/>
            <w:vAlign w:val="center"/>
            <w:hideMark/>
          </w:tcPr>
          <w:p w14:paraId="5541B9BB"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I</w:t>
            </w:r>
          </w:p>
        </w:tc>
      </w:tr>
      <w:tr w:rsidR="00EB52C0" w:rsidRPr="00AB00E5" w14:paraId="3F13EE9B" w14:textId="77777777">
        <w:trPr>
          <w:trHeight w:val="1440"/>
        </w:trPr>
        <w:tc>
          <w:tcPr>
            <w:tcW w:w="825" w:type="pct"/>
            <w:tcBorders>
              <w:top w:val="nil"/>
              <w:left w:val="single" w:sz="4" w:space="0" w:color="00B0F0"/>
              <w:bottom w:val="single" w:sz="4" w:space="0" w:color="00B0F0"/>
              <w:right w:val="single" w:sz="4" w:space="0" w:color="00B0F0"/>
            </w:tcBorders>
            <w:shd w:val="clear" w:color="000000" w:fill="FFFFFF"/>
            <w:noWrap/>
            <w:vAlign w:val="center"/>
            <w:hideMark/>
          </w:tcPr>
          <w:p w14:paraId="06D6E6E8" w14:textId="77777777" w:rsidR="00EB52C0" w:rsidRPr="00AB00E5" w:rsidRDefault="00EB52C0">
            <w:pPr>
              <w:spacing w:after="0" w:line="240" w:lineRule="auto"/>
              <w:jc w:val="left"/>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TPRM_STAGE004</w:t>
            </w:r>
          </w:p>
        </w:tc>
        <w:tc>
          <w:tcPr>
            <w:tcW w:w="1344" w:type="pct"/>
            <w:tcBorders>
              <w:top w:val="nil"/>
              <w:left w:val="nil"/>
              <w:bottom w:val="single" w:sz="4" w:space="0" w:color="00B0F0"/>
              <w:right w:val="single" w:sz="4" w:space="0" w:color="00B0F0"/>
            </w:tcBorders>
            <w:shd w:val="clear" w:color="000000" w:fill="FFFFFF"/>
            <w:vAlign w:val="center"/>
            <w:hideMark/>
          </w:tcPr>
          <w:p w14:paraId="7D6514D0" w14:textId="77777777" w:rsidR="00EB52C0" w:rsidRPr="00AB00E5" w:rsidRDefault="00EB52C0">
            <w:pPr>
              <w:spacing w:after="0" w:line="240" w:lineRule="auto"/>
              <w:jc w:val="left"/>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 xml:space="preserve">Submission of relevant documentation/artifacts (security certifications, configuration screenshots, policies, and procedures which can be able to validate </w:t>
            </w:r>
            <w:r>
              <w:rPr>
                <w:rFonts w:ascii="Calibri" w:eastAsia="Times New Roman" w:hAnsi="Calibri" w:cs="Calibri"/>
                <w:color w:val="000000"/>
                <w:szCs w:val="18"/>
                <w:lang w:val="en-US"/>
              </w:rPr>
              <w:t>the</w:t>
            </w:r>
            <w:r w:rsidRPr="00AB00E5">
              <w:rPr>
                <w:rFonts w:ascii="Calibri" w:eastAsia="Times New Roman" w:hAnsi="Calibri" w:cs="Calibri"/>
                <w:color w:val="000000"/>
                <w:szCs w:val="18"/>
                <w:lang w:val="en-US"/>
              </w:rPr>
              <w:t xml:space="preserve"> filled responses) by </w:t>
            </w:r>
            <w:r>
              <w:rPr>
                <w:rFonts w:ascii="Calibri" w:eastAsia="Times New Roman" w:hAnsi="Calibri" w:cs="Calibri"/>
                <w:color w:val="000000"/>
                <w:szCs w:val="18"/>
                <w:lang w:val="en-US"/>
              </w:rPr>
              <w:t>Third Party</w:t>
            </w:r>
          </w:p>
        </w:tc>
        <w:tc>
          <w:tcPr>
            <w:tcW w:w="441" w:type="pct"/>
            <w:tcBorders>
              <w:top w:val="nil"/>
              <w:left w:val="nil"/>
              <w:bottom w:val="single" w:sz="4" w:space="0" w:color="00B0F0"/>
              <w:right w:val="single" w:sz="4" w:space="0" w:color="00B0F0"/>
            </w:tcBorders>
            <w:shd w:val="clear" w:color="000000" w:fill="FFFFFF"/>
            <w:noWrap/>
            <w:vAlign w:val="center"/>
            <w:hideMark/>
          </w:tcPr>
          <w:p w14:paraId="29DC7B28"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8</w:t>
            </w:r>
          </w:p>
        </w:tc>
        <w:tc>
          <w:tcPr>
            <w:tcW w:w="532" w:type="pct"/>
            <w:tcBorders>
              <w:top w:val="nil"/>
              <w:left w:val="nil"/>
              <w:bottom w:val="single" w:sz="4" w:space="0" w:color="00B0F0"/>
              <w:right w:val="single" w:sz="4" w:space="0" w:color="00B0F0"/>
            </w:tcBorders>
            <w:shd w:val="clear" w:color="000000" w:fill="FFFFFF"/>
            <w:vAlign w:val="center"/>
            <w:hideMark/>
          </w:tcPr>
          <w:p w14:paraId="0A6D704C"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C</w:t>
            </w:r>
          </w:p>
        </w:tc>
        <w:tc>
          <w:tcPr>
            <w:tcW w:w="653" w:type="pct"/>
            <w:tcBorders>
              <w:top w:val="nil"/>
              <w:left w:val="nil"/>
              <w:bottom w:val="single" w:sz="4" w:space="0" w:color="00B0F0"/>
              <w:right w:val="single" w:sz="4" w:space="0" w:color="00B0F0"/>
            </w:tcBorders>
            <w:shd w:val="clear" w:color="000000" w:fill="FFFFFF"/>
            <w:vAlign w:val="center"/>
            <w:hideMark/>
          </w:tcPr>
          <w:p w14:paraId="2379C105"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R,A</w:t>
            </w:r>
          </w:p>
        </w:tc>
        <w:tc>
          <w:tcPr>
            <w:tcW w:w="540" w:type="pct"/>
            <w:tcBorders>
              <w:top w:val="nil"/>
              <w:left w:val="nil"/>
              <w:bottom w:val="single" w:sz="4" w:space="0" w:color="00B0F0"/>
              <w:right w:val="single" w:sz="4" w:space="0" w:color="00B0F0"/>
            </w:tcBorders>
            <w:shd w:val="clear" w:color="000000" w:fill="FFFFFF"/>
            <w:vAlign w:val="center"/>
            <w:hideMark/>
          </w:tcPr>
          <w:p w14:paraId="10EE9325"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C</w:t>
            </w:r>
          </w:p>
        </w:tc>
        <w:tc>
          <w:tcPr>
            <w:tcW w:w="664" w:type="pct"/>
            <w:tcBorders>
              <w:top w:val="nil"/>
              <w:left w:val="nil"/>
              <w:bottom w:val="single" w:sz="4" w:space="0" w:color="00B0F0"/>
              <w:right w:val="single" w:sz="4" w:space="0" w:color="00B0F0"/>
            </w:tcBorders>
            <w:shd w:val="clear" w:color="000000" w:fill="FFFFFF"/>
            <w:vAlign w:val="center"/>
            <w:hideMark/>
          </w:tcPr>
          <w:p w14:paraId="2B8F9A01"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I</w:t>
            </w:r>
          </w:p>
        </w:tc>
      </w:tr>
      <w:tr w:rsidR="00EB52C0" w:rsidRPr="00AB00E5" w14:paraId="250123BD" w14:textId="77777777">
        <w:trPr>
          <w:trHeight w:val="720"/>
        </w:trPr>
        <w:tc>
          <w:tcPr>
            <w:tcW w:w="825" w:type="pct"/>
            <w:tcBorders>
              <w:top w:val="nil"/>
              <w:left w:val="single" w:sz="4" w:space="0" w:color="00B0F0"/>
              <w:bottom w:val="single" w:sz="4" w:space="0" w:color="00B0F0"/>
              <w:right w:val="single" w:sz="4" w:space="0" w:color="00B0F0"/>
            </w:tcBorders>
            <w:shd w:val="clear" w:color="000000" w:fill="FFFFFF"/>
            <w:noWrap/>
            <w:vAlign w:val="center"/>
            <w:hideMark/>
          </w:tcPr>
          <w:p w14:paraId="7AB58CC4" w14:textId="77777777" w:rsidR="00EB52C0" w:rsidRPr="00AB00E5" w:rsidRDefault="00EB52C0">
            <w:pPr>
              <w:spacing w:after="0" w:line="240" w:lineRule="auto"/>
              <w:jc w:val="left"/>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TPRM_STAGE005</w:t>
            </w:r>
          </w:p>
        </w:tc>
        <w:tc>
          <w:tcPr>
            <w:tcW w:w="1344" w:type="pct"/>
            <w:tcBorders>
              <w:top w:val="nil"/>
              <w:left w:val="nil"/>
              <w:bottom w:val="single" w:sz="4" w:space="0" w:color="00B0F0"/>
              <w:right w:val="single" w:sz="4" w:space="0" w:color="00B0F0"/>
            </w:tcBorders>
            <w:shd w:val="clear" w:color="000000" w:fill="FFFFFF"/>
            <w:vAlign w:val="center"/>
            <w:hideMark/>
          </w:tcPr>
          <w:p w14:paraId="21E640F4" w14:textId="77777777" w:rsidR="00EB52C0" w:rsidRPr="00AB00E5" w:rsidRDefault="00EB52C0">
            <w:pPr>
              <w:spacing w:after="0" w:line="240" w:lineRule="auto"/>
              <w:jc w:val="left"/>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Analyze the responses and artifacts by Netradyne to identify the lapses, if any and determine the actionable.</w:t>
            </w:r>
          </w:p>
        </w:tc>
        <w:tc>
          <w:tcPr>
            <w:tcW w:w="441" w:type="pct"/>
            <w:tcBorders>
              <w:top w:val="nil"/>
              <w:left w:val="nil"/>
              <w:bottom w:val="single" w:sz="4" w:space="0" w:color="00B0F0"/>
              <w:right w:val="single" w:sz="4" w:space="0" w:color="00B0F0"/>
            </w:tcBorders>
            <w:shd w:val="clear" w:color="000000" w:fill="FFFFFF"/>
            <w:noWrap/>
            <w:vAlign w:val="center"/>
            <w:hideMark/>
          </w:tcPr>
          <w:p w14:paraId="19568CF6"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9</w:t>
            </w:r>
          </w:p>
        </w:tc>
        <w:tc>
          <w:tcPr>
            <w:tcW w:w="532" w:type="pct"/>
            <w:tcBorders>
              <w:top w:val="nil"/>
              <w:left w:val="nil"/>
              <w:bottom w:val="single" w:sz="4" w:space="0" w:color="00B0F0"/>
              <w:right w:val="single" w:sz="4" w:space="0" w:color="00B0F0"/>
            </w:tcBorders>
            <w:shd w:val="clear" w:color="000000" w:fill="FFFFFF"/>
            <w:vAlign w:val="center"/>
            <w:hideMark/>
          </w:tcPr>
          <w:p w14:paraId="286A7550"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R,A</w:t>
            </w:r>
          </w:p>
        </w:tc>
        <w:tc>
          <w:tcPr>
            <w:tcW w:w="653" w:type="pct"/>
            <w:tcBorders>
              <w:top w:val="nil"/>
              <w:left w:val="nil"/>
              <w:bottom w:val="single" w:sz="4" w:space="0" w:color="00B0F0"/>
              <w:right w:val="single" w:sz="4" w:space="0" w:color="00B0F0"/>
            </w:tcBorders>
            <w:shd w:val="clear" w:color="000000" w:fill="FFFFFF"/>
            <w:vAlign w:val="center"/>
            <w:hideMark/>
          </w:tcPr>
          <w:p w14:paraId="17233D88"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R,C</w:t>
            </w:r>
          </w:p>
        </w:tc>
        <w:tc>
          <w:tcPr>
            <w:tcW w:w="540" w:type="pct"/>
            <w:tcBorders>
              <w:top w:val="nil"/>
              <w:left w:val="nil"/>
              <w:bottom w:val="single" w:sz="4" w:space="0" w:color="00B0F0"/>
              <w:right w:val="single" w:sz="4" w:space="0" w:color="00B0F0"/>
            </w:tcBorders>
            <w:shd w:val="clear" w:color="000000" w:fill="FFFFFF"/>
            <w:vAlign w:val="center"/>
            <w:hideMark/>
          </w:tcPr>
          <w:p w14:paraId="3DFC381D"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C</w:t>
            </w:r>
          </w:p>
        </w:tc>
        <w:tc>
          <w:tcPr>
            <w:tcW w:w="664" w:type="pct"/>
            <w:tcBorders>
              <w:top w:val="nil"/>
              <w:left w:val="nil"/>
              <w:bottom w:val="single" w:sz="4" w:space="0" w:color="00B0F0"/>
              <w:right w:val="single" w:sz="4" w:space="0" w:color="00B0F0"/>
            </w:tcBorders>
            <w:shd w:val="clear" w:color="000000" w:fill="FFFFFF"/>
            <w:vAlign w:val="center"/>
            <w:hideMark/>
          </w:tcPr>
          <w:p w14:paraId="100182BC" w14:textId="77777777" w:rsidR="00EB52C0" w:rsidRPr="00AB00E5" w:rsidRDefault="00EB52C0">
            <w:pPr>
              <w:spacing w:after="0" w:line="240" w:lineRule="auto"/>
              <w:jc w:val="center"/>
              <w:rPr>
                <w:rFonts w:ascii="Calibri" w:eastAsia="Times New Roman" w:hAnsi="Calibri" w:cs="Calibri"/>
                <w:color w:val="000000"/>
                <w:szCs w:val="18"/>
                <w:lang w:val="en-US"/>
              </w:rPr>
            </w:pPr>
            <w:r>
              <w:rPr>
                <w:rFonts w:ascii="Calibri" w:eastAsia="Times New Roman" w:hAnsi="Calibri" w:cs="Calibri"/>
                <w:color w:val="000000"/>
                <w:szCs w:val="18"/>
                <w:lang w:val="en-US"/>
              </w:rPr>
              <w:t>I</w:t>
            </w:r>
          </w:p>
        </w:tc>
      </w:tr>
      <w:tr w:rsidR="00EB52C0" w:rsidRPr="00AB00E5" w14:paraId="39946D0F" w14:textId="77777777">
        <w:trPr>
          <w:trHeight w:val="480"/>
        </w:trPr>
        <w:tc>
          <w:tcPr>
            <w:tcW w:w="825" w:type="pct"/>
            <w:tcBorders>
              <w:top w:val="nil"/>
              <w:left w:val="single" w:sz="4" w:space="0" w:color="00B0F0"/>
              <w:bottom w:val="single" w:sz="4" w:space="0" w:color="00B0F0"/>
              <w:right w:val="single" w:sz="4" w:space="0" w:color="00B0F0"/>
            </w:tcBorders>
            <w:shd w:val="clear" w:color="000000" w:fill="FFFFFF"/>
            <w:noWrap/>
            <w:vAlign w:val="center"/>
            <w:hideMark/>
          </w:tcPr>
          <w:p w14:paraId="37C4E167" w14:textId="77777777" w:rsidR="00EB52C0" w:rsidRPr="00AB00E5" w:rsidRDefault="00EB52C0">
            <w:pPr>
              <w:spacing w:after="0" w:line="240" w:lineRule="auto"/>
              <w:jc w:val="left"/>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TPRM_STAGE006</w:t>
            </w:r>
          </w:p>
        </w:tc>
        <w:tc>
          <w:tcPr>
            <w:tcW w:w="1344" w:type="pct"/>
            <w:tcBorders>
              <w:top w:val="nil"/>
              <w:left w:val="nil"/>
              <w:bottom w:val="single" w:sz="4" w:space="0" w:color="00B0F0"/>
              <w:right w:val="single" w:sz="4" w:space="0" w:color="00B0F0"/>
            </w:tcBorders>
            <w:shd w:val="clear" w:color="000000" w:fill="FFFFFF"/>
            <w:vAlign w:val="center"/>
            <w:hideMark/>
          </w:tcPr>
          <w:p w14:paraId="1707FACC" w14:textId="77777777" w:rsidR="00EB52C0" w:rsidRPr="00AB00E5" w:rsidRDefault="00EB52C0">
            <w:pPr>
              <w:spacing w:after="0" w:line="240" w:lineRule="auto"/>
              <w:jc w:val="left"/>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Follow-Up queries or request for additional artifacts by Netradyne</w:t>
            </w:r>
          </w:p>
        </w:tc>
        <w:tc>
          <w:tcPr>
            <w:tcW w:w="441" w:type="pct"/>
            <w:tcBorders>
              <w:top w:val="nil"/>
              <w:left w:val="nil"/>
              <w:bottom w:val="single" w:sz="4" w:space="0" w:color="00B0F0"/>
              <w:right w:val="single" w:sz="4" w:space="0" w:color="00B0F0"/>
            </w:tcBorders>
            <w:shd w:val="clear" w:color="000000" w:fill="FFFFFF"/>
            <w:noWrap/>
            <w:vAlign w:val="center"/>
            <w:hideMark/>
          </w:tcPr>
          <w:p w14:paraId="282D1770"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5</w:t>
            </w:r>
          </w:p>
        </w:tc>
        <w:tc>
          <w:tcPr>
            <w:tcW w:w="532" w:type="pct"/>
            <w:tcBorders>
              <w:top w:val="nil"/>
              <w:left w:val="nil"/>
              <w:bottom w:val="single" w:sz="4" w:space="0" w:color="00B0F0"/>
              <w:right w:val="single" w:sz="4" w:space="0" w:color="00B0F0"/>
            </w:tcBorders>
            <w:shd w:val="clear" w:color="000000" w:fill="FFFFFF"/>
            <w:vAlign w:val="center"/>
            <w:hideMark/>
          </w:tcPr>
          <w:p w14:paraId="64E8E76C"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R,A</w:t>
            </w:r>
          </w:p>
        </w:tc>
        <w:tc>
          <w:tcPr>
            <w:tcW w:w="653" w:type="pct"/>
            <w:tcBorders>
              <w:top w:val="nil"/>
              <w:left w:val="nil"/>
              <w:bottom w:val="single" w:sz="4" w:space="0" w:color="00B0F0"/>
              <w:right w:val="single" w:sz="4" w:space="0" w:color="00B0F0"/>
            </w:tcBorders>
            <w:shd w:val="clear" w:color="000000" w:fill="FFFFFF"/>
            <w:vAlign w:val="center"/>
            <w:hideMark/>
          </w:tcPr>
          <w:p w14:paraId="5602FBDD"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R</w:t>
            </w:r>
            <w:r>
              <w:rPr>
                <w:rFonts w:ascii="Calibri" w:eastAsia="Times New Roman" w:hAnsi="Calibri" w:cs="Calibri"/>
                <w:color w:val="000000"/>
                <w:szCs w:val="18"/>
                <w:lang w:val="en-US"/>
              </w:rPr>
              <w:t>,A</w:t>
            </w:r>
          </w:p>
        </w:tc>
        <w:tc>
          <w:tcPr>
            <w:tcW w:w="540" w:type="pct"/>
            <w:tcBorders>
              <w:top w:val="nil"/>
              <w:left w:val="nil"/>
              <w:bottom w:val="single" w:sz="4" w:space="0" w:color="00B0F0"/>
              <w:right w:val="single" w:sz="4" w:space="0" w:color="00B0F0"/>
            </w:tcBorders>
            <w:shd w:val="clear" w:color="000000" w:fill="FFFFFF"/>
            <w:vAlign w:val="center"/>
            <w:hideMark/>
          </w:tcPr>
          <w:p w14:paraId="4B854120"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C</w:t>
            </w:r>
          </w:p>
        </w:tc>
        <w:tc>
          <w:tcPr>
            <w:tcW w:w="664" w:type="pct"/>
            <w:tcBorders>
              <w:top w:val="nil"/>
              <w:left w:val="nil"/>
              <w:bottom w:val="single" w:sz="4" w:space="0" w:color="00B0F0"/>
              <w:right w:val="single" w:sz="4" w:space="0" w:color="00B0F0"/>
            </w:tcBorders>
            <w:shd w:val="clear" w:color="000000" w:fill="FFFFFF"/>
            <w:vAlign w:val="center"/>
            <w:hideMark/>
          </w:tcPr>
          <w:p w14:paraId="52203B6C"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I</w:t>
            </w:r>
          </w:p>
        </w:tc>
      </w:tr>
      <w:tr w:rsidR="00EB52C0" w:rsidRPr="00AB00E5" w14:paraId="77FD5C17" w14:textId="77777777">
        <w:trPr>
          <w:trHeight w:val="720"/>
        </w:trPr>
        <w:tc>
          <w:tcPr>
            <w:tcW w:w="825" w:type="pct"/>
            <w:tcBorders>
              <w:top w:val="nil"/>
              <w:left w:val="single" w:sz="4" w:space="0" w:color="00B0F0"/>
              <w:bottom w:val="single" w:sz="4" w:space="0" w:color="00B0F0"/>
              <w:right w:val="single" w:sz="4" w:space="0" w:color="00B0F0"/>
            </w:tcBorders>
            <w:shd w:val="clear" w:color="000000" w:fill="FFFFFF"/>
            <w:noWrap/>
            <w:vAlign w:val="center"/>
            <w:hideMark/>
          </w:tcPr>
          <w:p w14:paraId="0E28B597" w14:textId="77777777" w:rsidR="00EB52C0" w:rsidRPr="00AB00E5" w:rsidRDefault="00EB52C0">
            <w:pPr>
              <w:spacing w:after="0" w:line="240" w:lineRule="auto"/>
              <w:jc w:val="left"/>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TPRM_STAGE007</w:t>
            </w:r>
          </w:p>
        </w:tc>
        <w:tc>
          <w:tcPr>
            <w:tcW w:w="1344" w:type="pct"/>
            <w:tcBorders>
              <w:top w:val="nil"/>
              <w:left w:val="nil"/>
              <w:bottom w:val="single" w:sz="4" w:space="0" w:color="00B0F0"/>
              <w:right w:val="single" w:sz="4" w:space="0" w:color="00B0F0"/>
            </w:tcBorders>
            <w:shd w:val="clear" w:color="000000" w:fill="FFFFFF"/>
            <w:vAlign w:val="center"/>
            <w:hideMark/>
          </w:tcPr>
          <w:p w14:paraId="4ACB0CDD" w14:textId="77777777" w:rsidR="00EB52C0" w:rsidRPr="00AB00E5" w:rsidRDefault="00EB52C0">
            <w:pPr>
              <w:spacing w:after="0" w:line="240" w:lineRule="auto"/>
              <w:jc w:val="left"/>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Issuance of TPRM review closure report &amp; organize review closure call by Netradyne</w:t>
            </w:r>
          </w:p>
        </w:tc>
        <w:tc>
          <w:tcPr>
            <w:tcW w:w="441" w:type="pct"/>
            <w:tcBorders>
              <w:top w:val="nil"/>
              <w:left w:val="nil"/>
              <w:bottom w:val="single" w:sz="4" w:space="0" w:color="00B0F0"/>
              <w:right w:val="single" w:sz="4" w:space="0" w:color="00B0F0"/>
            </w:tcBorders>
            <w:shd w:val="clear" w:color="000000" w:fill="FFFFFF"/>
            <w:noWrap/>
            <w:vAlign w:val="center"/>
            <w:hideMark/>
          </w:tcPr>
          <w:p w14:paraId="6AB95E2A"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5</w:t>
            </w:r>
          </w:p>
        </w:tc>
        <w:tc>
          <w:tcPr>
            <w:tcW w:w="532" w:type="pct"/>
            <w:tcBorders>
              <w:top w:val="nil"/>
              <w:left w:val="nil"/>
              <w:bottom w:val="single" w:sz="4" w:space="0" w:color="00B0F0"/>
              <w:right w:val="single" w:sz="4" w:space="0" w:color="00B0F0"/>
            </w:tcBorders>
            <w:shd w:val="clear" w:color="000000" w:fill="FFFFFF"/>
            <w:vAlign w:val="center"/>
            <w:hideMark/>
          </w:tcPr>
          <w:p w14:paraId="645E4FF7"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R,A</w:t>
            </w:r>
          </w:p>
        </w:tc>
        <w:tc>
          <w:tcPr>
            <w:tcW w:w="653" w:type="pct"/>
            <w:tcBorders>
              <w:top w:val="nil"/>
              <w:left w:val="nil"/>
              <w:bottom w:val="single" w:sz="4" w:space="0" w:color="00B0F0"/>
              <w:right w:val="single" w:sz="4" w:space="0" w:color="00B0F0"/>
            </w:tcBorders>
            <w:shd w:val="clear" w:color="000000" w:fill="FFFFFF"/>
            <w:vAlign w:val="center"/>
            <w:hideMark/>
          </w:tcPr>
          <w:p w14:paraId="112EA75A"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R,C</w:t>
            </w:r>
          </w:p>
        </w:tc>
        <w:tc>
          <w:tcPr>
            <w:tcW w:w="540" w:type="pct"/>
            <w:tcBorders>
              <w:top w:val="nil"/>
              <w:left w:val="nil"/>
              <w:bottom w:val="single" w:sz="4" w:space="0" w:color="00B0F0"/>
              <w:right w:val="single" w:sz="4" w:space="0" w:color="00B0F0"/>
            </w:tcBorders>
            <w:shd w:val="clear" w:color="000000" w:fill="FFFFFF"/>
            <w:vAlign w:val="center"/>
            <w:hideMark/>
          </w:tcPr>
          <w:p w14:paraId="45D6DB65"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R,C</w:t>
            </w:r>
          </w:p>
        </w:tc>
        <w:tc>
          <w:tcPr>
            <w:tcW w:w="664" w:type="pct"/>
            <w:tcBorders>
              <w:top w:val="nil"/>
              <w:left w:val="nil"/>
              <w:bottom w:val="single" w:sz="4" w:space="0" w:color="00B0F0"/>
              <w:right w:val="single" w:sz="4" w:space="0" w:color="00B0F0"/>
            </w:tcBorders>
            <w:shd w:val="clear" w:color="000000" w:fill="FFFFFF"/>
            <w:vAlign w:val="center"/>
            <w:hideMark/>
          </w:tcPr>
          <w:p w14:paraId="5EAB9844"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C</w:t>
            </w:r>
          </w:p>
        </w:tc>
      </w:tr>
      <w:tr w:rsidR="00EB52C0" w:rsidRPr="00AB00E5" w14:paraId="6A602553" w14:textId="77777777">
        <w:trPr>
          <w:trHeight w:val="480"/>
        </w:trPr>
        <w:tc>
          <w:tcPr>
            <w:tcW w:w="825" w:type="pct"/>
            <w:tcBorders>
              <w:top w:val="nil"/>
              <w:left w:val="single" w:sz="4" w:space="0" w:color="00B0F0"/>
              <w:bottom w:val="single" w:sz="4" w:space="0" w:color="00B0F0"/>
              <w:right w:val="single" w:sz="4" w:space="0" w:color="00B0F0"/>
            </w:tcBorders>
            <w:shd w:val="clear" w:color="000000" w:fill="FFFFFF"/>
            <w:noWrap/>
            <w:vAlign w:val="center"/>
            <w:hideMark/>
          </w:tcPr>
          <w:p w14:paraId="4DC2D411" w14:textId="77777777" w:rsidR="00EB52C0" w:rsidRPr="00AB00E5" w:rsidRDefault="00EB52C0">
            <w:pPr>
              <w:spacing w:after="0" w:line="240" w:lineRule="auto"/>
              <w:jc w:val="left"/>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TPRM_STAGE008</w:t>
            </w:r>
          </w:p>
        </w:tc>
        <w:tc>
          <w:tcPr>
            <w:tcW w:w="1344" w:type="pct"/>
            <w:tcBorders>
              <w:top w:val="nil"/>
              <w:left w:val="nil"/>
              <w:bottom w:val="single" w:sz="4" w:space="0" w:color="00B0F0"/>
              <w:right w:val="single" w:sz="4" w:space="0" w:color="00B0F0"/>
            </w:tcBorders>
            <w:shd w:val="clear" w:color="000000" w:fill="FFFFFF"/>
            <w:vAlign w:val="center"/>
            <w:hideMark/>
          </w:tcPr>
          <w:p w14:paraId="464E77CD" w14:textId="77777777" w:rsidR="00EB52C0" w:rsidRPr="00AB00E5" w:rsidRDefault="00EB52C0">
            <w:pPr>
              <w:spacing w:after="0" w:line="240" w:lineRule="auto"/>
              <w:jc w:val="left"/>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Track</w:t>
            </w:r>
            <w:r>
              <w:rPr>
                <w:rFonts w:ascii="Calibri" w:eastAsia="Times New Roman" w:hAnsi="Calibri" w:cs="Calibri"/>
                <w:color w:val="000000"/>
                <w:szCs w:val="18"/>
                <w:lang w:val="en-US"/>
              </w:rPr>
              <w:t xml:space="preserve">, </w:t>
            </w:r>
            <w:r w:rsidRPr="00AB00E5">
              <w:rPr>
                <w:rFonts w:ascii="Calibri" w:eastAsia="Times New Roman" w:hAnsi="Calibri" w:cs="Calibri"/>
                <w:color w:val="000000"/>
                <w:szCs w:val="18"/>
                <w:lang w:val="en-US"/>
              </w:rPr>
              <w:t xml:space="preserve">Monitor </w:t>
            </w:r>
            <w:r>
              <w:rPr>
                <w:rFonts w:ascii="Calibri" w:eastAsia="Times New Roman" w:hAnsi="Calibri" w:cs="Calibri"/>
                <w:color w:val="000000"/>
                <w:szCs w:val="18"/>
                <w:lang w:val="en-US"/>
              </w:rPr>
              <w:t xml:space="preserve">&amp; Closure </w:t>
            </w:r>
            <w:r w:rsidRPr="00AB00E5">
              <w:rPr>
                <w:rFonts w:ascii="Calibri" w:eastAsia="Times New Roman" w:hAnsi="Calibri" w:cs="Calibri"/>
                <w:color w:val="000000"/>
                <w:szCs w:val="18"/>
                <w:lang w:val="en-US"/>
              </w:rPr>
              <w:t>of identified lapses (If Any)</w:t>
            </w:r>
          </w:p>
        </w:tc>
        <w:tc>
          <w:tcPr>
            <w:tcW w:w="441" w:type="pct"/>
            <w:tcBorders>
              <w:top w:val="nil"/>
              <w:left w:val="nil"/>
              <w:bottom w:val="single" w:sz="4" w:space="0" w:color="00B0F0"/>
              <w:right w:val="single" w:sz="4" w:space="0" w:color="00B0F0"/>
            </w:tcBorders>
            <w:shd w:val="clear" w:color="000000" w:fill="FFFFFF"/>
            <w:noWrap/>
            <w:vAlign w:val="center"/>
            <w:hideMark/>
          </w:tcPr>
          <w:p w14:paraId="4B56D554" w14:textId="77777777" w:rsidR="00EB52C0" w:rsidRDefault="00EB52C0">
            <w:pPr>
              <w:spacing w:after="0" w:line="240" w:lineRule="auto"/>
              <w:jc w:val="center"/>
              <w:rPr>
                <w:rFonts w:ascii="Calibri" w:eastAsia="Times New Roman" w:hAnsi="Calibri" w:cs="Calibri"/>
                <w:color w:val="000000"/>
                <w:szCs w:val="18"/>
                <w:lang w:val="en-US"/>
              </w:rPr>
            </w:pPr>
            <w:r>
              <w:rPr>
                <w:rFonts w:ascii="Calibri" w:eastAsia="Times New Roman" w:hAnsi="Calibri" w:cs="Calibri"/>
                <w:color w:val="000000"/>
                <w:szCs w:val="18"/>
                <w:lang w:val="en-US"/>
              </w:rPr>
              <w:t xml:space="preserve">Case to </w:t>
            </w:r>
          </w:p>
          <w:p w14:paraId="5D42D9E5" w14:textId="77777777" w:rsidR="00EB52C0" w:rsidRPr="00AB00E5" w:rsidRDefault="00EB52C0">
            <w:pPr>
              <w:spacing w:after="0" w:line="240" w:lineRule="auto"/>
              <w:jc w:val="center"/>
              <w:rPr>
                <w:rFonts w:ascii="Calibri" w:eastAsia="Times New Roman" w:hAnsi="Calibri" w:cs="Calibri"/>
                <w:color w:val="000000"/>
                <w:szCs w:val="18"/>
                <w:lang w:val="en-US"/>
              </w:rPr>
            </w:pPr>
            <w:r>
              <w:rPr>
                <w:rFonts w:ascii="Calibri" w:eastAsia="Times New Roman" w:hAnsi="Calibri" w:cs="Calibri"/>
                <w:color w:val="000000"/>
                <w:szCs w:val="18"/>
                <w:lang w:val="en-US"/>
              </w:rPr>
              <w:t>case basis</w:t>
            </w:r>
          </w:p>
        </w:tc>
        <w:tc>
          <w:tcPr>
            <w:tcW w:w="532" w:type="pct"/>
            <w:tcBorders>
              <w:top w:val="nil"/>
              <w:left w:val="nil"/>
              <w:bottom w:val="single" w:sz="4" w:space="0" w:color="00B0F0"/>
              <w:right w:val="single" w:sz="4" w:space="0" w:color="00B0F0"/>
            </w:tcBorders>
            <w:shd w:val="clear" w:color="000000" w:fill="FFFFFF"/>
            <w:vAlign w:val="center"/>
            <w:hideMark/>
          </w:tcPr>
          <w:p w14:paraId="68AE12FC"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R</w:t>
            </w:r>
          </w:p>
        </w:tc>
        <w:tc>
          <w:tcPr>
            <w:tcW w:w="653" w:type="pct"/>
            <w:tcBorders>
              <w:top w:val="nil"/>
              <w:left w:val="nil"/>
              <w:bottom w:val="single" w:sz="4" w:space="0" w:color="00B0F0"/>
              <w:right w:val="single" w:sz="4" w:space="0" w:color="00B0F0"/>
            </w:tcBorders>
            <w:shd w:val="clear" w:color="000000" w:fill="FFFFFF"/>
            <w:vAlign w:val="center"/>
            <w:hideMark/>
          </w:tcPr>
          <w:p w14:paraId="791B43DB"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R,C</w:t>
            </w:r>
          </w:p>
        </w:tc>
        <w:tc>
          <w:tcPr>
            <w:tcW w:w="540" w:type="pct"/>
            <w:tcBorders>
              <w:top w:val="nil"/>
              <w:left w:val="nil"/>
              <w:bottom w:val="single" w:sz="4" w:space="0" w:color="00B0F0"/>
              <w:right w:val="single" w:sz="4" w:space="0" w:color="00B0F0"/>
            </w:tcBorders>
            <w:shd w:val="clear" w:color="000000" w:fill="FFFFFF"/>
            <w:vAlign w:val="center"/>
            <w:hideMark/>
          </w:tcPr>
          <w:p w14:paraId="2607217F"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R,A</w:t>
            </w:r>
          </w:p>
        </w:tc>
        <w:tc>
          <w:tcPr>
            <w:tcW w:w="664" w:type="pct"/>
            <w:tcBorders>
              <w:top w:val="nil"/>
              <w:left w:val="nil"/>
              <w:bottom w:val="single" w:sz="4" w:space="0" w:color="00B0F0"/>
              <w:right w:val="single" w:sz="4" w:space="0" w:color="00B0F0"/>
            </w:tcBorders>
            <w:shd w:val="clear" w:color="000000" w:fill="FFFFFF"/>
            <w:vAlign w:val="center"/>
            <w:hideMark/>
          </w:tcPr>
          <w:p w14:paraId="7A9CBF34" w14:textId="77777777" w:rsidR="00EB52C0" w:rsidRPr="00AB00E5" w:rsidRDefault="00EB52C0">
            <w:pPr>
              <w:spacing w:after="0" w:line="240" w:lineRule="auto"/>
              <w:jc w:val="center"/>
              <w:rPr>
                <w:rFonts w:ascii="Calibri" w:eastAsia="Times New Roman" w:hAnsi="Calibri" w:cs="Calibri"/>
                <w:color w:val="000000"/>
                <w:szCs w:val="18"/>
                <w:lang w:val="en-US"/>
              </w:rPr>
            </w:pPr>
            <w:r w:rsidRPr="00AB00E5">
              <w:rPr>
                <w:rFonts w:ascii="Calibri" w:eastAsia="Times New Roman" w:hAnsi="Calibri" w:cs="Calibri"/>
                <w:color w:val="000000"/>
                <w:szCs w:val="18"/>
                <w:lang w:val="en-US"/>
              </w:rPr>
              <w:t>C</w:t>
            </w:r>
          </w:p>
        </w:tc>
      </w:tr>
    </w:tbl>
    <w:p w14:paraId="0584CFAD" w14:textId="77777777" w:rsidR="00EB52C0" w:rsidRDefault="00EB52C0" w:rsidP="00EB52C0"/>
    <w:p w14:paraId="531FD040" w14:textId="77777777" w:rsidR="00EB52C0" w:rsidRDefault="00EB52C0" w:rsidP="00C30F3A">
      <w:pPr>
        <w:pStyle w:val="Heading3"/>
      </w:pPr>
      <w:bookmarkStart w:id="128" w:name="_Toc166167131"/>
      <w:bookmarkStart w:id="129" w:name="_Toc205235604"/>
      <w:r w:rsidRPr="3FD4D8A9">
        <w:rPr>
          <w:rFonts w:eastAsiaTheme="minorEastAsia"/>
        </w:rPr>
        <w:t>Decision Making, Draft &amp; Finalize Contractual Protections:</w:t>
      </w:r>
      <w:bookmarkEnd w:id="128"/>
      <w:bookmarkEnd w:id="129"/>
      <w:r w:rsidRPr="3FD4D8A9">
        <w:rPr>
          <w:rFonts w:eastAsiaTheme="minorEastAsia"/>
        </w:rPr>
        <w:t xml:space="preserve"> </w:t>
      </w:r>
    </w:p>
    <w:p w14:paraId="06850E21" w14:textId="77777777" w:rsidR="00EB52C0" w:rsidRDefault="00EB52C0" w:rsidP="00EB52C0">
      <w:r w:rsidRPr="3FD4D8A9">
        <w:t>Once InfoSec, Privacy, IT, HR &amp; Finance, and other associated stakeholders (If any) has provided their clearance to go ahead with the proposed engagement, Legal Team in consultation with the Requester has to establish contractual protections and provisions in Master Service Agreement (MSA) to mitigate third-party risks. Legal has to vet and finalize the MSA.</w:t>
      </w:r>
    </w:p>
    <w:p w14:paraId="397BCA86" w14:textId="77777777" w:rsidR="00EB52C0" w:rsidRPr="00C84062" w:rsidRDefault="00EB52C0" w:rsidP="00EB52C0">
      <w:pPr>
        <w:rPr>
          <w:b/>
          <w:bCs/>
        </w:rPr>
      </w:pPr>
      <w:r w:rsidRPr="00C84062">
        <w:rPr>
          <w:b/>
          <w:bCs/>
        </w:rPr>
        <w:t>This may include:</w:t>
      </w:r>
    </w:p>
    <w:p w14:paraId="5D155BE8" w14:textId="77777777" w:rsidR="00EB52C0" w:rsidRDefault="00EB52C0" w:rsidP="00F84701">
      <w:pPr>
        <w:pStyle w:val="ListParagraph"/>
        <w:numPr>
          <w:ilvl w:val="0"/>
          <w:numId w:val="51"/>
        </w:numPr>
      </w:pPr>
      <w:r>
        <w:t>I</w:t>
      </w:r>
      <w:r w:rsidRPr="00212F17">
        <w:t xml:space="preserve">ndemnification Clauses, </w:t>
      </w:r>
    </w:p>
    <w:p w14:paraId="1773BC55" w14:textId="77777777" w:rsidR="00EB52C0" w:rsidRDefault="00EB52C0" w:rsidP="00F84701">
      <w:pPr>
        <w:pStyle w:val="ListParagraph"/>
        <w:numPr>
          <w:ilvl w:val="0"/>
          <w:numId w:val="51"/>
        </w:numPr>
      </w:pPr>
      <w:r>
        <w:t>L</w:t>
      </w:r>
      <w:r w:rsidRPr="00212F17">
        <w:t xml:space="preserve">iability Limitations, </w:t>
      </w:r>
    </w:p>
    <w:p w14:paraId="4E0CD5AE" w14:textId="77777777" w:rsidR="00EB52C0" w:rsidRDefault="00EB52C0" w:rsidP="00F84701">
      <w:pPr>
        <w:pStyle w:val="ListParagraph"/>
        <w:numPr>
          <w:ilvl w:val="0"/>
          <w:numId w:val="51"/>
        </w:numPr>
      </w:pPr>
      <w:r w:rsidRPr="00212F17">
        <w:t xml:space="preserve">Data Protection Requirements, </w:t>
      </w:r>
    </w:p>
    <w:p w14:paraId="5D6E5504" w14:textId="77777777" w:rsidR="00EB52C0" w:rsidRDefault="00EB52C0" w:rsidP="00F84701">
      <w:pPr>
        <w:pStyle w:val="ListParagraph"/>
        <w:numPr>
          <w:ilvl w:val="0"/>
          <w:numId w:val="51"/>
        </w:numPr>
      </w:pPr>
      <w:r w:rsidRPr="00212F17">
        <w:t>Confidentiality</w:t>
      </w:r>
      <w:r>
        <w:t>/Privacy</w:t>
      </w:r>
      <w:r w:rsidRPr="00212F17">
        <w:t xml:space="preserve"> Obligations, </w:t>
      </w:r>
    </w:p>
    <w:p w14:paraId="6CC06E5D" w14:textId="77777777" w:rsidR="00EB52C0" w:rsidRDefault="00EB52C0" w:rsidP="00F84701">
      <w:pPr>
        <w:pStyle w:val="ListParagraph"/>
        <w:numPr>
          <w:ilvl w:val="0"/>
          <w:numId w:val="51"/>
        </w:numPr>
      </w:pPr>
      <w:r w:rsidRPr="00212F17">
        <w:t xml:space="preserve">Security Standards, </w:t>
      </w:r>
    </w:p>
    <w:p w14:paraId="2D56E5EA" w14:textId="77777777" w:rsidR="00EB52C0" w:rsidRDefault="00EB52C0" w:rsidP="00F84701">
      <w:pPr>
        <w:pStyle w:val="ListParagraph"/>
        <w:numPr>
          <w:ilvl w:val="0"/>
          <w:numId w:val="51"/>
        </w:numPr>
      </w:pPr>
      <w:r w:rsidRPr="00212F17">
        <w:t xml:space="preserve">Audit Rights, </w:t>
      </w:r>
    </w:p>
    <w:p w14:paraId="79BF0CDC" w14:textId="77777777" w:rsidR="00EB52C0" w:rsidRDefault="00EB52C0" w:rsidP="00F84701">
      <w:pPr>
        <w:pStyle w:val="ListParagraph"/>
        <w:numPr>
          <w:ilvl w:val="0"/>
          <w:numId w:val="51"/>
        </w:numPr>
      </w:pPr>
      <w:r>
        <w:t>Recommendations stemming from TPRM Assessments</w:t>
      </w:r>
    </w:p>
    <w:p w14:paraId="315D3F5F" w14:textId="77777777" w:rsidR="00EB52C0" w:rsidRDefault="00EB52C0" w:rsidP="00F84701">
      <w:pPr>
        <w:pStyle w:val="ListParagraph"/>
        <w:numPr>
          <w:ilvl w:val="0"/>
          <w:numId w:val="51"/>
        </w:numPr>
      </w:pPr>
      <w:r w:rsidRPr="00212F17">
        <w:t xml:space="preserve">And Breach Notification Procedures. </w:t>
      </w:r>
    </w:p>
    <w:p w14:paraId="6154E545" w14:textId="77777777" w:rsidR="00EB52C0" w:rsidRPr="00212F17" w:rsidRDefault="00EB52C0" w:rsidP="00EB52C0">
      <w:r w:rsidRPr="00212F17">
        <w:t>Ensure that contracts clearly define each party's responsibilities, obligations, and liabilities related to risk management.</w:t>
      </w:r>
    </w:p>
    <w:p w14:paraId="10EC6608" w14:textId="77777777" w:rsidR="00EB52C0" w:rsidRDefault="00EB52C0" w:rsidP="00C30F3A">
      <w:pPr>
        <w:pStyle w:val="Heading3"/>
      </w:pPr>
      <w:bookmarkStart w:id="130" w:name="_Toc166167132"/>
      <w:bookmarkStart w:id="131" w:name="_Toc205235605"/>
      <w:r w:rsidRPr="00212F17">
        <w:rPr>
          <w:rFonts w:eastAsiaTheme="minorHAnsi"/>
        </w:rPr>
        <w:t>Ongoing Monitoring:</w:t>
      </w:r>
      <w:bookmarkEnd w:id="130"/>
      <w:bookmarkEnd w:id="131"/>
      <w:r w:rsidRPr="00212F17">
        <w:rPr>
          <w:rFonts w:eastAsiaTheme="minorHAnsi"/>
        </w:rPr>
        <w:t xml:space="preserve"> </w:t>
      </w:r>
    </w:p>
    <w:p w14:paraId="5812EBD7" w14:textId="77777777" w:rsidR="00EB52C0" w:rsidRPr="00212F17" w:rsidRDefault="00EB52C0" w:rsidP="00EB52C0">
      <w:r w:rsidRPr="3FD4D8A9">
        <w:t xml:space="preserve">Netradyne implements procedures and controls for ongoing monitoring of </w:t>
      </w:r>
      <w:r w:rsidRPr="3FD4D8A9">
        <w:rPr>
          <w:b/>
          <w:bCs/>
        </w:rPr>
        <w:t>Important/Critical Third-Party Relationships</w:t>
      </w:r>
      <w:r w:rsidRPr="3FD4D8A9">
        <w:t xml:space="preserve"> to detect changes in risk exposure, performance issues, compliance </w:t>
      </w:r>
      <w:r w:rsidRPr="3FD4D8A9">
        <w:lastRenderedPageBreak/>
        <w:t>violations, security incidents, or other developments that may impact the organization. Periodic reviews, assessments, audits, and security assessments of third-party vendors are conducted to ensure continued compliance with contractual obligations and security standards.</w:t>
      </w:r>
    </w:p>
    <w:p w14:paraId="6FA9E8EF" w14:textId="5E7D52B9" w:rsidR="00F0388A" w:rsidRDefault="009872EA" w:rsidP="00A10DAC">
      <w:pPr>
        <w:pStyle w:val="MainHeading"/>
      </w:pPr>
      <w:bookmarkStart w:id="132" w:name="_3.14.2_Third_Party"/>
      <w:bookmarkStart w:id="133" w:name="_Toc205235606"/>
      <w:bookmarkEnd w:id="132"/>
      <w:r>
        <w:t>Risk Management Policy</w:t>
      </w:r>
      <w:bookmarkEnd w:id="133"/>
    </w:p>
    <w:p w14:paraId="1E047FA5" w14:textId="417864AB" w:rsidR="002630A6" w:rsidRDefault="00F16F92" w:rsidP="3FD4D8A9">
      <w:pPr>
        <w:rPr>
          <w:highlight w:val="yellow"/>
        </w:rPr>
      </w:pPr>
      <w:r w:rsidRPr="3FD4D8A9">
        <w:t>Netradyne</w:t>
      </w:r>
      <w:r w:rsidR="00CF3022" w:rsidRPr="3FD4D8A9">
        <w:t xml:space="preserve"> </w:t>
      </w:r>
      <w:r w:rsidR="00DC0DD5" w:rsidRPr="3FD4D8A9">
        <w:t xml:space="preserve">Risk Management Policy outlines the principles, guidelines, and responsibilities for managing risks related to information security within our organization. It is aligned with the requirements of </w:t>
      </w:r>
      <w:r w:rsidR="00DC0DD5" w:rsidRPr="3FD4D8A9">
        <w:rPr>
          <w:highlight w:val="yellow"/>
        </w:rPr>
        <w:t>ISO 27001</w:t>
      </w:r>
      <w:r w:rsidR="5D6329BC" w:rsidRPr="3FD4D8A9">
        <w:rPr>
          <w:highlight w:val="yellow"/>
        </w:rPr>
        <w:t>.</w:t>
      </w:r>
    </w:p>
    <w:p w14:paraId="22E6069D" w14:textId="48D13C56" w:rsidR="00DC0DD5" w:rsidRDefault="00DC0DD5" w:rsidP="00C30F3A">
      <w:pPr>
        <w:pStyle w:val="Heading3"/>
      </w:pPr>
      <w:bookmarkStart w:id="134" w:name="_Toc205235607"/>
      <w:r>
        <w:t>Objective</w:t>
      </w:r>
      <w:bookmarkEnd w:id="134"/>
    </w:p>
    <w:p w14:paraId="0C302CC8" w14:textId="4D35B60E" w:rsidR="00DC0DD5" w:rsidRDefault="00DC0DD5" w:rsidP="005F1C3A">
      <w:r w:rsidRPr="3FD4D8A9">
        <w:t xml:space="preserve">The objective of this policy is to </w:t>
      </w:r>
      <w:r w:rsidR="00953E8A" w:rsidRPr="3FD4D8A9">
        <w:t xml:space="preserve">define a </w:t>
      </w:r>
      <w:r w:rsidR="0017338A" w:rsidRPr="3FD4D8A9">
        <w:t>Risk G</w:t>
      </w:r>
      <w:r w:rsidR="0037308C" w:rsidRPr="3FD4D8A9">
        <w:t xml:space="preserve">overnance </w:t>
      </w:r>
      <w:r w:rsidR="00E91F56" w:rsidRPr="3FD4D8A9">
        <w:t>F</w:t>
      </w:r>
      <w:r w:rsidR="0037308C" w:rsidRPr="3FD4D8A9">
        <w:t>ramework</w:t>
      </w:r>
      <w:r w:rsidR="00E91F56" w:rsidRPr="3FD4D8A9">
        <w:t xml:space="preserve">, </w:t>
      </w:r>
      <w:r w:rsidRPr="3FD4D8A9">
        <w:t xml:space="preserve">establish a systematic and proactive approach to identify, assess, and manage </w:t>
      </w:r>
      <w:r w:rsidR="00B37D64" w:rsidRPr="3FD4D8A9">
        <w:t>enterprise-wide</w:t>
      </w:r>
      <w:r w:rsidRPr="3FD4D8A9">
        <w:t xml:space="preserve"> security risks to protect our organization's assets, including information</w:t>
      </w:r>
      <w:r w:rsidR="002969A5" w:rsidRPr="3FD4D8A9">
        <w:t xml:space="preserve"> (including</w:t>
      </w:r>
      <w:r w:rsidR="00A047AA" w:rsidRPr="3FD4D8A9">
        <w:t xml:space="preserve"> PII, PHI and Other </w:t>
      </w:r>
      <w:r w:rsidR="00526180" w:rsidRPr="3FD4D8A9">
        <w:t>sensitive data)</w:t>
      </w:r>
      <w:r w:rsidRPr="3FD4D8A9">
        <w:t>, systems, and processes.</w:t>
      </w:r>
    </w:p>
    <w:p w14:paraId="2F32A6A3" w14:textId="77777777" w:rsidR="00DC0DD5" w:rsidRDefault="00DC0DD5" w:rsidP="00C30F3A">
      <w:pPr>
        <w:pStyle w:val="Heading3"/>
      </w:pPr>
      <w:bookmarkStart w:id="135" w:name="_Toc205235608"/>
      <w:r>
        <w:t>Scope</w:t>
      </w:r>
      <w:bookmarkEnd w:id="135"/>
    </w:p>
    <w:p w14:paraId="452F749C" w14:textId="66531135" w:rsidR="00DC0DD5" w:rsidRDefault="00DC0DD5" w:rsidP="005F1C3A">
      <w:r>
        <w:t>This policy applies to all employees, contractors, and third-party personnel who have access to the organization's information assets, regardless of the location or the form in which the information is stored or transmitted.</w:t>
      </w:r>
    </w:p>
    <w:p w14:paraId="09216A38" w14:textId="2B023C28" w:rsidR="00B37D64" w:rsidRDefault="00B37D64" w:rsidP="00C30F3A">
      <w:pPr>
        <w:pStyle w:val="Heading3"/>
      </w:pPr>
      <w:bookmarkStart w:id="136" w:name="_Toc205235609"/>
      <w:r>
        <w:t>Risk Governance Framework</w:t>
      </w:r>
      <w:bookmarkEnd w:id="136"/>
    </w:p>
    <w:p w14:paraId="5024F269" w14:textId="15DA89A3" w:rsidR="004024A0" w:rsidRDefault="004024A0" w:rsidP="004024A0">
      <w:r w:rsidRPr="004024A0">
        <w:rPr>
          <w:noProof/>
        </w:rPr>
        <w:drawing>
          <wp:inline distT="0" distB="0" distL="0" distR="0" wp14:anchorId="7BDEE4CA" wp14:editId="481668F0">
            <wp:extent cx="6086475" cy="2842260"/>
            <wp:effectExtent l="0" t="0" r="9525" b="0"/>
            <wp:docPr id="117171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11251" name=""/>
                    <pic:cNvPicPr/>
                  </pic:nvPicPr>
                  <pic:blipFill>
                    <a:blip r:embed="rId51"/>
                    <a:stretch>
                      <a:fillRect/>
                    </a:stretch>
                  </pic:blipFill>
                  <pic:spPr>
                    <a:xfrm>
                      <a:off x="0" y="0"/>
                      <a:ext cx="6086475" cy="2842260"/>
                    </a:xfrm>
                    <a:prstGeom prst="rect">
                      <a:avLst/>
                    </a:prstGeom>
                  </pic:spPr>
                </pic:pic>
              </a:graphicData>
            </a:graphic>
          </wp:inline>
        </w:drawing>
      </w:r>
    </w:p>
    <w:p w14:paraId="3F94D036" w14:textId="77777777" w:rsidR="00DC0DD5" w:rsidRDefault="00DC0DD5" w:rsidP="00C30F3A">
      <w:pPr>
        <w:pStyle w:val="Heading3"/>
      </w:pPr>
      <w:bookmarkStart w:id="137" w:name="_Toc205235610"/>
      <w:r>
        <w:t>Risk Management Framework</w:t>
      </w:r>
      <w:bookmarkEnd w:id="137"/>
    </w:p>
    <w:p w14:paraId="4B046D13" w14:textId="73BA015C" w:rsidR="00DC0DD5" w:rsidRDefault="00DC0DD5" w:rsidP="005F1C3A">
      <w:pPr>
        <w:pStyle w:val="Heading4"/>
      </w:pPr>
      <w:r>
        <w:t>Risk Identification</w:t>
      </w:r>
    </w:p>
    <w:p w14:paraId="57CF8AC6" w14:textId="1753E7CD" w:rsidR="00112D05" w:rsidRDefault="00DC0DD5" w:rsidP="00F84701">
      <w:pPr>
        <w:pStyle w:val="ListParagraph"/>
        <w:numPr>
          <w:ilvl w:val="0"/>
          <w:numId w:val="30"/>
        </w:numPr>
      </w:pPr>
      <w:r w:rsidRPr="3FD4D8A9">
        <w:t xml:space="preserve">All assets within the organization, including information systems, processes, and data, shall be </w:t>
      </w:r>
      <w:r w:rsidR="00112D05" w:rsidRPr="3FD4D8A9">
        <w:t>identified,</w:t>
      </w:r>
      <w:r w:rsidRPr="3FD4D8A9">
        <w:t xml:space="preserve"> and documented.</w:t>
      </w:r>
    </w:p>
    <w:p w14:paraId="446C107A" w14:textId="526DC29B" w:rsidR="00DC0DD5" w:rsidRDefault="00DC0DD5" w:rsidP="00F84701">
      <w:pPr>
        <w:pStyle w:val="ListParagraph"/>
        <w:numPr>
          <w:ilvl w:val="0"/>
          <w:numId w:val="30"/>
        </w:numPr>
      </w:pPr>
      <w:r w:rsidRPr="3FD4D8A9">
        <w:t>Threats and vulnerabilities associated with each asset shall be identified and assessed.</w:t>
      </w:r>
    </w:p>
    <w:p w14:paraId="383F5B46" w14:textId="63805C24" w:rsidR="00C31573" w:rsidRDefault="00C31573" w:rsidP="00F84701">
      <w:pPr>
        <w:pStyle w:val="ListParagraph"/>
        <w:numPr>
          <w:ilvl w:val="0"/>
          <w:numId w:val="30"/>
        </w:numPr>
      </w:pPr>
      <w:r w:rsidRPr="3FD4D8A9">
        <w:t xml:space="preserve">A risk register </w:t>
      </w:r>
      <w:r w:rsidR="00023A58" w:rsidRPr="3FD4D8A9">
        <w:t>needs</w:t>
      </w:r>
      <w:r w:rsidRPr="3FD4D8A9">
        <w:t xml:space="preserve"> to be main</w:t>
      </w:r>
      <w:r w:rsidR="00A1327E" w:rsidRPr="3FD4D8A9">
        <w:t xml:space="preserve">tained which </w:t>
      </w:r>
      <w:r w:rsidR="006910E7" w:rsidRPr="3FD4D8A9">
        <w:t xml:space="preserve">list our all the </w:t>
      </w:r>
      <w:r w:rsidR="007F7871" w:rsidRPr="3FD4D8A9">
        <w:t xml:space="preserve">identified risk with </w:t>
      </w:r>
      <w:r w:rsidR="00E87E2F" w:rsidRPr="3FD4D8A9">
        <w:t>its</w:t>
      </w:r>
      <w:r w:rsidR="007F7871" w:rsidRPr="3FD4D8A9">
        <w:t xml:space="preserve"> threat landscapes,</w:t>
      </w:r>
      <w:r w:rsidR="00B73860" w:rsidRPr="3FD4D8A9">
        <w:t xml:space="preserve"> risk owne</w:t>
      </w:r>
      <w:r w:rsidR="005C098C" w:rsidRPr="3FD4D8A9">
        <w:t>rs</w:t>
      </w:r>
      <w:r w:rsidR="00A8654F" w:rsidRPr="3FD4D8A9">
        <w:t xml:space="preserve">, risk remediation strategies </w:t>
      </w:r>
      <w:r w:rsidR="00A73ED1" w:rsidRPr="3FD4D8A9">
        <w:t xml:space="preserve">with provision for tracking and closure. You may </w:t>
      </w:r>
      <w:r w:rsidR="00AE22F1" w:rsidRPr="3FD4D8A9">
        <w:t>refer the risk register for more details</w:t>
      </w:r>
      <w:r w:rsidR="00023A58" w:rsidRPr="3FD4D8A9">
        <w:t>:</w:t>
      </w:r>
    </w:p>
    <w:p w14:paraId="1858C71C" w14:textId="08559AE7" w:rsidR="007B572A" w:rsidRDefault="005E51A6" w:rsidP="00F84701">
      <w:pPr>
        <w:pStyle w:val="ListParagraph"/>
        <w:numPr>
          <w:ilvl w:val="1"/>
          <w:numId w:val="30"/>
        </w:numPr>
      </w:pPr>
      <w:hyperlink r:id="rId52" w:history="1">
        <w:r>
          <w:rPr>
            <w:rStyle w:val="Hyperlink"/>
          </w:rPr>
          <w:t>InfoSec_RiskRegisterOverview_Mar2023.pptx</w:t>
        </w:r>
      </w:hyperlink>
    </w:p>
    <w:p w14:paraId="700E5BB8" w14:textId="6730BC17" w:rsidR="005E51A6" w:rsidRDefault="001E412F" w:rsidP="00F84701">
      <w:pPr>
        <w:pStyle w:val="ListParagraph"/>
        <w:numPr>
          <w:ilvl w:val="1"/>
          <w:numId w:val="30"/>
        </w:numPr>
      </w:pPr>
      <w:hyperlink r:id="rId53" w:history="1">
        <w:r>
          <w:rPr>
            <w:rStyle w:val="Hyperlink"/>
          </w:rPr>
          <w:t>ISMS_RiskRegister_MASTER.xlsx</w:t>
        </w:r>
      </w:hyperlink>
    </w:p>
    <w:p w14:paraId="05533DDB" w14:textId="02D1E8A9" w:rsidR="00DC0DD5" w:rsidRDefault="00DC0DD5" w:rsidP="005F1C3A">
      <w:pPr>
        <w:pStyle w:val="Heading4"/>
      </w:pPr>
      <w:r>
        <w:t>Risk Assessment</w:t>
      </w:r>
    </w:p>
    <w:p w14:paraId="152B7AC3" w14:textId="467FDBDE" w:rsidR="0065645C" w:rsidRPr="00392D99" w:rsidRDefault="00F16F92" w:rsidP="3FD4D8A9">
      <w:r w:rsidRPr="3FD4D8A9">
        <w:lastRenderedPageBreak/>
        <w:t>NETRADYNE</w:t>
      </w:r>
      <w:r w:rsidR="0065645C" w:rsidRPr="3FD4D8A9">
        <w:t xml:space="preserve"> uses an on-going security risk assessment process to discover, correct and prevent security problems. The risk assessment is an integral part of managing risk at </w:t>
      </w:r>
      <w:r w:rsidRPr="3FD4D8A9">
        <w:t>NETRADYNE</w:t>
      </w:r>
      <w:r w:rsidR="0065645C" w:rsidRPr="3FD4D8A9">
        <w:t xml:space="preserve"> and is designed to provide appropriate levels of security for information systems.  </w:t>
      </w:r>
    </w:p>
    <w:p w14:paraId="40115578" w14:textId="78213DAC" w:rsidR="0065645C" w:rsidRPr="00392D99" w:rsidRDefault="0065645C" w:rsidP="0065645C">
      <w:r w:rsidRPr="3FD4D8A9">
        <w:t xml:space="preserve">The risk assessment helps </w:t>
      </w:r>
      <w:r w:rsidR="00F16F92" w:rsidRPr="3FD4D8A9">
        <w:t>NETRADYNE</w:t>
      </w:r>
      <w:r w:rsidRPr="3FD4D8A9">
        <w:t xml:space="preserve"> determine an acceptable level of risk and the resulting security requirements for each system. </w:t>
      </w:r>
      <w:r w:rsidR="00F16F92" w:rsidRPr="3FD4D8A9">
        <w:t>NETRADYNE</w:t>
      </w:r>
      <w:r w:rsidRPr="3FD4D8A9">
        <w:t xml:space="preserve"> then devises, implements, and monitors a set of security measures to address the level of identified risk. </w:t>
      </w:r>
    </w:p>
    <w:p w14:paraId="2711CCDB" w14:textId="3CC56170" w:rsidR="00AB6973" w:rsidRDefault="00DC0DD5" w:rsidP="00F84701">
      <w:pPr>
        <w:pStyle w:val="ListParagraph"/>
        <w:numPr>
          <w:ilvl w:val="0"/>
          <w:numId w:val="31"/>
        </w:numPr>
      </w:pPr>
      <w:r>
        <w:t>Risk assessments shall be conducted regularly or when significant changes occur.</w:t>
      </w:r>
    </w:p>
    <w:p w14:paraId="602F9E27" w14:textId="4488C399" w:rsidR="00DC0DD5" w:rsidRDefault="00DC0DD5" w:rsidP="00F84701">
      <w:pPr>
        <w:pStyle w:val="ListParagraph"/>
        <w:numPr>
          <w:ilvl w:val="0"/>
          <w:numId w:val="31"/>
        </w:numPr>
      </w:pPr>
      <w:r w:rsidRPr="3FD4D8A9">
        <w:t>Risk assessments shall consider the likelihood and impact of potential risks to determine the level of risk exposure.</w:t>
      </w:r>
    </w:p>
    <w:p w14:paraId="3EE0497E" w14:textId="2E47EFEA" w:rsidR="002F2A84" w:rsidRPr="00392D99" w:rsidRDefault="00F16F92" w:rsidP="002F2A84">
      <w:r>
        <w:t>NETRADYNE</w:t>
      </w:r>
      <w:r w:rsidR="002F2A84" w:rsidRPr="00392D99">
        <w:t xml:space="preserve">’s risk assessment occurs in three phases: </w:t>
      </w:r>
    </w:p>
    <w:p w14:paraId="3D7035F9" w14:textId="77777777" w:rsidR="002F2A84" w:rsidRPr="00392D99" w:rsidRDefault="002F2A84" w:rsidP="00F84701">
      <w:pPr>
        <w:pStyle w:val="ListParagraph"/>
        <w:numPr>
          <w:ilvl w:val="0"/>
          <w:numId w:val="26"/>
        </w:numPr>
      </w:pPr>
      <w:r w:rsidRPr="00392D99">
        <w:t xml:space="preserve">System Documentation Phase </w:t>
      </w:r>
    </w:p>
    <w:p w14:paraId="14D36B13" w14:textId="77777777" w:rsidR="002F2A84" w:rsidRPr="00392D99" w:rsidRDefault="002F2A84" w:rsidP="00F84701">
      <w:pPr>
        <w:pStyle w:val="ListParagraph"/>
        <w:numPr>
          <w:ilvl w:val="0"/>
          <w:numId w:val="26"/>
        </w:numPr>
      </w:pPr>
      <w:r w:rsidRPr="00392D99">
        <w:t xml:space="preserve">Risk Determination Phase </w:t>
      </w:r>
    </w:p>
    <w:p w14:paraId="37196656" w14:textId="77777777" w:rsidR="00E330A9" w:rsidRDefault="002F2A84" w:rsidP="00F84701">
      <w:pPr>
        <w:pStyle w:val="ListParagraph"/>
        <w:numPr>
          <w:ilvl w:val="0"/>
          <w:numId w:val="26"/>
        </w:numPr>
      </w:pPr>
      <w:r w:rsidRPr="00392D99">
        <w:t xml:space="preserve">Safeguard Determination Phase </w:t>
      </w:r>
    </w:p>
    <w:p w14:paraId="0DBF74AC" w14:textId="000ABDA0" w:rsidR="002F2A84" w:rsidRPr="00392D99" w:rsidRDefault="002F2A84" w:rsidP="005F1C3A">
      <w:r w:rsidRPr="00392D99">
        <w:t xml:space="preserve">The risk assessment report: </w:t>
      </w:r>
    </w:p>
    <w:p w14:paraId="04EBA9E1" w14:textId="77777777" w:rsidR="002F2A84" w:rsidRPr="00392D99" w:rsidRDefault="002F2A84" w:rsidP="00F84701">
      <w:pPr>
        <w:pStyle w:val="ListParagraph"/>
        <w:numPr>
          <w:ilvl w:val="0"/>
          <w:numId w:val="26"/>
        </w:numPr>
      </w:pPr>
      <w:r w:rsidRPr="00392D99">
        <w:t xml:space="preserve">Summarizes the system architecture and components, and its overall level of security. </w:t>
      </w:r>
    </w:p>
    <w:p w14:paraId="5FE0C379" w14:textId="77777777" w:rsidR="002F2A84" w:rsidRPr="00392D99" w:rsidRDefault="002F2A84" w:rsidP="00F84701">
      <w:pPr>
        <w:pStyle w:val="ListParagraph"/>
        <w:numPr>
          <w:ilvl w:val="0"/>
          <w:numId w:val="26"/>
        </w:numPr>
      </w:pPr>
      <w:r w:rsidRPr="00392D99">
        <w:t xml:space="preserve">Includes a list of threats and vulnerabilities, the system's current security controls, and its risk levels. </w:t>
      </w:r>
    </w:p>
    <w:p w14:paraId="4CB7F5A3" w14:textId="77777777" w:rsidR="002F2A84" w:rsidRPr="00392D99" w:rsidRDefault="002F2A84" w:rsidP="00F84701">
      <w:pPr>
        <w:pStyle w:val="ListParagraph"/>
        <w:numPr>
          <w:ilvl w:val="0"/>
          <w:numId w:val="26"/>
        </w:numPr>
      </w:pPr>
      <w:r w:rsidRPr="00392D99">
        <w:t xml:space="preserve">Recommends safeguards and describes the expected level of risk that would remain if these safeguards were put in place. </w:t>
      </w:r>
    </w:p>
    <w:p w14:paraId="485751A5" w14:textId="18CBA460" w:rsidR="002F2A84" w:rsidRPr="00392D99" w:rsidRDefault="002F2A84" w:rsidP="00F84701">
      <w:pPr>
        <w:pStyle w:val="ListParagraph"/>
        <w:numPr>
          <w:ilvl w:val="0"/>
          <w:numId w:val="26"/>
        </w:numPr>
      </w:pPr>
      <w:r w:rsidRPr="00392D99">
        <w:t xml:space="preserve">Shows where </w:t>
      </w:r>
      <w:r w:rsidR="00F16F92">
        <w:t>NETRADYNE</w:t>
      </w:r>
      <w:r w:rsidRPr="00392D99">
        <w:t xml:space="preserve"> needs to concentrate its remedial work. </w:t>
      </w:r>
    </w:p>
    <w:p w14:paraId="58E40234" w14:textId="576DAB79" w:rsidR="002F2A84" w:rsidRPr="00392D99" w:rsidRDefault="002F2A84" w:rsidP="00F84701">
      <w:pPr>
        <w:pStyle w:val="ListParagraph"/>
        <w:numPr>
          <w:ilvl w:val="0"/>
          <w:numId w:val="26"/>
        </w:numPr>
      </w:pPr>
      <w:r w:rsidRPr="00392D99">
        <w:t xml:space="preserve">Provides input into </w:t>
      </w:r>
      <w:r w:rsidR="00F16F92">
        <w:t>NETRADYNE</w:t>
      </w:r>
      <w:r w:rsidRPr="00392D99">
        <w:t xml:space="preserve">’s disaster recovery and business continuity plan. </w:t>
      </w:r>
    </w:p>
    <w:p w14:paraId="3E3567DF" w14:textId="058DBD31" w:rsidR="002F2A84" w:rsidRPr="00392D99" w:rsidRDefault="002F2A84" w:rsidP="002F2A84">
      <w:r w:rsidRPr="3FD4D8A9">
        <w:t xml:space="preserve">For a new system the risk assessment is typically conducted at the beginning of the System Development Life Cycle (SDLC). For an existing system, risk assessments may be conducted on a regular basis throughout the SDLC and/or on an ad-hoc basis in response to specific events such as when major modifications are made to the system's environment or in response to a security incident or audit.  At a minimum, risk assessments </w:t>
      </w:r>
      <w:r w:rsidR="00F37689" w:rsidRPr="3FD4D8A9">
        <w:t>shall be</w:t>
      </w:r>
      <w:r w:rsidRPr="3FD4D8A9">
        <w:t xml:space="preserve"> completed annually for administrative</w:t>
      </w:r>
      <w:r w:rsidR="00F37689" w:rsidRPr="3FD4D8A9">
        <w:t xml:space="preserve">, </w:t>
      </w:r>
      <w:r w:rsidR="00E87E2F" w:rsidRPr="3FD4D8A9">
        <w:t>physical,</w:t>
      </w:r>
      <w:r w:rsidRPr="3FD4D8A9">
        <w:t xml:space="preserve"> and</w:t>
      </w:r>
      <w:r w:rsidR="00E3222A" w:rsidRPr="3FD4D8A9">
        <w:t xml:space="preserve"> technical</w:t>
      </w:r>
      <w:r w:rsidRPr="3FD4D8A9">
        <w:t xml:space="preserve"> security</w:t>
      </w:r>
      <w:r w:rsidR="00E3222A" w:rsidRPr="3FD4D8A9">
        <w:t xml:space="preserve"> </w:t>
      </w:r>
      <w:r w:rsidRPr="3FD4D8A9">
        <w:t xml:space="preserve">controls.  In the case of the daily security vulnerability scans, the results are reviewed daily via email alert. Any new items are reviewed, and an immediate risk assessment occurs for any </w:t>
      </w:r>
      <w:r w:rsidR="005A3B44" w:rsidRPr="3FD4D8A9">
        <w:t>critical</w:t>
      </w:r>
      <w:r w:rsidRPr="3FD4D8A9">
        <w:t xml:space="preserve"> severity issues.   </w:t>
      </w:r>
    </w:p>
    <w:p w14:paraId="76BF735B" w14:textId="78AF6BE1" w:rsidR="002F2A84" w:rsidRPr="00392D99" w:rsidRDefault="002F2A84" w:rsidP="002F2A84">
      <w:r w:rsidRPr="3FD4D8A9">
        <w:rPr>
          <w:color w:val="212121"/>
        </w:rPr>
        <w:t>Risk rankings are based on industry best practices</w:t>
      </w:r>
      <w:r w:rsidR="005A3B44" w:rsidRPr="3FD4D8A9">
        <w:rPr>
          <w:color w:val="212121"/>
        </w:rPr>
        <w:t xml:space="preserve"> (OWASP Risk Rating Methodology, NIST SP 800-30 or ISO 27005</w:t>
      </w:r>
      <w:r w:rsidR="00513E14" w:rsidRPr="3FD4D8A9">
        <w:rPr>
          <w:color w:val="212121"/>
        </w:rPr>
        <w:t>, CVSS</w:t>
      </w:r>
      <w:r w:rsidR="005A3B44" w:rsidRPr="3FD4D8A9">
        <w:rPr>
          <w:color w:val="212121"/>
        </w:rPr>
        <w:t xml:space="preserve"> etc.)</w:t>
      </w:r>
      <w:r w:rsidRPr="3FD4D8A9">
        <w:rPr>
          <w:color w:val="212121"/>
        </w:rPr>
        <w:t xml:space="preserve"> as well as potential impact.  </w:t>
      </w:r>
      <w:r w:rsidRPr="3FD4D8A9">
        <w:t>Vulnerabilities are considered “critical” if they pose an imminent threat to the environment, impact critical systems, and/or would result in a potential compromise</w:t>
      </w:r>
      <w:r w:rsidR="009F2B43" w:rsidRPr="3FD4D8A9">
        <w:t xml:space="preserve"> at </w:t>
      </w:r>
      <w:r w:rsidR="00AA17A9" w:rsidRPr="3FD4D8A9">
        <w:t>enterprise-wide</w:t>
      </w:r>
      <w:r w:rsidR="009F2B43" w:rsidRPr="3FD4D8A9">
        <w:t xml:space="preserve"> level</w:t>
      </w:r>
      <w:r w:rsidRPr="3FD4D8A9">
        <w:t xml:space="preserve"> if not addressed. </w:t>
      </w:r>
      <w:r w:rsidR="00AA17A9" w:rsidRPr="3FD4D8A9">
        <w:t>Critical system</w:t>
      </w:r>
      <w:r w:rsidRPr="3FD4D8A9">
        <w:t xml:space="preserve"> include</w:t>
      </w:r>
      <w:r w:rsidR="00AA17A9" w:rsidRPr="3FD4D8A9">
        <w:t>s</w:t>
      </w:r>
      <w:r w:rsidRPr="3FD4D8A9">
        <w:t xml:space="preserve"> security systems, public-facing devices and systems, databases, and other systems that store, process, or transmit</w:t>
      </w:r>
      <w:r w:rsidR="00AA17A9" w:rsidRPr="3FD4D8A9">
        <w:t xml:space="preserve"> customer</w:t>
      </w:r>
      <w:r w:rsidR="00CE59A4" w:rsidRPr="3FD4D8A9">
        <w:t xml:space="preserve"> data or any sensitive</w:t>
      </w:r>
      <w:r w:rsidRPr="3FD4D8A9">
        <w:t xml:space="preserve"> data. </w:t>
      </w:r>
    </w:p>
    <w:p w14:paraId="29B965FE" w14:textId="6FA1E21D" w:rsidR="002F2A84" w:rsidRDefault="002F2A84" w:rsidP="002F2A84">
      <w:r w:rsidRPr="00392D99">
        <w:t>Risk Assessment team consists of the member</w:t>
      </w:r>
      <w:r w:rsidR="00C279D5">
        <w:t>(</w:t>
      </w:r>
      <w:r w:rsidRPr="00392D99">
        <w:t>s</w:t>
      </w:r>
      <w:r w:rsidR="00C279D5">
        <w:t>)</w:t>
      </w:r>
      <w:r w:rsidRPr="00392D99">
        <w:t xml:space="preserve"> of the </w:t>
      </w:r>
      <w:r w:rsidR="00C279D5">
        <w:t>InfoSec Team</w:t>
      </w:r>
      <w:r w:rsidRPr="00392D99">
        <w:t xml:space="preserve">. </w:t>
      </w:r>
    </w:p>
    <w:p w14:paraId="4B68BB8E" w14:textId="4488C399" w:rsidR="00DC0DD5" w:rsidRDefault="00DC0DD5" w:rsidP="005F1C3A">
      <w:pPr>
        <w:pStyle w:val="Heading4"/>
      </w:pPr>
      <w:r>
        <w:t>Risk Treatment</w:t>
      </w:r>
    </w:p>
    <w:p w14:paraId="4248ED2D" w14:textId="2803C25F" w:rsidR="00843B8B" w:rsidRDefault="00BC5BF6" w:rsidP="3FD4D8A9">
      <w:r w:rsidRPr="3FD4D8A9">
        <w:t>R</w:t>
      </w:r>
      <w:r w:rsidR="003F4DA8" w:rsidRPr="3FD4D8A9">
        <w:t>i</w:t>
      </w:r>
      <w:r w:rsidRPr="3FD4D8A9">
        <w:t>sk</w:t>
      </w:r>
      <w:r w:rsidR="003F4DA8" w:rsidRPr="3FD4D8A9">
        <w:t xml:space="preserve"> should be prioritize based on asset value</w:t>
      </w:r>
      <w:r w:rsidR="00C54560" w:rsidRPr="3FD4D8A9">
        <w:t xml:space="preserve">s and </w:t>
      </w:r>
      <w:r w:rsidR="003F4DA8" w:rsidRPr="3FD4D8A9">
        <w:t>likely impact</w:t>
      </w:r>
    </w:p>
    <w:p w14:paraId="0BF014B3" w14:textId="58BBE1FE" w:rsidR="00843B8B" w:rsidRDefault="00DC0DD5" w:rsidP="00F84701">
      <w:pPr>
        <w:pStyle w:val="ListParagraph"/>
        <w:numPr>
          <w:ilvl w:val="0"/>
          <w:numId w:val="32"/>
        </w:numPr>
      </w:pPr>
      <w:r>
        <w:t>Appropriate risk treatment options shall be selected based on the results of risk assessments.</w:t>
      </w:r>
    </w:p>
    <w:p w14:paraId="1456CFE7" w14:textId="0CEFA894" w:rsidR="00DC0DD5" w:rsidRDefault="00DC0DD5" w:rsidP="00F84701">
      <w:pPr>
        <w:pStyle w:val="ListParagraph"/>
        <w:numPr>
          <w:ilvl w:val="0"/>
          <w:numId w:val="32"/>
        </w:numPr>
      </w:pPr>
      <w:r>
        <w:t>Risk treatment options may include risk avoidance, risk transfer, risk mitigation, or acceptance.</w:t>
      </w:r>
    </w:p>
    <w:p w14:paraId="0087914A" w14:textId="694EE0AD" w:rsidR="00DC0DD5" w:rsidRDefault="00DC0DD5" w:rsidP="005F1C3A">
      <w:pPr>
        <w:pStyle w:val="Heading4"/>
      </w:pPr>
      <w:r>
        <w:t>Risk Acceptance</w:t>
      </w:r>
    </w:p>
    <w:p w14:paraId="4E0C854D" w14:textId="77777777" w:rsidR="000514F1" w:rsidRDefault="00DC0DD5" w:rsidP="00F84701">
      <w:pPr>
        <w:pStyle w:val="ListParagraph"/>
        <w:numPr>
          <w:ilvl w:val="0"/>
          <w:numId w:val="33"/>
        </w:numPr>
      </w:pPr>
      <w:r>
        <w:t>Risks that are not treated or mitigated to an acceptable level shall be formally accepted by management.</w:t>
      </w:r>
    </w:p>
    <w:p w14:paraId="2C861B96" w14:textId="737441C8" w:rsidR="00DC0DD5" w:rsidRDefault="00DC0DD5" w:rsidP="00F84701">
      <w:pPr>
        <w:pStyle w:val="ListParagraph"/>
        <w:numPr>
          <w:ilvl w:val="0"/>
          <w:numId w:val="33"/>
        </w:numPr>
      </w:pPr>
      <w:r>
        <w:t>The acceptance of risks shall be based on a thorough understanding of the potential impacts and the organization's risk appetite.</w:t>
      </w:r>
    </w:p>
    <w:p w14:paraId="2FDD074F" w14:textId="77777777" w:rsidR="00DC0DD5" w:rsidRDefault="00DC0DD5" w:rsidP="005F1C3A"/>
    <w:p w14:paraId="4D6E35EB" w14:textId="78BBD4AF" w:rsidR="00DC0DD5" w:rsidRDefault="00DC0DD5" w:rsidP="005F1C3A">
      <w:pPr>
        <w:pStyle w:val="Heading4"/>
      </w:pPr>
      <w:r>
        <w:t>Risk Monitoring and Review</w:t>
      </w:r>
    </w:p>
    <w:p w14:paraId="3DA2C575" w14:textId="77777777" w:rsidR="000514F1" w:rsidRDefault="00DC0DD5" w:rsidP="00F84701">
      <w:pPr>
        <w:pStyle w:val="ListParagraph"/>
        <w:numPr>
          <w:ilvl w:val="0"/>
          <w:numId w:val="34"/>
        </w:numPr>
      </w:pPr>
      <w:r w:rsidRPr="3FD4D8A9">
        <w:t>The effectiveness of risk treatments shall be monitored and reviewed on a regular basis.</w:t>
      </w:r>
    </w:p>
    <w:p w14:paraId="52AB286D" w14:textId="1026BCC8" w:rsidR="00DC0DD5" w:rsidRDefault="00DC0DD5" w:rsidP="00F84701">
      <w:pPr>
        <w:pStyle w:val="ListParagraph"/>
        <w:numPr>
          <w:ilvl w:val="0"/>
          <w:numId w:val="34"/>
        </w:numPr>
      </w:pPr>
      <w:r>
        <w:t>Risk assessments shall be updated to reflect changes in the organization's risk profile</w:t>
      </w:r>
      <w:r w:rsidR="000514F1">
        <w:t xml:space="preserve"> through </w:t>
      </w:r>
      <w:r w:rsidR="004C1E30">
        <w:t>established</w:t>
      </w:r>
      <w:r w:rsidR="000514F1">
        <w:t xml:space="preserve"> </w:t>
      </w:r>
      <w:r w:rsidR="004C1E30">
        <w:t>risk register</w:t>
      </w:r>
      <w:r>
        <w:t>.</w:t>
      </w:r>
    </w:p>
    <w:p w14:paraId="666857AF" w14:textId="56F0FEF2" w:rsidR="00DC0DD5" w:rsidRDefault="00DC0DD5" w:rsidP="00C30F3A">
      <w:pPr>
        <w:pStyle w:val="Heading3"/>
      </w:pPr>
      <w:bookmarkStart w:id="138" w:name="_Toc205235611"/>
      <w:r>
        <w:t>Roles and Responsibilities</w:t>
      </w:r>
      <w:r w:rsidR="00977B55">
        <w:t xml:space="preserve"> in risk management</w:t>
      </w:r>
      <w:bookmarkEnd w:id="138"/>
    </w:p>
    <w:p w14:paraId="4BF8D1C7" w14:textId="67E6EBA9" w:rsidR="00DC0DD5" w:rsidRDefault="00DC0DD5" w:rsidP="005F1C3A">
      <w:pPr>
        <w:pStyle w:val="Heading4"/>
      </w:pPr>
      <w:r>
        <w:t>Senior Management</w:t>
      </w:r>
    </w:p>
    <w:p w14:paraId="75E6A580" w14:textId="12715153" w:rsidR="00F00C62" w:rsidRDefault="00DC0DD5" w:rsidP="00F84701">
      <w:pPr>
        <w:pStyle w:val="ListParagraph"/>
        <w:numPr>
          <w:ilvl w:val="0"/>
          <w:numId w:val="35"/>
        </w:numPr>
      </w:pPr>
      <w:r>
        <w:t>Senior management shall provide leadership and support for the risk management process.</w:t>
      </w:r>
    </w:p>
    <w:p w14:paraId="19C2FC7F" w14:textId="33048C26" w:rsidR="00DC0DD5" w:rsidRDefault="00DC0DD5" w:rsidP="00F84701">
      <w:pPr>
        <w:pStyle w:val="ListParagraph"/>
        <w:numPr>
          <w:ilvl w:val="0"/>
          <w:numId w:val="35"/>
        </w:numPr>
      </w:pPr>
      <w:r w:rsidRPr="3FD4D8A9">
        <w:t>They shall ensure that appropriate resources are allocated for risk management activities.</w:t>
      </w:r>
    </w:p>
    <w:p w14:paraId="5F546F67" w14:textId="0AEEF519" w:rsidR="00DC0DD5" w:rsidRDefault="00DC0DD5" w:rsidP="005F1C3A">
      <w:pPr>
        <w:pStyle w:val="Heading4"/>
      </w:pPr>
      <w:r>
        <w:t>Risk Owner</w:t>
      </w:r>
    </w:p>
    <w:p w14:paraId="489AD762" w14:textId="7EB7279D" w:rsidR="00F00C62" w:rsidRDefault="00DC0DD5" w:rsidP="00F84701">
      <w:pPr>
        <w:pStyle w:val="ListParagraph"/>
        <w:numPr>
          <w:ilvl w:val="0"/>
          <w:numId w:val="36"/>
        </w:numPr>
      </w:pPr>
      <w:r>
        <w:t>Each identified risk shall have a designated risk owner responsible for its management</w:t>
      </w:r>
      <w:r w:rsidR="00F00C62">
        <w:t>, accountability,</w:t>
      </w:r>
      <w:r>
        <w:t xml:space="preserve"> and treatment.</w:t>
      </w:r>
    </w:p>
    <w:p w14:paraId="671005CE" w14:textId="4ECB6930" w:rsidR="00DC0DD5" w:rsidRDefault="00DC0DD5" w:rsidP="00F84701">
      <w:pPr>
        <w:pStyle w:val="ListParagraph"/>
        <w:numPr>
          <w:ilvl w:val="0"/>
          <w:numId w:val="36"/>
        </w:numPr>
      </w:pPr>
      <w:r w:rsidRPr="3FD4D8A9">
        <w:t xml:space="preserve">Risk owners shall develop and implement risk treatment plans </w:t>
      </w:r>
      <w:r w:rsidR="00F00C62" w:rsidRPr="3FD4D8A9">
        <w:t>or delegate it to risk</w:t>
      </w:r>
      <w:r w:rsidR="005D6CF2" w:rsidRPr="3FD4D8A9">
        <w:t xml:space="preserve"> custodian(s) </w:t>
      </w:r>
      <w:r w:rsidRPr="3FD4D8A9">
        <w:t>and monitor the effectiveness of controls.</w:t>
      </w:r>
    </w:p>
    <w:p w14:paraId="6CBB95A9" w14:textId="348CCFE4" w:rsidR="00DC0DD5" w:rsidRDefault="00DC0DD5" w:rsidP="005F1C3A">
      <w:pPr>
        <w:pStyle w:val="Heading4"/>
      </w:pPr>
      <w:r>
        <w:t>Info</w:t>
      </w:r>
      <w:r w:rsidR="00DE4A22">
        <w:t>Sec Personnel-Security Risk &amp; Compliance</w:t>
      </w:r>
    </w:p>
    <w:p w14:paraId="35C344C8" w14:textId="77777777" w:rsidR="00647DAE" w:rsidRDefault="00DC0DD5" w:rsidP="00F84701">
      <w:pPr>
        <w:pStyle w:val="ListParagraph"/>
        <w:numPr>
          <w:ilvl w:val="0"/>
          <w:numId w:val="37"/>
        </w:numPr>
      </w:pPr>
      <w:r>
        <w:t xml:space="preserve">The </w:t>
      </w:r>
      <w:r w:rsidR="00DE4A22">
        <w:t>des</w:t>
      </w:r>
      <w:r w:rsidR="00647DAE">
        <w:t xml:space="preserve">ignated </w:t>
      </w:r>
      <w:r>
        <w:t xml:space="preserve">Information Security </w:t>
      </w:r>
      <w:r w:rsidR="00647DAE">
        <w:t>Personnel</w:t>
      </w:r>
      <w:r>
        <w:t xml:space="preserve"> shall oversee the risk management process.</w:t>
      </w:r>
    </w:p>
    <w:p w14:paraId="2ECD8D5D" w14:textId="385F2961" w:rsidR="00DC0DD5" w:rsidRDefault="00DC0DD5" w:rsidP="00F84701">
      <w:pPr>
        <w:pStyle w:val="ListParagraph"/>
        <w:numPr>
          <w:ilvl w:val="0"/>
          <w:numId w:val="37"/>
        </w:numPr>
      </w:pPr>
      <w:r w:rsidRPr="3FD4D8A9">
        <w:t>They shall ensure that risk assessments are conducted, documented, and reviewed as required.</w:t>
      </w:r>
    </w:p>
    <w:p w14:paraId="1F0A9EA1" w14:textId="77777777" w:rsidR="00DC0DD5" w:rsidRDefault="00DC0DD5" w:rsidP="00C30F3A">
      <w:pPr>
        <w:pStyle w:val="Heading3"/>
      </w:pPr>
      <w:bookmarkStart w:id="139" w:name="_Toc205235612"/>
      <w:r>
        <w:t>Documentation and Reporting</w:t>
      </w:r>
      <w:bookmarkEnd w:id="139"/>
    </w:p>
    <w:p w14:paraId="5D0D2548" w14:textId="77777777" w:rsidR="00F70122" w:rsidRDefault="00DC0DD5" w:rsidP="00F84701">
      <w:pPr>
        <w:pStyle w:val="ListParagraph"/>
        <w:numPr>
          <w:ilvl w:val="0"/>
          <w:numId w:val="38"/>
        </w:numPr>
      </w:pPr>
      <w:r>
        <w:t>All risk assessments, treatment plans, and risk acceptance decisions shall be documented</w:t>
      </w:r>
      <w:r w:rsidR="00F70122">
        <w:t xml:space="preserve"> and captured in risk register.</w:t>
      </w:r>
    </w:p>
    <w:p w14:paraId="31884C7A" w14:textId="462037E5" w:rsidR="00DC0DD5" w:rsidRDefault="00DC0DD5" w:rsidP="00F84701">
      <w:pPr>
        <w:pStyle w:val="ListParagraph"/>
        <w:numPr>
          <w:ilvl w:val="0"/>
          <w:numId w:val="38"/>
        </w:numPr>
      </w:pPr>
      <w:r>
        <w:t>Regular reports on the organization's risk profile, risk treatment progress, and emerging risks shall be provided to senior management.</w:t>
      </w:r>
    </w:p>
    <w:p w14:paraId="54EAB518" w14:textId="77777777" w:rsidR="00DC0DD5" w:rsidRDefault="00DC0DD5" w:rsidP="00C30F3A">
      <w:pPr>
        <w:pStyle w:val="Heading3"/>
      </w:pPr>
      <w:bookmarkStart w:id="140" w:name="_Toc205235613"/>
      <w:r>
        <w:t>Training and Awareness</w:t>
      </w:r>
      <w:bookmarkEnd w:id="140"/>
    </w:p>
    <w:p w14:paraId="5ED7134B" w14:textId="77777777" w:rsidR="00DC0DD5" w:rsidRDefault="00DC0DD5" w:rsidP="005F1C3A">
      <w:r w:rsidRPr="3FD4D8A9">
        <w:t>Employees, contractors, and third-party personnel shall receive appropriate training and awareness programs on risk management and their roles in managing risks.</w:t>
      </w:r>
    </w:p>
    <w:p w14:paraId="7C0C11DD" w14:textId="77777777" w:rsidR="00DC0DD5" w:rsidRDefault="00DC0DD5" w:rsidP="00C30F3A">
      <w:pPr>
        <w:pStyle w:val="Heading3"/>
      </w:pPr>
      <w:bookmarkStart w:id="141" w:name="_Toc205235614"/>
      <w:r>
        <w:t>Compliance</w:t>
      </w:r>
      <w:bookmarkEnd w:id="141"/>
    </w:p>
    <w:p w14:paraId="2AEFF3AB" w14:textId="77777777" w:rsidR="00F10838" w:rsidRDefault="00DC0DD5" w:rsidP="00F84701">
      <w:pPr>
        <w:pStyle w:val="ListParagraph"/>
        <w:numPr>
          <w:ilvl w:val="0"/>
          <w:numId w:val="39"/>
        </w:numPr>
      </w:pPr>
      <w:r>
        <w:t>Compliance with this policy and associated risk management procedures is mandatory for all personnel.</w:t>
      </w:r>
    </w:p>
    <w:p w14:paraId="7BC4D760" w14:textId="24389D1C" w:rsidR="00DC0DD5" w:rsidRDefault="00DC0DD5" w:rsidP="00F84701">
      <w:pPr>
        <w:pStyle w:val="ListParagraph"/>
        <w:numPr>
          <w:ilvl w:val="0"/>
          <w:numId w:val="39"/>
        </w:numPr>
      </w:pPr>
      <w:r>
        <w:t>Non-compliance may result in disciplinary action.</w:t>
      </w:r>
    </w:p>
    <w:p w14:paraId="498765BA" w14:textId="77777777" w:rsidR="00DC0DD5" w:rsidRDefault="00DC0DD5" w:rsidP="00C30F3A">
      <w:pPr>
        <w:pStyle w:val="Heading3"/>
      </w:pPr>
      <w:bookmarkStart w:id="142" w:name="_Toc205235615"/>
      <w:r>
        <w:t>Review and Update</w:t>
      </w:r>
      <w:bookmarkEnd w:id="142"/>
    </w:p>
    <w:p w14:paraId="6D07D573" w14:textId="043BF21C" w:rsidR="007D5B94" w:rsidRDefault="00DC0DD5" w:rsidP="005F1C3A">
      <w:r>
        <w:t xml:space="preserve">This </w:t>
      </w:r>
      <w:r w:rsidR="00F10838">
        <w:t>Risk Management P</w:t>
      </w:r>
      <w:r>
        <w:t>olicy shall be reviewed and updated periodically to ensure its continued relevance and effectiveness.</w:t>
      </w:r>
    </w:p>
    <w:p w14:paraId="65B17E10" w14:textId="42121B33" w:rsidR="0098135A" w:rsidRPr="007864E1" w:rsidRDefault="0098135A" w:rsidP="00A10DAC">
      <w:pPr>
        <w:pStyle w:val="MainHeading"/>
      </w:pPr>
      <w:bookmarkStart w:id="143" w:name="_Toc136709873"/>
      <w:bookmarkStart w:id="144" w:name="_Toc136709874"/>
      <w:bookmarkStart w:id="145" w:name="_Toc136709875"/>
      <w:bookmarkStart w:id="146" w:name="_Toc136709876"/>
      <w:bookmarkStart w:id="147" w:name="_Toc136709877"/>
      <w:bookmarkStart w:id="148" w:name="_Toc136709878"/>
      <w:bookmarkStart w:id="149" w:name="_Toc136709879"/>
      <w:bookmarkStart w:id="150" w:name="_Toc136709880"/>
      <w:bookmarkStart w:id="151" w:name="_Toc136709881"/>
      <w:bookmarkStart w:id="152" w:name="_Toc136709882"/>
      <w:bookmarkStart w:id="153" w:name="_Toc136709883"/>
      <w:bookmarkStart w:id="154" w:name="_Toc136709884"/>
      <w:bookmarkStart w:id="155" w:name="_Toc136709885"/>
      <w:bookmarkStart w:id="156" w:name="_Toc136709886"/>
      <w:bookmarkStart w:id="157" w:name="_Toc136709887"/>
      <w:bookmarkStart w:id="158" w:name="_Toc205235616"/>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Pr="007864E1">
        <w:t>Cardholder Data Environment Inventory and Access</w:t>
      </w:r>
      <w:bookmarkEnd w:id="158"/>
      <w:r w:rsidRPr="007864E1">
        <w:t xml:space="preserve">  </w:t>
      </w:r>
    </w:p>
    <w:p w14:paraId="653E16CF" w14:textId="25582E6E" w:rsidR="0098135A" w:rsidRDefault="00F16F92" w:rsidP="00B603E2">
      <w:r w:rsidRPr="3FD4D8A9">
        <w:t>NETRADYNE</w:t>
      </w:r>
      <w:r w:rsidR="0098135A" w:rsidRPr="3FD4D8A9">
        <w:t xml:space="preserve"> doesn’t have a card data environment. </w:t>
      </w:r>
    </w:p>
    <w:p w14:paraId="7867EA45" w14:textId="72A8D6AA" w:rsidR="007864E1" w:rsidRDefault="007864E1" w:rsidP="00A10DAC">
      <w:pPr>
        <w:pStyle w:val="MainHeading"/>
      </w:pPr>
      <w:bookmarkStart w:id="159" w:name="_Toc205235617"/>
      <w:r>
        <w:t>Secure Software Development (SDLC) Policy</w:t>
      </w:r>
      <w:r w:rsidR="00EC0083">
        <w:t>/DevSecOps</w:t>
      </w:r>
      <w:bookmarkEnd w:id="159"/>
    </w:p>
    <w:p w14:paraId="459358BF" w14:textId="42F9F3E6" w:rsidR="007864E1" w:rsidRPr="007F415B" w:rsidRDefault="00F16F92" w:rsidP="00B603E2">
      <w:r>
        <w:t>NETRADYNE</w:t>
      </w:r>
      <w:r w:rsidR="007864E1" w:rsidRPr="007F415B">
        <w:t xml:space="preserve"> software development strategies focus on security industry best </w:t>
      </w:r>
      <w:r w:rsidR="00486E0D" w:rsidRPr="007F415B">
        <w:t>practices and</w:t>
      </w:r>
      <w:r w:rsidR="007864E1" w:rsidRPr="007F415B">
        <w:t xml:space="preserve"> aligning to SDLC best practises. The most basic goal of a comprehensive corporate security program is to prevent the unauthorized disclosure, </w:t>
      </w:r>
      <w:r w:rsidR="00486E0D" w:rsidRPr="007F415B">
        <w:t>modification,</w:t>
      </w:r>
      <w:r w:rsidR="007864E1" w:rsidRPr="007F415B">
        <w:t xml:space="preserve"> or use of information. This goal is addressed through the implementation of effective security controls at every interface point within an information management system </w:t>
      </w:r>
    </w:p>
    <w:p w14:paraId="40C05EA5" w14:textId="71510AC1" w:rsidR="007864E1" w:rsidRPr="007F415B" w:rsidRDefault="007864E1" w:rsidP="003D699D">
      <w:pPr>
        <w:pStyle w:val="Heading3"/>
      </w:pPr>
      <w:bookmarkStart w:id="160" w:name="_3.17.1_Separation_in"/>
      <w:bookmarkEnd w:id="160"/>
      <w:r w:rsidRPr="007F415B">
        <w:lastRenderedPageBreak/>
        <w:t xml:space="preserve"> </w:t>
      </w:r>
      <w:bookmarkStart w:id="161" w:name="_Toc205235618"/>
      <w:r w:rsidRPr="007F415B">
        <w:t>Separation in development and production duties.</w:t>
      </w:r>
      <w:bookmarkEnd w:id="161"/>
      <w:r w:rsidRPr="007F415B">
        <w:t xml:space="preserve"> </w:t>
      </w:r>
    </w:p>
    <w:p w14:paraId="64252E10" w14:textId="77777777" w:rsidR="001307CC" w:rsidRDefault="007864E1" w:rsidP="003D699D">
      <w:pPr>
        <w:pStyle w:val="Heading4"/>
        <w:ind w:left="5398" w:hanging="862"/>
      </w:pPr>
      <w:r w:rsidRPr="007F415B">
        <w:t xml:space="preserve">Software Development: </w:t>
      </w:r>
    </w:p>
    <w:p w14:paraId="2EFBAFD1" w14:textId="3C0D4537" w:rsidR="007864E1" w:rsidRPr="007F415B" w:rsidRDefault="007864E1" w:rsidP="003D699D">
      <w:pPr>
        <w:jc w:val="left"/>
      </w:pPr>
      <w:r w:rsidRPr="3FD4D8A9">
        <w:t xml:space="preserve">The software development team develops software on in dedicated software development environments.  They define technical architecture, and audits application security through secure code reviews.  No access to production environments is defined or ever allowed. </w:t>
      </w:r>
    </w:p>
    <w:p w14:paraId="1C13981B" w14:textId="77777777" w:rsidR="001307CC" w:rsidRDefault="007864E1" w:rsidP="003D699D">
      <w:pPr>
        <w:pStyle w:val="Heading4"/>
      </w:pPr>
      <w:r w:rsidRPr="007F415B">
        <w:t xml:space="preserve">Quality Assurance: </w:t>
      </w:r>
    </w:p>
    <w:p w14:paraId="0894B088" w14:textId="016508EA" w:rsidR="007864E1" w:rsidRPr="007F415B" w:rsidRDefault="007864E1" w:rsidP="003D699D">
      <w:pPr>
        <w:jc w:val="left"/>
      </w:pPr>
      <w:r w:rsidRPr="3FD4D8A9">
        <w:t xml:space="preserve">The Quality Assurance group does not have production access outside of standard web user access for automated and regression testing.  </w:t>
      </w:r>
    </w:p>
    <w:p w14:paraId="59520F79" w14:textId="77777777" w:rsidR="001307CC" w:rsidRDefault="007864E1" w:rsidP="003D699D">
      <w:pPr>
        <w:pStyle w:val="Heading4"/>
      </w:pPr>
      <w:r w:rsidRPr="007F415B">
        <w:t xml:space="preserve">Product Management: </w:t>
      </w:r>
    </w:p>
    <w:p w14:paraId="4B450F72" w14:textId="36BF05E6" w:rsidR="007864E1" w:rsidRPr="007F415B" w:rsidRDefault="007864E1" w:rsidP="003D699D">
      <w:pPr>
        <w:jc w:val="left"/>
      </w:pPr>
      <w:r w:rsidRPr="007F415B">
        <w:t xml:space="preserve">Product Management focuses on product business logic definition, custom features, user interface, technical design, and client usage analysis, and does not have access to production environments. </w:t>
      </w:r>
    </w:p>
    <w:p w14:paraId="336E718A" w14:textId="1B171A59" w:rsidR="007864E1" w:rsidRPr="007F415B" w:rsidRDefault="007864E1" w:rsidP="003D699D">
      <w:pPr>
        <w:pStyle w:val="Heading3"/>
      </w:pPr>
      <w:bookmarkStart w:id="162" w:name="_3.17.2_Change_Management"/>
      <w:bookmarkEnd w:id="162"/>
      <w:r w:rsidRPr="3FD4D8A9">
        <w:t xml:space="preserve"> </w:t>
      </w:r>
      <w:bookmarkStart w:id="163" w:name="_Toc205235619"/>
      <w:r w:rsidRPr="3FD4D8A9">
        <w:t>Change Management</w:t>
      </w:r>
      <w:bookmarkEnd w:id="163"/>
      <w:r w:rsidRPr="3FD4D8A9">
        <w:t xml:space="preserve"> </w:t>
      </w:r>
    </w:p>
    <w:p w14:paraId="2F068EE7" w14:textId="77777777" w:rsidR="007864E1" w:rsidRPr="007F415B" w:rsidRDefault="007864E1" w:rsidP="00B603E2">
      <w:r w:rsidRPr="3FD4D8A9">
        <w:t xml:space="preserve">Each software release goes through a formal software development lifecycle.  A security code review is conducted prior to every release by architectural leads. This review includes a regression checklist to validate any potential impact and risk. Any modification to the core components requires lead architect validation and approval.  All changes are promoted through the various environments via the change management policy defined in this document. </w:t>
      </w:r>
    </w:p>
    <w:p w14:paraId="29A5109B" w14:textId="33F529A9" w:rsidR="007864E1" w:rsidRPr="007F415B" w:rsidRDefault="007864E1" w:rsidP="00C30F3A">
      <w:pPr>
        <w:pStyle w:val="Heading3"/>
      </w:pPr>
      <w:bookmarkStart w:id="164" w:name="_3.17.3_Risk_Management"/>
      <w:bookmarkStart w:id="165" w:name="_Toc136709892"/>
      <w:bookmarkStart w:id="166" w:name="_Toc205235620"/>
      <w:bookmarkEnd w:id="164"/>
      <w:bookmarkEnd w:id="165"/>
      <w:r w:rsidRPr="3FD4D8A9">
        <w:t>Risk Management</w:t>
      </w:r>
      <w:r w:rsidR="00DA66C4" w:rsidRPr="3FD4D8A9">
        <w:t xml:space="preserve"> in DevSecOps</w:t>
      </w:r>
      <w:bookmarkEnd w:id="166"/>
      <w:r w:rsidRPr="3FD4D8A9">
        <w:t xml:space="preserve"> </w:t>
      </w:r>
    </w:p>
    <w:p w14:paraId="3C7AD83C" w14:textId="7177A431" w:rsidR="007864E1" w:rsidRPr="007F415B" w:rsidRDefault="007864E1" w:rsidP="00B603E2">
      <w:r w:rsidRPr="3FD4D8A9">
        <w:t xml:space="preserve">Issues discovered as part of the secure development process are resolved prior to promotion to production.  In some cases, the risk management policy defined in this document is used to rate, </w:t>
      </w:r>
      <w:r w:rsidR="00486E0D" w:rsidRPr="3FD4D8A9">
        <w:t>categorize,</w:t>
      </w:r>
      <w:r w:rsidRPr="3FD4D8A9">
        <w:t xml:space="preserve"> and prioritize remediation activities based on industry best practices and guidelines, such as those from OWASP, SCA. </w:t>
      </w:r>
    </w:p>
    <w:p w14:paraId="4FC64C0A" w14:textId="2F68853E" w:rsidR="007864E1" w:rsidRPr="007F415B" w:rsidRDefault="007864E1" w:rsidP="00C30F3A">
      <w:pPr>
        <w:pStyle w:val="Heading3"/>
      </w:pPr>
      <w:bookmarkStart w:id="167" w:name="_3.17.4_Data_Integrity"/>
      <w:bookmarkEnd w:id="167"/>
      <w:r w:rsidRPr="007F415B">
        <w:t xml:space="preserve"> </w:t>
      </w:r>
      <w:bookmarkStart w:id="168" w:name="_Toc205235621"/>
      <w:r w:rsidRPr="007F415B">
        <w:t>Data Integrity</w:t>
      </w:r>
      <w:bookmarkEnd w:id="168"/>
      <w:r w:rsidRPr="007F415B">
        <w:t xml:space="preserve"> </w:t>
      </w:r>
    </w:p>
    <w:p w14:paraId="055FF819" w14:textId="0A0E9267" w:rsidR="007864E1" w:rsidRPr="007F415B" w:rsidRDefault="007864E1" w:rsidP="00F13111">
      <w:r w:rsidRPr="3FD4D8A9">
        <w:t xml:space="preserve">Attacks against "Integrity" are more widely referred to as "hacking." Criminal hacking consists of using weaknesses in a system to overcome security barriers or turning software features into vulnerabilities. Some hackers are content merely to signal their visit to the systems they violated, others vandalize web pages, and others will attempt to control all operations of a targeted system by gaining root access and executing arbitrary commands. Failure to protect the "integrity" of operating systems, services and data provided to an end user could be legally or financially disastrous. </w:t>
      </w:r>
      <w:r w:rsidR="00F16F92" w:rsidRPr="3FD4D8A9">
        <w:t>NETRADYNE</w:t>
      </w:r>
      <w:r w:rsidRPr="3FD4D8A9">
        <w:t xml:space="preserve"> leverages various frameworks and best practises, including OWASP, to ensure common vulnerabilities and attack surfaces are understood and guarded against. </w:t>
      </w:r>
    </w:p>
    <w:p w14:paraId="4DBD901A" w14:textId="318CF98E" w:rsidR="007864E1" w:rsidRPr="007F415B" w:rsidRDefault="007864E1" w:rsidP="00C30F3A">
      <w:pPr>
        <w:pStyle w:val="Heading3"/>
      </w:pPr>
      <w:bookmarkStart w:id="169" w:name="_3.17.5_Data_Confidentiality"/>
      <w:bookmarkEnd w:id="169"/>
      <w:r w:rsidRPr="007F415B">
        <w:t xml:space="preserve"> </w:t>
      </w:r>
      <w:bookmarkStart w:id="170" w:name="_Toc205235622"/>
      <w:r w:rsidRPr="007F415B">
        <w:t>Data Confidentiality</w:t>
      </w:r>
      <w:bookmarkEnd w:id="170"/>
      <w:r w:rsidRPr="007F415B">
        <w:t xml:space="preserve"> </w:t>
      </w:r>
    </w:p>
    <w:p w14:paraId="7C4E180C" w14:textId="77777777" w:rsidR="007864E1" w:rsidRPr="007F415B" w:rsidRDefault="007864E1" w:rsidP="00F13111">
      <w:r w:rsidRPr="3FD4D8A9">
        <w:t xml:space="preserve">Maintaining data "Confidentiality" is an important element in all areas of information technology and application development. Confidentiality concerns may involve employee data, personal customer information, proprietary strategic information, credit card compliance, and more. The effective use of strong authentication and encryption are the basis for sound policies on the capture, gathering, analysis and storage of information with different levels of sensitivity. Vulnerabilities in this category can be mitigated through the installation of appropriate patches, or through the re-configuration of access control lists or firewall rule bases.   </w:t>
      </w:r>
    </w:p>
    <w:p w14:paraId="5AFD860F" w14:textId="615DBB09" w:rsidR="007864E1" w:rsidRPr="007F415B" w:rsidRDefault="007864E1" w:rsidP="00C30F3A">
      <w:pPr>
        <w:pStyle w:val="Heading3"/>
      </w:pPr>
      <w:bookmarkStart w:id="171" w:name="_3.17.6_Data_Storage"/>
      <w:bookmarkEnd w:id="171"/>
      <w:r w:rsidRPr="007F415B">
        <w:t xml:space="preserve"> </w:t>
      </w:r>
      <w:bookmarkStart w:id="172" w:name="_Toc205235623"/>
      <w:r w:rsidRPr="007F415B">
        <w:t>Data Storage</w:t>
      </w:r>
      <w:bookmarkEnd w:id="172"/>
      <w:r w:rsidRPr="007F415B">
        <w:t xml:space="preserve"> </w:t>
      </w:r>
    </w:p>
    <w:p w14:paraId="4B0CD779" w14:textId="087166AE" w:rsidR="007864E1" w:rsidRPr="007F415B" w:rsidRDefault="00F16F92" w:rsidP="00F13111">
      <w:r w:rsidRPr="3FD4D8A9">
        <w:t>NETRADYNE</w:t>
      </w:r>
      <w:r w:rsidR="007864E1" w:rsidRPr="3FD4D8A9">
        <w:t xml:space="preserve"> conducts removal of all sensitive data from databases and storage using automation processes across production and development environments.  These processes both detect and prevent the storage of this data.  All BLOB data stored within the </w:t>
      </w:r>
      <w:r w:rsidRPr="3FD4D8A9">
        <w:t>NETRADYNE</w:t>
      </w:r>
      <w:r w:rsidR="007864E1" w:rsidRPr="3FD4D8A9">
        <w:t xml:space="preserve"> system is encrypted in S3, Tenant PII</w:t>
      </w:r>
      <w:r w:rsidR="000E06A8" w:rsidRPr="3FD4D8A9">
        <w:t>/PHI</w:t>
      </w:r>
      <w:r w:rsidR="007864E1" w:rsidRPr="3FD4D8A9">
        <w:t xml:space="preserve"> Data is encrypted in database PostgreSQL using AWS KMS for key management. </w:t>
      </w:r>
    </w:p>
    <w:p w14:paraId="46B3179F" w14:textId="73963653" w:rsidR="007864E1" w:rsidRPr="007F415B" w:rsidRDefault="007864E1" w:rsidP="00C30F3A">
      <w:pPr>
        <w:pStyle w:val="Heading3"/>
      </w:pPr>
      <w:bookmarkStart w:id="173" w:name="_3.17.7_Web_Application"/>
      <w:bookmarkEnd w:id="173"/>
      <w:r w:rsidRPr="007F415B">
        <w:t xml:space="preserve"> </w:t>
      </w:r>
      <w:bookmarkStart w:id="174" w:name="_Toc205235624"/>
      <w:r w:rsidRPr="007F415B">
        <w:t>Web Application Security Services</w:t>
      </w:r>
      <w:bookmarkEnd w:id="174"/>
      <w:r w:rsidRPr="007F415B">
        <w:t xml:space="preserve"> </w:t>
      </w:r>
    </w:p>
    <w:p w14:paraId="5F9E005B" w14:textId="77777777" w:rsidR="007864E1" w:rsidRPr="007F415B" w:rsidRDefault="007864E1" w:rsidP="00F13111">
      <w:r w:rsidRPr="3FD4D8A9">
        <w:lastRenderedPageBreak/>
        <w:t xml:space="preserve">Secure software development practices focus on alignment with the Open Web Application Security Project (OWASP) to ensure an industry accepted baseline of security measures are instituted as part of the software development methodology. </w:t>
      </w:r>
    </w:p>
    <w:p w14:paraId="75DD9A05" w14:textId="77777777" w:rsidR="00A677D0" w:rsidRDefault="007864E1" w:rsidP="00A677D0">
      <w:pPr>
        <w:pStyle w:val="Heading4"/>
      </w:pPr>
      <w:r w:rsidRPr="007F415B">
        <w:t xml:space="preserve">Authentication Services:  </w:t>
      </w:r>
    </w:p>
    <w:p w14:paraId="4B809BD8" w14:textId="5A6EEE81" w:rsidR="007864E1" w:rsidRPr="007F415B" w:rsidRDefault="007864E1" w:rsidP="00F13111">
      <w:r w:rsidRPr="3FD4D8A9">
        <w:t xml:space="preserve">The </w:t>
      </w:r>
      <w:r w:rsidR="00F16F92" w:rsidRPr="3FD4D8A9">
        <w:t>NETRADYNE</w:t>
      </w:r>
      <w:r w:rsidRPr="3FD4D8A9">
        <w:t xml:space="preserve"> application is designed to prevent malicious activities by way of a hierarchical account management, extensive roles, and separation of client sensitive data.  Additionally, at no time are test, custom, or default credentials used in production. </w:t>
      </w:r>
    </w:p>
    <w:p w14:paraId="0402E9BD" w14:textId="77777777" w:rsidR="00A677D0" w:rsidRDefault="007864E1" w:rsidP="00A677D0">
      <w:pPr>
        <w:pStyle w:val="Heading4"/>
      </w:pPr>
      <w:r w:rsidRPr="007F415B">
        <w:t xml:space="preserve">Logging: </w:t>
      </w:r>
    </w:p>
    <w:p w14:paraId="1FE77FD1" w14:textId="516AA9DA" w:rsidR="007864E1" w:rsidRPr="007F415B" w:rsidRDefault="007864E1" w:rsidP="00F13111">
      <w:r w:rsidRPr="007F415B">
        <w:t xml:space="preserve">Extensive logging is enabled for both diagnostic and security functionality. </w:t>
      </w:r>
    </w:p>
    <w:p w14:paraId="33844B61" w14:textId="77777777" w:rsidR="00A677D0" w:rsidRDefault="007864E1" w:rsidP="00A677D0">
      <w:pPr>
        <w:pStyle w:val="Heading4"/>
      </w:pPr>
      <w:r w:rsidRPr="007F415B">
        <w:t xml:space="preserve">Cookies: </w:t>
      </w:r>
    </w:p>
    <w:p w14:paraId="0F1F404F" w14:textId="7ECDAD75" w:rsidR="007864E1" w:rsidRPr="007F415B" w:rsidRDefault="007864E1" w:rsidP="00F13111">
      <w:r w:rsidRPr="007F415B">
        <w:t xml:space="preserve">The use of cookies prevents the storage of any sensitive information outside of session information. </w:t>
      </w:r>
    </w:p>
    <w:p w14:paraId="7E24577C" w14:textId="77777777" w:rsidR="00FF2FFF" w:rsidRDefault="007864E1" w:rsidP="00FF2FFF">
      <w:pPr>
        <w:pStyle w:val="Heading4"/>
      </w:pPr>
      <w:r w:rsidRPr="007F415B">
        <w:t xml:space="preserve">Server and transport security controls: </w:t>
      </w:r>
    </w:p>
    <w:p w14:paraId="3CF2BFD6" w14:textId="75B6BAAC" w:rsidR="007864E1" w:rsidRPr="007F415B" w:rsidRDefault="007864E1" w:rsidP="00F13111">
      <w:r w:rsidRPr="3FD4D8A9">
        <w:t xml:space="preserve">Industry controls are in place through server and transport layer authentication and transmission mechanisms, including certificates, HTTPS/TLS (SSL encryption), and advanced encryption security (AES).  All communications to customers occur in a secure HTTPS encrypted request.  Any non-secure HTTP request is redirected to HTTPS. </w:t>
      </w:r>
    </w:p>
    <w:p w14:paraId="6CC460C1" w14:textId="77777777" w:rsidR="00FF2FFF" w:rsidRDefault="007864E1" w:rsidP="00FF2FFF">
      <w:pPr>
        <w:pStyle w:val="Heading4"/>
      </w:pPr>
      <w:r w:rsidRPr="007F415B">
        <w:t xml:space="preserve">Cross-Site Scripting Security: </w:t>
      </w:r>
    </w:p>
    <w:p w14:paraId="36566E4C" w14:textId="533D2BC1" w:rsidR="007864E1" w:rsidRPr="007F415B" w:rsidRDefault="007864E1" w:rsidP="00F13111">
      <w:r w:rsidRPr="007F415B">
        <w:t xml:space="preserve">Inputs and output data streams are wrapped through a XSS cleanse method to avoid scripting attacks. </w:t>
      </w:r>
    </w:p>
    <w:p w14:paraId="3134CABA" w14:textId="77777777" w:rsidR="00FF2FFF" w:rsidRDefault="007864E1" w:rsidP="00FF2FFF">
      <w:pPr>
        <w:pStyle w:val="Heading4"/>
      </w:pPr>
      <w:r w:rsidRPr="007F415B">
        <w:t xml:space="preserve">Cross-site forgery (CSRF):  </w:t>
      </w:r>
    </w:p>
    <w:p w14:paraId="2CD21A80" w14:textId="44C0BD8E" w:rsidR="007864E1" w:rsidRPr="007F415B" w:rsidRDefault="007864E1" w:rsidP="00F13111">
      <w:r w:rsidRPr="3FD4D8A9">
        <w:t>We don’t use CSRF. This was also validated by the pentest results.</w:t>
      </w:r>
    </w:p>
    <w:p w14:paraId="67101B93" w14:textId="77777777" w:rsidR="007864E1" w:rsidRPr="007F415B" w:rsidRDefault="007864E1" w:rsidP="00FF2FFF">
      <w:pPr>
        <w:pStyle w:val="Heading4"/>
      </w:pPr>
      <w:r w:rsidRPr="007F415B">
        <w:t xml:space="preserve">Scope injection:   </w:t>
      </w:r>
    </w:p>
    <w:p w14:paraId="6FFEC153" w14:textId="6CC0B7E2" w:rsidR="007864E1" w:rsidRDefault="00F16F92" w:rsidP="00F13111">
      <w:r w:rsidRPr="3FD4D8A9">
        <w:t>NETRADYNE</w:t>
      </w:r>
      <w:r w:rsidR="007864E1" w:rsidRPr="3FD4D8A9">
        <w:t xml:space="preserve"> utilizes named queries in java code which utilizes parameter binding to set the data. The JDBC driver will escape this data appropriately before the queries are executed ensuring data integrity. </w:t>
      </w:r>
    </w:p>
    <w:p w14:paraId="53269D05" w14:textId="77777777" w:rsidR="00FF2FFF" w:rsidRDefault="007864E1" w:rsidP="00FF2FFF">
      <w:pPr>
        <w:pStyle w:val="Heading4"/>
      </w:pPr>
      <w:r w:rsidRPr="007F415B">
        <w:t xml:space="preserve">SQL Injection: </w:t>
      </w:r>
    </w:p>
    <w:p w14:paraId="1B4B6EB6" w14:textId="47D2F256" w:rsidR="007864E1" w:rsidRPr="007F415B" w:rsidRDefault="007864E1" w:rsidP="00C86A60">
      <w:r w:rsidRPr="3FD4D8A9">
        <w:t xml:space="preserve">SQL injection validation routines are used to prevent malicious </w:t>
      </w:r>
      <w:r w:rsidR="00A076CE" w:rsidRPr="3FD4D8A9">
        <w:t>SQL</w:t>
      </w:r>
      <w:r w:rsidRPr="3FD4D8A9">
        <w:t xml:space="preserve"> from being run. This includes the following </w:t>
      </w:r>
      <w:r w:rsidR="00425B9D" w:rsidRPr="3FD4D8A9">
        <w:t>SQL</w:t>
      </w:r>
      <w:r w:rsidRPr="3FD4D8A9">
        <w:t xml:space="preserve"> reserved words: select, update, delete, insert, drop, alter </w:t>
      </w:r>
      <w:r w:rsidR="009C325B" w:rsidRPr="3FD4D8A9">
        <w:t>table,</w:t>
      </w:r>
      <w:r w:rsidRPr="3FD4D8A9">
        <w:t xml:space="preserve"> and create.  Examples of characters that can be used in attacks are &gt; &lt; ( ) [ ] ' " ; : - / \ NULL, etc. The </w:t>
      </w:r>
      <w:r w:rsidR="00F16F92" w:rsidRPr="3FD4D8A9">
        <w:t>NETRADYNE</w:t>
      </w:r>
      <w:r w:rsidRPr="3FD4D8A9">
        <w:t xml:space="preserve"> application sanitizes these characters via input validation. Input validation occurs before the user-supplied data is used by the application or stored in the database. </w:t>
      </w:r>
    </w:p>
    <w:p w14:paraId="37E302C6" w14:textId="25FDCA46" w:rsidR="007864E1" w:rsidRPr="007F415B" w:rsidRDefault="007864E1" w:rsidP="00C86A60">
      <w:r w:rsidRPr="3FD4D8A9">
        <w:t xml:space="preserve">Non-alphanumeric characters are parsed (except @, dash, period, underscore, single </w:t>
      </w:r>
      <w:r w:rsidR="009C325B" w:rsidRPr="3FD4D8A9">
        <w:t>quote,</w:t>
      </w:r>
      <w:r w:rsidRPr="3FD4D8A9">
        <w:t xml:space="preserve"> and space) to prevent them from being passed into SQL or from being displayed and thus "</w:t>
      </w:r>
      <w:r w:rsidR="00425B9D" w:rsidRPr="3FD4D8A9">
        <w:t>executed”.</w:t>
      </w:r>
      <w:r w:rsidRPr="3FD4D8A9">
        <w:t xml:space="preserve"> </w:t>
      </w:r>
    </w:p>
    <w:p w14:paraId="6082CA29" w14:textId="77777777" w:rsidR="00FF2FFF" w:rsidRDefault="007864E1" w:rsidP="00FF2FFF">
      <w:pPr>
        <w:pStyle w:val="Heading4"/>
      </w:pPr>
      <w:r w:rsidRPr="007F415B">
        <w:t xml:space="preserve">Buffer Overflows:  </w:t>
      </w:r>
    </w:p>
    <w:p w14:paraId="1AEE4AC9" w14:textId="1F64A65D" w:rsidR="007864E1" w:rsidRPr="007F415B" w:rsidRDefault="00F16F92" w:rsidP="00C86A60">
      <w:r w:rsidRPr="3FD4D8A9">
        <w:t>NETRADYNE</w:t>
      </w:r>
      <w:r w:rsidR="007864E1" w:rsidRPr="3FD4D8A9">
        <w:t xml:space="preserve"> software built on safe languages which don’t expose this vulnerability. </w:t>
      </w:r>
    </w:p>
    <w:p w14:paraId="51675D82" w14:textId="77777777" w:rsidR="00FF2FFF" w:rsidRPr="00F7733A" w:rsidRDefault="007864E1" w:rsidP="00F7733A">
      <w:pPr>
        <w:pStyle w:val="Heading4"/>
      </w:pPr>
      <w:r w:rsidRPr="00F7733A">
        <w:t xml:space="preserve">Error Handling: </w:t>
      </w:r>
    </w:p>
    <w:p w14:paraId="42B7C73A" w14:textId="1492738B" w:rsidR="007864E1" w:rsidRPr="007F415B" w:rsidRDefault="007864E1" w:rsidP="00C86A60">
      <w:r w:rsidRPr="3FD4D8A9">
        <w:lastRenderedPageBreak/>
        <w:t xml:space="preserve">Detailed error messages, such as stack traces and debug information, are never presented to the user.  Generic error messages are used instead including HTTP status response codes (i.e. 404 or 500 Internal Server error).   </w:t>
      </w:r>
    </w:p>
    <w:p w14:paraId="5F62A22A" w14:textId="77777777" w:rsidR="00FF2FFF" w:rsidRDefault="007864E1" w:rsidP="00FF2FFF">
      <w:pPr>
        <w:pStyle w:val="Heading4"/>
      </w:pPr>
      <w:r w:rsidRPr="007F415B">
        <w:t xml:space="preserve">Server Patches: </w:t>
      </w:r>
    </w:p>
    <w:p w14:paraId="1F62DD7B" w14:textId="057B1F0B" w:rsidR="007864E1" w:rsidRPr="007F415B" w:rsidRDefault="007864E1" w:rsidP="00C86A60">
      <w:r w:rsidRPr="007F415B">
        <w:t>All production servers are patched every 6 months.</w:t>
      </w:r>
    </w:p>
    <w:p w14:paraId="5FF52C91" w14:textId="77777777" w:rsidR="00FF2FFF" w:rsidRDefault="007864E1" w:rsidP="00FF2FFF">
      <w:pPr>
        <w:pStyle w:val="Heading4"/>
      </w:pPr>
      <w:r w:rsidRPr="007F415B">
        <w:t xml:space="preserve">Cryptography: </w:t>
      </w:r>
    </w:p>
    <w:p w14:paraId="19FA4CC6" w14:textId="6987C39D" w:rsidR="007864E1" w:rsidRPr="007F415B" w:rsidRDefault="007864E1" w:rsidP="00C86A60">
      <w:r w:rsidRPr="007F415B">
        <w:t>All cryptographic functions occur within the database environment using AWS KMS Encryption.</w:t>
      </w:r>
    </w:p>
    <w:p w14:paraId="482AAC87" w14:textId="77777777" w:rsidR="00FF2FFF" w:rsidRDefault="007864E1" w:rsidP="00F77852">
      <w:pPr>
        <w:pStyle w:val="Heading4"/>
      </w:pPr>
      <w:r w:rsidRPr="007F415B">
        <w:t xml:space="preserve">Broken Authentication and Session Management:  </w:t>
      </w:r>
    </w:p>
    <w:p w14:paraId="326015A2" w14:textId="34B5EE77" w:rsidR="007864E1" w:rsidRPr="007F415B" w:rsidRDefault="007864E1" w:rsidP="00C86A60">
      <w:r w:rsidRPr="007F415B">
        <w:t xml:space="preserve">We use access tokens which are stored in local storage. These tokens are issued by us. These tokens are refreshed </w:t>
      </w:r>
      <w:r w:rsidR="00F7733A" w:rsidRPr="007F415B">
        <w:t>every 3</w:t>
      </w:r>
      <w:r w:rsidRPr="007F415B">
        <w:t xml:space="preserve"> hours. We can optionally expire them manually as well. We clear them out at log off. We do session tracking and logout users after 7 days.</w:t>
      </w:r>
    </w:p>
    <w:p w14:paraId="1EA97F44" w14:textId="6619BD66" w:rsidR="007864E1" w:rsidRPr="007F415B" w:rsidRDefault="007864E1" w:rsidP="00C30F3A">
      <w:pPr>
        <w:pStyle w:val="Heading3"/>
      </w:pPr>
      <w:bookmarkStart w:id="175" w:name="_3.17.8_Secure_Software"/>
      <w:bookmarkEnd w:id="175"/>
      <w:r w:rsidRPr="007F415B">
        <w:t xml:space="preserve"> </w:t>
      </w:r>
      <w:bookmarkStart w:id="176" w:name="_Toc205235625"/>
      <w:r w:rsidRPr="007F415B">
        <w:t>Secure Software Development Training</w:t>
      </w:r>
      <w:bookmarkEnd w:id="176"/>
      <w:r w:rsidRPr="007F415B">
        <w:t xml:space="preserve"> </w:t>
      </w:r>
    </w:p>
    <w:p w14:paraId="67840B99" w14:textId="02F85C9C" w:rsidR="007864E1" w:rsidRPr="007F415B" w:rsidRDefault="007864E1" w:rsidP="00C86A60">
      <w:r w:rsidRPr="3FD4D8A9">
        <w:t xml:space="preserve">Secure software development practices focus on alignment with the Open Web Application Security Project (OWASP) to ensure an industry accepted baseline of security practices and measures are met and instituted as part of the software development methodology.  As part of regular secure code reviews, training opportunities arise in which the software development team reviews problematic code to ensure an acceptable level of security is maintained and to filter out insecure coding </w:t>
      </w:r>
      <w:r w:rsidR="00F024B5" w:rsidRPr="3FD4D8A9">
        <w:t>behaviours</w:t>
      </w:r>
      <w:r w:rsidRPr="3FD4D8A9">
        <w:t xml:space="preserve">.  These code reviews are required for all members of the software development team. </w:t>
      </w:r>
    </w:p>
    <w:p w14:paraId="736CEED2" w14:textId="2981C76B" w:rsidR="00B5072A" w:rsidRDefault="007864E1" w:rsidP="00C86A60">
      <w:r w:rsidRPr="3FD4D8A9">
        <w:t xml:space="preserve">Additionally, as part of the company static application security testing, </w:t>
      </w:r>
      <w:r w:rsidR="00F024B5" w:rsidRPr="3FD4D8A9">
        <w:t>infer</w:t>
      </w:r>
      <w:r w:rsidRPr="3FD4D8A9">
        <w:t xml:space="preserve"> is used to review code as part of the software development lifecycle and prior to promotion of code to the production environment.  Software developers are alerted to security issues in their code as a result. </w:t>
      </w:r>
    </w:p>
    <w:p w14:paraId="39479354" w14:textId="24337D6D" w:rsidR="000F16C3" w:rsidRDefault="0041355D" w:rsidP="00A10DAC">
      <w:pPr>
        <w:pStyle w:val="MainHeading"/>
      </w:pPr>
      <w:bookmarkStart w:id="177" w:name="_Toc205235626"/>
      <w:r>
        <w:t>Ph</w:t>
      </w:r>
      <w:r w:rsidR="00D36818">
        <w:t>ysical</w:t>
      </w:r>
      <w:r w:rsidR="00D21DD4">
        <w:t xml:space="preserve"> Controls</w:t>
      </w:r>
      <w:bookmarkEnd w:id="177"/>
    </w:p>
    <w:p w14:paraId="78E42656" w14:textId="17DC282D" w:rsidR="0082009D" w:rsidRDefault="0082009D" w:rsidP="00C86A60">
      <w:r w:rsidRPr="3FD4D8A9">
        <w:t xml:space="preserve">The objective of the physical controls implemented at </w:t>
      </w:r>
      <w:r w:rsidR="00F16F92" w:rsidRPr="3FD4D8A9">
        <w:t>NETRADYNE</w:t>
      </w:r>
      <w:r w:rsidRPr="3FD4D8A9">
        <w:t xml:space="preserve"> is to protect and preserve </w:t>
      </w:r>
      <w:r w:rsidR="00F16F92" w:rsidRPr="3FD4D8A9">
        <w:t>NETRADYNE</w:t>
      </w:r>
      <w:r w:rsidRPr="3FD4D8A9">
        <w:t xml:space="preserve"> resources including intellectual property, physical assets, human resources, and other sensitive company information. </w:t>
      </w:r>
    </w:p>
    <w:p w14:paraId="639FB138" w14:textId="593A2EA4" w:rsidR="0082009D" w:rsidRDefault="0082009D" w:rsidP="00C86A60">
      <w:r>
        <w:t xml:space="preserve">Physical security measures are implemented with consideration for operational requirements and employed in conjunction with mutually supporting measures in the areas of employees, hardware, data, software, documentation, </w:t>
      </w:r>
      <w:r w:rsidR="007B6617">
        <w:t>communications,</w:t>
      </w:r>
      <w:r>
        <w:t xml:space="preserve"> and procedural security. </w:t>
      </w:r>
    </w:p>
    <w:p w14:paraId="005E947A" w14:textId="73FE13F8" w:rsidR="0082009D" w:rsidRDefault="0082009D" w:rsidP="00C86A60">
      <w:r w:rsidRPr="3FD4D8A9">
        <w:t xml:space="preserve">Physical security measures have been designed and implemented with consideration for the relative critical nature of the information processing resource to be protected.  This is defined as the relative measure of impact on </w:t>
      </w:r>
      <w:r w:rsidR="00F16F92" w:rsidRPr="3FD4D8A9">
        <w:t>NETRADYNE</w:t>
      </w:r>
      <w:r w:rsidRPr="3FD4D8A9">
        <w:t xml:space="preserve"> by inadvertent or deliberate disclosure (i.e., loss of privacy and/or confidentiality), alteration, </w:t>
      </w:r>
      <w:r w:rsidR="009C325B" w:rsidRPr="3FD4D8A9">
        <w:t>destruction,</w:t>
      </w:r>
      <w:r w:rsidRPr="3FD4D8A9">
        <w:t xml:space="preserve"> or non-availability of that resource.   </w:t>
      </w:r>
    </w:p>
    <w:p w14:paraId="4772CBB6" w14:textId="3055E8F5" w:rsidR="0082009D" w:rsidRDefault="0082009D" w:rsidP="3FD4D8A9">
      <w:r w:rsidRPr="3FD4D8A9">
        <w:t xml:space="preserve">Physical security measures are considered an integral part, but only a part, of the security environment for a resource.  Inclusion of proper technical, </w:t>
      </w:r>
      <w:r w:rsidR="00BF1A14" w:rsidRPr="3FD4D8A9">
        <w:t>administrative,</w:t>
      </w:r>
      <w:r w:rsidRPr="3FD4D8A9">
        <w:t xml:space="preserve"> and logical controls, as well as limitations on the privileges extended to gain access to specific devices, mitigate the need for physical security controls.  </w:t>
      </w:r>
    </w:p>
    <w:p w14:paraId="7F3998D9" w14:textId="57073785" w:rsidR="005C3ED3" w:rsidRDefault="005C3ED3" w:rsidP="00C86A60">
      <w:r w:rsidRPr="005C3ED3">
        <w:t xml:space="preserve">Controls are defined and implemented for unauthorized physical access, </w:t>
      </w:r>
      <w:r w:rsidR="00890C9E" w:rsidRPr="005C3ED3">
        <w:t>damage,</w:t>
      </w:r>
      <w:r w:rsidRPr="005C3ED3">
        <w:t xml:space="preserve"> and interference to the organization's information (Including PII/PHI) and information processing facilities. This includes Physical entry controls, securing offices and facilities, protection against external and environmental threats, secure disposal &amp; reuse, clear </w:t>
      </w:r>
      <w:r w:rsidR="00AE2988" w:rsidRPr="005C3ED3">
        <w:t>desk,</w:t>
      </w:r>
      <w:r w:rsidRPr="005C3ED3">
        <w:t xml:space="preserve"> and clear screen policy etc.</w:t>
      </w:r>
    </w:p>
    <w:p w14:paraId="19FDD239" w14:textId="4C6CA91E" w:rsidR="0082009D" w:rsidRDefault="0082009D" w:rsidP="00C30F3A">
      <w:pPr>
        <w:pStyle w:val="Heading3"/>
      </w:pPr>
      <w:bookmarkStart w:id="178" w:name="_4.1_Production_and"/>
      <w:bookmarkEnd w:id="178"/>
      <w:r>
        <w:t xml:space="preserve"> </w:t>
      </w:r>
      <w:bookmarkStart w:id="179" w:name="_Toc205235627"/>
      <w:r>
        <w:t xml:space="preserve">Production and Development </w:t>
      </w:r>
      <w:r w:rsidR="00BF1A14">
        <w:t>Datacentres</w:t>
      </w:r>
      <w:bookmarkEnd w:id="179"/>
      <w:r>
        <w:t xml:space="preserve"> </w:t>
      </w:r>
    </w:p>
    <w:p w14:paraId="3976930C" w14:textId="75511830" w:rsidR="0082009D" w:rsidRDefault="0082009D" w:rsidP="3FD4D8A9">
      <w:r w:rsidRPr="3FD4D8A9">
        <w:t xml:space="preserve">The </w:t>
      </w:r>
      <w:r w:rsidR="00F16F92" w:rsidRPr="3FD4D8A9">
        <w:t>NETRADYNE</w:t>
      </w:r>
      <w:r w:rsidRPr="3FD4D8A9">
        <w:t xml:space="preserve"> production </w:t>
      </w:r>
      <w:r w:rsidR="00BF1A14" w:rsidRPr="3FD4D8A9">
        <w:t>datacentre</w:t>
      </w:r>
      <w:r w:rsidRPr="3FD4D8A9">
        <w:t xml:space="preserve"> is physically located at an Amazon Web Services (AWS) facility known as US West, N. California (us-west-1).  </w:t>
      </w:r>
    </w:p>
    <w:p w14:paraId="14F411FF" w14:textId="3CB7F91B" w:rsidR="0082009D" w:rsidRDefault="0082009D" w:rsidP="00F621DA">
      <w:r w:rsidRPr="3FD4D8A9">
        <w:lastRenderedPageBreak/>
        <w:t xml:space="preserve">Both are protected from environmental and security threats through the use of numerous technical, administrative, and physical security controls.  For high availability, included are redundant uninterruptable power supplies and diesel power generators, fire and smoke detection and suppression systems, redundant </w:t>
      </w:r>
      <w:r w:rsidR="00BF1A14" w:rsidRPr="3FD4D8A9">
        <w:t>ventilation,</w:t>
      </w:r>
      <w:r w:rsidRPr="3FD4D8A9">
        <w:t xml:space="preserve"> and air conditioning, and more.  All systems undergo frequent and regular preventative maintenance. </w:t>
      </w:r>
    </w:p>
    <w:p w14:paraId="726326EB" w14:textId="4439C55C" w:rsidR="0082009D" w:rsidRDefault="0082009D" w:rsidP="00F621DA">
      <w:r w:rsidRPr="3FD4D8A9">
        <w:t xml:space="preserve">From a security perspective, both locations </w:t>
      </w:r>
      <w:r w:rsidR="00BF1A14" w:rsidRPr="3FD4D8A9">
        <w:t>are</w:t>
      </w:r>
      <w:r w:rsidRPr="3FD4D8A9">
        <w:t xml:space="preserve"> monitored by CCTV and a team of security guards are deployed at the entrance and throughout the facility 24x7, and regular patrols are conducted throughout the premises.  Access to the building is controlled by security key cards, biometric </w:t>
      </w:r>
      <w:r w:rsidR="00BF1A14" w:rsidRPr="3FD4D8A9">
        <w:t>scanners,</w:t>
      </w:r>
      <w:r w:rsidRPr="3FD4D8A9">
        <w:t xml:space="preserve"> and a man trap.  This facility is ISO 27001 compliant. </w:t>
      </w:r>
    </w:p>
    <w:p w14:paraId="60D909EB" w14:textId="4319D675" w:rsidR="0082009D" w:rsidRDefault="0082009D" w:rsidP="00C30F3A">
      <w:pPr>
        <w:pStyle w:val="Heading3"/>
      </w:pPr>
      <w:bookmarkStart w:id="180" w:name="_4.2_San_Francisco"/>
      <w:bookmarkEnd w:id="180"/>
      <w:r w:rsidRPr="3FD4D8A9">
        <w:t xml:space="preserve"> </w:t>
      </w:r>
      <w:bookmarkStart w:id="181" w:name="_Toc205235628"/>
      <w:r w:rsidR="00F16F92" w:rsidRPr="3FD4D8A9">
        <w:t>Netradyne</w:t>
      </w:r>
      <w:r w:rsidRPr="3FD4D8A9">
        <w:t xml:space="preserve"> Office</w:t>
      </w:r>
      <w:r w:rsidR="00DC362E" w:rsidRPr="3FD4D8A9">
        <w:t>(s)</w:t>
      </w:r>
      <w:r w:rsidRPr="3FD4D8A9">
        <w:t xml:space="preserve"> - Corporate and Development</w:t>
      </w:r>
      <w:bookmarkEnd w:id="181"/>
      <w:r w:rsidRPr="3FD4D8A9">
        <w:t xml:space="preserve"> </w:t>
      </w:r>
    </w:p>
    <w:p w14:paraId="6C8CA5FD" w14:textId="77777777" w:rsidR="00500697" w:rsidRDefault="0082009D" w:rsidP="00BA5942">
      <w:r w:rsidRPr="3FD4D8A9">
        <w:t xml:space="preserve">The corporate offices are protected through the use of numerous physical, administrative, and technical controls. Physical controls include uninterruptable power supplies, fire and smoke detection and suppression systems, and air conditioning.  All facility systems undergo preventative maintenance biannually. </w:t>
      </w:r>
    </w:p>
    <w:p w14:paraId="1CFB51D3" w14:textId="1B3EAF63" w:rsidR="0082009D" w:rsidRDefault="00500697" w:rsidP="00BA5942">
      <w:r w:rsidRPr="3FD4D8A9">
        <w:t>S</w:t>
      </w:r>
      <w:r w:rsidR="0082009D" w:rsidRPr="3FD4D8A9">
        <w:t>ecurity guard</w:t>
      </w:r>
      <w:r w:rsidRPr="3FD4D8A9">
        <w:t>s</w:t>
      </w:r>
      <w:r w:rsidR="0082009D" w:rsidRPr="3FD4D8A9">
        <w:t xml:space="preserve"> </w:t>
      </w:r>
      <w:r w:rsidRPr="3FD4D8A9">
        <w:t>are</w:t>
      </w:r>
      <w:r w:rsidR="0082009D" w:rsidRPr="3FD4D8A9">
        <w:t xml:space="preserve"> deployed in the lobby of the building 24x7 and regular patrols are conducted throughout the premises and on all floors.  The facility is located in a </w:t>
      </w:r>
      <w:r w:rsidRPr="3FD4D8A9">
        <w:t>business hub</w:t>
      </w:r>
      <w:r w:rsidR="0082009D" w:rsidRPr="3FD4D8A9">
        <w:t xml:space="preserve"> and includes extensive security controls, including CCTV, motion sensing and alerting camera systems, and metal detectors are used at the entrance.  Lobby doors are locked after hours and access is controlled through security key cards.  Access to the elevators is also controlled by security key cards after regular hours.  Guests are always required to be registered in advance of their visit, to check in at the front desk, and present photo ID. </w:t>
      </w:r>
    </w:p>
    <w:p w14:paraId="707EC51F" w14:textId="77777777" w:rsidR="0082009D" w:rsidRDefault="0082009D" w:rsidP="0082009D">
      <w:pPr>
        <w:spacing w:after="0"/>
      </w:pPr>
      <w:r>
        <w:t xml:space="preserve"> </w:t>
      </w:r>
    </w:p>
    <w:p w14:paraId="4A5D27D1" w14:textId="3BD3D335" w:rsidR="0082009D" w:rsidRDefault="0082009D" w:rsidP="00C30F3A">
      <w:pPr>
        <w:pStyle w:val="Heading3"/>
      </w:pPr>
      <w:bookmarkStart w:id="182" w:name="_4.3_Levels_of"/>
      <w:bookmarkEnd w:id="182"/>
      <w:r>
        <w:t xml:space="preserve"> </w:t>
      </w:r>
      <w:bookmarkStart w:id="183" w:name="_Toc205235629"/>
      <w:r>
        <w:t>Levels of Access Authority</w:t>
      </w:r>
      <w:bookmarkEnd w:id="183"/>
      <w:r>
        <w:t xml:space="preserve"> </w:t>
      </w:r>
    </w:p>
    <w:p w14:paraId="72CD4E38" w14:textId="77777777" w:rsidR="0082009D" w:rsidRDefault="0082009D" w:rsidP="00BA5942">
      <w:r w:rsidRPr="3FD4D8A9">
        <w:t xml:space="preserve">Specific levels of access authority are established for each controlled area. There are two general levels of access authority. </w:t>
      </w:r>
    </w:p>
    <w:p w14:paraId="493EBD9E" w14:textId="67FC013A" w:rsidR="0082009D" w:rsidRDefault="0082009D" w:rsidP="008A61BF">
      <w:pPr>
        <w:pStyle w:val="Heading4"/>
      </w:pPr>
      <w:bookmarkStart w:id="184" w:name="_4.3.1_Permanent_Access"/>
      <w:bookmarkEnd w:id="184"/>
      <w:r>
        <w:t xml:space="preserve"> Permanent Access </w:t>
      </w:r>
    </w:p>
    <w:p w14:paraId="06FD393C" w14:textId="77777777" w:rsidR="0082009D" w:rsidRDefault="0082009D" w:rsidP="00BA5942">
      <w:r>
        <w:t xml:space="preserve">Permanent employees who have responsibility for functions performed in a controlled area may be granted permanent access privileges to that area. Permanent access privileges will not be granted to employees who do not work in controlled areas or do not enter controlled areas on a frequent basis. Temporary employees who function in a position in a controlled area more than 30 days may be granted permanent access privileges if requested by the manager with administrative responsibility for that temporary employee. </w:t>
      </w:r>
    </w:p>
    <w:p w14:paraId="3B895650" w14:textId="6D1B5DF8" w:rsidR="0082009D" w:rsidRDefault="0082009D" w:rsidP="008A61BF">
      <w:pPr>
        <w:pStyle w:val="Heading4"/>
      </w:pPr>
      <w:bookmarkStart w:id="185" w:name="_4.3.2_Temporary_Access"/>
      <w:bookmarkEnd w:id="185"/>
      <w:r>
        <w:t xml:space="preserve"> Temporary Access </w:t>
      </w:r>
    </w:p>
    <w:p w14:paraId="1EC118A6" w14:textId="15A0A2D8" w:rsidR="0082009D" w:rsidRDefault="0082009D" w:rsidP="00BA5942">
      <w:r w:rsidRPr="3FD4D8A9">
        <w:t>Permanent employees who are not authorized to access a controlled area will only be granted temporary access privileges. Temporary employees who will function in a position in a controlled area for less than 30 days are granted temporary access privileges to that area. In addition, only temporary access privileges are granted to short-term non-employees, such as visitors, vendors, support-</w:t>
      </w:r>
      <w:r w:rsidR="009C325B" w:rsidRPr="3FD4D8A9">
        <w:t>employees,</w:t>
      </w:r>
      <w:r w:rsidRPr="3FD4D8A9">
        <w:t xml:space="preserve"> and maintenance crews, and are accompanied by their company sponsor at all times.  Any such requested are submitted through the </w:t>
      </w:r>
      <w:r w:rsidR="00F16F92" w:rsidRPr="3FD4D8A9">
        <w:t>NETRADYNE</w:t>
      </w:r>
      <w:r w:rsidRPr="3FD4D8A9">
        <w:t xml:space="preserve"> IT Operations and Security group’s ticketing system for authorization and audit purposes. </w:t>
      </w:r>
    </w:p>
    <w:p w14:paraId="70DB6D1F" w14:textId="479F289A" w:rsidR="0082009D" w:rsidRDefault="0082009D" w:rsidP="00C30F3A">
      <w:pPr>
        <w:pStyle w:val="Heading3"/>
      </w:pPr>
      <w:bookmarkStart w:id="186" w:name="_4.4_Physical_Security"/>
      <w:bookmarkStart w:id="187" w:name="_Toc205235630"/>
      <w:bookmarkEnd w:id="186"/>
      <w:r>
        <w:t>Physical Security Awareness</w:t>
      </w:r>
      <w:bookmarkEnd w:id="187"/>
      <w:r>
        <w:t xml:space="preserve"> </w:t>
      </w:r>
    </w:p>
    <w:p w14:paraId="2CF62FC8" w14:textId="4E940352" w:rsidR="0082009D" w:rsidRDefault="0082009D" w:rsidP="00BA5942">
      <w:r w:rsidRPr="3FD4D8A9">
        <w:t xml:space="preserve">As part of annual security awareness training, persons conducting work for </w:t>
      </w:r>
      <w:r w:rsidR="00F16F92" w:rsidRPr="3FD4D8A9">
        <w:t>NETRADYNE</w:t>
      </w:r>
      <w:r w:rsidRPr="3FD4D8A9">
        <w:t xml:space="preserve"> are made aware of their role in observing and enforcing physical security policies and procedures and reinforcing them when interacting with others in the workplace.   </w:t>
      </w:r>
    </w:p>
    <w:p w14:paraId="7B93C652" w14:textId="19CC80BA" w:rsidR="0082009D" w:rsidRDefault="0082009D" w:rsidP="00C30F3A">
      <w:pPr>
        <w:pStyle w:val="Heading3"/>
      </w:pPr>
      <w:bookmarkStart w:id="188" w:name="_4.4.1_General_facilities"/>
      <w:bookmarkEnd w:id="188"/>
      <w:r>
        <w:t xml:space="preserve"> </w:t>
      </w:r>
      <w:bookmarkStart w:id="189" w:name="_Toc205235631"/>
      <w:r>
        <w:t>General facilities and work area security</w:t>
      </w:r>
      <w:bookmarkEnd w:id="189"/>
      <w:r>
        <w:t xml:space="preserve"> </w:t>
      </w:r>
    </w:p>
    <w:p w14:paraId="6F2C409B" w14:textId="77777777" w:rsidR="0082009D" w:rsidRDefault="0082009D" w:rsidP="00F84701">
      <w:pPr>
        <w:pStyle w:val="ListParagraph"/>
        <w:numPr>
          <w:ilvl w:val="0"/>
          <w:numId w:val="28"/>
        </w:numPr>
      </w:pPr>
      <w:r>
        <w:t xml:space="preserve">Workstations are locked at the operating system level whenever unattended to prevent unauthorized access to workstations and the company network. </w:t>
      </w:r>
    </w:p>
    <w:p w14:paraId="7897808D" w14:textId="77777777" w:rsidR="00EE02E0" w:rsidRDefault="00EE02E0" w:rsidP="00F84701">
      <w:pPr>
        <w:pStyle w:val="ListParagraph"/>
        <w:numPr>
          <w:ilvl w:val="0"/>
          <w:numId w:val="28"/>
        </w:numPr>
      </w:pPr>
      <w:r w:rsidRPr="00EE02E0">
        <w:lastRenderedPageBreak/>
        <w:t>Printers and fax machines should be located in secure areas to prevent unauthorized viewing or retrieval of confidential printouts. All printouts must be collected promptly, and any uncollected documents must be securely shredded within a defined timeframe.</w:t>
      </w:r>
    </w:p>
    <w:p w14:paraId="0B0C5A8D" w14:textId="702146D0" w:rsidR="0082009D" w:rsidRDefault="0082009D" w:rsidP="00F84701">
      <w:pPr>
        <w:pStyle w:val="ListParagraph"/>
        <w:numPr>
          <w:ilvl w:val="0"/>
          <w:numId w:val="28"/>
        </w:numPr>
      </w:pPr>
      <w:r>
        <w:t xml:space="preserve">Doors with external access are never be propped open unless supervised maintenance work requiring unobstructed room access is underway. </w:t>
      </w:r>
      <w:r w:rsidR="00404C6E">
        <w:t xml:space="preserve">Any exceptions must be </w:t>
      </w:r>
      <w:r w:rsidR="00734E86">
        <w:t>properly logged and supervised.</w:t>
      </w:r>
    </w:p>
    <w:p w14:paraId="09B38A44" w14:textId="47CC07E7" w:rsidR="009F1571" w:rsidRDefault="009F1571" w:rsidP="00F84701">
      <w:pPr>
        <w:pStyle w:val="ListParagraph"/>
        <w:numPr>
          <w:ilvl w:val="0"/>
          <w:numId w:val="28"/>
        </w:numPr>
      </w:pPr>
      <w:r w:rsidRPr="009F1571">
        <w:t>Doors marked for Emergency Use are to be used exclusively for emergencies and must not be used for non-emergency purposes.</w:t>
      </w:r>
      <w:r>
        <w:t xml:space="preserve"> </w:t>
      </w:r>
    </w:p>
    <w:p w14:paraId="6BD500CB" w14:textId="00604E96" w:rsidR="0082009D" w:rsidRDefault="0082009D" w:rsidP="00F84701">
      <w:pPr>
        <w:pStyle w:val="ListParagraph"/>
        <w:numPr>
          <w:ilvl w:val="0"/>
          <w:numId w:val="28"/>
        </w:numPr>
      </w:pPr>
      <w:r w:rsidRPr="3FD4D8A9">
        <w:t xml:space="preserve">Conference room white boards are cleared of any confidential information at the close of the meeting.  </w:t>
      </w:r>
    </w:p>
    <w:p w14:paraId="658C6068" w14:textId="77777777" w:rsidR="0082009D" w:rsidRDefault="0082009D" w:rsidP="00F84701">
      <w:pPr>
        <w:pStyle w:val="ListParagraph"/>
        <w:numPr>
          <w:ilvl w:val="0"/>
          <w:numId w:val="28"/>
        </w:numPr>
      </w:pPr>
      <w:r w:rsidRPr="3FD4D8A9">
        <w:t xml:space="preserve">In conference rooms with externally facing windows, care is taken when projecting confidential information on screens or walls.  In these cases, blinds are pulled down to ensure that viewing from outside the building is not possible. </w:t>
      </w:r>
    </w:p>
    <w:p w14:paraId="65564FB4" w14:textId="77777777" w:rsidR="000D70ED" w:rsidRDefault="000D70ED" w:rsidP="00F84701">
      <w:pPr>
        <w:pStyle w:val="ListParagraph"/>
        <w:numPr>
          <w:ilvl w:val="0"/>
          <w:numId w:val="28"/>
        </w:numPr>
      </w:pPr>
      <w:r w:rsidRPr="000D70ED">
        <w:t>All cabinets, drawers, and credenzas containing confidential information must be locked after business hours and whenever left unattended for extended periods, such as during meetings or lunch breaks.</w:t>
      </w:r>
    </w:p>
    <w:p w14:paraId="2FBBE260" w14:textId="428E3A10" w:rsidR="0082009D" w:rsidRDefault="0082009D" w:rsidP="00F84701">
      <w:pPr>
        <w:pStyle w:val="ListParagraph"/>
        <w:numPr>
          <w:ilvl w:val="0"/>
          <w:numId w:val="28"/>
        </w:numPr>
      </w:pPr>
      <w:r w:rsidRPr="3FD4D8A9">
        <w:t xml:space="preserve">Keys to file cabinets, credenzas, etc. that contain Confidential information are to be possessed and secured by authorized personnel and not “hidden” in the work area. </w:t>
      </w:r>
    </w:p>
    <w:p w14:paraId="55E85A03" w14:textId="77777777" w:rsidR="0082009D" w:rsidRDefault="0082009D" w:rsidP="00F84701">
      <w:pPr>
        <w:pStyle w:val="ListParagraph"/>
        <w:numPr>
          <w:ilvl w:val="0"/>
          <w:numId w:val="28"/>
        </w:numPr>
      </w:pPr>
      <w:r w:rsidRPr="3FD4D8A9">
        <w:t xml:space="preserve">All paper trash is to be properly disposed of or shredded. Shred bins are placed throughout office locations to facilitate secured disposal of confidential documents. </w:t>
      </w:r>
    </w:p>
    <w:p w14:paraId="4599844C" w14:textId="77777777" w:rsidR="002B4209" w:rsidRDefault="002B4209" w:rsidP="00F84701">
      <w:pPr>
        <w:pStyle w:val="ListParagraph"/>
        <w:numPr>
          <w:ilvl w:val="0"/>
          <w:numId w:val="28"/>
        </w:numPr>
      </w:pPr>
      <w:r w:rsidRPr="002B4209">
        <w:t>Video surveillance cameras may be installed at office entry and exit points, as well as near doorways providing access to secured interior rooms. Access to video recordings is strictly limited to authorized personnel and is used solely for security monitoring and enforcement. Recorded footage shall be retained in accordance with the company’s data retention policies and applicable privacy laws.</w:t>
      </w:r>
    </w:p>
    <w:p w14:paraId="13DE8DDB" w14:textId="443993FB" w:rsidR="009A514B" w:rsidRDefault="009A514B" w:rsidP="00F84701">
      <w:pPr>
        <w:pStyle w:val="ListParagraph"/>
        <w:numPr>
          <w:ilvl w:val="0"/>
          <w:numId w:val="28"/>
        </w:numPr>
      </w:pPr>
      <w:r w:rsidRPr="009A514B">
        <w:t>Lost or stolen security key cards must be reported immediately to the NETRADYNE IT Operations and Security group for prompt deactivation. Security key cards are issued on an individual basis and must not be shared, loaned, or transferred. The issuance and deactivation of security cards are subject to formal onboarding and offboarding procedures, with periodic reviews conducted to ensure validity</w:t>
      </w:r>
    </w:p>
    <w:p w14:paraId="2568AE19" w14:textId="62348AFC" w:rsidR="0082009D" w:rsidRDefault="0082009D" w:rsidP="00C30F3A">
      <w:pPr>
        <w:pStyle w:val="Heading3"/>
      </w:pPr>
      <w:bookmarkStart w:id="190" w:name="_4.4.2_General_facilities"/>
      <w:bookmarkEnd w:id="190"/>
      <w:r>
        <w:t xml:space="preserve"> </w:t>
      </w:r>
      <w:bookmarkStart w:id="191" w:name="_Toc205235632"/>
      <w:r>
        <w:t>General facilities and work area off-hours security</w:t>
      </w:r>
      <w:bookmarkEnd w:id="191"/>
      <w:r>
        <w:t xml:space="preserve"> </w:t>
      </w:r>
    </w:p>
    <w:p w14:paraId="3BEBBF56" w14:textId="668985C4" w:rsidR="0082009D" w:rsidRDefault="0082009D" w:rsidP="00BA5942">
      <w:r w:rsidRPr="3FD4D8A9">
        <w:t xml:space="preserve">Department filing cabinets and rooms or offices containing confidential information are locked after hours.  Desks are cleared of all confidential information, including, but not limited to, account or credit card information, internal diagrams, memos, database structures, financial information, and personnel information.  Any persons conducting work for </w:t>
      </w:r>
      <w:r w:rsidR="00F16F92" w:rsidRPr="3FD4D8A9">
        <w:t>NETRADYNE</w:t>
      </w:r>
      <w:r w:rsidRPr="3FD4D8A9">
        <w:t xml:space="preserve"> do not leave sensitive or confidential information on their own or on other people’s desks, or general work areas. </w:t>
      </w:r>
    </w:p>
    <w:p w14:paraId="5E18204E" w14:textId="7C01DB2B" w:rsidR="0082009D" w:rsidRDefault="0082009D" w:rsidP="00C30F3A">
      <w:pPr>
        <w:pStyle w:val="Heading3"/>
      </w:pPr>
      <w:bookmarkStart w:id="192" w:name="_4.5_Security_Key"/>
      <w:bookmarkEnd w:id="192"/>
      <w:r>
        <w:t xml:space="preserve"> </w:t>
      </w:r>
      <w:bookmarkStart w:id="193" w:name="_Toc205235633"/>
      <w:r>
        <w:t>Security Key Cards</w:t>
      </w:r>
      <w:bookmarkEnd w:id="193"/>
      <w:r>
        <w:t xml:space="preserve"> </w:t>
      </w:r>
    </w:p>
    <w:p w14:paraId="5E9C36E9" w14:textId="2E80688B" w:rsidR="0082009D" w:rsidRDefault="0082009D" w:rsidP="00BA5942">
      <w:r w:rsidRPr="3FD4D8A9">
        <w:t xml:space="preserve">The </w:t>
      </w:r>
      <w:r w:rsidR="00F16F92" w:rsidRPr="3FD4D8A9">
        <w:t>NETRADYNE</w:t>
      </w:r>
      <w:r w:rsidRPr="3FD4D8A9">
        <w:t xml:space="preserve"> office</w:t>
      </w:r>
      <w:r w:rsidR="004B3A25" w:rsidRPr="3FD4D8A9">
        <w:t>s</w:t>
      </w:r>
      <w:r w:rsidRPr="3FD4D8A9">
        <w:t xml:space="preserve"> use security key</w:t>
      </w:r>
      <w:r w:rsidR="004B3A25" w:rsidRPr="3FD4D8A9">
        <w:t xml:space="preserve">/access </w:t>
      </w:r>
      <w:r w:rsidRPr="3FD4D8A9">
        <w:t xml:space="preserve">cards issued to each employee by the </w:t>
      </w:r>
      <w:r w:rsidR="009B5A5A" w:rsidRPr="3FD4D8A9">
        <w:t>Admin/</w:t>
      </w:r>
      <w:r w:rsidRPr="3FD4D8A9">
        <w:t xml:space="preserve">building management.  Security key cards are not loaned to or shared with anyone including other </w:t>
      </w:r>
      <w:r w:rsidR="00F16F92" w:rsidRPr="3FD4D8A9">
        <w:t>NETRADYNE</w:t>
      </w:r>
      <w:r w:rsidRPr="3FD4D8A9">
        <w:t xml:space="preserve"> employees.  All lost, stolen, or misplaced security key cards are reported immediately to the </w:t>
      </w:r>
      <w:r w:rsidR="00F16F92" w:rsidRPr="3FD4D8A9">
        <w:t>NETRADYNE</w:t>
      </w:r>
      <w:r w:rsidRPr="3FD4D8A9">
        <w:t xml:space="preserve"> </w:t>
      </w:r>
      <w:r w:rsidR="005F7456" w:rsidRPr="3FD4D8A9">
        <w:t>Administration Team</w:t>
      </w:r>
      <w:r w:rsidRPr="3FD4D8A9">
        <w:t xml:space="preserve">.  All security key cards or fobs that are found are to be immediately returned to the </w:t>
      </w:r>
      <w:r w:rsidR="00F16F92" w:rsidRPr="3FD4D8A9">
        <w:t>NETRADYNE</w:t>
      </w:r>
      <w:r w:rsidRPr="3FD4D8A9">
        <w:t xml:space="preserve"> </w:t>
      </w:r>
      <w:r w:rsidR="005F7456" w:rsidRPr="3FD4D8A9">
        <w:t xml:space="preserve">Administration </w:t>
      </w:r>
      <w:r w:rsidR="00A86184" w:rsidRPr="3FD4D8A9">
        <w:t>Helpdesk</w:t>
      </w:r>
      <w:r w:rsidRPr="3FD4D8A9">
        <w:t xml:space="preserve">. For person exiting employment or contractual work for </w:t>
      </w:r>
      <w:r w:rsidR="00F16F92" w:rsidRPr="3FD4D8A9">
        <w:t>NETRADYNE</w:t>
      </w:r>
      <w:r w:rsidRPr="3FD4D8A9">
        <w:t xml:space="preserve">, security key cards are returned to Human Resources during an exit interview. </w:t>
      </w:r>
    </w:p>
    <w:p w14:paraId="29F37C09" w14:textId="295AFF14" w:rsidR="0082009D" w:rsidRDefault="0082009D" w:rsidP="00C30F3A">
      <w:pPr>
        <w:pStyle w:val="Heading3"/>
      </w:pPr>
      <w:bookmarkStart w:id="194" w:name="_4.6_Visitor_policy"/>
      <w:bookmarkEnd w:id="194"/>
      <w:r>
        <w:t xml:space="preserve"> </w:t>
      </w:r>
      <w:bookmarkStart w:id="195" w:name="_Toc205235634"/>
      <w:r>
        <w:t>Visitor policy</w:t>
      </w:r>
      <w:bookmarkEnd w:id="195"/>
      <w:r>
        <w:t xml:space="preserve"> </w:t>
      </w:r>
    </w:p>
    <w:p w14:paraId="71A9EFEE" w14:textId="77777777" w:rsidR="00CB4102" w:rsidRDefault="00CB4102" w:rsidP="00CB4102">
      <w:r>
        <w:t>All visitors to NETRADYNE offices must be registered prior to arrival and escorted at all times during their visit. Upon entry, visitors are required to present valid photo identification and sign in with building management. The visitor registration process will capture the following information:</w:t>
      </w:r>
    </w:p>
    <w:p w14:paraId="1F6664CA" w14:textId="77777777" w:rsidR="00CB4102" w:rsidRDefault="00CB4102" w:rsidP="00F84701">
      <w:pPr>
        <w:pStyle w:val="ListParagraph"/>
        <w:numPr>
          <w:ilvl w:val="0"/>
          <w:numId w:val="71"/>
        </w:numPr>
      </w:pPr>
      <w:r>
        <w:t>Date and time of the visit</w:t>
      </w:r>
    </w:p>
    <w:p w14:paraId="36355F71" w14:textId="77777777" w:rsidR="00CB4102" w:rsidRDefault="00CB4102" w:rsidP="00F84701">
      <w:pPr>
        <w:pStyle w:val="ListParagraph"/>
        <w:numPr>
          <w:ilvl w:val="0"/>
          <w:numId w:val="71"/>
        </w:numPr>
      </w:pPr>
      <w:r>
        <w:t>Visitor's full name</w:t>
      </w:r>
    </w:p>
    <w:p w14:paraId="389B4586" w14:textId="77777777" w:rsidR="00CB4102" w:rsidRDefault="00CB4102" w:rsidP="00F84701">
      <w:pPr>
        <w:pStyle w:val="ListParagraph"/>
        <w:numPr>
          <w:ilvl w:val="0"/>
          <w:numId w:val="71"/>
        </w:numPr>
      </w:pPr>
      <w:r>
        <w:t>Company or organization the visitor represents</w:t>
      </w:r>
    </w:p>
    <w:p w14:paraId="64854E2E" w14:textId="7A32869A" w:rsidR="00CB4102" w:rsidRDefault="00CB4102" w:rsidP="00F84701">
      <w:pPr>
        <w:pStyle w:val="ListParagraph"/>
        <w:numPr>
          <w:ilvl w:val="0"/>
          <w:numId w:val="71"/>
        </w:numPr>
      </w:pPr>
      <w:r>
        <w:t>The name of the employee or department the visitor is meeting</w:t>
      </w:r>
    </w:p>
    <w:p w14:paraId="7844FB6D" w14:textId="2019952E" w:rsidR="0082009D" w:rsidRDefault="0082009D" w:rsidP="00BA5942">
      <w:r w:rsidRPr="3FD4D8A9">
        <w:t xml:space="preserve">While visiting a </w:t>
      </w:r>
      <w:r w:rsidR="00F16F92" w:rsidRPr="3FD4D8A9">
        <w:t>NETRADYNE</w:t>
      </w:r>
      <w:r w:rsidRPr="3FD4D8A9">
        <w:t xml:space="preserve"> office, visitors are escorted at all times by a </w:t>
      </w:r>
      <w:r w:rsidR="00F16F92" w:rsidRPr="3FD4D8A9">
        <w:t>NETRADYNE</w:t>
      </w:r>
      <w:r w:rsidRPr="3FD4D8A9">
        <w:t xml:space="preserve"> employee and wear an identification tag.  These tags are provided by the building management security team.   </w:t>
      </w:r>
    </w:p>
    <w:p w14:paraId="096E8B19" w14:textId="4C81AAD5" w:rsidR="0082009D" w:rsidRDefault="0082009D" w:rsidP="00C30F3A">
      <w:pPr>
        <w:pStyle w:val="Heading3"/>
      </w:pPr>
      <w:bookmarkStart w:id="196" w:name="_4.7_Wiring_closets"/>
      <w:bookmarkEnd w:id="196"/>
      <w:r>
        <w:lastRenderedPageBreak/>
        <w:t xml:space="preserve"> </w:t>
      </w:r>
      <w:bookmarkStart w:id="197" w:name="_Toc205235635"/>
      <w:r>
        <w:t>Wiring closets</w:t>
      </w:r>
      <w:bookmarkEnd w:id="197"/>
      <w:r>
        <w:t xml:space="preserve"> </w:t>
      </w:r>
    </w:p>
    <w:p w14:paraId="35ADF874" w14:textId="77777777" w:rsidR="004754E6" w:rsidRPr="004754E6" w:rsidRDefault="004754E6" w:rsidP="004754E6">
      <w:bookmarkStart w:id="198" w:name="Validation"/>
      <w:bookmarkStart w:id="199" w:name="_Definitions"/>
      <w:bookmarkEnd w:id="198"/>
      <w:bookmarkEnd w:id="199"/>
      <w:r w:rsidRPr="004754E6">
        <w:t>Access to wiring closets is strictly limited to authorized NETRADYNE employees. All wiring closet doors must remain locked when the area is unoccupied. Additionally, wiring closets do not have direct access points from outside the building, ensuring that entry is only possible from within the secured facility.</w:t>
      </w:r>
    </w:p>
    <w:p w14:paraId="3D36EA4D" w14:textId="0A353138" w:rsidR="00CE424F" w:rsidRDefault="007F79FF" w:rsidP="00CE424F">
      <w:pPr>
        <w:pStyle w:val="Heading1"/>
      </w:pPr>
      <w:bookmarkStart w:id="200" w:name="_Toc205235636"/>
      <w:r>
        <w:rPr>
          <w:rFonts w:eastAsiaTheme="majorEastAsia"/>
        </w:rPr>
        <w:t>Conduct</w:t>
      </w:r>
      <w:bookmarkEnd w:id="200"/>
    </w:p>
    <w:p w14:paraId="404F489E" w14:textId="1F852DD2" w:rsidR="00CE424F" w:rsidRDefault="00CE424F" w:rsidP="00CE424F">
      <w:r w:rsidRPr="3FD4D8A9">
        <w:t>Compliance Checks to this process to be performed through various methods, including but not limited to reports, internal/external audits</w:t>
      </w:r>
      <w:r w:rsidR="00DF4055" w:rsidRPr="3FD4D8A9">
        <w:t xml:space="preserve">, Awareness training/assessments and feedback to the process owner. Non-compliance will be escalated to the </w:t>
      </w:r>
      <w:r w:rsidR="00F16F92" w:rsidRPr="3FD4D8A9">
        <w:t>Netradyne</w:t>
      </w:r>
      <w:r w:rsidR="00DF4055" w:rsidRPr="3FD4D8A9">
        <w:t xml:space="preserve"> leadership team.</w:t>
      </w:r>
    </w:p>
    <w:p w14:paraId="7442148B" w14:textId="77777777" w:rsidR="00820DC8" w:rsidRDefault="00820DC8" w:rsidP="00CE424F"/>
    <w:p w14:paraId="3CA1ABA4" w14:textId="77777777" w:rsidR="007F79FF" w:rsidRDefault="007F79FF" w:rsidP="009416BB">
      <w:pPr>
        <w:pStyle w:val="Heading1"/>
      </w:pPr>
      <w:bookmarkStart w:id="201" w:name="_Toc205235637"/>
      <w:r>
        <w:t>Exception</w:t>
      </w:r>
      <w:bookmarkEnd w:id="201"/>
    </w:p>
    <w:p w14:paraId="6EC9CAE0" w14:textId="3254CBD8" w:rsidR="004E29AC" w:rsidRDefault="004E29AC" w:rsidP="004E29AC">
      <w:r w:rsidRPr="3FD4D8A9">
        <w:t xml:space="preserve">Exception to this procedure must be approved through the </w:t>
      </w:r>
      <w:r w:rsidR="00F16F92" w:rsidRPr="3FD4D8A9">
        <w:t>Netradyne</w:t>
      </w:r>
      <w:r w:rsidRPr="3FD4D8A9">
        <w:t xml:space="preserve"> Exception Management Process. Any deviation in remediation/deployment timeline shall be approved as an exception with proper justifications and recorded in </w:t>
      </w:r>
      <w:r w:rsidR="00F16F92" w:rsidRPr="3FD4D8A9">
        <w:t>Netradyne</w:t>
      </w:r>
      <w:r w:rsidRPr="3FD4D8A9">
        <w:t xml:space="preserve"> Risk Register.</w:t>
      </w:r>
    </w:p>
    <w:p w14:paraId="4E78D395" w14:textId="77777777" w:rsidR="004E29AC" w:rsidRDefault="004E29AC" w:rsidP="004E29AC">
      <w:r w:rsidRPr="3FD4D8A9">
        <w:t>Exceptions may be granted in cases where security risks are mitigated by alternative methods, or in cases where security risks are at a low, acceptable level and compliance with minimum security requirements would interfere with legitimate business needs or Mitigation is practically not possible within the prescribed duration To request a security exception, contact the InfoSec team. Below are the examples of exceptions:</w:t>
      </w:r>
    </w:p>
    <w:p w14:paraId="0C59DDAA" w14:textId="77777777" w:rsidR="004E29AC" w:rsidRDefault="004E29AC" w:rsidP="00F84701">
      <w:pPr>
        <w:pStyle w:val="ListParagraph"/>
        <w:numPr>
          <w:ilvl w:val="0"/>
          <w:numId w:val="40"/>
        </w:numPr>
      </w:pPr>
      <w:r>
        <w:t>Patching on Production systems like GPU machines hosted in our data centre may require complex testing and installation procedures</w:t>
      </w:r>
    </w:p>
    <w:p w14:paraId="6E9970C3" w14:textId="77777777" w:rsidR="004E29AC" w:rsidRDefault="004E29AC" w:rsidP="00F84701">
      <w:pPr>
        <w:pStyle w:val="ListParagraph"/>
        <w:numPr>
          <w:ilvl w:val="0"/>
          <w:numId w:val="40"/>
        </w:numPr>
      </w:pPr>
      <w:r>
        <w:t>Deviations from normal patch schedules shall require authorization from IT &amp; InfoSec Head</w:t>
      </w:r>
    </w:p>
    <w:p w14:paraId="0F87D6EA" w14:textId="77777777" w:rsidR="004E29AC" w:rsidRDefault="004E29AC" w:rsidP="00F84701">
      <w:pPr>
        <w:pStyle w:val="ListParagraph"/>
        <w:numPr>
          <w:ilvl w:val="0"/>
          <w:numId w:val="40"/>
        </w:numPr>
      </w:pPr>
      <w:r w:rsidRPr="00DD4F49">
        <w:t>Inability to remediate a vulnerability due to lack of solution</w:t>
      </w:r>
    </w:p>
    <w:p w14:paraId="694C7C0A" w14:textId="77777777" w:rsidR="004E29AC" w:rsidRDefault="004E29AC" w:rsidP="00F84701">
      <w:pPr>
        <w:pStyle w:val="ListParagraph"/>
        <w:numPr>
          <w:ilvl w:val="0"/>
          <w:numId w:val="40"/>
        </w:numPr>
      </w:pPr>
      <w:r w:rsidRPr="3FD4D8A9">
        <w:t>Patch/Remediation are not feasible with application and business requirements</w:t>
      </w:r>
    </w:p>
    <w:p w14:paraId="2103D6DA" w14:textId="429962EE" w:rsidR="00BE2A47" w:rsidRDefault="00BE2A47" w:rsidP="00F84701">
      <w:pPr>
        <w:pStyle w:val="ListParagraph"/>
        <w:numPr>
          <w:ilvl w:val="0"/>
          <w:numId w:val="40"/>
        </w:numPr>
      </w:pPr>
      <w:r w:rsidRPr="3FD4D8A9">
        <w:t>Special access permission needed on valid reason</w:t>
      </w:r>
      <w:r w:rsidR="00F471F8" w:rsidRPr="3FD4D8A9">
        <w:t>s</w:t>
      </w:r>
    </w:p>
    <w:p w14:paraId="6F844E1B" w14:textId="7A1CE88B" w:rsidR="00F471F8" w:rsidRDefault="00F471F8" w:rsidP="00F84701">
      <w:pPr>
        <w:pStyle w:val="ListParagraph"/>
        <w:numPr>
          <w:ilvl w:val="0"/>
          <w:numId w:val="40"/>
        </w:numPr>
      </w:pPr>
      <w:r w:rsidRPr="3FD4D8A9">
        <w:t xml:space="preserve">Business requirements are on conflict with </w:t>
      </w:r>
      <w:r w:rsidR="00F16F92" w:rsidRPr="3FD4D8A9">
        <w:t>Netradyne</w:t>
      </w:r>
      <w:r w:rsidR="007F1E46" w:rsidRPr="3FD4D8A9">
        <w:t xml:space="preserve"> Information Security Policy and exception needed</w:t>
      </w:r>
    </w:p>
    <w:p w14:paraId="363F6BD7" w14:textId="135174E4" w:rsidR="004E29AC" w:rsidRDefault="004E29AC" w:rsidP="004E29AC">
      <w:r>
        <w:t xml:space="preserve">For any exception in </w:t>
      </w:r>
      <w:r w:rsidR="001576D3">
        <w:t>Information Security Process</w:t>
      </w:r>
      <w:r>
        <w:t xml:space="preserve"> on valid reasons, approvals are needed from System Owner (First Level) and InfoSec Head (Second Level)</w:t>
      </w:r>
    </w:p>
    <w:p w14:paraId="03354610" w14:textId="77777777" w:rsidR="007F79FF" w:rsidRDefault="007F79FF" w:rsidP="00F64BF5">
      <w:pPr>
        <w:pStyle w:val="Heading1"/>
      </w:pPr>
      <w:bookmarkStart w:id="202" w:name="_Toc205235638"/>
      <w:r>
        <w:t>Terms/Acronyms</w:t>
      </w:r>
      <w:bookmarkEnd w:id="202"/>
    </w:p>
    <w:tbl>
      <w:tblPr>
        <w:tblStyle w:val="PlainTable5"/>
        <w:tblW w:w="0" w:type="auto"/>
        <w:tblBorders>
          <w:insideH w:val="single" w:sz="4" w:space="0" w:color="auto"/>
          <w:insideV w:val="single" w:sz="4" w:space="0" w:color="auto"/>
        </w:tblBorders>
        <w:tblLook w:val="04A0" w:firstRow="1" w:lastRow="0" w:firstColumn="1" w:lastColumn="0" w:noHBand="0" w:noVBand="1"/>
      </w:tblPr>
      <w:tblGrid>
        <w:gridCol w:w="1757"/>
        <w:gridCol w:w="7269"/>
      </w:tblGrid>
      <w:tr w:rsidR="007F77E6" w14:paraId="6F8A4531" w14:textId="77777777" w:rsidTr="3FD4D8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14:paraId="77409DA1" w14:textId="77777777" w:rsidR="007F77E6" w:rsidRPr="00DF4055" w:rsidRDefault="007F77E6" w:rsidP="00325202">
            <w:pPr>
              <w:jc w:val="left"/>
              <w:rPr>
                <w:b/>
                <w:bCs/>
                <w:i w:val="0"/>
                <w:iCs w:val="0"/>
              </w:rPr>
            </w:pPr>
            <w:r w:rsidRPr="00DF4055">
              <w:rPr>
                <w:b/>
                <w:bCs/>
                <w:i w:val="0"/>
                <w:iCs w:val="0"/>
              </w:rPr>
              <w:t>Term/Acronym</w:t>
            </w:r>
          </w:p>
        </w:tc>
        <w:tc>
          <w:tcPr>
            <w:tcW w:w="7269" w:type="dxa"/>
          </w:tcPr>
          <w:p w14:paraId="04EC1264" w14:textId="77777777" w:rsidR="007F77E6" w:rsidRPr="00DF4055" w:rsidRDefault="007F77E6" w:rsidP="00325202">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7F77E6" w14:paraId="4328AB30" w14:textId="77777777" w:rsidTr="3FD4D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268D51DA" w14:textId="77777777" w:rsidR="007F77E6" w:rsidRPr="00DF4055" w:rsidRDefault="007F77E6" w:rsidP="00325202">
            <w:pPr>
              <w:jc w:val="left"/>
              <w:rPr>
                <w:i w:val="0"/>
                <w:iCs w:val="0"/>
              </w:rPr>
            </w:pPr>
            <w:r w:rsidRPr="07D1C4A6">
              <w:rPr>
                <w:rFonts w:ascii="Arial" w:hAnsi="Arial" w:cs="Arial"/>
                <w:b/>
                <w:bCs/>
                <w:sz w:val="20"/>
                <w:szCs w:val="20"/>
              </w:rPr>
              <w:t>Resources</w:t>
            </w:r>
          </w:p>
        </w:tc>
        <w:tc>
          <w:tcPr>
            <w:tcW w:w="7269" w:type="dxa"/>
          </w:tcPr>
          <w:p w14:paraId="1689E526" w14:textId="77777777" w:rsidR="007F77E6" w:rsidRPr="00DF4055" w:rsidRDefault="007F77E6" w:rsidP="003252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7D1C4A6">
              <w:rPr>
                <w:rFonts w:ascii="Arial" w:hAnsi="Arial" w:cs="Arial"/>
                <w:sz w:val="20"/>
                <w:szCs w:val="20"/>
              </w:rPr>
              <w:t>include computing, networking, communications, application, infrastructure, hardware, software, data, databases, personnel, procedures, physical facilities, cloud-based vendors, Software as a Service (SaaS) vendors, and any related materials and services.</w:t>
            </w:r>
          </w:p>
        </w:tc>
      </w:tr>
      <w:tr w:rsidR="007F77E6" w14:paraId="30E3D394" w14:textId="77777777" w:rsidTr="3FD4D8A9">
        <w:tc>
          <w:tcPr>
            <w:cnfStyle w:val="001000000000" w:firstRow="0" w:lastRow="0" w:firstColumn="1" w:lastColumn="0" w:oddVBand="0" w:evenVBand="0" w:oddHBand="0" w:evenHBand="0" w:firstRowFirstColumn="0" w:firstRowLastColumn="0" w:lastRowFirstColumn="0" w:lastRowLastColumn="0"/>
            <w:tcW w:w="1757" w:type="dxa"/>
          </w:tcPr>
          <w:p w14:paraId="0A3C15C0" w14:textId="77777777" w:rsidR="007F77E6" w:rsidRPr="07D1C4A6" w:rsidRDefault="007F77E6" w:rsidP="00325202">
            <w:pPr>
              <w:jc w:val="left"/>
              <w:rPr>
                <w:rFonts w:ascii="Arial" w:hAnsi="Arial" w:cs="Arial"/>
                <w:b/>
                <w:bCs/>
                <w:sz w:val="20"/>
                <w:szCs w:val="20"/>
              </w:rPr>
            </w:pPr>
            <w:r>
              <w:rPr>
                <w:rFonts w:ascii="Arial" w:hAnsi="Arial" w:cs="Arial"/>
                <w:b/>
                <w:bCs/>
                <w:sz w:val="20"/>
                <w:szCs w:val="20"/>
              </w:rPr>
              <w:t>Production Environment</w:t>
            </w:r>
          </w:p>
        </w:tc>
        <w:tc>
          <w:tcPr>
            <w:tcW w:w="7269" w:type="dxa"/>
          </w:tcPr>
          <w:p w14:paraId="3E1B1AE7" w14:textId="475BAD64" w:rsidR="007F77E6" w:rsidRPr="07D1C4A6" w:rsidRDefault="007F77E6" w:rsidP="3FD4D8A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FD4D8A9">
              <w:rPr>
                <w:rFonts w:ascii="Arial" w:hAnsi="Arial" w:cs="Arial"/>
                <w:sz w:val="20"/>
                <w:szCs w:val="20"/>
              </w:rPr>
              <w:t xml:space="preserve">This is commonly used for any live environment in </w:t>
            </w:r>
            <w:r w:rsidR="00F16F92" w:rsidRPr="3FD4D8A9">
              <w:rPr>
                <w:rFonts w:ascii="Arial" w:hAnsi="Arial" w:cs="Arial"/>
                <w:sz w:val="20"/>
                <w:szCs w:val="20"/>
              </w:rPr>
              <w:t>Netradyne</w:t>
            </w:r>
            <w:r w:rsidRPr="3FD4D8A9">
              <w:rPr>
                <w:rFonts w:ascii="Arial" w:hAnsi="Arial" w:cs="Arial"/>
                <w:sz w:val="20"/>
                <w:szCs w:val="20"/>
              </w:rPr>
              <w:t xml:space="preserve"> e.g. SaaS Hosting, </w:t>
            </w:r>
            <w:r w:rsidR="00F16F92" w:rsidRPr="3FD4D8A9">
              <w:rPr>
                <w:rFonts w:ascii="Arial" w:hAnsi="Arial" w:cs="Arial"/>
                <w:sz w:val="20"/>
                <w:szCs w:val="20"/>
              </w:rPr>
              <w:t>Netradyne</w:t>
            </w:r>
            <w:r w:rsidRPr="3FD4D8A9">
              <w:rPr>
                <w:rFonts w:ascii="Arial" w:hAnsi="Arial" w:cs="Arial"/>
                <w:sz w:val="20"/>
                <w:szCs w:val="20"/>
              </w:rPr>
              <w:t xml:space="preserve"> Products used by our partners, SaaS products used by </w:t>
            </w:r>
            <w:r w:rsidR="00F16F92" w:rsidRPr="3FD4D8A9">
              <w:rPr>
                <w:rFonts w:ascii="Arial" w:hAnsi="Arial" w:cs="Arial"/>
                <w:sz w:val="20"/>
                <w:szCs w:val="20"/>
              </w:rPr>
              <w:t>Netradyne</w:t>
            </w:r>
            <w:r w:rsidRPr="3FD4D8A9">
              <w:rPr>
                <w:rFonts w:ascii="Arial" w:hAnsi="Arial" w:cs="Arial"/>
                <w:sz w:val="20"/>
                <w:szCs w:val="20"/>
              </w:rPr>
              <w:t xml:space="preserve">, </w:t>
            </w:r>
            <w:r w:rsidR="00F16F92" w:rsidRPr="3FD4D8A9">
              <w:rPr>
                <w:rFonts w:ascii="Arial" w:hAnsi="Arial" w:cs="Arial"/>
                <w:sz w:val="20"/>
                <w:szCs w:val="20"/>
              </w:rPr>
              <w:t>Netradyne</w:t>
            </w:r>
            <w:r w:rsidRPr="3FD4D8A9">
              <w:rPr>
                <w:rFonts w:ascii="Arial" w:hAnsi="Arial" w:cs="Arial"/>
                <w:sz w:val="20"/>
                <w:szCs w:val="20"/>
              </w:rPr>
              <w:t xml:space="preserve"> Internal System Managed by IT Team etc. </w:t>
            </w:r>
            <w:r w:rsidRPr="3FD4D8A9">
              <w:rPr>
                <w:rFonts w:ascii="Arial" w:hAnsi="Arial" w:cs="Arial"/>
                <w:i/>
                <w:iCs/>
              </w:rPr>
              <w:t>(In future Patch &amp; Vulnerability Management Procedure document will be more refined and dedicated procedures will be added to different type of production environment(s) as mentioned above.)</w:t>
            </w:r>
            <w:r w:rsidRPr="3FD4D8A9">
              <w:rPr>
                <w:rFonts w:ascii="Arial" w:hAnsi="Arial" w:cs="Arial"/>
              </w:rPr>
              <w:t xml:space="preserve"> </w:t>
            </w:r>
          </w:p>
        </w:tc>
      </w:tr>
      <w:tr w:rsidR="007F77E6" w14:paraId="11A7A326" w14:textId="77777777" w:rsidTr="3FD4D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2F38AF6E" w14:textId="77777777" w:rsidR="007F77E6" w:rsidRPr="00DF4055" w:rsidRDefault="007F77E6" w:rsidP="00325202">
            <w:pPr>
              <w:jc w:val="left"/>
              <w:rPr>
                <w:i w:val="0"/>
                <w:iCs w:val="0"/>
              </w:rPr>
            </w:pPr>
            <w:r>
              <w:rPr>
                <w:rFonts w:ascii="Arial" w:hAnsi="Arial" w:cs="Arial"/>
                <w:b/>
                <w:bCs/>
                <w:sz w:val="20"/>
                <w:szCs w:val="20"/>
              </w:rPr>
              <w:t>P</w:t>
            </w:r>
            <w:r w:rsidRPr="00B27B63">
              <w:rPr>
                <w:rFonts w:ascii="Arial" w:hAnsi="Arial" w:cs="Arial"/>
                <w:b/>
                <w:bCs/>
                <w:sz w:val="20"/>
                <w:szCs w:val="20"/>
              </w:rPr>
              <w:t>atch</w:t>
            </w:r>
          </w:p>
        </w:tc>
        <w:tc>
          <w:tcPr>
            <w:tcW w:w="7269" w:type="dxa"/>
          </w:tcPr>
          <w:p w14:paraId="2CAEE08F" w14:textId="77777777" w:rsidR="007F77E6" w:rsidRPr="00B27B63" w:rsidRDefault="007F77E6" w:rsidP="3FD4D8A9">
            <w:pPr>
              <w:spacing w:after="300"/>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3FD4D8A9">
              <w:rPr>
                <w:rFonts w:ascii="Arial" w:hAnsi="Arial" w:cs="Arial"/>
                <w:sz w:val="20"/>
                <w:szCs w:val="20"/>
              </w:rPr>
              <w:t>is a software update comprised of code inserted (i.e., patched) into an executable program code. Typically, a patch is installed into an existing software program. Patches are often temporary fixes between full releases of a software package. Patches include, but are not limited, to the following:</w:t>
            </w:r>
          </w:p>
          <w:p w14:paraId="4BE9A05F" w14:textId="77777777" w:rsidR="007F77E6" w:rsidRPr="00B27B63" w:rsidRDefault="007F77E6" w:rsidP="00F84701">
            <w:pPr>
              <w:numPr>
                <w:ilvl w:val="0"/>
                <w:numId w:val="41"/>
              </w:numPr>
              <w:ind w:left="495"/>
              <w:jc w:val="left"/>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27B63">
              <w:rPr>
                <w:rFonts w:ascii="Arial" w:hAnsi="Arial" w:cs="Arial"/>
                <w:sz w:val="20"/>
                <w:szCs w:val="20"/>
              </w:rPr>
              <w:t>Upgrading software</w:t>
            </w:r>
          </w:p>
          <w:p w14:paraId="5CBA2EDB" w14:textId="77777777" w:rsidR="007F77E6" w:rsidRPr="00B27B63" w:rsidRDefault="007F77E6" w:rsidP="00F84701">
            <w:pPr>
              <w:numPr>
                <w:ilvl w:val="0"/>
                <w:numId w:val="41"/>
              </w:numPr>
              <w:ind w:left="495"/>
              <w:jc w:val="left"/>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27B63">
              <w:rPr>
                <w:rFonts w:ascii="Arial" w:hAnsi="Arial" w:cs="Arial"/>
                <w:sz w:val="20"/>
                <w:szCs w:val="20"/>
              </w:rPr>
              <w:t>Fixing a software bug</w:t>
            </w:r>
          </w:p>
          <w:p w14:paraId="6DA4794C" w14:textId="77777777" w:rsidR="007F77E6" w:rsidRPr="00B27B63" w:rsidRDefault="007F77E6" w:rsidP="00F84701">
            <w:pPr>
              <w:numPr>
                <w:ilvl w:val="0"/>
                <w:numId w:val="41"/>
              </w:numPr>
              <w:ind w:left="495"/>
              <w:jc w:val="left"/>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3FD4D8A9">
              <w:rPr>
                <w:rFonts w:ascii="Arial" w:hAnsi="Arial" w:cs="Arial"/>
                <w:sz w:val="20"/>
                <w:szCs w:val="20"/>
              </w:rPr>
              <w:t>Installing new drivers</w:t>
            </w:r>
          </w:p>
          <w:p w14:paraId="59CE4E78" w14:textId="77777777" w:rsidR="007F77E6" w:rsidRPr="00B27B63" w:rsidRDefault="007F77E6" w:rsidP="00F84701">
            <w:pPr>
              <w:numPr>
                <w:ilvl w:val="0"/>
                <w:numId w:val="41"/>
              </w:numPr>
              <w:ind w:left="495"/>
              <w:jc w:val="left"/>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27B63">
              <w:rPr>
                <w:rFonts w:ascii="Arial" w:hAnsi="Arial" w:cs="Arial"/>
                <w:sz w:val="20"/>
                <w:szCs w:val="20"/>
              </w:rPr>
              <w:lastRenderedPageBreak/>
              <w:t>Addressing security vulnerabilities</w:t>
            </w:r>
          </w:p>
          <w:p w14:paraId="5AA54728" w14:textId="77777777" w:rsidR="007F77E6" w:rsidRPr="00DF4055" w:rsidRDefault="007F77E6" w:rsidP="00F84701">
            <w:pPr>
              <w:numPr>
                <w:ilvl w:val="0"/>
                <w:numId w:val="41"/>
              </w:numPr>
              <w:ind w:left="495"/>
              <w:jc w:val="left"/>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27B63">
              <w:rPr>
                <w:rFonts w:ascii="Arial" w:hAnsi="Arial" w:cs="Arial"/>
                <w:sz w:val="20"/>
                <w:szCs w:val="20"/>
              </w:rPr>
              <w:t>Addressing software stability issues</w:t>
            </w:r>
          </w:p>
        </w:tc>
      </w:tr>
      <w:tr w:rsidR="007F77E6" w14:paraId="377DB3D9" w14:textId="77777777" w:rsidTr="3FD4D8A9">
        <w:tc>
          <w:tcPr>
            <w:cnfStyle w:val="001000000000" w:firstRow="0" w:lastRow="0" w:firstColumn="1" w:lastColumn="0" w:oddVBand="0" w:evenVBand="0" w:oddHBand="0" w:evenHBand="0" w:firstRowFirstColumn="0" w:firstRowLastColumn="0" w:lastRowFirstColumn="0" w:lastRowLastColumn="0"/>
            <w:tcW w:w="1757" w:type="dxa"/>
          </w:tcPr>
          <w:p w14:paraId="672AA592" w14:textId="77777777" w:rsidR="007F77E6" w:rsidRPr="00DF4055" w:rsidRDefault="007F77E6" w:rsidP="00325202">
            <w:pPr>
              <w:jc w:val="left"/>
              <w:rPr>
                <w:i w:val="0"/>
                <w:iCs w:val="0"/>
              </w:rPr>
            </w:pPr>
            <w:r w:rsidRPr="00B27B63">
              <w:rPr>
                <w:rFonts w:ascii="Arial" w:hAnsi="Arial" w:cs="Arial"/>
                <w:b/>
                <w:bCs/>
                <w:sz w:val="20"/>
                <w:szCs w:val="20"/>
              </w:rPr>
              <w:lastRenderedPageBreak/>
              <w:t>Remediation</w:t>
            </w:r>
          </w:p>
        </w:tc>
        <w:tc>
          <w:tcPr>
            <w:tcW w:w="7269" w:type="dxa"/>
          </w:tcPr>
          <w:p w14:paraId="6A1EB7CA" w14:textId="77777777" w:rsidR="007F77E6" w:rsidRPr="00DF4055" w:rsidRDefault="007F77E6" w:rsidP="00325202">
            <w:pPr>
              <w:cnfStyle w:val="000000000000" w:firstRow="0" w:lastRow="0" w:firstColumn="0" w:lastColumn="0" w:oddVBand="0" w:evenVBand="0" w:oddHBand="0" w:evenHBand="0" w:firstRowFirstColumn="0" w:firstRowLastColumn="0" w:lastRowFirstColumn="0" w:lastRowLastColumn="0"/>
            </w:pPr>
            <w:r w:rsidRPr="00B27B63">
              <w:rPr>
                <w:rFonts w:ascii="Arial" w:hAnsi="Arial" w:cs="Arial"/>
                <w:sz w:val="20"/>
                <w:szCs w:val="20"/>
              </w:rPr>
              <w:t>is an effort that resolves or mitigates a discovered vulnerability.</w:t>
            </w:r>
          </w:p>
        </w:tc>
      </w:tr>
      <w:tr w:rsidR="007F77E6" w14:paraId="3D0BEC23" w14:textId="77777777" w:rsidTr="3FD4D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6C696226" w14:textId="77777777" w:rsidR="007F77E6" w:rsidRPr="00DF4055" w:rsidRDefault="007F77E6" w:rsidP="00325202">
            <w:pPr>
              <w:jc w:val="left"/>
              <w:rPr>
                <w:i w:val="0"/>
                <w:iCs w:val="0"/>
              </w:rPr>
            </w:pPr>
            <w:r w:rsidRPr="00B27B63">
              <w:rPr>
                <w:rFonts w:ascii="Arial" w:hAnsi="Arial" w:cs="Arial"/>
                <w:b/>
                <w:bCs/>
                <w:sz w:val="20"/>
                <w:szCs w:val="20"/>
              </w:rPr>
              <w:t>Vulnerability</w:t>
            </w:r>
          </w:p>
        </w:tc>
        <w:tc>
          <w:tcPr>
            <w:tcW w:w="7269" w:type="dxa"/>
          </w:tcPr>
          <w:p w14:paraId="21E72F3D" w14:textId="77777777" w:rsidR="007F77E6" w:rsidRPr="00DF4055" w:rsidRDefault="007F77E6" w:rsidP="00325202">
            <w:pPr>
              <w:cnfStyle w:val="000000100000" w:firstRow="0" w:lastRow="0" w:firstColumn="0" w:lastColumn="0" w:oddVBand="0" w:evenVBand="0" w:oddHBand="1" w:evenHBand="0" w:firstRowFirstColumn="0" w:firstRowLastColumn="0" w:lastRowFirstColumn="0" w:lastRowLastColumn="0"/>
            </w:pPr>
            <w:r w:rsidRPr="00B27B63">
              <w:rPr>
                <w:rFonts w:ascii="Arial" w:hAnsi="Arial" w:cs="Arial"/>
                <w:sz w:val="20"/>
                <w:szCs w:val="20"/>
              </w:rPr>
              <w:t>is a flaw or weakness in system security procedures, design, implementation, or internal controls that could be exercised (accidentally triggered or intentionally exploited) and result in a security breach or a violation of the system's security policy.</w:t>
            </w:r>
          </w:p>
        </w:tc>
      </w:tr>
      <w:tr w:rsidR="007F77E6" w14:paraId="21076CD7" w14:textId="77777777" w:rsidTr="3FD4D8A9">
        <w:tc>
          <w:tcPr>
            <w:cnfStyle w:val="001000000000" w:firstRow="0" w:lastRow="0" w:firstColumn="1" w:lastColumn="0" w:oddVBand="0" w:evenVBand="0" w:oddHBand="0" w:evenHBand="0" w:firstRowFirstColumn="0" w:firstRowLastColumn="0" w:lastRowFirstColumn="0" w:lastRowLastColumn="0"/>
            <w:tcW w:w="1757" w:type="dxa"/>
          </w:tcPr>
          <w:p w14:paraId="0D6EBE4E" w14:textId="77777777" w:rsidR="007F77E6" w:rsidRPr="00DF4055" w:rsidRDefault="007F77E6" w:rsidP="00325202">
            <w:pPr>
              <w:jc w:val="left"/>
              <w:rPr>
                <w:i w:val="0"/>
                <w:iCs w:val="0"/>
              </w:rPr>
            </w:pPr>
            <w:r w:rsidRPr="00B27B63">
              <w:rPr>
                <w:rFonts w:ascii="Arial" w:hAnsi="Arial" w:cs="Arial"/>
                <w:b/>
                <w:bCs/>
                <w:sz w:val="20"/>
                <w:szCs w:val="20"/>
              </w:rPr>
              <w:t>Vulnerability management</w:t>
            </w:r>
          </w:p>
        </w:tc>
        <w:tc>
          <w:tcPr>
            <w:tcW w:w="7269" w:type="dxa"/>
          </w:tcPr>
          <w:p w14:paraId="6C8763AA" w14:textId="77777777" w:rsidR="007F77E6" w:rsidRPr="00DF4055" w:rsidRDefault="007F77E6" w:rsidP="00325202">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27B63">
              <w:rPr>
                <w:rFonts w:ascii="Arial" w:hAnsi="Arial" w:cs="Arial"/>
                <w:sz w:val="20"/>
                <w:szCs w:val="20"/>
              </w:rPr>
              <w:t>is the practice of identifying, classifying, remediating, and mitigating vulnerabilities</w:t>
            </w:r>
            <w:r>
              <w:rPr>
                <w:rFonts w:ascii="Arial" w:hAnsi="Arial" w:cs="Arial"/>
                <w:sz w:val="20"/>
                <w:szCs w:val="20"/>
              </w:rPr>
              <w:t>.</w:t>
            </w:r>
          </w:p>
        </w:tc>
      </w:tr>
      <w:tr w:rsidR="007F77E6" w14:paraId="38EF6541" w14:textId="77777777" w:rsidTr="3FD4D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34E74627" w14:textId="77777777" w:rsidR="007F77E6" w:rsidRPr="00BE3EC9" w:rsidRDefault="007F77E6" w:rsidP="00325202">
            <w:pPr>
              <w:jc w:val="left"/>
              <w:rPr>
                <w:b/>
                <w:bCs/>
              </w:rPr>
            </w:pPr>
            <w:r w:rsidRPr="00BE3EC9">
              <w:rPr>
                <w:b/>
                <w:bCs/>
              </w:rPr>
              <w:t>DL</w:t>
            </w:r>
          </w:p>
        </w:tc>
        <w:tc>
          <w:tcPr>
            <w:tcW w:w="7269" w:type="dxa"/>
          </w:tcPr>
          <w:p w14:paraId="277B1C0A" w14:textId="77777777" w:rsidR="007F77E6" w:rsidRPr="00DF4055" w:rsidRDefault="007F77E6" w:rsidP="00325202">
            <w:pPr>
              <w:cnfStyle w:val="000000100000" w:firstRow="0" w:lastRow="0" w:firstColumn="0" w:lastColumn="0" w:oddVBand="0" w:evenVBand="0" w:oddHBand="1" w:evenHBand="0" w:firstRowFirstColumn="0" w:firstRowLastColumn="0" w:lastRowFirstColumn="0" w:lastRowLastColumn="0"/>
            </w:pPr>
            <w:r>
              <w:t>Distribution List</w:t>
            </w:r>
          </w:p>
        </w:tc>
      </w:tr>
      <w:tr w:rsidR="007F77E6" w14:paraId="37ADA7C6" w14:textId="77777777" w:rsidTr="3FD4D8A9">
        <w:tc>
          <w:tcPr>
            <w:cnfStyle w:val="001000000000" w:firstRow="0" w:lastRow="0" w:firstColumn="1" w:lastColumn="0" w:oddVBand="0" w:evenVBand="0" w:oddHBand="0" w:evenHBand="0" w:firstRowFirstColumn="0" w:firstRowLastColumn="0" w:lastRowFirstColumn="0" w:lastRowLastColumn="0"/>
            <w:tcW w:w="1757" w:type="dxa"/>
          </w:tcPr>
          <w:p w14:paraId="530C3C3D" w14:textId="77777777" w:rsidR="007F77E6" w:rsidRPr="00BE3EC9" w:rsidRDefault="007F77E6" w:rsidP="00325202">
            <w:pPr>
              <w:jc w:val="left"/>
              <w:rPr>
                <w:b/>
                <w:bCs/>
              </w:rPr>
            </w:pPr>
            <w:r w:rsidRPr="00BE3EC9">
              <w:rPr>
                <w:b/>
                <w:bCs/>
              </w:rPr>
              <w:t>ND</w:t>
            </w:r>
          </w:p>
        </w:tc>
        <w:tc>
          <w:tcPr>
            <w:tcW w:w="7269" w:type="dxa"/>
          </w:tcPr>
          <w:p w14:paraId="176FD0E5" w14:textId="2317C0C7" w:rsidR="007F77E6" w:rsidRPr="00DF4055" w:rsidRDefault="00F16F92" w:rsidP="3FD4D8A9">
            <w:pPr>
              <w:cnfStyle w:val="000000000000" w:firstRow="0" w:lastRow="0" w:firstColumn="0" w:lastColumn="0" w:oddVBand="0" w:evenVBand="0" w:oddHBand="0" w:evenHBand="0" w:firstRowFirstColumn="0" w:firstRowLastColumn="0" w:lastRowFirstColumn="0" w:lastRowLastColumn="0"/>
            </w:pPr>
            <w:r w:rsidRPr="3FD4D8A9">
              <w:t>Netradyne</w:t>
            </w:r>
          </w:p>
        </w:tc>
      </w:tr>
    </w:tbl>
    <w:p w14:paraId="279A21A8" w14:textId="77777777" w:rsidR="00DF4055" w:rsidRDefault="00DF4055" w:rsidP="00DF4055"/>
    <w:p w14:paraId="5F0A01EC" w14:textId="77777777" w:rsidR="007F79FF" w:rsidRDefault="007F79FF" w:rsidP="009416BB">
      <w:pPr>
        <w:pStyle w:val="Heading1"/>
      </w:pPr>
      <w:bookmarkStart w:id="203" w:name="_Toc205235639"/>
      <w:r>
        <w:t>References</w:t>
      </w:r>
      <w:bookmarkEnd w:id="203"/>
    </w:p>
    <w:p w14:paraId="1DF8970C" w14:textId="77777777" w:rsidR="007F79FF" w:rsidRDefault="00E7145E" w:rsidP="00A10DAC">
      <w:pPr>
        <w:pStyle w:val="Heading2"/>
      </w:pPr>
      <w:bookmarkStart w:id="204" w:name="_Toc205235640"/>
      <w:r>
        <w:t>Templates</w:t>
      </w:r>
      <w:bookmarkEnd w:id="204"/>
    </w:p>
    <w:p w14:paraId="64C778CE" w14:textId="614B57E6" w:rsidR="00E7145E" w:rsidRDefault="00F16F92" w:rsidP="00E261FE">
      <w:pPr>
        <w:pStyle w:val="Commented"/>
      </w:pPr>
      <w:hyperlink r:id="rId54" w:history="1">
        <w:r>
          <w:rPr>
            <w:rStyle w:val="Hyperlink"/>
          </w:rPr>
          <w:t>Netradyne</w:t>
        </w:r>
        <w:r w:rsidR="004636C1">
          <w:rPr>
            <w:rStyle w:val="Hyperlink"/>
          </w:rPr>
          <w:t>DocumentationTemplate_v1.0.dotx</w:t>
        </w:r>
      </w:hyperlink>
    </w:p>
    <w:p w14:paraId="744DE785" w14:textId="6918B1CB" w:rsidR="0008745B" w:rsidRDefault="0008745B" w:rsidP="005000B6">
      <w:hyperlink r:id="rId55" w:history="1">
        <w:r>
          <w:rPr>
            <w:rStyle w:val="Hyperlink"/>
          </w:rPr>
          <w:t>Netradyne TPRM Assessment Accelerator.xlsx</w:t>
        </w:r>
      </w:hyperlink>
    </w:p>
    <w:p w14:paraId="7C349C67" w14:textId="2860DE61" w:rsidR="005000B6" w:rsidRDefault="005000B6" w:rsidP="005000B6">
      <w:hyperlink r:id="rId56" w:history="1">
        <w:r>
          <w:rPr>
            <w:rStyle w:val="Hyperlink"/>
          </w:rPr>
          <w:t>ISMS_RiskRegister_MASTER.xlsx</w:t>
        </w:r>
      </w:hyperlink>
    </w:p>
    <w:p w14:paraId="537261AF" w14:textId="77777777" w:rsidR="00E7145E" w:rsidRDefault="00E7145E" w:rsidP="00A10DAC">
      <w:pPr>
        <w:pStyle w:val="Heading2"/>
      </w:pPr>
      <w:bookmarkStart w:id="205" w:name="_Toc136709914"/>
      <w:bookmarkStart w:id="206" w:name="_Toc205235641"/>
      <w:bookmarkEnd w:id="205"/>
      <w:r>
        <w:t>Policies</w:t>
      </w:r>
      <w:bookmarkEnd w:id="206"/>
    </w:p>
    <w:p w14:paraId="661A5129" w14:textId="5EB37ED7" w:rsidR="00E7145E" w:rsidRDefault="00EC27DF" w:rsidP="00E261FE">
      <w:pPr>
        <w:pStyle w:val="Commented"/>
      </w:pPr>
      <w:hyperlink r:id="rId57" w:history="1">
        <w:r>
          <w:rPr>
            <w:rStyle w:val="Hyperlink"/>
          </w:rPr>
          <w:t>Personal_Data_Protection_Policy.pdf</w:t>
        </w:r>
      </w:hyperlink>
    </w:p>
    <w:p w14:paraId="194F5FE4" w14:textId="6ECBDA11" w:rsidR="009758EF" w:rsidRDefault="009758EF" w:rsidP="00E261FE">
      <w:pPr>
        <w:pStyle w:val="Commented"/>
      </w:pPr>
      <w:hyperlink r:id="rId58" w:history="1">
        <w:r>
          <w:rPr>
            <w:rStyle w:val="Hyperlink"/>
          </w:rPr>
          <w:t>Acceptable Usage Policy.pdf</w:t>
        </w:r>
      </w:hyperlink>
    </w:p>
    <w:p w14:paraId="3DE2891C" w14:textId="71FBDF16" w:rsidR="00196FC8" w:rsidRDefault="00F16F92" w:rsidP="00E261FE">
      <w:pPr>
        <w:pStyle w:val="Commented"/>
      </w:pPr>
      <w:hyperlink r:id="rId59" w:history="1">
        <w:r>
          <w:rPr>
            <w:rStyle w:val="Hyperlink"/>
          </w:rPr>
          <w:t>Netradyne</w:t>
        </w:r>
        <w:r w:rsidR="00196FC8">
          <w:rPr>
            <w:rStyle w:val="Hyperlink"/>
          </w:rPr>
          <w:t>Open-SourceSecurityPolicy.pdf</w:t>
        </w:r>
      </w:hyperlink>
    </w:p>
    <w:p w14:paraId="178B3B8F" w14:textId="66AA5184" w:rsidR="00642323" w:rsidRDefault="00F16F92" w:rsidP="00E261FE">
      <w:pPr>
        <w:pStyle w:val="Commented"/>
      </w:pPr>
      <w:hyperlink r:id="rId60" w:history="1">
        <w:r>
          <w:rPr>
            <w:rStyle w:val="Hyperlink"/>
          </w:rPr>
          <w:t>Netradyne</w:t>
        </w:r>
        <w:r w:rsidR="00642323">
          <w:rPr>
            <w:rStyle w:val="Hyperlink"/>
          </w:rPr>
          <w:t xml:space="preserve"> Information Technology Policy.pdf</w:t>
        </w:r>
      </w:hyperlink>
    </w:p>
    <w:p w14:paraId="0B1054BA" w14:textId="184DA911" w:rsidR="00012DDC" w:rsidRDefault="00012DDC" w:rsidP="00E261FE">
      <w:pPr>
        <w:pStyle w:val="Commented"/>
      </w:pPr>
      <w:hyperlink r:id="rId61" w:history="1">
        <w:r>
          <w:rPr>
            <w:rStyle w:val="Hyperlink"/>
          </w:rPr>
          <w:t>Cryptography Standards Policy.pdf</w:t>
        </w:r>
      </w:hyperlink>
    </w:p>
    <w:p w14:paraId="1AA882E4" w14:textId="77777777" w:rsidR="00E7145E" w:rsidRDefault="00E7145E" w:rsidP="00A10DAC">
      <w:pPr>
        <w:pStyle w:val="Heading2"/>
      </w:pPr>
      <w:bookmarkStart w:id="207" w:name="_Toc205235642"/>
      <w:r>
        <w:t>Process/Procedures</w:t>
      </w:r>
      <w:bookmarkEnd w:id="207"/>
    </w:p>
    <w:p w14:paraId="4DB21502" w14:textId="2F061EFA" w:rsidR="00E7145E" w:rsidRDefault="00F16F92" w:rsidP="00E261FE">
      <w:pPr>
        <w:pStyle w:val="Commented"/>
      </w:pPr>
      <w:hyperlink r:id="rId62" w:history="1">
        <w:r>
          <w:rPr>
            <w:rStyle w:val="Hyperlink"/>
          </w:rPr>
          <w:t>Netradyne</w:t>
        </w:r>
        <w:r w:rsidR="002276CE">
          <w:rPr>
            <w:rStyle w:val="Hyperlink"/>
          </w:rPr>
          <w:t xml:space="preserve"> Vulnerability &amp; Patch Management Process.pdf</w:t>
        </w:r>
      </w:hyperlink>
    </w:p>
    <w:p w14:paraId="4649EF49" w14:textId="18DF377C" w:rsidR="00556908" w:rsidRDefault="00F16F92" w:rsidP="00E261FE">
      <w:pPr>
        <w:pStyle w:val="Commented"/>
      </w:pPr>
      <w:hyperlink r:id="rId63" w:history="1">
        <w:r>
          <w:rPr>
            <w:rStyle w:val="Hyperlink"/>
          </w:rPr>
          <w:t>NETRADYNE</w:t>
        </w:r>
        <w:r w:rsidR="00556908">
          <w:rPr>
            <w:rStyle w:val="Hyperlink"/>
          </w:rPr>
          <w:t xml:space="preserve"> BUSINESS CONTINUITY PLAN.pdf</w:t>
        </w:r>
      </w:hyperlink>
    </w:p>
    <w:p w14:paraId="24967584" w14:textId="466061A5" w:rsidR="0073031C" w:rsidRDefault="00F16F92" w:rsidP="00E261FE">
      <w:pPr>
        <w:pStyle w:val="Commented"/>
      </w:pPr>
      <w:hyperlink r:id="rId64" w:history="1">
        <w:r>
          <w:rPr>
            <w:rStyle w:val="Hyperlink"/>
          </w:rPr>
          <w:t>NETRADYNE</w:t>
        </w:r>
        <w:r w:rsidR="0073031C">
          <w:rPr>
            <w:rStyle w:val="Hyperlink"/>
          </w:rPr>
          <w:t xml:space="preserve"> DISASTER RECOVERY PROCESS.pdf</w:t>
        </w:r>
      </w:hyperlink>
    </w:p>
    <w:p w14:paraId="4BC00834" w14:textId="7A8EC95C" w:rsidR="00E618E9" w:rsidRDefault="00F16F92" w:rsidP="00E261FE">
      <w:pPr>
        <w:pStyle w:val="Commented"/>
      </w:pPr>
      <w:hyperlink r:id="rId65" w:history="1">
        <w:r>
          <w:rPr>
            <w:rStyle w:val="Hyperlink"/>
          </w:rPr>
          <w:t>Netradyne</w:t>
        </w:r>
        <w:r w:rsidR="00E618E9">
          <w:rPr>
            <w:rStyle w:val="Hyperlink"/>
          </w:rPr>
          <w:t xml:space="preserve"> Information Security Exception Process.pdf</w:t>
        </w:r>
      </w:hyperlink>
    </w:p>
    <w:p w14:paraId="5E459F9C" w14:textId="52CFC721" w:rsidR="002B11CD" w:rsidRDefault="00F16F92" w:rsidP="00E261FE">
      <w:pPr>
        <w:pStyle w:val="Commented"/>
      </w:pPr>
      <w:hyperlink r:id="rId66" w:history="1">
        <w:r>
          <w:rPr>
            <w:rStyle w:val="Hyperlink"/>
          </w:rPr>
          <w:t>Netradyne</w:t>
        </w:r>
        <w:r w:rsidR="002B11CD">
          <w:rPr>
            <w:rStyle w:val="Hyperlink"/>
          </w:rPr>
          <w:t xml:space="preserve"> Antimalware Crowdstrike Procedure.pdf</w:t>
        </w:r>
      </w:hyperlink>
    </w:p>
    <w:p w14:paraId="12F7EE39" w14:textId="08172ECF" w:rsidR="00FD43C8" w:rsidRDefault="00F16F92" w:rsidP="00E261FE">
      <w:pPr>
        <w:pStyle w:val="Commented"/>
      </w:pPr>
      <w:hyperlink r:id="rId67" w:history="1">
        <w:r>
          <w:rPr>
            <w:rStyle w:val="Hyperlink"/>
          </w:rPr>
          <w:t>Netradyne</w:t>
        </w:r>
        <w:r w:rsidR="00FD43C8">
          <w:rPr>
            <w:rStyle w:val="Hyperlink"/>
          </w:rPr>
          <w:t xml:space="preserve"> SOP Malware Analysis.pdf</w:t>
        </w:r>
      </w:hyperlink>
    </w:p>
    <w:p w14:paraId="62A2248F" w14:textId="7C6B6B4D" w:rsidR="003C270D" w:rsidRDefault="00F16F92" w:rsidP="00E261FE">
      <w:pPr>
        <w:pStyle w:val="Commented"/>
      </w:pPr>
      <w:hyperlink r:id="rId68" w:history="1">
        <w:r>
          <w:rPr>
            <w:rStyle w:val="Hyperlink"/>
          </w:rPr>
          <w:t>Netradyne</w:t>
        </w:r>
        <w:r w:rsidR="003C270D">
          <w:rPr>
            <w:rStyle w:val="Hyperlink"/>
          </w:rPr>
          <w:t>SecurityIncidentResponsePlan.pdf</w:t>
        </w:r>
      </w:hyperlink>
    </w:p>
    <w:p w14:paraId="15182BA4" w14:textId="30324A03" w:rsidR="00E32C13" w:rsidRDefault="00E32C13" w:rsidP="00E261FE">
      <w:pPr>
        <w:pStyle w:val="Commented"/>
      </w:pPr>
      <w:hyperlink r:id="rId69" w:history="1">
        <w:r>
          <w:rPr>
            <w:rStyle w:val="Hyperlink"/>
          </w:rPr>
          <w:t>Netradyne_TPRM_AssessmentWorkflow.pdf</w:t>
        </w:r>
      </w:hyperlink>
    </w:p>
    <w:p w14:paraId="43DCBFB3" w14:textId="77777777" w:rsidR="00E7145E" w:rsidRDefault="00E7145E" w:rsidP="00A10DAC">
      <w:pPr>
        <w:pStyle w:val="Heading2"/>
      </w:pPr>
      <w:bookmarkStart w:id="208" w:name="_Toc205235643"/>
      <w:r>
        <w:t>Standards</w:t>
      </w:r>
      <w:bookmarkEnd w:id="208"/>
    </w:p>
    <w:p w14:paraId="06B304EE" w14:textId="40005A57" w:rsidR="00E7145E" w:rsidRDefault="00E7145E" w:rsidP="00E261FE">
      <w:pPr>
        <w:pStyle w:val="Commented"/>
      </w:pPr>
      <w:r w:rsidRPr="3FD4D8A9">
        <w:t xml:space="preserve">&lt;List of (or Links to) related </w:t>
      </w:r>
      <w:r w:rsidR="00F16F92" w:rsidRPr="3FD4D8A9">
        <w:t>Netradyne</w:t>
      </w:r>
      <w:r w:rsidRPr="3FD4D8A9">
        <w:t xml:space="preserve"> Standards&gt;</w:t>
      </w:r>
    </w:p>
    <w:p w14:paraId="1CD0DC34" w14:textId="77777777" w:rsidR="00E7145E" w:rsidRDefault="00E7145E" w:rsidP="00A10DAC">
      <w:pPr>
        <w:pStyle w:val="Heading2"/>
      </w:pPr>
      <w:bookmarkStart w:id="209" w:name="_Toc205235644"/>
      <w:r>
        <w:t>Miscellaneous</w:t>
      </w:r>
      <w:bookmarkEnd w:id="209"/>
    </w:p>
    <w:p w14:paraId="2B77A7AF" w14:textId="370E83DA" w:rsidR="00537833" w:rsidRDefault="0012576F" w:rsidP="002043CF">
      <w:hyperlink r:id="rId70" w:history="1">
        <w:r>
          <w:rPr>
            <w:rStyle w:val="Hyperlink"/>
          </w:rPr>
          <w:t>InfoSec_RiskRegisterOverview_Mar2023.pptx</w:t>
        </w:r>
      </w:hyperlink>
    </w:p>
    <w:p w14:paraId="61BFF8FE" w14:textId="77777777" w:rsidR="00537833" w:rsidRDefault="00537833" w:rsidP="00E261FE">
      <w:pPr>
        <w:pStyle w:val="Commented"/>
      </w:pPr>
    </w:p>
    <w:p w14:paraId="2DD72881" w14:textId="77777777" w:rsidR="007F79FF" w:rsidRDefault="007F79FF" w:rsidP="009416BB">
      <w:pPr>
        <w:pStyle w:val="Heading1"/>
      </w:pPr>
      <w:bookmarkStart w:id="210" w:name="_Toc205235645"/>
      <w:r>
        <w:t>Appendix A: Document RACI Matrix</w:t>
      </w:r>
      <w:bookmarkEnd w:id="210"/>
    </w:p>
    <w:tbl>
      <w:tblPr>
        <w:tblStyle w:val="GridTable5Dark"/>
        <w:tblW w:w="9387" w:type="dxa"/>
        <w:tblLook w:val="04A0" w:firstRow="1" w:lastRow="0" w:firstColumn="1" w:lastColumn="0" w:noHBand="0" w:noVBand="1"/>
      </w:tblPr>
      <w:tblGrid>
        <w:gridCol w:w="1404"/>
        <w:gridCol w:w="1858"/>
        <w:gridCol w:w="1278"/>
        <w:gridCol w:w="1259"/>
        <w:gridCol w:w="1231"/>
        <w:gridCol w:w="1147"/>
        <w:gridCol w:w="1210"/>
      </w:tblGrid>
      <w:tr w:rsidR="000C51D4" w:rsidRPr="00551DB5" w14:paraId="3265778A" w14:textId="77777777" w:rsidTr="3FD4D8A9">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3239B8CD" w14:textId="77777777" w:rsidR="007F79FF" w:rsidRPr="00551DB5" w:rsidRDefault="007F79FF" w:rsidP="00551DB5">
            <w:pPr>
              <w:rPr>
                <w:sz w:val="16"/>
                <w:szCs w:val="18"/>
              </w:rPr>
            </w:pPr>
            <w:r w:rsidRPr="00551DB5">
              <w:rPr>
                <w:sz w:val="16"/>
                <w:szCs w:val="18"/>
              </w:rPr>
              <w:lastRenderedPageBreak/>
              <w:t>Role/Activity</w:t>
            </w:r>
          </w:p>
        </w:tc>
        <w:tc>
          <w:tcPr>
            <w:tcW w:w="1701" w:type="dxa"/>
            <w:vAlign w:val="center"/>
          </w:tcPr>
          <w:p w14:paraId="6B736570" w14:textId="77777777" w:rsidR="007F79FF" w:rsidRPr="00551DB5" w:rsidRDefault="007F79FF" w:rsidP="00551DB5">
            <w:pPr>
              <w:cnfStyle w:val="100000000000" w:firstRow="1" w:lastRow="0" w:firstColumn="0" w:lastColumn="0" w:oddVBand="0" w:evenVBand="0" w:oddHBand="0" w:evenHBand="0" w:firstRowFirstColumn="0" w:firstRowLastColumn="0" w:lastRowFirstColumn="0" w:lastRowLastColumn="0"/>
              <w:rPr>
                <w:sz w:val="16"/>
                <w:szCs w:val="18"/>
              </w:rPr>
            </w:pPr>
            <w:r w:rsidRPr="00551DB5">
              <w:rPr>
                <w:sz w:val="16"/>
                <w:szCs w:val="18"/>
              </w:rPr>
              <w:t>Document Owner/Functional Area Lead</w:t>
            </w:r>
          </w:p>
        </w:tc>
        <w:tc>
          <w:tcPr>
            <w:tcW w:w="1296" w:type="dxa"/>
            <w:vAlign w:val="center"/>
          </w:tcPr>
          <w:p w14:paraId="45077924" w14:textId="77777777" w:rsidR="007F79FF" w:rsidRPr="00551DB5" w:rsidRDefault="007F79FF" w:rsidP="00551DB5">
            <w:pPr>
              <w:cnfStyle w:val="100000000000" w:firstRow="1" w:lastRow="0" w:firstColumn="0" w:lastColumn="0" w:oddVBand="0" w:evenVBand="0" w:oddHBand="0" w:evenHBand="0" w:firstRowFirstColumn="0" w:firstRowLastColumn="0" w:lastRowFirstColumn="0" w:lastRowLastColumn="0"/>
              <w:rPr>
                <w:sz w:val="16"/>
                <w:szCs w:val="18"/>
              </w:rPr>
            </w:pPr>
            <w:r w:rsidRPr="00551DB5">
              <w:rPr>
                <w:sz w:val="16"/>
                <w:szCs w:val="18"/>
              </w:rPr>
              <w:t>Document Contributor</w:t>
            </w:r>
          </w:p>
        </w:tc>
        <w:tc>
          <w:tcPr>
            <w:tcW w:w="1296" w:type="dxa"/>
            <w:vAlign w:val="center"/>
          </w:tcPr>
          <w:p w14:paraId="4ABF32DE" w14:textId="77777777" w:rsidR="007F79FF" w:rsidRPr="00551DB5" w:rsidRDefault="007F79FF" w:rsidP="00551DB5">
            <w:pPr>
              <w:cnfStyle w:val="100000000000" w:firstRow="1" w:lastRow="0" w:firstColumn="0" w:lastColumn="0" w:oddVBand="0" w:evenVBand="0" w:oddHBand="0" w:evenHBand="0" w:firstRowFirstColumn="0" w:firstRowLastColumn="0" w:lastRowFirstColumn="0" w:lastRowLastColumn="0"/>
              <w:rPr>
                <w:sz w:val="16"/>
                <w:szCs w:val="18"/>
              </w:rPr>
            </w:pPr>
            <w:r w:rsidRPr="00551DB5">
              <w:rPr>
                <w:sz w:val="16"/>
                <w:szCs w:val="18"/>
              </w:rPr>
              <w:t>ND Leadership</w:t>
            </w:r>
          </w:p>
        </w:tc>
        <w:tc>
          <w:tcPr>
            <w:tcW w:w="1283" w:type="dxa"/>
            <w:vAlign w:val="center"/>
          </w:tcPr>
          <w:p w14:paraId="240F51DB" w14:textId="77777777" w:rsidR="007F79FF" w:rsidRPr="00551DB5" w:rsidRDefault="007F79FF" w:rsidP="00551DB5">
            <w:pPr>
              <w:cnfStyle w:val="100000000000" w:firstRow="1" w:lastRow="0" w:firstColumn="0" w:lastColumn="0" w:oddVBand="0" w:evenVBand="0" w:oddHBand="0" w:evenHBand="0" w:firstRowFirstColumn="0" w:firstRowLastColumn="0" w:lastRowFirstColumn="0" w:lastRowLastColumn="0"/>
              <w:rPr>
                <w:sz w:val="16"/>
                <w:szCs w:val="18"/>
              </w:rPr>
            </w:pPr>
            <w:r w:rsidRPr="00551DB5">
              <w:rPr>
                <w:sz w:val="16"/>
                <w:szCs w:val="18"/>
              </w:rPr>
              <w:t>Functional Area Team</w:t>
            </w:r>
          </w:p>
        </w:tc>
        <w:tc>
          <w:tcPr>
            <w:tcW w:w="1309" w:type="dxa"/>
            <w:vAlign w:val="center"/>
          </w:tcPr>
          <w:p w14:paraId="7AC404EA" w14:textId="77777777" w:rsidR="007F79FF" w:rsidRPr="00551DB5" w:rsidRDefault="009040B7" w:rsidP="00551DB5">
            <w:pPr>
              <w:cnfStyle w:val="100000000000" w:firstRow="1" w:lastRow="0" w:firstColumn="0" w:lastColumn="0" w:oddVBand="0" w:evenVBand="0" w:oddHBand="0" w:evenHBand="0" w:firstRowFirstColumn="0" w:firstRowLastColumn="0" w:lastRowFirstColumn="0" w:lastRowLastColumn="0"/>
              <w:rPr>
                <w:sz w:val="16"/>
                <w:szCs w:val="18"/>
              </w:rPr>
            </w:pPr>
            <w:r w:rsidRPr="00551DB5">
              <w:rPr>
                <w:sz w:val="16"/>
                <w:szCs w:val="18"/>
              </w:rPr>
              <w:t>InfoSec</w:t>
            </w:r>
          </w:p>
        </w:tc>
        <w:tc>
          <w:tcPr>
            <w:tcW w:w="1173" w:type="dxa"/>
            <w:vAlign w:val="center"/>
          </w:tcPr>
          <w:p w14:paraId="4CFD745A" w14:textId="77777777" w:rsidR="007F79FF" w:rsidRPr="00551DB5" w:rsidRDefault="007F79FF" w:rsidP="00551DB5">
            <w:pPr>
              <w:cnfStyle w:val="100000000000" w:firstRow="1" w:lastRow="0" w:firstColumn="0" w:lastColumn="0" w:oddVBand="0" w:evenVBand="0" w:oddHBand="0" w:evenHBand="0" w:firstRowFirstColumn="0" w:firstRowLastColumn="0" w:lastRowFirstColumn="0" w:lastRowLastColumn="0"/>
              <w:rPr>
                <w:sz w:val="16"/>
                <w:szCs w:val="18"/>
              </w:rPr>
            </w:pPr>
            <w:r w:rsidRPr="00551DB5">
              <w:rPr>
                <w:sz w:val="16"/>
                <w:szCs w:val="18"/>
              </w:rPr>
              <w:t xml:space="preserve">All ND </w:t>
            </w:r>
            <w:r w:rsidR="009040B7" w:rsidRPr="00551DB5">
              <w:rPr>
                <w:sz w:val="16"/>
                <w:szCs w:val="18"/>
              </w:rPr>
              <w:t>Member(s)</w:t>
            </w:r>
          </w:p>
        </w:tc>
      </w:tr>
      <w:tr w:rsidR="000C51D4" w:rsidRPr="00551DB5" w14:paraId="2E65E4A2" w14:textId="77777777" w:rsidTr="3FD4D8A9">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79A7B09C" w14:textId="77777777" w:rsidR="007F79FF" w:rsidRPr="00551DB5" w:rsidRDefault="007F79FF" w:rsidP="00551DB5">
            <w:pPr>
              <w:rPr>
                <w:sz w:val="16"/>
                <w:szCs w:val="18"/>
              </w:rPr>
            </w:pPr>
            <w:r w:rsidRPr="00551DB5">
              <w:rPr>
                <w:sz w:val="16"/>
                <w:szCs w:val="18"/>
              </w:rPr>
              <w:t>Ensure document is kept current</w:t>
            </w:r>
          </w:p>
        </w:tc>
        <w:tc>
          <w:tcPr>
            <w:tcW w:w="1701" w:type="dxa"/>
            <w:vAlign w:val="center"/>
          </w:tcPr>
          <w:p w14:paraId="312F5BD1" w14:textId="77777777" w:rsidR="007F79FF"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A</w:t>
            </w:r>
          </w:p>
        </w:tc>
        <w:tc>
          <w:tcPr>
            <w:tcW w:w="1296" w:type="dxa"/>
            <w:vAlign w:val="center"/>
          </w:tcPr>
          <w:p w14:paraId="00E2203F" w14:textId="77777777" w:rsidR="007F79FF"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R</w:t>
            </w:r>
          </w:p>
        </w:tc>
        <w:tc>
          <w:tcPr>
            <w:tcW w:w="1296" w:type="dxa"/>
            <w:vAlign w:val="center"/>
          </w:tcPr>
          <w:p w14:paraId="7DFBB0A7" w14:textId="77777777" w:rsidR="007F79FF"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 C</w:t>
            </w:r>
          </w:p>
        </w:tc>
        <w:tc>
          <w:tcPr>
            <w:tcW w:w="1283" w:type="dxa"/>
            <w:vAlign w:val="center"/>
          </w:tcPr>
          <w:p w14:paraId="3BB4F779" w14:textId="77777777" w:rsidR="007F79FF"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R, C</w:t>
            </w:r>
          </w:p>
        </w:tc>
        <w:tc>
          <w:tcPr>
            <w:tcW w:w="1309" w:type="dxa"/>
            <w:vAlign w:val="center"/>
          </w:tcPr>
          <w:p w14:paraId="2886A544" w14:textId="77777777" w:rsidR="007F79FF"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C</w:t>
            </w:r>
          </w:p>
        </w:tc>
        <w:tc>
          <w:tcPr>
            <w:tcW w:w="1173" w:type="dxa"/>
            <w:vAlign w:val="center"/>
          </w:tcPr>
          <w:p w14:paraId="507EE00B" w14:textId="77777777" w:rsidR="007F79FF"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w:t>
            </w:r>
          </w:p>
        </w:tc>
      </w:tr>
      <w:tr w:rsidR="000C51D4" w:rsidRPr="00551DB5" w14:paraId="63988D12" w14:textId="77777777" w:rsidTr="3FD4D8A9">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1600DE24" w14:textId="77777777" w:rsidR="007F79FF" w:rsidRPr="00551DB5" w:rsidRDefault="007F79FF" w:rsidP="00551DB5">
            <w:pPr>
              <w:rPr>
                <w:sz w:val="16"/>
                <w:szCs w:val="18"/>
              </w:rPr>
            </w:pPr>
            <w:r w:rsidRPr="00551DB5">
              <w:rPr>
                <w:sz w:val="16"/>
                <w:szCs w:val="18"/>
              </w:rPr>
              <w:t>Ensure stakeholders are kept informed</w:t>
            </w:r>
          </w:p>
        </w:tc>
        <w:tc>
          <w:tcPr>
            <w:tcW w:w="1701" w:type="dxa"/>
            <w:vAlign w:val="center"/>
          </w:tcPr>
          <w:p w14:paraId="3A56C2E6" w14:textId="77777777" w:rsidR="007F79FF"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A</w:t>
            </w:r>
          </w:p>
        </w:tc>
        <w:tc>
          <w:tcPr>
            <w:tcW w:w="1296" w:type="dxa"/>
            <w:vAlign w:val="center"/>
          </w:tcPr>
          <w:p w14:paraId="2D7FD7C2" w14:textId="77777777" w:rsidR="007F79FF"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R</w:t>
            </w:r>
          </w:p>
        </w:tc>
        <w:tc>
          <w:tcPr>
            <w:tcW w:w="1296" w:type="dxa"/>
            <w:vAlign w:val="center"/>
          </w:tcPr>
          <w:p w14:paraId="1C84FE07" w14:textId="77777777" w:rsidR="007F79FF"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w:t>
            </w:r>
          </w:p>
        </w:tc>
        <w:tc>
          <w:tcPr>
            <w:tcW w:w="1283" w:type="dxa"/>
            <w:vAlign w:val="center"/>
          </w:tcPr>
          <w:p w14:paraId="35121023" w14:textId="77777777" w:rsidR="007F79FF"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R</w:t>
            </w:r>
          </w:p>
        </w:tc>
        <w:tc>
          <w:tcPr>
            <w:tcW w:w="1309" w:type="dxa"/>
            <w:vAlign w:val="center"/>
          </w:tcPr>
          <w:p w14:paraId="1101CE08" w14:textId="77777777" w:rsidR="007F79FF"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C</w:t>
            </w:r>
          </w:p>
        </w:tc>
        <w:tc>
          <w:tcPr>
            <w:tcW w:w="1173" w:type="dxa"/>
            <w:vAlign w:val="center"/>
          </w:tcPr>
          <w:p w14:paraId="0D49CF0B" w14:textId="77777777" w:rsidR="007F79FF"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w:t>
            </w:r>
          </w:p>
        </w:tc>
      </w:tr>
      <w:tr w:rsidR="000C51D4" w:rsidRPr="00551DB5" w14:paraId="4FE5658D" w14:textId="77777777" w:rsidTr="3FD4D8A9">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6E68CE97" w14:textId="77777777" w:rsidR="00157D14" w:rsidRPr="00551DB5" w:rsidRDefault="00157D14" w:rsidP="3FD4D8A9">
            <w:pPr>
              <w:rPr>
                <w:sz w:val="16"/>
                <w:szCs w:val="16"/>
                <w:lang w:val="en-IN"/>
              </w:rPr>
            </w:pPr>
            <w:r w:rsidRPr="3FD4D8A9">
              <w:rPr>
                <w:sz w:val="16"/>
                <w:szCs w:val="16"/>
                <w:lang w:val="en-IN"/>
              </w:rPr>
              <w:t>Ensure document contains all relevant information</w:t>
            </w:r>
          </w:p>
        </w:tc>
        <w:tc>
          <w:tcPr>
            <w:tcW w:w="1701" w:type="dxa"/>
            <w:vAlign w:val="center"/>
          </w:tcPr>
          <w:p w14:paraId="45CA7C01"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A</w:t>
            </w:r>
          </w:p>
        </w:tc>
        <w:tc>
          <w:tcPr>
            <w:tcW w:w="1296" w:type="dxa"/>
            <w:vAlign w:val="center"/>
          </w:tcPr>
          <w:p w14:paraId="040403AA"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R</w:t>
            </w:r>
          </w:p>
        </w:tc>
        <w:tc>
          <w:tcPr>
            <w:tcW w:w="1296" w:type="dxa"/>
            <w:vAlign w:val="center"/>
          </w:tcPr>
          <w:p w14:paraId="290D474F"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 C</w:t>
            </w:r>
          </w:p>
        </w:tc>
        <w:tc>
          <w:tcPr>
            <w:tcW w:w="1283" w:type="dxa"/>
            <w:vAlign w:val="center"/>
          </w:tcPr>
          <w:p w14:paraId="7D755E2A"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R, C</w:t>
            </w:r>
          </w:p>
        </w:tc>
        <w:tc>
          <w:tcPr>
            <w:tcW w:w="1309" w:type="dxa"/>
            <w:vAlign w:val="center"/>
          </w:tcPr>
          <w:p w14:paraId="1AAA6181"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C</w:t>
            </w:r>
          </w:p>
        </w:tc>
        <w:tc>
          <w:tcPr>
            <w:tcW w:w="1173" w:type="dxa"/>
            <w:vAlign w:val="center"/>
          </w:tcPr>
          <w:p w14:paraId="156B493D"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w:t>
            </w:r>
          </w:p>
        </w:tc>
      </w:tr>
      <w:tr w:rsidR="000C51D4" w:rsidRPr="00551DB5" w14:paraId="7EEE383E" w14:textId="77777777" w:rsidTr="3FD4D8A9">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2E75BB80" w14:textId="77777777" w:rsidR="00157D14" w:rsidRPr="00551DB5" w:rsidRDefault="00157D14" w:rsidP="00551DB5">
            <w:pPr>
              <w:rPr>
                <w:sz w:val="16"/>
                <w:szCs w:val="18"/>
              </w:rPr>
            </w:pPr>
            <w:r w:rsidRPr="00551DB5">
              <w:rPr>
                <w:sz w:val="16"/>
                <w:szCs w:val="18"/>
              </w:rPr>
              <w:t>Ensure document adheres to document governance policy</w:t>
            </w:r>
          </w:p>
        </w:tc>
        <w:tc>
          <w:tcPr>
            <w:tcW w:w="1701" w:type="dxa"/>
            <w:vAlign w:val="center"/>
          </w:tcPr>
          <w:p w14:paraId="75A6D8D7" w14:textId="77777777" w:rsidR="00157D14"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A, R</w:t>
            </w:r>
          </w:p>
        </w:tc>
        <w:tc>
          <w:tcPr>
            <w:tcW w:w="1296" w:type="dxa"/>
            <w:vAlign w:val="center"/>
          </w:tcPr>
          <w:p w14:paraId="1CD9AAEA" w14:textId="77777777" w:rsidR="00157D14"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R</w:t>
            </w:r>
          </w:p>
        </w:tc>
        <w:tc>
          <w:tcPr>
            <w:tcW w:w="1296" w:type="dxa"/>
            <w:vAlign w:val="center"/>
          </w:tcPr>
          <w:p w14:paraId="657EA1C1" w14:textId="77777777" w:rsidR="00157D14"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I</w:t>
            </w:r>
          </w:p>
        </w:tc>
        <w:tc>
          <w:tcPr>
            <w:tcW w:w="1283" w:type="dxa"/>
            <w:vAlign w:val="center"/>
          </w:tcPr>
          <w:p w14:paraId="461065A5" w14:textId="77777777" w:rsidR="00157D14"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R, C</w:t>
            </w:r>
          </w:p>
        </w:tc>
        <w:tc>
          <w:tcPr>
            <w:tcW w:w="1309" w:type="dxa"/>
            <w:vAlign w:val="center"/>
          </w:tcPr>
          <w:p w14:paraId="7E18406E" w14:textId="77777777" w:rsidR="00157D14"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R, C</w:t>
            </w:r>
          </w:p>
        </w:tc>
        <w:tc>
          <w:tcPr>
            <w:tcW w:w="1173" w:type="dxa"/>
            <w:vAlign w:val="center"/>
          </w:tcPr>
          <w:p w14:paraId="036CC5D5" w14:textId="77777777" w:rsidR="00157D14"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I</w:t>
            </w:r>
          </w:p>
        </w:tc>
      </w:tr>
      <w:tr w:rsidR="000C51D4" w:rsidRPr="00551DB5" w14:paraId="0128AED3" w14:textId="77777777" w:rsidTr="3FD4D8A9">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13F0A7C0" w14:textId="77777777" w:rsidR="00157D14" w:rsidRPr="00551DB5" w:rsidRDefault="00157D14" w:rsidP="3FD4D8A9">
            <w:pPr>
              <w:rPr>
                <w:sz w:val="16"/>
                <w:szCs w:val="16"/>
                <w:lang w:val="en-IN"/>
              </w:rPr>
            </w:pPr>
            <w:r w:rsidRPr="3FD4D8A9">
              <w:rPr>
                <w:sz w:val="16"/>
                <w:szCs w:val="16"/>
                <w:lang w:val="en-IN"/>
              </w:rPr>
              <w:t>Provide SME advice</w:t>
            </w:r>
          </w:p>
        </w:tc>
        <w:tc>
          <w:tcPr>
            <w:tcW w:w="1701" w:type="dxa"/>
            <w:vAlign w:val="center"/>
          </w:tcPr>
          <w:p w14:paraId="126022BB"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 R</w:t>
            </w:r>
          </w:p>
        </w:tc>
        <w:tc>
          <w:tcPr>
            <w:tcW w:w="1296" w:type="dxa"/>
            <w:vAlign w:val="center"/>
          </w:tcPr>
          <w:p w14:paraId="0D211955"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A, R</w:t>
            </w:r>
          </w:p>
        </w:tc>
        <w:tc>
          <w:tcPr>
            <w:tcW w:w="1296" w:type="dxa"/>
            <w:vAlign w:val="center"/>
          </w:tcPr>
          <w:p w14:paraId="49D58A99"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w:t>
            </w:r>
          </w:p>
        </w:tc>
        <w:tc>
          <w:tcPr>
            <w:tcW w:w="1283" w:type="dxa"/>
            <w:vAlign w:val="center"/>
          </w:tcPr>
          <w:p w14:paraId="2032FCAE"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R, C</w:t>
            </w:r>
          </w:p>
        </w:tc>
        <w:tc>
          <w:tcPr>
            <w:tcW w:w="1309" w:type="dxa"/>
            <w:vAlign w:val="center"/>
          </w:tcPr>
          <w:p w14:paraId="5F1464AB"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 C</w:t>
            </w:r>
          </w:p>
        </w:tc>
        <w:tc>
          <w:tcPr>
            <w:tcW w:w="1173" w:type="dxa"/>
            <w:vAlign w:val="center"/>
          </w:tcPr>
          <w:p w14:paraId="2C66DC93"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w:t>
            </w:r>
          </w:p>
        </w:tc>
      </w:tr>
      <w:tr w:rsidR="000C51D4" w:rsidRPr="00551DB5" w14:paraId="352028B2" w14:textId="77777777" w:rsidTr="3FD4D8A9">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10C789B4" w14:textId="77777777" w:rsidR="00157D14" w:rsidRPr="00551DB5" w:rsidRDefault="00157D14" w:rsidP="00551DB5">
            <w:pPr>
              <w:rPr>
                <w:sz w:val="16"/>
                <w:szCs w:val="18"/>
              </w:rPr>
            </w:pPr>
            <w:r w:rsidRPr="00551DB5">
              <w:rPr>
                <w:sz w:val="16"/>
                <w:szCs w:val="18"/>
              </w:rPr>
              <w:t>Gathering and adding document contents</w:t>
            </w:r>
          </w:p>
        </w:tc>
        <w:tc>
          <w:tcPr>
            <w:tcW w:w="1701" w:type="dxa"/>
            <w:vAlign w:val="center"/>
          </w:tcPr>
          <w:p w14:paraId="51FA88F2" w14:textId="77777777" w:rsidR="00157D14"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I</w:t>
            </w:r>
          </w:p>
        </w:tc>
        <w:tc>
          <w:tcPr>
            <w:tcW w:w="1296" w:type="dxa"/>
            <w:vAlign w:val="center"/>
          </w:tcPr>
          <w:p w14:paraId="136486FE" w14:textId="77777777" w:rsidR="00157D14"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A, R</w:t>
            </w:r>
          </w:p>
        </w:tc>
        <w:tc>
          <w:tcPr>
            <w:tcW w:w="1296" w:type="dxa"/>
            <w:vAlign w:val="center"/>
          </w:tcPr>
          <w:p w14:paraId="129B7C9E" w14:textId="77777777" w:rsidR="00157D14"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I, C</w:t>
            </w:r>
          </w:p>
        </w:tc>
        <w:tc>
          <w:tcPr>
            <w:tcW w:w="1283" w:type="dxa"/>
            <w:vAlign w:val="center"/>
          </w:tcPr>
          <w:p w14:paraId="720871AB" w14:textId="77777777" w:rsidR="00157D14"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R, C</w:t>
            </w:r>
          </w:p>
        </w:tc>
        <w:tc>
          <w:tcPr>
            <w:tcW w:w="1309" w:type="dxa"/>
            <w:vAlign w:val="center"/>
          </w:tcPr>
          <w:p w14:paraId="48FD96C5" w14:textId="77777777" w:rsidR="00157D14"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C</w:t>
            </w:r>
          </w:p>
        </w:tc>
        <w:tc>
          <w:tcPr>
            <w:tcW w:w="1173" w:type="dxa"/>
            <w:vAlign w:val="center"/>
          </w:tcPr>
          <w:p w14:paraId="438DE1E7" w14:textId="77777777" w:rsidR="00157D14" w:rsidRPr="00551DB5" w:rsidRDefault="00157D14" w:rsidP="00551DB5">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I</w:t>
            </w:r>
          </w:p>
        </w:tc>
      </w:tr>
      <w:tr w:rsidR="000C51D4" w:rsidRPr="00551DB5" w14:paraId="751B86DF" w14:textId="77777777" w:rsidTr="3FD4D8A9">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2DC5FCF9" w14:textId="77777777" w:rsidR="00157D14" w:rsidRPr="00551DB5" w:rsidRDefault="00157D14" w:rsidP="00551DB5">
            <w:pPr>
              <w:rPr>
                <w:sz w:val="16"/>
                <w:szCs w:val="18"/>
              </w:rPr>
            </w:pPr>
            <w:r w:rsidRPr="00551DB5">
              <w:rPr>
                <w:sz w:val="16"/>
                <w:szCs w:val="18"/>
              </w:rPr>
              <w:t>Document Approval</w:t>
            </w:r>
          </w:p>
        </w:tc>
        <w:tc>
          <w:tcPr>
            <w:tcW w:w="1701" w:type="dxa"/>
            <w:vAlign w:val="center"/>
          </w:tcPr>
          <w:p w14:paraId="1F869ACD"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A</w:t>
            </w:r>
          </w:p>
        </w:tc>
        <w:tc>
          <w:tcPr>
            <w:tcW w:w="1296" w:type="dxa"/>
            <w:vAlign w:val="center"/>
          </w:tcPr>
          <w:p w14:paraId="09ED62BF"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R</w:t>
            </w:r>
          </w:p>
        </w:tc>
        <w:tc>
          <w:tcPr>
            <w:tcW w:w="1296" w:type="dxa"/>
            <w:vAlign w:val="center"/>
          </w:tcPr>
          <w:p w14:paraId="72F1FCAB"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 R</w:t>
            </w:r>
          </w:p>
        </w:tc>
        <w:tc>
          <w:tcPr>
            <w:tcW w:w="1283" w:type="dxa"/>
            <w:vAlign w:val="center"/>
          </w:tcPr>
          <w:p w14:paraId="487730AB"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w:t>
            </w:r>
          </w:p>
        </w:tc>
        <w:tc>
          <w:tcPr>
            <w:tcW w:w="1309" w:type="dxa"/>
            <w:vAlign w:val="center"/>
          </w:tcPr>
          <w:p w14:paraId="1F92F667"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 R</w:t>
            </w:r>
          </w:p>
        </w:tc>
        <w:tc>
          <w:tcPr>
            <w:tcW w:w="1173" w:type="dxa"/>
            <w:vAlign w:val="center"/>
          </w:tcPr>
          <w:p w14:paraId="64037E92" w14:textId="77777777" w:rsidR="00157D14" w:rsidRPr="00551DB5" w:rsidRDefault="00157D14" w:rsidP="00551DB5">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w:t>
            </w:r>
          </w:p>
        </w:tc>
      </w:tr>
    </w:tbl>
    <w:tbl>
      <w:tblPr>
        <w:tblStyle w:val="ListTable7Colorful"/>
        <w:tblW w:w="0" w:type="auto"/>
        <w:tblLook w:val="04A0" w:firstRow="1" w:lastRow="0" w:firstColumn="1" w:lastColumn="0" w:noHBand="0" w:noVBand="1"/>
      </w:tblPr>
      <w:tblGrid>
        <w:gridCol w:w="517"/>
        <w:gridCol w:w="2442"/>
      </w:tblGrid>
      <w:tr w:rsidR="007F79FF" w:rsidRPr="007F79FF" w14:paraId="69B857F5" w14:textId="77777777" w:rsidTr="009416BB">
        <w:trPr>
          <w:cnfStyle w:val="100000000000" w:firstRow="1" w:lastRow="0" w:firstColumn="0" w:lastColumn="0" w:oddVBand="0" w:evenVBand="0" w:oddHBand="0" w:evenHBand="0" w:firstRowFirstColumn="0" w:firstRowLastColumn="0" w:lastRowFirstColumn="0" w:lastRowLastColumn="0"/>
          <w:trHeight w:hRule="exact" w:val="329"/>
        </w:trPr>
        <w:tc>
          <w:tcPr>
            <w:cnfStyle w:val="001000000100" w:firstRow="0" w:lastRow="0" w:firstColumn="1" w:lastColumn="0" w:oddVBand="0" w:evenVBand="0" w:oddHBand="0" w:evenHBand="0" w:firstRowFirstColumn="1" w:firstRowLastColumn="0" w:lastRowFirstColumn="0" w:lastRowLastColumn="0"/>
            <w:tcW w:w="293" w:type="dxa"/>
            <w:vAlign w:val="center"/>
          </w:tcPr>
          <w:p w14:paraId="3C11FF11" w14:textId="77777777" w:rsidR="007F79FF" w:rsidRPr="00AD243C" w:rsidRDefault="007F79FF" w:rsidP="00AD243C">
            <w:pPr>
              <w:rPr>
                <w:sz w:val="16"/>
                <w:szCs w:val="20"/>
              </w:rPr>
            </w:pPr>
            <w:r w:rsidRPr="00AD243C">
              <w:rPr>
                <w:sz w:val="16"/>
                <w:szCs w:val="20"/>
              </w:rPr>
              <w:t>Key</w:t>
            </w:r>
          </w:p>
        </w:tc>
        <w:tc>
          <w:tcPr>
            <w:tcW w:w="2442" w:type="dxa"/>
            <w:vAlign w:val="center"/>
          </w:tcPr>
          <w:p w14:paraId="1972F1F1" w14:textId="77777777" w:rsidR="007F79FF" w:rsidRPr="00AD243C" w:rsidRDefault="007F79FF" w:rsidP="00AD243C">
            <w:pPr>
              <w:cnfStyle w:val="100000000000" w:firstRow="1" w:lastRow="0" w:firstColumn="0" w:lastColumn="0" w:oddVBand="0" w:evenVBand="0" w:oddHBand="0" w:evenHBand="0" w:firstRowFirstColumn="0" w:firstRowLastColumn="0" w:lastRowFirstColumn="0" w:lastRowLastColumn="0"/>
              <w:rPr>
                <w:sz w:val="16"/>
                <w:szCs w:val="20"/>
              </w:rPr>
            </w:pPr>
          </w:p>
        </w:tc>
      </w:tr>
      <w:tr w:rsidR="007F79FF" w:rsidRPr="007F79FF" w14:paraId="38DC2950" w14:textId="77777777"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60132EB0" w14:textId="77777777" w:rsidR="007F79FF" w:rsidRPr="00AD243C" w:rsidRDefault="007F79FF" w:rsidP="00AD243C">
            <w:pPr>
              <w:rPr>
                <w:sz w:val="16"/>
                <w:szCs w:val="20"/>
              </w:rPr>
            </w:pPr>
            <w:r w:rsidRPr="00AD243C">
              <w:rPr>
                <w:sz w:val="16"/>
                <w:szCs w:val="20"/>
              </w:rPr>
              <w:t xml:space="preserve">R </w:t>
            </w:r>
          </w:p>
        </w:tc>
        <w:tc>
          <w:tcPr>
            <w:tcW w:w="2442" w:type="dxa"/>
            <w:vAlign w:val="center"/>
          </w:tcPr>
          <w:p w14:paraId="5AF30A3A" w14:textId="77777777" w:rsidR="007F79FF" w:rsidRPr="00AD243C" w:rsidRDefault="007F79FF" w:rsidP="00AD243C">
            <w:pPr>
              <w:cnfStyle w:val="000000100000" w:firstRow="0" w:lastRow="0" w:firstColumn="0" w:lastColumn="0" w:oddVBand="0" w:evenVBand="0" w:oddHBand="1" w:evenHBand="0" w:firstRowFirstColumn="0" w:firstRowLastColumn="0" w:lastRowFirstColumn="0" w:lastRowLastColumn="0"/>
              <w:rPr>
                <w:sz w:val="16"/>
                <w:szCs w:val="20"/>
              </w:rPr>
            </w:pPr>
            <w:r w:rsidRPr="00AD243C">
              <w:rPr>
                <w:sz w:val="16"/>
                <w:szCs w:val="20"/>
              </w:rPr>
              <w:t>Responsible</w:t>
            </w:r>
          </w:p>
        </w:tc>
      </w:tr>
      <w:tr w:rsidR="007F79FF" w:rsidRPr="007F79FF" w14:paraId="474C1A7E" w14:textId="7777777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7129BE85" w14:textId="77777777" w:rsidR="007F79FF" w:rsidRPr="00AD243C" w:rsidRDefault="007F79FF" w:rsidP="00AD243C">
            <w:pPr>
              <w:rPr>
                <w:sz w:val="16"/>
                <w:szCs w:val="20"/>
              </w:rPr>
            </w:pPr>
            <w:r w:rsidRPr="00AD243C">
              <w:rPr>
                <w:sz w:val="16"/>
                <w:szCs w:val="20"/>
              </w:rPr>
              <w:t>A</w:t>
            </w:r>
          </w:p>
        </w:tc>
        <w:tc>
          <w:tcPr>
            <w:tcW w:w="2442" w:type="dxa"/>
            <w:vAlign w:val="center"/>
          </w:tcPr>
          <w:p w14:paraId="697EFA10" w14:textId="77777777" w:rsidR="007F79FF" w:rsidRPr="00AD243C" w:rsidRDefault="007F79FF" w:rsidP="00AD243C">
            <w:pPr>
              <w:cnfStyle w:val="000000000000" w:firstRow="0" w:lastRow="0" w:firstColumn="0" w:lastColumn="0" w:oddVBand="0" w:evenVBand="0" w:oddHBand="0" w:evenHBand="0" w:firstRowFirstColumn="0" w:firstRowLastColumn="0" w:lastRowFirstColumn="0" w:lastRowLastColumn="0"/>
              <w:rPr>
                <w:sz w:val="16"/>
                <w:szCs w:val="20"/>
              </w:rPr>
            </w:pPr>
            <w:r w:rsidRPr="00AD243C">
              <w:rPr>
                <w:sz w:val="16"/>
                <w:szCs w:val="20"/>
              </w:rPr>
              <w:t>Accountable</w:t>
            </w:r>
          </w:p>
        </w:tc>
      </w:tr>
      <w:tr w:rsidR="007F79FF" w:rsidRPr="007F79FF" w14:paraId="0E4603CB" w14:textId="77777777"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4DA13614" w14:textId="77777777" w:rsidR="007F79FF" w:rsidRPr="00AD243C" w:rsidRDefault="007F79FF" w:rsidP="00AD243C">
            <w:pPr>
              <w:rPr>
                <w:sz w:val="16"/>
                <w:szCs w:val="20"/>
              </w:rPr>
            </w:pPr>
            <w:r w:rsidRPr="00AD243C">
              <w:rPr>
                <w:sz w:val="16"/>
                <w:szCs w:val="20"/>
              </w:rPr>
              <w:t>C</w:t>
            </w:r>
          </w:p>
        </w:tc>
        <w:tc>
          <w:tcPr>
            <w:tcW w:w="2442" w:type="dxa"/>
            <w:vAlign w:val="center"/>
          </w:tcPr>
          <w:p w14:paraId="3CA48318" w14:textId="77777777" w:rsidR="007F79FF" w:rsidRPr="00AD243C" w:rsidRDefault="007F79FF" w:rsidP="00AD243C">
            <w:pPr>
              <w:cnfStyle w:val="000000100000" w:firstRow="0" w:lastRow="0" w:firstColumn="0" w:lastColumn="0" w:oddVBand="0" w:evenVBand="0" w:oddHBand="1" w:evenHBand="0" w:firstRowFirstColumn="0" w:firstRowLastColumn="0" w:lastRowFirstColumn="0" w:lastRowLastColumn="0"/>
              <w:rPr>
                <w:sz w:val="16"/>
                <w:szCs w:val="20"/>
              </w:rPr>
            </w:pPr>
            <w:r w:rsidRPr="00AD243C">
              <w:rPr>
                <w:sz w:val="16"/>
                <w:szCs w:val="20"/>
              </w:rPr>
              <w:t>Consulted</w:t>
            </w:r>
          </w:p>
        </w:tc>
      </w:tr>
      <w:tr w:rsidR="007F79FF" w:rsidRPr="007F79FF" w14:paraId="6BEC03C7" w14:textId="7777777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2F0C2E95" w14:textId="77777777" w:rsidR="007F79FF" w:rsidRPr="00AD243C" w:rsidRDefault="007F79FF" w:rsidP="00AD243C">
            <w:pPr>
              <w:rPr>
                <w:sz w:val="16"/>
                <w:szCs w:val="20"/>
              </w:rPr>
            </w:pPr>
            <w:r w:rsidRPr="00AD243C">
              <w:rPr>
                <w:sz w:val="16"/>
                <w:szCs w:val="20"/>
              </w:rPr>
              <w:t>I</w:t>
            </w:r>
          </w:p>
        </w:tc>
        <w:tc>
          <w:tcPr>
            <w:tcW w:w="2442" w:type="dxa"/>
            <w:vAlign w:val="center"/>
          </w:tcPr>
          <w:p w14:paraId="0163C793" w14:textId="651E06E0" w:rsidR="007F79FF" w:rsidRPr="00AD243C" w:rsidRDefault="007F79FF" w:rsidP="00AD243C">
            <w:pPr>
              <w:cnfStyle w:val="000000000000" w:firstRow="0" w:lastRow="0" w:firstColumn="0" w:lastColumn="0" w:oddVBand="0" w:evenVBand="0" w:oddHBand="0" w:evenHBand="0" w:firstRowFirstColumn="0" w:firstRowLastColumn="0" w:lastRowFirstColumn="0" w:lastRowLastColumn="0"/>
            </w:pPr>
            <w:r w:rsidRPr="00AD243C">
              <w:t>Informed</w:t>
            </w:r>
          </w:p>
        </w:tc>
      </w:tr>
    </w:tbl>
    <w:p w14:paraId="5859DE08" w14:textId="77777777" w:rsidR="007F79FF" w:rsidRDefault="007F79FF" w:rsidP="00A10DAC">
      <w:pPr>
        <w:pStyle w:val="MainHeading"/>
        <w:tabs>
          <w:tab w:val="clear" w:pos="360"/>
        </w:tabs>
        <w:ind w:left="720" w:firstLine="0"/>
      </w:pPr>
    </w:p>
    <w:sectPr w:rsidR="007F79FF" w:rsidSect="007911BE">
      <w:headerReference w:type="default" r:id="rId71"/>
      <w:footerReference w:type="default" r:id="rId7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9824E" w14:textId="77777777" w:rsidR="00656C8B" w:rsidRDefault="00656C8B" w:rsidP="00566B19">
      <w:pPr>
        <w:spacing w:after="0" w:line="240" w:lineRule="auto"/>
      </w:pPr>
      <w:r>
        <w:separator/>
      </w:r>
    </w:p>
  </w:endnote>
  <w:endnote w:type="continuationSeparator" w:id="0">
    <w:p w14:paraId="62770032" w14:textId="77777777" w:rsidR="00656C8B" w:rsidRDefault="00656C8B" w:rsidP="00566B19">
      <w:pPr>
        <w:spacing w:after="0" w:line="240" w:lineRule="auto"/>
      </w:pPr>
      <w:r>
        <w:continuationSeparator/>
      </w:r>
    </w:p>
  </w:endnote>
  <w:endnote w:type="continuationNotice" w:id="1">
    <w:p w14:paraId="224600A6" w14:textId="77777777" w:rsidR="00656C8B" w:rsidRDefault="00656C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altName w:val="Cambria"/>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14:paraId="3E52AC43" w14:textId="77777777" w:rsidR="004946D9" w:rsidRDefault="004946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A75FE2" w14:textId="77777777" w:rsidR="005C1DD1" w:rsidRDefault="005C1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1ED2A" w14:textId="77777777" w:rsidR="00656C8B" w:rsidRDefault="00656C8B" w:rsidP="00566B19">
      <w:pPr>
        <w:spacing w:after="0" w:line="240" w:lineRule="auto"/>
      </w:pPr>
      <w:r>
        <w:separator/>
      </w:r>
    </w:p>
  </w:footnote>
  <w:footnote w:type="continuationSeparator" w:id="0">
    <w:p w14:paraId="45BFC90C" w14:textId="77777777" w:rsidR="00656C8B" w:rsidRDefault="00656C8B" w:rsidP="00566B19">
      <w:pPr>
        <w:spacing w:after="0" w:line="240" w:lineRule="auto"/>
      </w:pPr>
      <w:r>
        <w:continuationSeparator/>
      </w:r>
    </w:p>
  </w:footnote>
  <w:footnote w:type="continuationNotice" w:id="1">
    <w:p w14:paraId="6BBA2F94" w14:textId="77777777" w:rsidR="00656C8B" w:rsidRDefault="00656C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D3E0E" w14:textId="77777777" w:rsidR="00566B19" w:rsidRDefault="00317EF6">
    <w:pPr>
      <w:pStyle w:val="Header"/>
    </w:pPr>
    <w:r>
      <w:rPr>
        <w:noProof/>
      </w:rPr>
      <w:drawing>
        <wp:inline distT="0" distB="0" distL="0" distR="0" wp14:anchorId="114ECBB1" wp14:editId="16E8F8C8">
          <wp:extent cx="838200" cy="143026"/>
          <wp:effectExtent l="0" t="0" r="0" b="9525"/>
          <wp:docPr id="159368460" name="Picture 15936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14:paraId="30528A89" w14:textId="77777777" w:rsidR="00566B19" w:rsidRDefault="00566B1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gPXfTjNN" int2:invalidationBookmarkName="" int2:hashCode="wrgrkdALWtjfEw" int2:id="fRlDwaw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2538"/>
    <w:multiLevelType w:val="hybridMultilevel"/>
    <w:tmpl w:val="211C9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B7D97"/>
    <w:multiLevelType w:val="hybridMultilevel"/>
    <w:tmpl w:val="CF46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90758"/>
    <w:multiLevelType w:val="hybridMultilevel"/>
    <w:tmpl w:val="DBD8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969C8"/>
    <w:multiLevelType w:val="hybridMultilevel"/>
    <w:tmpl w:val="1FD48AD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A3A1444"/>
    <w:multiLevelType w:val="multilevel"/>
    <w:tmpl w:val="7390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57297"/>
    <w:multiLevelType w:val="hybridMultilevel"/>
    <w:tmpl w:val="A25E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B43FC"/>
    <w:multiLevelType w:val="hybridMultilevel"/>
    <w:tmpl w:val="1B9A35CC"/>
    <w:lvl w:ilvl="0" w:tplc="B018FB46">
      <w:start w:val="1"/>
      <w:numFmt w:val="bullet"/>
      <w:lvlText w:val=""/>
      <w:lvlJc w:val="left"/>
      <w:pPr>
        <w:ind w:left="1080" w:hanging="360"/>
      </w:pPr>
      <w:rPr>
        <w:rFonts w:ascii="Symbol" w:hAnsi="Symbol" w:hint="default"/>
        <w:sz w:val="18"/>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42AB8"/>
    <w:multiLevelType w:val="hybridMultilevel"/>
    <w:tmpl w:val="42D2F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2D6B54"/>
    <w:multiLevelType w:val="hybridMultilevel"/>
    <w:tmpl w:val="6970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7B0146"/>
    <w:multiLevelType w:val="hybridMultilevel"/>
    <w:tmpl w:val="1DB4F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B4B29"/>
    <w:multiLevelType w:val="hybridMultilevel"/>
    <w:tmpl w:val="705AA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5A8114D"/>
    <w:multiLevelType w:val="hybridMultilevel"/>
    <w:tmpl w:val="B5DC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9B6F59"/>
    <w:multiLevelType w:val="hybridMultilevel"/>
    <w:tmpl w:val="D22C7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915807"/>
    <w:multiLevelType w:val="multilevel"/>
    <w:tmpl w:val="84CA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3E45E2"/>
    <w:multiLevelType w:val="multilevel"/>
    <w:tmpl w:val="437E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34582"/>
    <w:multiLevelType w:val="hybridMultilevel"/>
    <w:tmpl w:val="AB5EB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FA31EA"/>
    <w:multiLevelType w:val="hybridMultilevel"/>
    <w:tmpl w:val="429C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44539A"/>
    <w:multiLevelType w:val="hybridMultilevel"/>
    <w:tmpl w:val="6A60759A"/>
    <w:lvl w:ilvl="0" w:tplc="EEB6666E">
      <w:start w:val="1"/>
      <w:numFmt w:val="bullet"/>
      <w:lvlText w:val=""/>
      <w:lvlJc w:val="left"/>
      <w:pPr>
        <w:ind w:left="720" w:hanging="360"/>
      </w:pPr>
      <w:rPr>
        <w:rFonts w:ascii="Symbol" w:hAnsi="Symbol" w:hint="default"/>
      </w:rPr>
    </w:lvl>
    <w:lvl w:ilvl="1" w:tplc="F624567C">
      <w:start w:val="1"/>
      <w:numFmt w:val="bullet"/>
      <w:lvlText w:val="o"/>
      <w:lvlJc w:val="left"/>
      <w:pPr>
        <w:ind w:left="1440" w:hanging="360"/>
      </w:pPr>
      <w:rPr>
        <w:rFonts w:ascii="Courier New" w:hAnsi="Courier New" w:hint="default"/>
      </w:rPr>
    </w:lvl>
    <w:lvl w:ilvl="2" w:tplc="3CE0E11E">
      <w:start w:val="1"/>
      <w:numFmt w:val="bullet"/>
      <w:lvlText w:val=""/>
      <w:lvlJc w:val="left"/>
      <w:pPr>
        <w:ind w:left="2160" w:hanging="360"/>
      </w:pPr>
      <w:rPr>
        <w:rFonts w:ascii="Wingdings" w:hAnsi="Wingdings" w:hint="default"/>
      </w:rPr>
    </w:lvl>
    <w:lvl w:ilvl="3" w:tplc="D5D2732E">
      <w:start w:val="1"/>
      <w:numFmt w:val="bullet"/>
      <w:lvlText w:val=""/>
      <w:lvlJc w:val="left"/>
      <w:pPr>
        <w:ind w:left="2880" w:hanging="360"/>
      </w:pPr>
      <w:rPr>
        <w:rFonts w:ascii="Symbol" w:hAnsi="Symbol" w:hint="default"/>
      </w:rPr>
    </w:lvl>
    <w:lvl w:ilvl="4" w:tplc="478C309E">
      <w:start w:val="1"/>
      <w:numFmt w:val="bullet"/>
      <w:lvlText w:val="o"/>
      <w:lvlJc w:val="left"/>
      <w:pPr>
        <w:ind w:left="3600" w:hanging="360"/>
      </w:pPr>
      <w:rPr>
        <w:rFonts w:ascii="Courier New" w:hAnsi="Courier New" w:hint="default"/>
      </w:rPr>
    </w:lvl>
    <w:lvl w:ilvl="5" w:tplc="7B2E2104">
      <w:start w:val="1"/>
      <w:numFmt w:val="bullet"/>
      <w:lvlText w:val=""/>
      <w:lvlJc w:val="left"/>
      <w:pPr>
        <w:ind w:left="4320" w:hanging="360"/>
      </w:pPr>
      <w:rPr>
        <w:rFonts w:ascii="Wingdings" w:hAnsi="Wingdings" w:hint="default"/>
      </w:rPr>
    </w:lvl>
    <w:lvl w:ilvl="6" w:tplc="1EB68EB4">
      <w:start w:val="1"/>
      <w:numFmt w:val="bullet"/>
      <w:lvlText w:val=""/>
      <w:lvlJc w:val="left"/>
      <w:pPr>
        <w:ind w:left="5040" w:hanging="360"/>
      </w:pPr>
      <w:rPr>
        <w:rFonts w:ascii="Symbol" w:hAnsi="Symbol" w:hint="default"/>
      </w:rPr>
    </w:lvl>
    <w:lvl w:ilvl="7" w:tplc="3C0CE1E8">
      <w:start w:val="1"/>
      <w:numFmt w:val="bullet"/>
      <w:lvlText w:val="o"/>
      <w:lvlJc w:val="left"/>
      <w:pPr>
        <w:ind w:left="5760" w:hanging="360"/>
      </w:pPr>
      <w:rPr>
        <w:rFonts w:ascii="Courier New" w:hAnsi="Courier New" w:hint="default"/>
      </w:rPr>
    </w:lvl>
    <w:lvl w:ilvl="8" w:tplc="26587FF8">
      <w:start w:val="1"/>
      <w:numFmt w:val="bullet"/>
      <w:lvlText w:val=""/>
      <w:lvlJc w:val="left"/>
      <w:pPr>
        <w:ind w:left="6480" w:hanging="360"/>
      </w:pPr>
      <w:rPr>
        <w:rFonts w:ascii="Wingdings" w:hAnsi="Wingdings" w:hint="default"/>
      </w:rPr>
    </w:lvl>
  </w:abstractNum>
  <w:abstractNum w:abstractNumId="18" w15:restartNumberingAfterBreak="0">
    <w:nsid w:val="1B8B5AE1"/>
    <w:multiLevelType w:val="hybridMultilevel"/>
    <w:tmpl w:val="7BBA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035EAC"/>
    <w:multiLevelType w:val="hybridMultilevel"/>
    <w:tmpl w:val="8CFAF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2A13846"/>
    <w:multiLevelType w:val="hybridMultilevel"/>
    <w:tmpl w:val="3384B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D73AF2"/>
    <w:multiLevelType w:val="hybridMultilevel"/>
    <w:tmpl w:val="3100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465D89"/>
    <w:multiLevelType w:val="hybridMultilevel"/>
    <w:tmpl w:val="4D1C96E4"/>
    <w:lvl w:ilvl="0" w:tplc="B018FB46">
      <w:start w:val="1"/>
      <w:numFmt w:val="bullet"/>
      <w:lvlText w:val=""/>
      <w:lvlJc w:val="left"/>
      <w:pPr>
        <w:ind w:left="1080" w:hanging="360"/>
      </w:pPr>
      <w:rPr>
        <w:rFonts w:ascii="Symbol" w:hAnsi="Symbol" w:hint="default"/>
        <w:sz w:val="1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691C47"/>
    <w:multiLevelType w:val="hybridMultilevel"/>
    <w:tmpl w:val="315281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D22F84"/>
    <w:multiLevelType w:val="hybridMultilevel"/>
    <w:tmpl w:val="2E828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A677F0"/>
    <w:multiLevelType w:val="hybridMultilevel"/>
    <w:tmpl w:val="E5E4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A90110"/>
    <w:multiLevelType w:val="hybridMultilevel"/>
    <w:tmpl w:val="BDA635A8"/>
    <w:lvl w:ilvl="0" w:tplc="B018FB46">
      <w:start w:val="1"/>
      <w:numFmt w:val="bullet"/>
      <w:lvlText w:val=""/>
      <w:lvlJc w:val="left"/>
      <w:pPr>
        <w:ind w:left="1080" w:hanging="360"/>
      </w:pPr>
      <w:rPr>
        <w:rFonts w:ascii="Symbol" w:hAnsi="Symbol" w:hint="default"/>
        <w:sz w:val="1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FD0C6F"/>
    <w:multiLevelType w:val="hybridMultilevel"/>
    <w:tmpl w:val="57E8E320"/>
    <w:lvl w:ilvl="0" w:tplc="B018FB46">
      <w:start w:val="1"/>
      <w:numFmt w:val="bullet"/>
      <w:lvlText w:val=""/>
      <w:lvlJc w:val="left"/>
      <w:pPr>
        <w:ind w:left="1080" w:hanging="360"/>
      </w:pPr>
      <w:rPr>
        <w:rFonts w:ascii="Symbol" w:hAnsi="Symbol" w:hint="default"/>
        <w:sz w:val="1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1755DC"/>
    <w:multiLevelType w:val="hybridMultilevel"/>
    <w:tmpl w:val="60B0B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9B22EC5"/>
    <w:multiLevelType w:val="hybridMultilevel"/>
    <w:tmpl w:val="CB3EB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B101CE0"/>
    <w:multiLevelType w:val="hybridMultilevel"/>
    <w:tmpl w:val="EC3C6D2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5A394D"/>
    <w:multiLevelType w:val="hybridMultilevel"/>
    <w:tmpl w:val="17EE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5B6154"/>
    <w:multiLevelType w:val="hybridMultilevel"/>
    <w:tmpl w:val="3A12431A"/>
    <w:lvl w:ilvl="0" w:tplc="B018FB46">
      <w:start w:val="1"/>
      <w:numFmt w:val="bullet"/>
      <w:lvlText w:val=""/>
      <w:lvlJc w:val="left"/>
      <w:pPr>
        <w:ind w:left="1080" w:hanging="360"/>
      </w:pPr>
      <w:rPr>
        <w:rFonts w:ascii="Symbol" w:hAnsi="Symbol" w:hint="default"/>
        <w:sz w:val="18"/>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921648"/>
    <w:multiLevelType w:val="hybridMultilevel"/>
    <w:tmpl w:val="1496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923B94"/>
    <w:multiLevelType w:val="hybridMultilevel"/>
    <w:tmpl w:val="B2249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206934"/>
    <w:multiLevelType w:val="hybridMultilevel"/>
    <w:tmpl w:val="581EF7BE"/>
    <w:lvl w:ilvl="0" w:tplc="B018FB46">
      <w:start w:val="1"/>
      <w:numFmt w:val="bullet"/>
      <w:lvlText w:val=""/>
      <w:lvlJc w:val="left"/>
      <w:pPr>
        <w:ind w:left="1080" w:hanging="360"/>
      </w:pPr>
      <w:rPr>
        <w:rFonts w:ascii="Symbol" w:hAnsi="Symbol" w:hint="default"/>
        <w:sz w:val="1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0E4F0D"/>
    <w:multiLevelType w:val="multilevel"/>
    <w:tmpl w:val="E1F0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5A3D32"/>
    <w:multiLevelType w:val="hybridMultilevel"/>
    <w:tmpl w:val="BEB6CBC2"/>
    <w:lvl w:ilvl="0" w:tplc="B018FB46">
      <w:start w:val="1"/>
      <w:numFmt w:val="bullet"/>
      <w:lvlText w:val=""/>
      <w:lvlJc w:val="left"/>
      <w:pPr>
        <w:ind w:left="1080" w:hanging="360"/>
      </w:pPr>
      <w:rPr>
        <w:rFonts w:ascii="Symbol" w:hAnsi="Symbol" w:hint="default"/>
        <w:sz w:val="1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892628"/>
    <w:multiLevelType w:val="hybridMultilevel"/>
    <w:tmpl w:val="29DEA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B0A0414"/>
    <w:multiLevelType w:val="hybridMultilevel"/>
    <w:tmpl w:val="5AA26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901177"/>
    <w:multiLevelType w:val="hybridMultilevel"/>
    <w:tmpl w:val="88CC5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DC950B3"/>
    <w:multiLevelType w:val="hybridMultilevel"/>
    <w:tmpl w:val="3D9C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4568F2"/>
    <w:multiLevelType w:val="hybridMultilevel"/>
    <w:tmpl w:val="A60C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3253DB"/>
    <w:multiLevelType w:val="hybridMultilevel"/>
    <w:tmpl w:val="9C305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1E456EA"/>
    <w:multiLevelType w:val="hybridMultilevel"/>
    <w:tmpl w:val="46CC7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4713120"/>
    <w:multiLevelType w:val="hybridMultilevel"/>
    <w:tmpl w:val="AB40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826782E"/>
    <w:multiLevelType w:val="hybridMultilevel"/>
    <w:tmpl w:val="87960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A16364"/>
    <w:multiLevelType w:val="hybridMultilevel"/>
    <w:tmpl w:val="5C161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F20255"/>
    <w:multiLevelType w:val="hybridMultilevel"/>
    <w:tmpl w:val="49108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1484AA6"/>
    <w:multiLevelType w:val="hybridMultilevel"/>
    <w:tmpl w:val="2032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1B06816"/>
    <w:multiLevelType w:val="multilevel"/>
    <w:tmpl w:val="C634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8B3A5C"/>
    <w:multiLevelType w:val="hybridMultilevel"/>
    <w:tmpl w:val="52F4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DC6148"/>
    <w:multiLevelType w:val="multilevel"/>
    <w:tmpl w:val="9F12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CA120F"/>
    <w:multiLevelType w:val="hybridMultilevel"/>
    <w:tmpl w:val="1FB24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3D95644"/>
    <w:multiLevelType w:val="multilevel"/>
    <w:tmpl w:val="7812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3851F7"/>
    <w:multiLevelType w:val="hybridMultilevel"/>
    <w:tmpl w:val="916A0272"/>
    <w:lvl w:ilvl="0" w:tplc="B018FB46">
      <w:start w:val="1"/>
      <w:numFmt w:val="bullet"/>
      <w:lvlText w:val=""/>
      <w:lvlJc w:val="left"/>
      <w:pPr>
        <w:ind w:left="1080" w:hanging="360"/>
      </w:pPr>
      <w:rPr>
        <w:rFonts w:ascii="Symbol" w:hAnsi="Symbol" w:hint="default"/>
        <w:sz w:val="1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B76F40"/>
    <w:multiLevelType w:val="hybridMultilevel"/>
    <w:tmpl w:val="AD60E8B2"/>
    <w:lvl w:ilvl="0" w:tplc="B018FB46">
      <w:start w:val="1"/>
      <w:numFmt w:val="bullet"/>
      <w:lvlText w:val=""/>
      <w:lvlJc w:val="left"/>
      <w:pPr>
        <w:ind w:left="1080" w:hanging="360"/>
      </w:pPr>
      <w:rPr>
        <w:rFonts w:ascii="Symbol" w:hAnsi="Symbol" w:hint="default"/>
        <w:sz w:val="1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114D08"/>
    <w:multiLevelType w:val="hybridMultilevel"/>
    <w:tmpl w:val="DB5AC9CA"/>
    <w:lvl w:ilvl="0" w:tplc="B018FB46">
      <w:start w:val="1"/>
      <w:numFmt w:val="bullet"/>
      <w:lvlText w:val=""/>
      <w:lvlJc w:val="left"/>
      <w:pPr>
        <w:ind w:left="1080" w:hanging="360"/>
      </w:pPr>
      <w:rPr>
        <w:rFonts w:ascii="Symbol" w:hAnsi="Symbol" w:hint="default"/>
        <w:sz w:val="1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A43628"/>
    <w:multiLevelType w:val="hybridMultilevel"/>
    <w:tmpl w:val="D05A8DA0"/>
    <w:lvl w:ilvl="0" w:tplc="A66C2890">
      <w:start w:val="1"/>
      <w:numFmt w:val="bullet"/>
      <w:lvlText w:val=""/>
      <w:lvlJc w:val="left"/>
      <w:pPr>
        <w:tabs>
          <w:tab w:val="num" w:pos="720"/>
        </w:tabs>
        <w:ind w:left="720" w:hanging="360"/>
      </w:pPr>
      <w:rPr>
        <w:rFonts w:ascii="Wingdings" w:hAnsi="Wingdings" w:hint="default"/>
      </w:rPr>
    </w:lvl>
    <w:lvl w:ilvl="1" w:tplc="65EEF09C" w:tentative="1">
      <w:start w:val="1"/>
      <w:numFmt w:val="bullet"/>
      <w:lvlText w:val=""/>
      <w:lvlJc w:val="left"/>
      <w:pPr>
        <w:tabs>
          <w:tab w:val="num" w:pos="1440"/>
        </w:tabs>
        <w:ind w:left="1440" w:hanging="360"/>
      </w:pPr>
      <w:rPr>
        <w:rFonts w:ascii="Wingdings" w:hAnsi="Wingdings" w:hint="default"/>
      </w:rPr>
    </w:lvl>
    <w:lvl w:ilvl="2" w:tplc="484CF0E4" w:tentative="1">
      <w:start w:val="1"/>
      <w:numFmt w:val="bullet"/>
      <w:lvlText w:val=""/>
      <w:lvlJc w:val="left"/>
      <w:pPr>
        <w:tabs>
          <w:tab w:val="num" w:pos="2160"/>
        </w:tabs>
        <w:ind w:left="2160" w:hanging="360"/>
      </w:pPr>
      <w:rPr>
        <w:rFonts w:ascii="Wingdings" w:hAnsi="Wingdings" w:hint="default"/>
      </w:rPr>
    </w:lvl>
    <w:lvl w:ilvl="3" w:tplc="192277A4" w:tentative="1">
      <w:start w:val="1"/>
      <w:numFmt w:val="bullet"/>
      <w:lvlText w:val=""/>
      <w:lvlJc w:val="left"/>
      <w:pPr>
        <w:tabs>
          <w:tab w:val="num" w:pos="2880"/>
        </w:tabs>
        <w:ind w:left="2880" w:hanging="360"/>
      </w:pPr>
      <w:rPr>
        <w:rFonts w:ascii="Wingdings" w:hAnsi="Wingdings" w:hint="default"/>
      </w:rPr>
    </w:lvl>
    <w:lvl w:ilvl="4" w:tplc="40AA2C96" w:tentative="1">
      <w:start w:val="1"/>
      <w:numFmt w:val="bullet"/>
      <w:lvlText w:val=""/>
      <w:lvlJc w:val="left"/>
      <w:pPr>
        <w:tabs>
          <w:tab w:val="num" w:pos="3600"/>
        </w:tabs>
        <w:ind w:left="3600" w:hanging="360"/>
      </w:pPr>
      <w:rPr>
        <w:rFonts w:ascii="Wingdings" w:hAnsi="Wingdings" w:hint="default"/>
      </w:rPr>
    </w:lvl>
    <w:lvl w:ilvl="5" w:tplc="BA6095B2" w:tentative="1">
      <w:start w:val="1"/>
      <w:numFmt w:val="bullet"/>
      <w:lvlText w:val=""/>
      <w:lvlJc w:val="left"/>
      <w:pPr>
        <w:tabs>
          <w:tab w:val="num" w:pos="4320"/>
        </w:tabs>
        <w:ind w:left="4320" w:hanging="360"/>
      </w:pPr>
      <w:rPr>
        <w:rFonts w:ascii="Wingdings" w:hAnsi="Wingdings" w:hint="default"/>
      </w:rPr>
    </w:lvl>
    <w:lvl w:ilvl="6" w:tplc="71927470" w:tentative="1">
      <w:start w:val="1"/>
      <w:numFmt w:val="bullet"/>
      <w:lvlText w:val=""/>
      <w:lvlJc w:val="left"/>
      <w:pPr>
        <w:tabs>
          <w:tab w:val="num" w:pos="5040"/>
        </w:tabs>
        <w:ind w:left="5040" w:hanging="360"/>
      </w:pPr>
      <w:rPr>
        <w:rFonts w:ascii="Wingdings" w:hAnsi="Wingdings" w:hint="default"/>
      </w:rPr>
    </w:lvl>
    <w:lvl w:ilvl="7" w:tplc="4E50B77C" w:tentative="1">
      <w:start w:val="1"/>
      <w:numFmt w:val="bullet"/>
      <w:lvlText w:val=""/>
      <w:lvlJc w:val="left"/>
      <w:pPr>
        <w:tabs>
          <w:tab w:val="num" w:pos="5760"/>
        </w:tabs>
        <w:ind w:left="5760" w:hanging="360"/>
      </w:pPr>
      <w:rPr>
        <w:rFonts w:ascii="Wingdings" w:hAnsi="Wingdings" w:hint="default"/>
      </w:rPr>
    </w:lvl>
    <w:lvl w:ilvl="8" w:tplc="B388F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DFCE206"/>
    <w:multiLevelType w:val="hybridMultilevel"/>
    <w:tmpl w:val="78889862"/>
    <w:lvl w:ilvl="0" w:tplc="530C5B74">
      <w:start w:val="1"/>
      <w:numFmt w:val="bullet"/>
      <w:lvlText w:val=""/>
      <w:lvlJc w:val="left"/>
      <w:pPr>
        <w:ind w:left="720" w:hanging="360"/>
      </w:pPr>
      <w:rPr>
        <w:rFonts w:ascii="Symbol" w:hAnsi="Symbol" w:hint="default"/>
      </w:rPr>
    </w:lvl>
    <w:lvl w:ilvl="1" w:tplc="F546FE70">
      <w:start w:val="1"/>
      <w:numFmt w:val="bullet"/>
      <w:lvlText w:val="o"/>
      <w:lvlJc w:val="left"/>
      <w:pPr>
        <w:ind w:left="1440" w:hanging="360"/>
      </w:pPr>
      <w:rPr>
        <w:rFonts w:ascii="Courier New" w:hAnsi="Courier New" w:hint="default"/>
      </w:rPr>
    </w:lvl>
    <w:lvl w:ilvl="2" w:tplc="97F2BACC">
      <w:start w:val="1"/>
      <w:numFmt w:val="bullet"/>
      <w:lvlText w:val=""/>
      <w:lvlJc w:val="left"/>
      <w:pPr>
        <w:ind w:left="2160" w:hanging="360"/>
      </w:pPr>
      <w:rPr>
        <w:rFonts w:ascii="Wingdings" w:hAnsi="Wingdings" w:hint="default"/>
      </w:rPr>
    </w:lvl>
    <w:lvl w:ilvl="3" w:tplc="99D4FCA4">
      <w:start w:val="1"/>
      <w:numFmt w:val="bullet"/>
      <w:lvlText w:val=""/>
      <w:lvlJc w:val="left"/>
      <w:pPr>
        <w:ind w:left="2880" w:hanging="360"/>
      </w:pPr>
      <w:rPr>
        <w:rFonts w:ascii="Symbol" w:hAnsi="Symbol" w:hint="default"/>
      </w:rPr>
    </w:lvl>
    <w:lvl w:ilvl="4" w:tplc="CA06ED1A">
      <w:start w:val="1"/>
      <w:numFmt w:val="bullet"/>
      <w:lvlText w:val="o"/>
      <w:lvlJc w:val="left"/>
      <w:pPr>
        <w:ind w:left="3600" w:hanging="360"/>
      </w:pPr>
      <w:rPr>
        <w:rFonts w:ascii="Courier New" w:hAnsi="Courier New" w:hint="default"/>
      </w:rPr>
    </w:lvl>
    <w:lvl w:ilvl="5" w:tplc="A5842E92">
      <w:start w:val="1"/>
      <w:numFmt w:val="bullet"/>
      <w:lvlText w:val=""/>
      <w:lvlJc w:val="left"/>
      <w:pPr>
        <w:ind w:left="4320" w:hanging="360"/>
      </w:pPr>
      <w:rPr>
        <w:rFonts w:ascii="Wingdings" w:hAnsi="Wingdings" w:hint="default"/>
      </w:rPr>
    </w:lvl>
    <w:lvl w:ilvl="6" w:tplc="13783A5C">
      <w:start w:val="1"/>
      <w:numFmt w:val="bullet"/>
      <w:lvlText w:val=""/>
      <w:lvlJc w:val="left"/>
      <w:pPr>
        <w:ind w:left="5040" w:hanging="360"/>
      </w:pPr>
      <w:rPr>
        <w:rFonts w:ascii="Symbol" w:hAnsi="Symbol" w:hint="default"/>
      </w:rPr>
    </w:lvl>
    <w:lvl w:ilvl="7" w:tplc="507CF880">
      <w:start w:val="1"/>
      <w:numFmt w:val="bullet"/>
      <w:lvlText w:val="o"/>
      <w:lvlJc w:val="left"/>
      <w:pPr>
        <w:ind w:left="5760" w:hanging="360"/>
      </w:pPr>
      <w:rPr>
        <w:rFonts w:ascii="Courier New" w:hAnsi="Courier New" w:hint="default"/>
      </w:rPr>
    </w:lvl>
    <w:lvl w:ilvl="8" w:tplc="DEE45A58">
      <w:start w:val="1"/>
      <w:numFmt w:val="bullet"/>
      <w:lvlText w:val=""/>
      <w:lvlJc w:val="left"/>
      <w:pPr>
        <w:ind w:left="6480" w:hanging="360"/>
      </w:pPr>
      <w:rPr>
        <w:rFonts w:ascii="Wingdings" w:hAnsi="Wingdings" w:hint="default"/>
      </w:rPr>
    </w:lvl>
  </w:abstractNum>
  <w:abstractNum w:abstractNumId="60" w15:restartNumberingAfterBreak="0">
    <w:nsid w:val="6DFF2D33"/>
    <w:multiLevelType w:val="hybridMultilevel"/>
    <w:tmpl w:val="882E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2F2A88"/>
    <w:multiLevelType w:val="multilevel"/>
    <w:tmpl w:val="A906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723133"/>
    <w:multiLevelType w:val="hybridMultilevel"/>
    <w:tmpl w:val="6F78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46A63F3"/>
    <w:multiLevelType w:val="hybridMultilevel"/>
    <w:tmpl w:val="763C437E"/>
    <w:lvl w:ilvl="0" w:tplc="B018FB46">
      <w:start w:val="1"/>
      <w:numFmt w:val="bullet"/>
      <w:lvlText w:val=""/>
      <w:lvlJc w:val="left"/>
      <w:pPr>
        <w:ind w:left="1080" w:hanging="360"/>
      </w:pPr>
      <w:rPr>
        <w:rFonts w:ascii="Symbol" w:hAnsi="Symbol" w:hint="default"/>
        <w:sz w:val="1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3969F6"/>
    <w:multiLevelType w:val="multilevel"/>
    <w:tmpl w:val="B74ED70C"/>
    <w:lvl w:ilvl="0">
      <w:start w:val="1"/>
      <w:numFmt w:val="decimal"/>
      <w:pStyle w:val="Heading1"/>
      <w:lvlText w:val="%1"/>
      <w:lvlJc w:val="left"/>
      <w:pPr>
        <w:ind w:left="432" w:hanging="432"/>
      </w:pPr>
      <w:rPr>
        <w:rFonts w:ascii="Times New Roman" w:hAnsi="Times New Roman" w:cs="Times New Roman" w:hint="default"/>
        <w:sz w:val="28"/>
        <w:szCs w:val="28"/>
      </w:rPr>
    </w:lvl>
    <w:lvl w:ilvl="1">
      <w:start w:val="1"/>
      <w:numFmt w:val="decimal"/>
      <w:pStyle w:val="Heading3"/>
      <w:lvlText w:val="%1.%2"/>
      <w:lvlJc w:val="left"/>
      <w:pPr>
        <w:ind w:left="576" w:hanging="576"/>
      </w:pPr>
    </w:lvl>
    <w:lvl w:ilvl="2">
      <w:start w:val="1"/>
      <w:numFmt w:val="decimal"/>
      <w:lvlText w:val="%1.%2.%3"/>
      <w:lvlJc w:val="left"/>
      <w:pPr>
        <w:ind w:left="1260"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5" w15:restartNumberingAfterBreak="0">
    <w:nsid w:val="76AE5214"/>
    <w:multiLevelType w:val="hybridMultilevel"/>
    <w:tmpl w:val="14C6477A"/>
    <w:lvl w:ilvl="0" w:tplc="9ABEFB12">
      <w:start w:val="1"/>
      <w:numFmt w:val="bullet"/>
      <w:lvlText w:val=""/>
      <w:lvlJc w:val="left"/>
      <w:pPr>
        <w:tabs>
          <w:tab w:val="num" w:pos="720"/>
        </w:tabs>
        <w:ind w:left="720" w:hanging="360"/>
      </w:pPr>
      <w:rPr>
        <w:rFonts w:ascii="Wingdings" w:hAnsi="Wingdings" w:hint="default"/>
      </w:rPr>
    </w:lvl>
    <w:lvl w:ilvl="1" w:tplc="7404556C">
      <w:numFmt w:val="bullet"/>
      <w:lvlText w:val="o"/>
      <w:lvlJc w:val="left"/>
      <w:pPr>
        <w:tabs>
          <w:tab w:val="num" w:pos="1440"/>
        </w:tabs>
        <w:ind w:left="1440" w:hanging="360"/>
      </w:pPr>
      <w:rPr>
        <w:rFonts w:ascii="Courier New" w:hAnsi="Courier New" w:hint="default"/>
      </w:rPr>
    </w:lvl>
    <w:lvl w:ilvl="2" w:tplc="6C266E3C" w:tentative="1">
      <w:start w:val="1"/>
      <w:numFmt w:val="bullet"/>
      <w:lvlText w:val=""/>
      <w:lvlJc w:val="left"/>
      <w:pPr>
        <w:tabs>
          <w:tab w:val="num" w:pos="2160"/>
        </w:tabs>
        <w:ind w:left="2160" w:hanging="360"/>
      </w:pPr>
      <w:rPr>
        <w:rFonts w:ascii="Wingdings" w:hAnsi="Wingdings" w:hint="default"/>
      </w:rPr>
    </w:lvl>
    <w:lvl w:ilvl="3" w:tplc="5022B564" w:tentative="1">
      <w:start w:val="1"/>
      <w:numFmt w:val="bullet"/>
      <w:lvlText w:val=""/>
      <w:lvlJc w:val="left"/>
      <w:pPr>
        <w:tabs>
          <w:tab w:val="num" w:pos="2880"/>
        </w:tabs>
        <w:ind w:left="2880" w:hanging="360"/>
      </w:pPr>
      <w:rPr>
        <w:rFonts w:ascii="Wingdings" w:hAnsi="Wingdings" w:hint="default"/>
      </w:rPr>
    </w:lvl>
    <w:lvl w:ilvl="4" w:tplc="2DD0EE56" w:tentative="1">
      <w:start w:val="1"/>
      <w:numFmt w:val="bullet"/>
      <w:lvlText w:val=""/>
      <w:lvlJc w:val="left"/>
      <w:pPr>
        <w:tabs>
          <w:tab w:val="num" w:pos="3600"/>
        </w:tabs>
        <w:ind w:left="3600" w:hanging="360"/>
      </w:pPr>
      <w:rPr>
        <w:rFonts w:ascii="Wingdings" w:hAnsi="Wingdings" w:hint="default"/>
      </w:rPr>
    </w:lvl>
    <w:lvl w:ilvl="5" w:tplc="D92C009A" w:tentative="1">
      <w:start w:val="1"/>
      <w:numFmt w:val="bullet"/>
      <w:lvlText w:val=""/>
      <w:lvlJc w:val="left"/>
      <w:pPr>
        <w:tabs>
          <w:tab w:val="num" w:pos="4320"/>
        </w:tabs>
        <w:ind w:left="4320" w:hanging="360"/>
      </w:pPr>
      <w:rPr>
        <w:rFonts w:ascii="Wingdings" w:hAnsi="Wingdings" w:hint="default"/>
      </w:rPr>
    </w:lvl>
    <w:lvl w:ilvl="6" w:tplc="6ECAC79A" w:tentative="1">
      <w:start w:val="1"/>
      <w:numFmt w:val="bullet"/>
      <w:lvlText w:val=""/>
      <w:lvlJc w:val="left"/>
      <w:pPr>
        <w:tabs>
          <w:tab w:val="num" w:pos="5040"/>
        </w:tabs>
        <w:ind w:left="5040" w:hanging="360"/>
      </w:pPr>
      <w:rPr>
        <w:rFonts w:ascii="Wingdings" w:hAnsi="Wingdings" w:hint="default"/>
      </w:rPr>
    </w:lvl>
    <w:lvl w:ilvl="7" w:tplc="FA46EEAA" w:tentative="1">
      <w:start w:val="1"/>
      <w:numFmt w:val="bullet"/>
      <w:lvlText w:val=""/>
      <w:lvlJc w:val="left"/>
      <w:pPr>
        <w:tabs>
          <w:tab w:val="num" w:pos="5760"/>
        </w:tabs>
        <w:ind w:left="5760" w:hanging="360"/>
      </w:pPr>
      <w:rPr>
        <w:rFonts w:ascii="Wingdings" w:hAnsi="Wingdings" w:hint="default"/>
      </w:rPr>
    </w:lvl>
    <w:lvl w:ilvl="8" w:tplc="87C88B8A"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7107942"/>
    <w:multiLevelType w:val="hybridMultilevel"/>
    <w:tmpl w:val="5E2659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9961A0"/>
    <w:multiLevelType w:val="hybridMultilevel"/>
    <w:tmpl w:val="E0F4774E"/>
    <w:lvl w:ilvl="0" w:tplc="B018FB46">
      <w:start w:val="1"/>
      <w:numFmt w:val="bullet"/>
      <w:lvlText w:val=""/>
      <w:lvlJc w:val="left"/>
      <w:pPr>
        <w:ind w:left="1080" w:hanging="360"/>
      </w:pPr>
      <w:rPr>
        <w:rFonts w:ascii="Symbol" w:hAnsi="Symbol" w:hint="default"/>
        <w:sz w:val="1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DC8387E"/>
    <w:multiLevelType w:val="hybridMultilevel"/>
    <w:tmpl w:val="E8BC3C06"/>
    <w:lvl w:ilvl="0" w:tplc="1C0C4338">
      <w:start w:val="1"/>
      <w:numFmt w:val="decimal"/>
      <w:lvlText w:val="%1."/>
      <w:lvlJc w:val="left"/>
      <w:pPr>
        <w:tabs>
          <w:tab w:val="num" w:pos="720"/>
        </w:tabs>
        <w:ind w:left="720" w:hanging="360"/>
      </w:pPr>
    </w:lvl>
    <w:lvl w:ilvl="1" w:tplc="4D924586" w:tentative="1">
      <w:start w:val="1"/>
      <w:numFmt w:val="decimal"/>
      <w:lvlText w:val="%2."/>
      <w:lvlJc w:val="left"/>
      <w:pPr>
        <w:tabs>
          <w:tab w:val="num" w:pos="1440"/>
        </w:tabs>
        <w:ind w:left="1440" w:hanging="360"/>
      </w:pPr>
    </w:lvl>
    <w:lvl w:ilvl="2" w:tplc="9368A6C2" w:tentative="1">
      <w:start w:val="1"/>
      <w:numFmt w:val="decimal"/>
      <w:lvlText w:val="%3."/>
      <w:lvlJc w:val="left"/>
      <w:pPr>
        <w:tabs>
          <w:tab w:val="num" w:pos="2160"/>
        </w:tabs>
        <w:ind w:left="2160" w:hanging="360"/>
      </w:pPr>
    </w:lvl>
    <w:lvl w:ilvl="3" w:tplc="DD1C32D0" w:tentative="1">
      <w:start w:val="1"/>
      <w:numFmt w:val="decimal"/>
      <w:lvlText w:val="%4."/>
      <w:lvlJc w:val="left"/>
      <w:pPr>
        <w:tabs>
          <w:tab w:val="num" w:pos="2880"/>
        </w:tabs>
        <w:ind w:left="2880" w:hanging="360"/>
      </w:pPr>
    </w:lvl>
    <w:lvl w:ilvl="4" w:tplc="E4E24848" w:tentative="1">
      <w:start w:val="1"/>
      <w:numFmt w:val="decimal"/>
      <w:lvlText w:val="%5."/>
      <w:lvlJc w:val="left"/>
      <w:pPr>
        <w:tabs>
          <w:tab w:val="num" w:pos="3600"/>
        </w:tabs>
        <w:ind w:left="3600" w:hanging="360"/>
      </w:pPr>
    </w:lvl>
    <w:lvl w:ilvl="5" w:tplc="7B7EF306" w:tentative="1">
      <w:start w:val="1"/>
      <w:numFmt w:val="decimal"/>
      <w:lvlText w:val="%6."/>
      <w:lvlJc w:val="left"/>
      <w:pPr>
        <w:tabs>
          <w:tab w:val="num" w:pos="4320"/>
        </w:tabs>
        <w:ind w:left="4320" w:hanging="360"/>
      </w:pPr>
    </w:lvl>
    <w:lvl w:ilvl="6" w:tplc="F2648948" w:tentative="1">
      <w:start w:val="1"/>
      <w:numFmt w:val="decimal"/>
      <w:lvlText w:val="%7."/>
      <w:lvlJc w:val="left"/>
      <w:pPr>
        <w:tabs>
          <w:tab w:val="num" w:pos="5040"/>
        </w:tabs>
        <w:ind w:left="5040" w:hanging="360"/>
      </w:pPr>
    </w:lvl>
    <w:lvl w:ilvl="7" w:tplc="1C1E104A" w:tentative="1">
      <w:start w:val="1"/>
      <w:numFmt w:val="decimal"/>
      <w:lvlText w:val="%8."/>
      <w:lvlJc w:val="left"/>
      <w:pPr>
        <w:tabs>
          <w:tab w:val="num" w:pos="5760"/>
        </w:tabs>
        <w:ind w:left="5760" w:hanging="360"/>
      </w:pPr>
    </w:lvl>
    <w:lvl w:ilvl="8" w:tplc="5164BAFC" w:tentative="1">
      <w:start w:val="1"/>
      <w:numFmt w:val="decimal"/>
      <w:lvlText w:val="%9."/>
      <w:lvlJc w:val="left"/>
      <w:pPr>
        <w:tabs>
          <w:tab w:val="num" w:pos="6480"/>
        </w:tabs>
        <w:ind w:left="6480" w:hanging="360"/>
      </w:pPr>
    </w:lvl>
  </w:abstractNum>
  <w:abstractNum w:abstractNumId="69" w15:restartNumberingAfterBreak="0">
    <w:nsid w:val="7DE456B3"/>
    <w:multiLevelType w:val="hybridMultilevel"/>
    <w:tmpl w:val="C096E12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FA0043C"/>
    <w:multiLevelType w:val="hybridMultilevel"/>
    <w:tmpl w:val="6A8E6B5C"/>
    <w:lvl w:ilvl="0" w:tplc="B018FB46">
      <w:start w:val="1"/>
      <w:numFmt w:val="bullet"/>
      <w:lvlText w:val=""/>
      <w:lvlJc w:val="left"/>
      <w:pPr>
        <w:ind w:left="1080" w:hanging="360"/>
      </w:pPr>
      <w:rPr>
        <w:rFonts w:ascii="Symbol" w:hAnsi="Symbol" w:hint="default"/>
        <w:sz w:val="18"/>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DB3CB4"/>
    <w:multiLevelType w:val="hybridMultilevel"/>
    <w:tmpl w:val="B238B9CE"/>
    <w:lvl w:ilvl="0" w:tplc="B018FB46">
      <w:start w:val="1"/>
      <w:numFmt w:val="bullet"/>
      <w:lvlText w:val=""/>
      <w:lvlJc w:val="left"/>
      <w:pPr>
        <w:ind w:left="1080" w:hanging="360"/>
      </w:pPr>
      <w:rPr>
        <w:rFonts w:ascii="Symbol" w:hAnsi="Symbol" w:hint="default"/>
        <w:sz w:val="18"/>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479963">
    <w:abstractNumId w:val="17"/>
  </w:num>
  <w:num w:numId="2" w16cid:durableId="1522008808">
    <w:abstractNumId w:val="59"/>
  </w:num>
  <w:num w:numId="3" w16cid:durableId="1542941543">
    <w:abstractNumId w:val="64"/>
  </w:num>
  <w:num w:numId="4" w16cid:durableId="2062702456">
    <w:abstractNumId w:val="18"/>
  </w:num>
  <w:num w:numId="5" w16cid:durableId="1176463580">
    <w:abstractNumId w:val="53"/>
  </w:num>
  <w:num w:numId="6" w16cid:durableId="1004286649">
    <w:abstractNumId w:val="7"/>
  </w:num>
  <w:num w:numId="7" w16cid:durableId="1949123215">
    <w:abstractNumId w:val="48"/>
  </w:num>
  <w:num w:numId="8" w16cid:durableId="2074044646">
    <w:abstractNumId w:val="10"/>
  </w:num>
  <w:num w:numId="9" w16cid:durableId="985858839">
    <w:abstractNumId w:val="40"/>
  </w:num>
  <w:num w:numId="10" w16cid:durableId="956521367">
    <w:abstractNumId w:val="28"/>
  </w:num>
  <w:num w:numId="11" w16cid:durableId="571890954">
    <w:abstractNumId w:val="71"/>
  </w:num>
  <w:num w:numId="12" w16cid:durableId="924147763">
    <w:abstractNumId w:val="70"/>
  </w:num>
  <w:num w:numId="13" w16cid:durableId="2024739870">
    <w:abstractNumId w:val="6"/>
  </w:num>
  <w:num w:numId="14" w16cid:durableId="467743624">
    <w:abstractNumId w:val="67"/>
  </w:num>
  <w:num w:numId="15" w16cid:durableId="1942831321">
    <w:abstractNumId w:val="27"/>
  </w:num>
  <w:num w:numId="16" w16cid:durableId="145246352">
    <w:abstractNumId w:val="56"/>
  </w:num>
  <w:num w:numId="17" w16cid:durableId="345181153">
    <w:abstractNumId w:val="35"/>
  </w:num>
  <w:num w:numId="18" w16cid:durableId="634607826">
    <w:abstractNumId w:val="63"/>
  </w:num>
  <w:num w:numId="19" w16cid:durableId="1879582156">
    <w:abstractNumId w:val="55"/>
  </w:num>
  <w:num w:numId="20" w16cid:durableId="1996251955">
    <w:abstractNumId w:val="26"/>
  </w:num>
  <w:num w:numId="21" w16cid:durableId="89741143">
    <w:abstractNumId w:val="37"/>
  </w:num>
  <w:num w:numId="22" w16cid:durableId="498617660">
    <w:abstractNumId w:val="32"/>
  </w:num>
  <w:num w:numId="23" w16cid:durableId="869027888">
    <w:abstractNumId w:val="46"/>
  </w:num>
  <w:num w:numId="24" w16cid:durableId="560602483">
    <w:abstractNumId w:val="38"/>
  </w:num>
  <w:num w:numId="25" w16cid:durableId="41028152">
    <w:abstractNumId w:val="9"/>
  </w:num>
  <w:num w:numId="26" w16cid:durableId="1246693721">
    <w:abstractNumId w:val="29"/>
  </w:num>
  <w:num w:numId="27" w16cid:durableId="1548297202">
    <w:abstractNumId w:val="57"/>
  </w:num>
  <w:num w:numId="28" w16cid:durableId="2076657496">
    <w:abstractNumId w:val="22"/>
  </w:num>
  <w:num w:numId="29" w16cid:durableId="885917448">
    <w:abstractNumId w:val="62"/>
  </w:num>
  <w:num w:numId="30" w16cid:durableId="1827895732">
    <w:abstractNumId w:val="24"/>
  </w:num>
  <w:num w:numId="31" w16cid:durableId="1596328882">
    <w:abstractNumId w:val="41"/>
  </w:num>
  <w:num w:numId="32" w16cid:durableId="1299991858">
    <w:abstractNumId w:val="25"/>
  </w:num>
  <w:num w:numId="33" w16cid:durableId="230622014">
    <w:abstractNumId w:val="16"/>
  </w:num>
  <w:num w:numId="34" w16cid:durableId="887379256">
    <w:abstractNumId w:val="11"/>
  </w:num>
  <w:num w:numId="35" w16cid:durableId="1894852580">
    <w:abstractNumId w:val="8"/>
  </w:num>
  <w:num w:numId="36" w16cid:durableId="1192189088">
    <w:abstractNumId w:val="21"/>
  </w:num>
  <w:num w:numId="37" w16cid:durableId="1560825385">
    <w:abstractNumId w:val="33"/>
  </w:num>
  <w:num w:numId="38" w16cid:durableId="775372860">
    <w:abstractNumId w:val="5"/>
  </w:num>
  <w:num w:numId="39" w16cid:durableId="1920017983">
    <w:abstractNumId w:val="60"/>
  </w:num>
  <w:num w:numId="40" w16cid:durableId="1991668805">
    <w:abstractNumId w:val="12"/>
  </w:num>
  <w:num w:numId="41" w16cid:durableId="176775192">
    <w:abstractNumId w:val="14"/>
  </w:num>
  <w:num w:numId="42" w16cid:durableId="818229640">
    <w:abstractNumId w:val="49"/>
  </w:num>
  <w:num w:numId="43" w16cid:durableId="923882107">
    <w:abstractNumId w:val="1"/>
  </w:num>
  <w:num w:numId="44" w16cid:durableId="269319864">
    <w:abstractNumId w:val="31"/>
  </w:num>
  <w:num w:numId="45" w16cid:durableId="543097293">
    <w:abstractNumId w:val="45"/>
  </w:num>
  <w:num w:numId="46" w16cid:durableId="800076032">
    <w:abstractNumId w:val="2"/>
  </w:num>
  <w:num w:numId="47" w16cid:durableId="1314917602">
    <w:abstractNumId w:val="51"/>
  </w:num>
  <w:num w:numId="48" w16cid:durableId="84035176">
    <w:abstractNumId w:val="42"/>
  </w:num>
  <w:num w:numId="49" w16cid:durableId="304816888">
    <w:abstractNumId w:val="30"/>
  </w:num>
  <w:num w:numId="50" w16cid:durableId="252394894">
    <w:abstractNumId w:val="23"/>
  </w:num>
  <w:num w:numId="51" w16cid:durableId="1472090424">
    <w:abstractNumId w:val="15"/>
  </w:num>
  <w:num w:numId="52" w16cid:durableId="1133064982">
    <w:abstractNumId w:val="20"/>
  </w:num>
  <w:num w:numId="53" w16cid:durableId="1069764871">
    <w:abstractNumId w:val="34"/>
  </w:num>
  <w:num w:numId="54" w16cid:durableId="682174648">
    <w:abstractNumId w:val="47"/>
  </w:num>
  <w:num w:numId="55" w16cid:durableId="685985642">
    <w:abstractNumId w:val="39"/>
  </w:num>
  <w:num w:numId="56" w16cid:durableId="719549093">
    <w:abstractNumId w:val="66"/>
  </w:num>
  <w:num w:numId="57" w16cid:durableId="995719749">
    <w:abstractNumId w:val="0"/>
  </w:num>
  <w:num w:numId="58" w16cid:durableId="2147236992">
    <w:abstractNumId w:val="68"/>
  </w:num>
  <w:num w:numId="59" w16cid:durableId="1249534748">
    <w:abstractNumId w:val="65"/>
  </w:num>
  <w:num w:numId="60" w16cid:durableId="700204570">
    <w:abstractNumId w:val="58"/>
  </w:num>
  <w:num w:numId="61" w16cid:durableId="366609806">
    <w:abstractNumId w:val="43"/>
  </w:num>
  <w:num w:numId="62" w16cid:durableId="361056819">
    <w:abstractNumId w:val="36"/>
  </w:num>
  <w:num w:numId="63" w16cid:durableId="2171937">
    <w:abstractNumId w:val="52"/>
  </w:num>
  <w:num w:numId="64" w16cid:durableId="60031160">
    <w:abstractNumId w:val="50"/>
  </w:num>
  <w:num w:numId="65" w16cid:durableId="722673667">
    <w:abstractNumId w:val="44"/>
  </w:num>
  <w:num w:numId="66" w16cid:durableId="119110701">
    <w:abstractNumId w:val="13"/>
  </w:num>
  <w:num w:numId="67" w16cid:durableId="1342128761">
    <w:abstractNumId w:val="61"/>
  </w:num>
  <w:num w:numId="68" w16cid:durableId="1032998193">
    <w:abstractNumId w:val="54"/>
  </w:num>
  <w:num w:numId="69" w16cid:durableId="203255118">
    <w:abstractNumId w:val="19"/>
  </w:num>
  <w:num w:numId="70" w16cid:durableId="2022587533">
    <w:abstractNumId w:val="4"/>
  </w:num>
  <w:num w:numId="71" w16cid:durableId="606347272">
    <w:abstractNumId w:val="69"/>
  </w:num>
  <w:num w:numId="72" w16cid:durableId="908156840">
    <w:abstractNumId w:val="3"/>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vitha Shetty">
    <w15:presenceInfo w15:providerId="AD" w15:userId="S::kavitha.shetty@netradyne.com::7399c069-da21-435a-95d6-e78f60a2b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9D"/>
    <w:rsid w:val="0000036C"/>
    <w:rsid w:val="0000200B"/>
    <w:rsid w:val="0000250E"/>
    <w:rsid w:val="00003833"/>
    <w:rsid w:val="00004798"/>
    <w:rsid w:val="00005156"/>
    <w:rsid w:val="00005963"/>
    <w:rsid w:val="00010017"/>
    <w:rsid w:val="00010269"/>
    <w:rsid w:val="00011632"/>
    <w:rsid w:val="00012DDC"/>
    <w:rsid w:val="00012EAE"/>
    <w:rsid w:val="00015159"/>
    <w:rsid w:val="00016864"/>
    <w:rsid w:val="00021123"/>
    <w:rsid w:val="000216F1"/>
    <w:rsid w:val="000224DB"/>
    <w:rsid w:val="00022553"/>
    <w:rsid w:val="00022556"/>
    <w:rsid w:val="000236E4"/>
    <w:rsid w:val="00023A58"/>
    <w:rsid w:val="00027617"/>
    <w:rsid w:val="00027D9A"/>
    <w:rsid w:val="000303D5"/>
    <w:rsid w:val="00031465"/>
    <w:rsid w:val="00031DDA"/>
    <w:rsid w:val="00032E0D"/>
    <w:rsid w:val="000339BA"/>
    <w:rsid w:val="00033D55"/>
    <w:rsid w:val="00037F42"/>
    <w:rsid w:val="0004032A"/>
    <w:rsid w:val="00040C7E"/>
    <w:rsid w:val="00040D39"/>
    <w:rsid w:val="00041003"/>
    <w:rsid w:val="00041885"/>
    <w:rsid w:val="0004417F"/>
    <w:rsid w:val="000461DB"/>
    <w:rsid w:val="000510CE"/>
    <w:rsid w:val="000514F1"/>
    <w:rsid w:val="00051868"/>
    <w:rsid w:val="00051B59"/>
    <w:rsid w:val="00053134"/>
    <w:rsid w:val="0005494E"/>
    <w:rsid w:val="000550B0"/>
    <w:rsid w:val="00056F13"/>
    <w:rsid w:val="0005729E"/>
    <w:rsid w:val="00060DCD"/>
    <w:rsid w:val="00060DEA"/>
    <w:rsid w:val="0006102B"/>
    <w:rsid w:val="0006246B"/>
    <w:rsid w:val="00062F39"/>
    <w:rsid w:val="00063527"/>
    <w:rsid w:val="0006549C"/>
    <w:rsid w:val="00066ABA"/>
    <w:rsid w:val="00066B93"/>
    <w:rsid w:val="00066D71"/>
    <w:rsid w:val="00070111"/>
    <w:rsid w:val="000703DD"/>
    <w:rsid w:val="00070A7E"/>
    <w:rsid w:val="00070D00"/>
    <w:rsid w:val="000719D9"/>
    <w:rsid w:val="0007409A"/>
    <w:rsid w:val="0007474F"/>
    <w:rsid w:val="000753D8"/>
    <w:rsid w:val="000756BE"/>
    <w:rsid w:val="000760FB"/>
    <w:rsid w:val="00076C4D"/>
    <w:rsid w:val="00077E29"/>
    <w:rsid w:val="00080BA7"/>
    <w:rsid w:val="0008163D"/>
    <w:rsid w:val="00081EAF"/>
    <w:rsid w:val="00082C57"/>
    <w:rsid w:val="000831BA"/>
    <w:rsid w:val="00083A17"/>
    <w:rsid w:val="00084FDE"/>
    <w:rsid w:val="00085427"/>
    <w:rsid w:val="00086D93"/>
    <w:rsid w:val="0008745B"/>
    <w:rsid w:val="00087D55"/>
    <w:rsid w:val="0009046C"/>
    <w:rsid w:val="00090976"/>
    <w:rsid w:val="00090A44"/>
    <w:rsid w:val="00091823"/>
    <w:rsid w:val="00092C03"/>
    <w:rsid w:val="00095F9E"/>
    <w:rsid w:val="00097B87"/>
    <w:rsid w:val="000A01C3"/>
    <w:rsid w:val="000A0616"/>
    <w:rsid w:val="000A0EAD"/>
    <w:rsid w:val="000A3F93"/>
    <w:rsid w:val="000A46DA"/>
    <w:rsid w:val="000A4782"/>
    <w:rsid w:val="000A55F2"/>
    <w:rsid w:val="000A65D3"/>
    <w:rsid w:val="000A65E9"/>
    <w:rsid w:val="000A70F4"/>
    <w:rsid w:val="000A719A"/>
    <w:rsid w:val="000A72C0"/>
    <w:rsid w:val="000A79B9"/>
    <w:rsid w:val="000A7D86"/>
    <w:rsid w:val="000B1625"/>
    <w:rsid w:val="000B1A62"/>
    <w:rsid w:val="000B3D9F"/>
    <w:rsid w:val="000B40F3"/>
    <w:rsid w:val="000B416E"/>
    <w:rsid w:val="000B428F"/>
    <w:rsid w:val="000B623C"/>
    <w:rsid w:val="000B6445"/>
    <w:rsid w:val="000C123B"/>
    <w:rsid w:val="000C1293"/>
    <w:rsid w:val="000C1D63"/>
    <w:rsid w:val="000C42B7"/>
    <w:rsid w:val="000C51D4"/>
    <w:rsid w:val="000C56E2"/>
    <w:rsid w:val="000C6AEF"/>
    <w:rsid w:val="000D06CC"/>
    <w:rsid w:val="000D1273"/>
    <w:rsid w:val="000D2613"/>
    <w:rsid w:val="000D3372"/>
    <w:rsid w:val="000D3995"/>
    <w:rsid w:val="000D3D43"/>
    <w:rsid w:val="000D4825"/>
    <w:rsid w:val="000D6316"/>
    <w:rsid w:val="000D70ED"/>
    <w:rsid w:val="000D76F2"/>
    <w:rsid w:val="000D784B"/>
    <w:rsid w:val="000E0516"/>
    <w:rsid w:val="000E06A8"/>
    <w:rsid w:val="000E08DA"/>
    <w:rsid w:val="000E168A"/>
    <w:rsid w:val="000E276E"/>
    <w:rsid w:val="000E7A0A"/>
    <w:rsid w:val="000F16C3"/>
    <w:rsid w:val="000F2E2A"/>
    <w:rsid w:val="000F3281"/>
    <w:rsid w:val="000F51C8"/>
    <w:rsid w:val="000F51CE"/>
    <w:rsid w:val="000F55F1"/>
    <w:rsid w:val="000F689B"/>
    <w:rsid w:val="000F72D1"/>
    <w:rsid w:val="00100ACD"/>
    <w:rsid w:val="00101478"/>
    <w:rsid w:val="0010335D"/>
    <w:rsid w:val="001037CC"/>
    <w:rsid w:val="001037DF"/>
    <w:rsid w:val="00103D97"/>
    <w:rsid w:val="0010409A"/>
    <w:rsid w:val="00104F37"/>
    <w:rsid w:val="001059CB"/>
    <w:rsid w:val="00107083"/>
    <w:rsid w:val="001070CB"/>
    <w:rsid w:val="001070D6"/>
    <w:rsid w:val="00107F91"/>
    <w:rsid w:val="001104E7"/>
    <w:rsid w:val="001110A1"/>
    <w:rsid w:val="001112EA"/>
    <w:rsid w:val="0011142F"/>
    <w:rsid w:val="001116DD"/>
    <w:rsid w:val="00112D05"/>
    <w:rsid w:val="0011600F"/>
    <w:rsid w:val="001205C4"/>
    <w:rsid w:val="00123845"/>
    <w:rsid w:val="00124354"/>
    <w:rsid w:val="00124A17"/>
    <w:rsid w:val="00124B07"/>
    <w:rsid w:val="00124F01"/>
    <w:rsid w:val="0012575B"/>
    <w:rsid w:val="0012576F"/>
    <w:rsid w:val="00125CEF"/>
    <w:rsid w:val="00127038"/>
    <w:rsid w:val="0012796B"/>
    <w:rsid w:val="001307CC"/>
    <w:rsid w:val="00131EF4"/>
    <w:rsid w:val="001330EC"/>
    <w:rsid w:val="00137713"/>
    <w:rsid w:val="001401D0"/>
    <w:rsid w:val="001401DF"/>
    <w:rsid w:val="001410A9"/>
    <w:rsid w:val="001421A2"/>
    <w:rsid w:val="00143725"/>
    <w:rsid w:val="001448F9"/>
    <w:rsid w:val="00150974"/>
    <w:rsid w:val="001523BC"/>
    <w:rsid w:val="0015349E"/>
    <w:rsid w:val="00155760"/>
    <w:rsid w:val="00155CDC"/>
    <w:rsid w:val="001566A4"/>
    <w:rsid w:val="001576D3"/>
    <w:rsid w:val="00157D14"/>
    <w:rsid w:val="00160400"/>
    <w:rsid w:val="00160F79"/>
    <w:rsid w:val="00162EC0"/>
    <w:rsid w:val="00163711"/>
    <w:rsid w:val="0016644E"/>
    <w:rsid w:val="00167768"/>
    <w:rsid w:val="00171AE8"/>
    <w:rsid w:val="00171CB6"/>
    <w:rsid w:val="00172916"/>
    <w:rsid w:val="0017338A"/>
    <w:rsid w:val="00173E2A"/>
    <w:rsid w:val="00174006"/>
    <w:rsid w:val="00174272"/>
    <w:rsid w:val="00174541"/>
    <w:rsid w:val="00176321"/>
    <w:rsid w:val="00180BB2"/>
    <w:rsid w:val="00181175"/>
    <w:rsid w:val="00181B9A"/>
    <w:rsid w:val="00182203"/>
    <w:rsid w:val="00183A45"/>
    <w:rsid w:val="00183B71"/>
    <w:rsid w:val="00185D74"/>
    <w:rsid w:val="00186010"/>
    <w:rsid w:val="0018669B"/>
    <w:rsid w:val="001869FD"/>
    <w:rsid w:val="001876DB"/>
    <w:rsid w:val="00190D3C"/>
    <w:rsid w:val="0019260B"/>
    <w:rsid w:val="00192CA7"/>
    <w:rsid w:val="00193252"/>
    <w:rsid w:val="001937DE"/>
    <w:rsid w:val="00194475"/>
    <w:rsid w:val="00195120"/>
    <w:rsid w:val="00195BEB"/>
    <w:rsid w:val="00196FC8"/>
    <w:rsid w:val="001974AD"/>
    <w:rsid w:val="0019757A"/>
    <w:rsid w:val="00197698"/>
    <w:rsid w:val="001A04F5"/>
    <w:rsid w:val="001A05A6"/>
    <w:rsid w:val="001A3E9A"/>
    <w:rsid w:val="001A44C9"/>
    <w:rsid w:val="001A5D07"/>
    <w:rsid w:val="001A68DB"/>
    <w:rsid w:val="001A7918"/>
    <w:rsid w:val="001B0A03"/>
    <w:rsid w:val="001B10FB"/>
    <w:rsid w:val="001B162C"/>
    <w:rsid w:val="001B2F24"/>
    <w:rsid w:val="001B3830"/>
    <w:rsid w:val="001B3CDD"/>
    <w:rsid w:val="001B45D7"/>
    <w:rsid w:val="001B4845"/>
    <w:rsid w:val="001B726C"/>
    <w:rsid w:val="001C2A86"/>
    <w:rsid w:val="001C2B14"/>
    <w:rsid w:val="001C37B2"/>
    <w:rsid w:val="001C3A81"/>
    <w:rsid w:val="001C406F"/>
    <w:rsid w:val="001C650C"/>
    <w:rsid w:val="001D0905"/>
    <w:rsid w:val="001D0BDC"/>
    <w:rsid w:val="001D0C36"/>
    <w:rsid w:val="001D29F2"/>
    <w:rsid w:val="001D42C4"/>
    <w:rsid w:val="001D4326"/>
    <w:rsid w:val="001D5403"/>
    <w:rsid w:val="001D5E94"/>
    <w:rsid w:val="001D6951"/>
    <w:rsid w:val="001D725C"/>
    <w:rsid w:val="001E0DDD"/>
    <w:rsid w:val="001E2679"/>
    <w:rsid w:val="001E2C87"/>
    <w:rsid w:val="001E38C3"/>
    <w:rsid w:val="001E412F"/>
    <w:rsid w:val="001E4568"/>
    <w:rsid w:val="001E457F"/>
    <w:rsid w:val="001E565C"/>
    <w:rsid w:val="001E5CE3"/>
    <w:rsid w:val="001E607A"/>
    <w:rsid w:val="001E6F99"/>
    <w:rsid w:val="001E7C29"/>
    <w:rsid w:val="001F0D4E"/>
    <w:rsid w:val="001F1A9D"/>
    <w:rsid w:val="001F2214"/>
    <w:rsid w:val="001F23E9"/>
    <w:rsid w:val="001F2B7D"/>
    <w:rsid w:val="001F2CE2"/>
    <w:rsid w:val="001F36E2"/>
    <w:rsid w:val="001F37BC"/>
    <w:rsid w:val="001F3EB2"/>
    <w:rsid w:val="001F6D51"/>
    <w:rsid w:val="001F77CC"/>
    <w:rsid w:val="0020001E"/>
    <w:rsid w:val="0020114C"/>
    <w:rsid w:val="002043CF"/>
    <w:rsid w:val="00206AD4"/>
    <w:rsid w:val="00206E03"/>
    <w:rsid w:val="00210868"/>
    <w:rsid w:val="00210FE0"/>
    <w:rsid w:val="00211EEB"/>
    <w:rsid w:val="00212F5B"/>
    <w:rsid w:val="00213214"/>
    <w:rsid w:val="00214D19"/>
    <w:rsid w:val="0021687C"/>
    <w:rsid w:val="00216A45"/>
    <w:rsid w:val="0021780D"/>
    <w:rsid w:val="00221453"/>
    <w:rsid w:val="00221B3E"/>
    <w:rsid w:val="0022207B"/>
    <w:rsid w:val="00223A58"/>
    <w:rsid w:val="00224622"/>
    <w:rsid w:val="00224685"/>
    <w:rsid w:val="0022517D"/>
    <w:rsid w:val="0022574F"/>
    <w:rsid w:val="00225F93"/>
    <w:rsid w:val="00226693"/>
    <w:rsid w:val="002268E1"/>
    <w:rsid w:val="002276CE"/>
    <w:rsid w:val="00230330"/>
    <w:rsid w:val="00231C80"/>
    <w:rsid w:val="00232A10"/>
    <w:rsid w:val="002332D6"/>
    <w:rsid w:val="00233BE6"/>
    <w:rsid w:val="00233FB1"/>
    <w:rsid w:val="00234050"/>
    <w:rsid w:val="00234765"/>
    <w:rsid w:val="002348E3"/>
    <w:rsid w:val="002401D6"/>
    <w:rsid w:val="0024049F"/>
    <w:rsid w:val="00243B7D"/>
    <w:rsid w:val="00244DF5"/>
    <w:rsid w:val="002452B1"/>
    <w:rsid w:val="002463E1"/>
    <w:rsid w:val="0024640D"/>
    <w:rsid w:val="0025079B"/>
    <w:rsid w:val="00250865"/>
    <w:rsid w:val="002511EE"/>
    <w:rsid w:val="00251753"/>
    <w:rsid w:val="00251792"/>
    <w:rsid w:val="002519E5"/>
    <w:rsid w:val="002520D7"/>
    <w:rsid w:val="00253F96"/>
    <w:rsid w:val="0025434C"/>
    <w:rsid w:val="0025439C"/>
    <w:rsid w:val="00255056"/>
    <w:rsid w:val="002561B4"/>
    <w:rsid w:val="00256EE1"/>
    <w:rsid w:val="00257152"/>
    <w:rsid w:val="00260FB7"/>
    <w:rsid w:val="00262035"/>
    <w:rsid w:val="0026233F"/>
    <w:rsid w:val="00262B29"/>
    <w:rsid w:val="002630A6"/>
    <w:rsid w:val="002633E9"/>
    <w:rsid w:val="002648A9"/>
    <w:rsid w:val="00264AE7"/>
    <w:rsid w:val="00264EDA"/>
    <w:rsid w:val="0026577A"/>
    <w:rsid w:val="00265DA3"/>
    <w:rsid w:val="0026641D"/>
    <w:rsid w:val="002705AE"/>
    <w:rsid w:val="002707EC"/>
    <w:rsid w:val="00270DEC"/>
    <w:rsid w:val="002726AA"/>
    <w:rsid w:val="0027299B"/>
    <w:rsid w:val="002748BA"/>
    <w:rsid w:val="002765F4"/>
    <w:rsid w:val="00276CD4"/>
    <w:rsid w:val="00276EAE"/>
    <w:rsid w:val="0028212A"/>
    <w:rsid w:val="002827C0"/>
    <w:rsid w:val="0028287A"/>
    <w:rsid w:val="00282A09"/>
    <w:rsid w:val="00283BE9"/>
    <w:rsid w:val="0028479F"/>
    <w:rsid w:val="00285004"/>
    <w:rsid w:val="0029083B"/>
    <w:rsid w:val="00290E35"/>
    <w:rsid w:val="00291DC7"/>
    <w:rsid w:val="0029339C"/>
    <w:rsid w:val="00293E41"/>
    <w:rsid w:val="00293F39"/>
    <w:rsid w:val="00294B8B"/>
    <w:rsid w:val="00295412"/>
    <w:rsid w:val="002961F2"/>
    <w:rsid w:val="002969A5"/>
    <w:rsid w:val="002979B6"/>
    <w:rsid w:val="002A081E"/>
    <w:rsid w:val="002A0A1B"/>
    <w:rsid w:val="002A1D7E"/>
    <w:rsid w:val="002A4ACA"/>
    <w:rsid w:val="002A6B44"/>
    <w:rsid w:val="002A74D3"/>
    <w:rsid w:val="002B0B80"/>
    <w:rsid w:val="002B0BB0"/>
    <w:rsid w:val="002B11CD"/>
    <w:rsid w:val="002B29CE"/>
    <w:rsid w:val="002B3EEC"/>
    <w:rsid w:val="002B4209"/>
    <w:rsid w:val="002B7DCA"/>
    <w:rsid w:val="002C1C42"/>
    <w:rsid w:val="002C232C"/>
    <w:rsid w:val="002C2596"/>
    <w:rsid w:val="002C2911"/>
    <w:rsid w:val="002C3E17"/>
    <w:rsid w:val="002C4357"/>
    <w:rsid w:val="002C4647"/>
    <w:rsid w:val="002C4784"/>
    <w:rsid w:val="002C4E78"/>
    <w:rsid w:val="002C5EED"/>
    <w:rsid w:val="002D24F7"/>
    <w:rsid w:val="002D4B7A"/>
    <w:rsid w:val="002D5C80"/>
    <w:rsid w:val="002D689F"/>
    <w:rsid w:val="002E0707"/>
    <w:rsid w:val="002E165F"/>
    <w:rsid w:val="002E2435"/>
    <w:rsid w:val="002E270E"/>
    <w:rsid w:val="002E54BE"/>
    <w:rsid w:val="002E6441"/>
    <w:rsid w:val="002E7789"/>
    <w:rsid w:val="002E7F27"/>
    <w:rsid w:val="002F2A84"/>
    <w:rsid w:val="002F2C0D"/>
    <w:rsid w:val="002F308C"/>
    <w:rsid w:val="002F409A"/>
    <w:rsid w:val="002F4279"/>
    <w:rsid w:val="002F4D2F"/>
    <w:rsid w:val="002F6B32"/>
    <w:rsid w:val="002F73CF"/>
    <w:rsid w:val="002F7D26"/>
    <w:rsid w:val="003001CA"/>
    <w:rsid w:val="0030020D"/>
    <w:rsid w:val="003003E1"/>
    <w:rsid w:val="003007DF"/>
    <w:rsid w:val="00300808"/>
    <w:rsid w:val="00300F05"/>
    <w:rsid w:val="00304205"/>
    <w:rsid w:val="00304322"/>
    <w:rsid w:val="003045E9"/>
    <w:rsid w:val="00304766"/>
    <w:rsid w:val="003049B0"/>
    <w:rsid w:val="00304CD8"/>
    <w:rsid w:val="00306D04"/>
    <w:rsid w:val="003076F0"/>
    <w:rsid w:val="00312714"/>
    <w:rsid w:val="00312D66"/>
    <w:rsid w:val="00317EF6"/>
    <w:rsid w:val="0032007A"/>
    <w:rsid w:val="00320906"/>
    <w:rsid w:val="003219AE"/>
    <w:rsid w:val="00322AD7"/>
    <w:rsid w:val="003238A5"/>
    <w:rsid w:val="0032511E"/>
    <w:rsid w:val="00325202"/>
    <w:rsid w:val="0032559D"/>
    <w:rsid w:val="003259FF"/>
    <w:rsid w:val="00326103"/>
    <w:rsid w:val="003271C0"/>
    <w:rsid w:val="00327BE7"/>
    <w:rsid w:val="00331CD9"/>
    <w:rsid w:val="0033258F"/>
    <w:rsid w:val="00332D18"/>
    <w:rsid w:val="00333330"/>
    <w:rsid w:val="003347DA"/>
    <w:rsid w:val="003350BB"/>
    <w:rsid w:val="00335217"/>
    <w:rsid w:val="00335D24"/>
    <w:rsid w:val="003360E6"/>
    <w:rsid w:val="00336432"/>
    <w:rsid w:val="00337A3C"/>
    <w:rsid w:val="00340DE1"/>
    <w:rsid w:val="00342930"/>
    <w:rsid w:val="00343233"/>
    <w:rsid w:val="003443D8"/>
    <w:rsid w:val="00344C35"/>
    <w:rsid w:val="003463D9"/>
    <w:rsid w:val="00347232"/>
    <w:rsid w:val="00350042"/>
    <w:rsid w:val="00350EBB"/>
    <w:rsid w:val="00350F8A"/>
    <w:rsid w:val="0035302E"/>
    <w:rsid w:val="0035305C"/>
    <w:rsid w:val="003555DC"/>
    <w:rsid w:val="00355B67"/>
    <w:rsid w:val="00356825"/>
    <w:rsid w:val="0035687C"/>
    <w:rsid w:val="003571F8"/>
    <w:rsid w:val="00357A51"/>
    <w:rsid w:val="00357B1F"/>
    <w:rsid w:val="0036093F"/>
    <w:rsid w:val="003628D5"/>
    <w:rsid w:val="00363136"/>
    <w:rsid w:val="00363A9E"/>
    <w:rsid w:val="00366AE8"/>
    <w:rsid w:val="00367944"/>
    <w:rsid w:val="003712D4"/>
    <w:rsid w:val="00371A99"/>
    <w:rsid w:val="0037308C"/>
    <w:rsid w:val="0037358E"/>
    <w:rsid w:val="0037363E"/>
    <w:rsid w:val="00373998"/>
    <w:rsid w:val="0037481D"/>
    <w:rsid w:val="00374D33"/>
    <w:rsid w:val="00374D87"/>
    <w:rsid w:val="0038046B"/>
    <w:rsid w:val="00381191"/>
    <w:rsid w:val="00383734"/>
    <w:rsid w:val="003859C7"/>
    <w:rsid w:val="00386370"/>
    <w:rsid w:val="00386A11"/>
    <w:rsid w:val="00387552"/>
    <w:rsid w:val="00391745"/>
    <w:rsid w:val="00391C3C"/>
    <w:rsid w:val="00391D12"/>
    <w:rsid w:val="0039208F"/>
    <w:rsid w:val="00392D67"/>
    <w:rsid w:val="00392D84"/>
    <w:rsid w:val="00392D99"/>
    <w:rsid w:val="003944C3"/>
    <w:rsid w:val="0039466B"/>
    <w:rsid w:val="003948A1"/>
    <w:rsid w:val="0039520B"/>
    <w:rsid w:val="00395BF9"/>
    <w:rsid w:val="00396947"/>
    <w:rsid w:val="00397910"/>
    <w:rsid w:val="00397D9E"/>
    <w:rsid w:val="003A07DC"/>
    <w:rsid w:val="003A09CB"/>
    <w:rsid w:val="003A1219"/>
    <w:rsid w:val="003A24D6"/>
    <w:rsid w:val="003A37FB"/>
    <w:rsid w:val="003A41D4"/>
    <w:rsid w:val="003A4620"/>
    <w:rsid w:val="003A4CC4"/>
    <w:rsid w:val="003A5D75"/>
    <w:rsid w:val="003B3831"/>
    <w:rsid w:val="003B3B91"/>
    <w:rsid w:val="003B5CCC"/>
    <w:rsid w:val="003B69BB"/>
    <w:rsid w:val="003B726D"/>
    <w:rsid w:val="003C052F"/>
    <w:rsid w:val="003C0BAE"/>
    <w:rsid w:val="003C20F4"/>
    <w:rsid w:val="003C266B"/>
    <w:rsid w:val="003C270D"/>
    <w:rsid w:val="003C27D3"/>
    <w:rsid w:val="003C35FE"/>
    <w:rsid w:val="003C4EB8"/>
    <w:rsid w:val="003C58A8"/>
    <w:rsid w:val="003D17EA"/>
    <w:rsid w:val="003D3487"/>
    <w:rsid w:val="003D56E6"/>
    <w:rsid w:val="003D699D"/>
    <w:rsid w:val="003D7080"/>
    <w:rsid w:val="003E0340"/>
    <w:rsid w:val="003E1A2C"/>
    <w:rsid w:val="003E23C9"/>
    <w:rsid w:val="003E257A"/>
    <w:rsid w:val="003E389D"/>
    <w:rsid w:val="003E3BDE"/>
    <w:rsid w:val="003E4329"/>
    <w:rsid w:val="003E4AB5"/>
    <w:rsid w:val="003E56AC"/>
    <w:rsid w:val="003F0BD8"/>
    <w:rsid w:val="003F130B"/>
    <w:rsid w:val="003F1635"/>
    <w:rsid w:val="003F1DA3"/>
    <w:rsid w:val="003F28D0"/>
    <w:rsid w:val="003F411E"/>
    <w:rsid w:val="003F487F"/>
    <w:rsid w:val="003F4DA8"/>
    <w:rsid w:val="003F5194"/>
    <w:rsid w:val="003F6BDA"/>
    <w:rsid w:val="003F7134"/>
    <w:rsid w:val="003F7D5A"/>
    <w:rsid w:val="00400ECD"/>
    <w:rsid w:val="00400F4F"/>
    <w:rsid w:val="00400F81"/>
    <w:rsid w:val="004019E5"/>
    <w:rsid w:val="004024A0"/>
    <w:rsid w:val="00404A0E"/>
    <w:rsid w:val="00404C6E"/>
    <w:rsid w:val="0040646F"/>
    <w:rsid w:val="00411474"/>
    <w:rsid w:val="00412CC3"/>
    <w:rsid w:val="0041355D"/>
    <w:rsid w:val="00414286"/>
    <w:rsid w:val="0041444B"/>
    <w:rsid w:val="00414A40"/>
    <w:rsid w:val="00414AEF"/>
    <w:rsid w:val="0041572C"/>
    <w:rsid w:val="004177E8"/>
    <w:rsid w:val="00417BFE"/>
    <w:rsid w:val="00420064"/>
    <w:rsid w:val="004201AD"/>
    <w:rsid w:val="00421563"/>
    <w:rsid w:val="0042368E"/>
    <w:rsid w:val="00425902"/>
    <w:rsid w:val="00425B9D"/>
    <w:rsid w:val="00426322"/>
    <w:rsid w:val="004271DA"/>
    <w:rsid w:val="0043112C"/>
    <w:rsid w:val="00434198"/>
    <w:rsid w:val="004355C9"/>
    <w:rsid w:val="004401DA"/>
    <w:rsid w:val="00443010"/>
    <w:rsid w:val="00444B58"/>
    <w:rsid w:val="00445ECF"/>
    <w:rsid w:val="00446475"/>
    <w:rsid w:val="004464F4"/>
    <w:rsid w:val="00446A5E"/>
    <w:rsid w:val="00447FFB"/>
    <w:rsid w:val="004508DC"/>
    <w:rsid w:val="00450925"/>
    <w:rsid w:val="00451E52"/>
    <w:rsid w:val="00452EC7"/>
    <w:rsid w:val="0045375F"/>
    <w:rsid w:val="00455B9A"/>
    <w:rsid w:val="00457B87"/>
    <w:rsid w:val="00460015"/>
    <w:rsid w:val="00463106"/>
    <w:rsid w:val="004636C1"/>
    <w:rsid w:val="00463BA6"/>
    <w:rsid w:val="00464DF1"/>
    <w:rsid w:val="00467384"/>
    <w:rsid w:val="004700E3"/>
    <w:rsid w:val="004703A1"/>
    <w:rsid w:val="004723FC"/>
    <w:rsid w:val="004727F9"/>
    <w:rsid w:val="00473BEE"/>
    <w:rsid w:val="00475104"/>
    <w:rsid w:val="004754E6"/>
    <w:rsid w:val="00475676"/>
    <w:rsid w:val="004761D8"/>
    <w:rsid w:val="00480B40"/>
    <w:rsid w:val="00480E1D"/>
    <w:rsid w:val="00480F41"/>
    <w:rsid w:val="004843B6"/>
    <w:rsid w:val="0048592D"/>
    <w:rsid w:val="0048640F"/>
    <w:rsid w:val="00486E0D"/>
    <w:rsid w:val="00487608"/>
    <w:rsid w:val="00487B67"/>
    <w:rsid w:val="004913FA"/>
    <w:rsid w:val="00492574"/>
    <w:rsid w:val="00493828"/>
    <w:rsid w:val="004938AC"/>
    <w:rsid w:val="00493D90"/>
    <w:rsid w:val="00494663"/>
    <w:rsid w:val="004946D9"/>
    <w:rsid w:val="004947B4"/>
    <w:rsid w:val="0049488B"/>
    <w:rsid w:val="00494B79"/>
    <w:rsid w:val="00495BC6"/>
    <w:rsid w:val="00495CBA"/>
    <w:rsid w:val="004A2E2F"/>
    <w:rsid w:val="004A376D"/>
    <w:rsid w:val="004A37F0"/>
    <w:rsid w:val="004A391C"/>
    <w:rsid w:val="004A7248"/>
    <w:rsid w:val="004A7991"/>
    <w:rsid w:val="004B0CEA"/>
    <w:rsid w:val="004B0E39"/>
    <w:rsid w:val="004B2343"/>
    <w:rsid w:val="004B283C"/>
    <w:rsid w:val="004B343E"/>
    <w:rsid w:val="004B3A25"/>
    <w:rsid w:val="004B478A"/>
    <w:rsid w:val="004B6031"/>
    <w:rsid w:val="004B7D12"/>
    <w:rsid w:val="004C0B20"/>
    <w:rsid w:val="004C12A8"/>
    <w:rsid w:val="004C164A"/>
    <w:rsid w:val="004C1E30"/>
    <w:rsid w:val="004C2A60"/>
    <w:rsid w:val="004C3C8A"/>
    <w:rsid w:val="004C4D9F"/>
    <w:rsid w:val="004C5394"/>
    <w:rsid w:val="004C5E56"/>
    <w:rsid w:val="004C7E5B"/>
    <w:rsid w:val="004D0389"/>
    <w:rsid w:val="004D050E"/>
    <w:rsid w:val="004D0629"/>
    <w:rsid w:val="004D1D69"/>
    <w:rsid w:val="004D1EF1"/>
    <w:rsid w:val="004D21D2"/>
    <w:rsid w:val="004D5DA0"/>
    <w:rsid w:val="004E0567"/>
    <w:rsid w:val="004E1874"/>
    <w:rsid w:val="004E1B3B"/>
    <w:rsid w:val="004E29AC"/>
    <w:rsid w:val="004E3378"/>
    <w:rsid w:val="004E3AB1"/>
    <w:rsid w:val="004E4B23"/>
    <w:rsid w:val="004E5030"/>
    <w:rsid w:val="004E6DF3"/>
    <w:rsid w:val="004F00E0"/>
    <w:rsid w:val="004F109D"/>
    <w:rsid w:val="004F1A59"/>
    <w:rsid w:val="004F254C"/>
    <w:rsid w:val="004F2AB1"/>
    <w:rsid w:val="004F4ABD"/>
    <w:rsid w:val="004F5E14"/>
    <w:rsid w:val="004F7B1D"/>
    <w:rsid w:val="004F7E37"/>
    <w:rsid w:val="005000B6"/>
    <w:rsid w:val="005001D9"/>
    <w:rsid w:val="0050022E"/>
    <w:rsid w:val="00500697"/>
    <w:rsid w:val="005010C0"/>
    <w:rsid w:val="005059D3"/>
    <w:rsid w:val="00505E5C"/>
    <w:rsid w:val="00506307"/>
    <w:rsid w:val="00506578"/>
    <w:rsid w:val="005067F1"/>
    <w:rsid w:val="00510708"/>
    <w:rsid w:val="005114EB"/>
    <w:rsid w:val="00512F6E"/>
    <w:rsid w:val="00513E14"/>
    <w:rsid w:val="00513F82"/>
    <w:rsid w:val="005140AD"/>
    <w:rsid w:val="00515766"/>
    <w:rsid w:val="005167B8"/>
    <w:rsid w:val="00516AC2"/>
    <w:rsid w:val="00516E98"/>
    <w:rsid w:val="00517AEF"/>
    <w:rsid w:val="00517B13"/>
    <w:rsid w:val="00521DEB"/>
    <w:rsid w:val="00521E0E"/>
    <w:rsid w:val="00522055"/>
    <w:rsid w:val="00522593"/>
    <w:rsid w:val="005227C4"/>
    <w:rsid w:val="005239D1"/>
    <w:rsid w:val="00526180"/>
    <w:rsid w:val="00526298"/>
    <w:rsid w:val="00527A00"/>
    <w:rsid w:val="00527F73"/>
    <w:rsid w:val="00530F4B"/>
    <w:rsid w:val="005319AE"/>
    <w:rsid w:val="00533312"/>
    <w:rsid w:val="00533451"/>
    <w:rsid w:val="0053376C"/>
    <w:rsid w:val="005355B3"/>
    <w:rsid w:val="0053640C"/>
    <w:rsid w:val="0053655A"/>
    <w:rsid w:val="00537833"/>
    <w:rsid w:val="0053791D"/>
    <w:rsid w:val="005413BF"/>
    <w:rsid w:val="005417E6"/>
    <w:rsid w:val="00541E0C"/>
    <w:rsid w:val="00543B72"/>
    <w:rsid w:val="00543E15"/>
    <w:rsid w:val="00543EE2"/>
    <w:rsid w:val="00544650"/>
    <w:rsid w:val="0054603D"/>
    <w:rsid w:val="005472F9"/>
    <w:rsid w:val="0055022A"/>
    <w:rsid w:val="00550A36"/>
    <w:rsid w:val="00551849"/>
    <w:rsid w:val="00551B6F"/>
    <w:rsid w:val="00551DB5"/>
    <w:rsid w:val="0055200A"/>
    <w:rsid w:val="00552919"/>
    <w:rsid w:val="00552EC2"/>
    <w:rsid w:val="005535F4"/>
    <w:rsid w:val="005543BC"/>
    <w:rsid w:val="00555119"/>
    <w:rsid w:val="00556562"/>
    <w:rsid w:val="00556908"/>
    <w:rsid w:val="005611E9"/>
    <w:rsid w:val="00561F00"/>
    <w:rsid w:val="00562C48"/>
    <w:rsid w:val="0056483B"/>
    <w:rsid w:val="00565E8A"/>
    <w:rsid w:val="00565F8E"/>
    <w:rsid w:val="005665B8"/>
    <w:rsid w:val="00566B19"/>
    <w:rsid w:val="00566B67"/>
    <w:rsid w:val="00567864"/>
    <w:rsid w:val="0057070D"/>
    <w:rsid w:val="00572D99"/>
    <w:rsid w:val="00573A82"/>
    <w:rsid w:val="0057420D"/>
    <w:rsid w:val="0057478C"/>
    <w:rsid w:val="00575D8A"/>
    <w:rsid w:val="00577C97"/>
    <w:rsid w:val="005802F2"/>
    <w:rsid w:val="00580335"/>
    <w:rsid w:val="00580419"/>
    <w:rsid w:val="00580657"/>
    <w:rsid w:val="0058070C"/>
    <w:rsid w:val="00581AF6"/>
    <w:rsid w:val="00581FA4"/>
    <w:rsid w:val="00583AE0"/>
    <w:rsid w:val="00584190"/>
    <w:rsid w:val="00584214"/>
    <w:rsid w:val="0058675B"/>
    <w:rsid w:val="005912E7"/>
    <w:rsid w:val="005943A5"/>
    <w:rsid w:val="00594B86"/>
    <w:rsid w:val="005964E3"/>
    <w:rsid w:val="00597712"/>
    <w:rsid w:val="005978CE"/>
    <w:rsid w:val="00597B6C"/>
    <w:rsid w:val="005A0551"/>
    <w:rsid w:val="005A076D"/>
    <w:rsid w:val="005A186C"/>
    <w:rsid w:val="005A1EEF"/>
    <w:rsid w:val="005A33F9"/>
    <w:rsid w:val="005A3B44"/>
    <w:rsid w:val="005A4D13"/>
    <w:rsid w:val="005A5812"/>
    <w:rsid w:val="005A6612"/>
    <w:rsid w:val="005A7885"/>
    <w:rsid w:val="005B17F0"/>
    <w:rsid w:val="005B1EE7"/>
    <w:rsid w:val="005B2E46"/>
    <w:rsid w:val="005B47D9"/>
    <w:rsid w:val="005B57D4"/>
    <w:rsid w:val="005B600E"/>
    <w:rsid w:val="005B6EB9"/>
    <w:rsid w:val="005B7CBB"/>
    <w:rsid w:val="005C098C"/>
    <w:rsid w:val="005C1DD1"/>
    <w:rsid w:val="005C2D70"/>
    <w:rsid w:val="005C3ED3"/>
    <w:rsid w:val="005C3FAC"/>
    <w:rsid w:val="005C4D59"/>
    <w:rsid w:val="005C6A3B"/>
    <w:rsid w:val="005D24B7"/>
    <w:rsid w:val="005D2777"/>
    <w:rsid w:val="005D2CED"/>
    <w:rsid w:val="005D32AF"/>
    <w:rsid w:val="005D351C"/>
    <w:rsid w:val="005D42AE"/>
    <w:rsid w:val="005D440D"/>
    <w:rsid w:val="005D61F5"/>
    <w:rsid w:val="005D6703"/>
    <w:rsid w:val="005D6CF2"/>
    <w:rsid w:val="005E00C6"/>
    <w:rsid w:val="005E2B3C"/>
    <w:rsid w:val="005E2B56"/>
    <w:rsid w:val="005E51A6"/>
    <w:rsid w:val="005E5DD6"/>
    <w:rsid w:val="005E62EF"/>
    <w:rsid w:val="005E665E"/>
    <w:rsid w:val="005E6C8E"/>
    <w:rsid w:val="005F1C3A"/>
    <w:rsid w:val="005F380D"/>
    <w:rsid w:val="005F424D"/>
    <w:rsid w:val="005F5666"/>
    <w:rsid w:val="005F6750"/>
    <w:rsid w:val="005F7456"/>
    <w:rsid w:val="006026D8"/>
    <w:rsid w:val="006032C4"/>
    <w:rsid w:val="006042A7"/>
    <w:rsid w:val="0061018D"/>
    <w:rsid w:val="00611F93"/>
    <w:rsid w:val="00613442"/>
    <w:rsid w:val="00615C60"/>
    <w:rsid w:val="00615F15"/>
    <w:rsid w:val="00616F18"/>
    <w:rsid w:val="00617F21"/>
    <w:rsid w:val="00620D97"/>
    <w:rsid w:val="006216A9"/>
    <w:rsid w:val="00621DB9"/>
    <w:rsid w:val="00623C3C"/>
    <w:rsid w:val="00624C8F"/>
    <w:rsid w:val="00624E14"/>
    <w:rsid w:val="00625A40"/>
    <w:rsid w:val="00625C3E"/>
    <w:rsid w:val="00625C43"/>
    <w:rsid w:val="00626527"/>
    <w:rsid w:val="00627F89"/>
    <w:rsid w:val="0063113D"/>
    <w:rsid w:val="00633475"/>
    <w:rsid w:val="00633F36"/>
    <w:rsid w:val="00634A37"/>
    <w:rsid w:val="00636D37"/>
    <w:rsid w:val="0063705B"/>
    <w:rsid w:val="0063754E"/>
    <w:rsid w:val="00640367"/>
    <w:rsid w:val="0064183D"/>
    <w:rsid w:val="00642323"/>
    <w:rsid w:val="0064335F"/>
    <w:rsid w:val="00643569"/>
    <w:rsid w:val="00645305"/>
    <w:rsid w:val="0064565F"/>
    <w:rsid w:val="00647DAE"/>
    <w:rsid w:val="006507EC"/>
    <w:rsid w:val="00650A08"/>
    <w:rsid w:val="00650B52"/>
    <w:rsid w:val="00654481"/>
    <w:rsid w:val="00654A13"/>
    <w:rsid w:val="006555C5"/>
    <w:rsid w:val="0065645C"/>
    <w:rsid w:val="00656593"/>
    <w:rsid w:val="00656C8B"/>
    <w:rsid w:val="006579F6"/>
    <w:rsid w:val="006606BE"/>
    <w:rsid w:val="006618DD"/>
    <w:rsid w:val="00661C46"/>
    <w:rsid w:val="0066248A"/>
    <w:rsid w:val="00663D19"/>
    <w:rsid w:val="00663FE1"/>
    <w:rsid w:val="00664202"/>
    <w:rsid w:val="00664A66"/>
    <w:rsid w:val="00665587"/>
    <w:rsid w:val="006656BC"/>
    <w:rsid w:val="006656BF"/>
    <w:rsid w:val="00666096"/>
    <w:rsid w:val="00667CEB"/>
    <w:rsid w:val="00670599"/>
    <w:rsid w:val="00671F99"/>
    <w:rsid w:val="00674274"/>
    <w:rsid w:val="0067451B"/>
    <w:rsid w:val="00680862"/>
    <w:rsid w:val="0068343F"/>
    <w:rsid w:val="0068380F"/>
    <w:rsid w:val="00690FB1"/>
    <w:rsid w:val="006910E7"/>
    <w:rsid w:val="00691F3D"/>
    <w:rsid w:val="00693D9A"/>
    <w:rsid w:val="00694BD9"/>
    <w:rsid w:val="006952C5"/>
    <w:rsid w:val="00696A72"/>
    <w:rsid w:val="00697E8C"/>
    <w:rsid w:val="006A0D84"/>
    <w:rsid w:val="006A21D3"/>
    <w:rsid w:val="006A2A84"/>
    <w:rsid w:val="006A5D52"/>
    <w:rsid w:val="006B0A16"/>
    <w:rsid w:val="006B0B25"/>
    <w:rsid w:val="006B0EDA"/>
    <w:rsid w:val="006B1942"/>
    <w:rsid w:val="006B3138"/>
    <w:rsid w:val="006B373A"/>
    <w:rsid w:val="006B63DC"/>
    <w:rsid w:val="006B67BB"/>
    <w:rsid w:val="006B6973"/>
    <w:rsid w:val="006B6DE0"/>
    <w:rsid w:val="006C0D8F"/>
    <w:rsid w:val="006C1279"/>
    <w:rsid w:val="006C2080"/>
    <w:rsid w:val="006C2196"/>
    <w:rsid w:val="006C2BD7"/>
    <w:rsid w:val="006C5409"/>
    <w:rsid w:val="006C5AC5"/>
    <w:rsid w:val="006C71A6"/>
    <w:rsid w:val="006D08DC"/>
    <w:rsid w:val="006D18EF"/>
    <w:rsid w:val="006D1941"/>
    <w:rsid w:val="006D1E37"/>
    <w:rsid w:val="006D410F"/>
    <w:rsid w:val="006D415A"/>
    <w:rsid w:val="006D6282"/>
    <w:rsid w:val="006D6403"/>
    <w:rsid w:val="006D66DA"/>
    <w:rsid w:val="006D6B1D"/>
    <w:rsid w:val="006D70D2"/>
    <w:rsid w:val="006E0143"/>
    <w:rsid w:val="006E508A"/>
    <w:rsid w:val="006E5C1D"/>
    <w:rsid w:val="006E633B"/>
    <w:rsid w:val="006E634E"/>
    <w:rsid w:val="006E67A9"/>
    <w:rsid w:val="006E7E60"/>
    <w:rsid w:val="006E7FF5"/>
    <w:rsid w:val="006F03FF"/>
    <w:rsid w:val="006F0FF4"/>
    <w:rsid w:val="006F20D4"/>
    <w:rsid w:val="006F2B88"/>
    <w:rsid w:val="006F3D07"/>
    <w:rsid w:val="006F4084"/>
    <w:rsid w:val="006F4461"/>
    <w:rsid w:val="006F5359"/>
    <w:rsid w:val="0070020B"/>
    <w:rsid w:val="00700F5E"/>
    <w:rsid w:val="0070249E"/>
    <w:rsid w:val="00703160"/>
    <w:rsid w:val="007054B0"/>
    <w:rsid w:val="00705AA0"/>
    <w:rsid w:val="00705D98"/>
    <w:rsid w:val="007065EE"/>
    <w:rsid w:val="00706CDA"/>
    <w:rsid w:val="00707823"/>
    <w:rsid w:val="0071002A"/>
    <w:rsid w:val="00711F49"/>
    <w:rsid w:val="00712810"/>
    <w:rsid w:val="007227FB"/>
    <w:rsid w:val="00723329"/>
    <w:rsid w:val="00724447"/>
    <w:rsid w:val="00724B28"/>
    <w:rsid w:val="0072530D"/>
    <w:rsid w:val="0073031C"/>
    <w:rsid w:val="00730EBE"/>
    <w:rsid w:val="007315D9"/>
    <w:rsid w:val="00732E17"/>
    <w:rsid w:val="00732E60"/>
    <w:rsid w:val="00734A82"/>
    <w:rsid w:val="00734E86"/>
    <w:rsid w:val="00735411"/>
    <w:rsid w:val="00735C1A"/>
    <w:rsid w:val="007362ED"/>
    <w:rsid w:val="00736703"/>
    <w:rsid w:val="00736EAA"/>
    <w:rsid w:val="00736FE4"/>
    <w:rsid w:val="00740DC2"/>
    <w:rsid w:val="007432D8"/>
    <w:rsid w:val="00743701"/>
    <w:rsid w:val="0074791E"/>
    <w:rsid w:val="00751046"/>
    <w:rsid w:val="007512C0"/>
    <w:rsid w:val="00751649"/>
    <w:rsid w:val="00753D1A"/>
    <w:rsid w:val="00754B8A"/>
    <w:rsid w:val="0075576E"/>
    <w:rsid w:val="00755FA4"/>
    <w:rsid w:val="00760033"/>
    <w:rsid w:val="00760272"/>
    <w:rsid w:val="00761633"/>
    <w:rsid w:val="00764234"/>
    <w:rsid w:val="00764BA7"/>
    <w:rsid w:val="0076737F"/>
    <w:rsid w:val="00767562"/>
    <w:rsid w:val="0077063E"/>
    <w:rsid w:val="007706A9"/>
    <w:rsid w:val="00770888"/>
    <w:rsid w:val="00771ADD"/>
    <w:rsid w:val="00771B71"/>
    <w:rsid w:val="00773909"/>
    <w:rsid w:val="007758FA"/>
    <w:rsid w:val="00775EE8"/>
    <w:rsid w:val="00776D6D"/>
    <w:rsid w:val="007805F3"/>
    <w:rsid w:val="007811DF"/>
    <w:rsid w:val="00782A76"/>
    <w:rsid w:val="00782C84"/>
    <w:rsid w:val="00782E36"/>
    <w:rsid w:val="00783BF3"/>
    <w:rsid w:val="00783CE9"/>
    <w:rsid w:val="00785D83"/>
    <w:rsid w:val="007864E1"/>
    <w:rsid w:val="00787C5E"/>
    <w:rsid w:val="0079002D"/>
    <w:rsid w:val="0079042A"/>
    <w:rsid w:val="007906A0"/>
    <w:rsid w:val="0079116E"/>
    <w:rsid w:val="007911BE"/>
    <w:rsid w:val="0079392D"/>
    <w:rsid w:val="0079403B"/>
    <w:rsid w:val="0079415C"/>
    <w:rsid w:val="00795832"/>
    <w:rsid w:val="00795F12"/>
    <w:rsid w:val="00796B6D"/>
    <w:rsid w:val="00797AD4"/>
    <w:rsid w:val="00797F79"/>
    <w:rsid w:val="007A0801"/>
    <w:rsid w:val="007A089E"/>
    <w:rsid w:val="007A279D"/>
    <w:rsid w:val="007A36B1"/>
    <w:rsid w:val="007A4AEE"/>
    <w:rsid w:val="007A4CB7"/>
    <w:rsid w:val="007A4E69"/>
    <w:rsid w:val="007A7E63"/>
    <w:rsid w:val="007B0945"/>
    <w:rsid w:val="007B0B4B"/>
    <w:rsid w:val="007B0C9A"/>
    <w:rsid w:val="007B2B82"/>
    <w:rsid w:val="007B2C3F"/>
    <w:rsid w:val="007B459E"/>
    <w:rsid w:val="007B572A"/>
    <w:rsid w:val="007B5CDE"/>
    <w:rsid w:val="007B6617"/>
    <w:rsid w:val="007B6933"/>
    <w:rsid w:val="007C0C52"/>
    <w:rsid w:val="007C1DD3"/>
    <w:rsid w:val="007C2FC6"/>
    <w:rsid w:val="007C3FE4"/>
    <w:rsid w:val="007C4BC0"/>
    <w:rsid w:val="007C5574"/>
    <w:rsid w:val="007D0E88"/>
    <w:rsid w:val="007D16FE"/>
    <w:rsid w:val="007D5B94"/>
    <w:rsid w:val="007D633F"/>
    <w:rsid w:val="007D6D91"/>
    <w:rsid w:val="007D6F6D"/>
    <w:rsid w:val="007E0BF6"/>
    <w:rsid w:val="007E15E5"/>
    <w:rsid w:val="007E1AD8"/>
    <w:rsid w:val="007E2B57"/>
    <w:rsid w:val="007E2C03"/>
    <w:rsid w:val="007E3005"/>
    <w:rsid w:val="007E5ADD"/>
    <w:rsid w:val="007E6BAC"/>
    <w:rsid w:val="007E7A15"/>
    <w:rsid w:val="007F06FC"/>
    <w:rsid w:val="007F1871"/>
    <w:rsid w:val="007F1E46"/>
    <w:rsid w:val="007F3E24"/>
    <w:rsid w:val="007F415B"/>
    <w:rsid w:val="007F5B4D"/>
    <w:rsid w:val="007F5F73"/>
    <w:rsid w:val="007F6207"/>
    <w:rsid w:val="007F6516"/>
    <w:rsid w:val="007F72F6"/>
    <w:rsid w:val="007F735C"/>
    <w:rsid w:val="007F746F"/>
    <w:rsid w:val="007F77CD"/>
    <w:rsid w:val="007F77E6"/>
    <w:rsid w:val="007F7871"/>
    <w:rsid w:val="007F78A9"/>
    <w:rsid w:val="007F79FF"/>
    <w:rsid w:val="008021E2"/>
    <w:rsid w:val="008022B3"/>
    <w:rsid w:val="00803790"/>
    <w:rsid w:val="00803ACE"/>
    <w:rsid w:val="00803CFC"/>
    <w:rsid w:val="008044ED"/>
    <w:rsid w:val="00804618"/>
    <w:rsid w:val="0080646B"/>
    <w:rsid w:val="00806749"/>
    <w:rsid w:val="00806A49"/>
    <w:rsid w:val="00806B7E"/>
    <w:rsid w:val="008113E3"/>
    <w:rsid w:val="00813505"/>
    <w:rsid w:val="0081544B"/>
    <w:rsid w:val="00815631"/>
    <w:rsid w:val="00815796"/>
    <w:rsid w:val="008165CB"/>
    <w:rsid w:val="0082009D"/>
    <w:rsid w:val="00820DC8"/>
    <w:rsid w:val="00820F9A"/>
    <w:rsid w:val="00821F6B"/>
    <w:rsid w:val="008223BC"/>
    <w:rsid w:val="0082380B"/>
    <w:rsid w:val="00824233"/>
    <w:rsid w:val="00824B61"/>
    <w:rsid w:val="00825C8B"/>
    <w:rsid w:val="0083002E"/>
    <w:rsid w:val="00834350"/>
    <w:rsid w:val="008344E9"/>
    <w:rsid w:val="00835395"/>
    <w:rsid w:val="008354CC"/>
    <w:rsid w:val="008357E0"/>
    <w:rsid w:val="00835882"/>
    <w:rsid w:val="00835900"/>
    <w:rsid w:val="00836D0F"/>
    <w:rsid w:val="0083721B"/>
    <w:rsid w:val="00840AD3"/>
    <w:rsid w:val="0084287F"/>
    <w:rsid w:val="008430CD"/>
    <w:rsid w:val="00843B02"/>
    <w:rsid w:val="00843B8B"/>
    <w:rsid w:val="00843FDE"/>
    <w:rsid w:val="0084478F"/>
    <w:rsid w:val="00844B52"/>
    <w:rsid w:val="00846E58"/>
    <w:rsid w:val="00847544"/>
    <w:rsid w:val="00847CD3"/>
    <w:rsid w:val="008503E7"/>
    <w:rsid w:val="00852507"/>
    <w:rsid w:val="0085303E"/>
    <w:rsid w:val="00854190"/>
    <w:rsid w:val="008541A5"/>
    <w:rsid w:val="00854277"/>
    <w:rsid w:val="008547AA"/>
    <w:rsid w:val="008553A6"/>
    <w:rsid w:val="0085640C"/>
    <w:rsid w:val="00856E7F"/>
    <w:rsid w:val="008577BE"/>
    <w:rsid w:val="008577E3"/>
    <w:rsid w:val="00860A4D"/>
    <w:rsid w:val="00860F0F"/>
    <w:rsid w:val="00862B98"/>
    <w:rsid w:val="00864354"/>
    <w:rsid w:val="008650DB"/>
    <w:rsid w:val="00865E59"/>
    <w:rsid w:val="00866203"/>
    <w:rsid w:val="00866D73"/>
    <w:rsid w:val="00870D9D"/>
    <w:rsid w:val="00872182"/>
    <w:rsid w:val="00873633"/>
    <w:rsid w:val="00873F4E"/>
    <w:rsid w:val="008743D0"/>
    <w:rsid w:val="0087496F"/>
    <w:rsid w:val="008752A0"/>
    <w:rsid w:val="008761A5"/>
    <w:rsid w:val="00876289"/>
    <w:rsid w:val="00876DAD"/>
    <w:rsid w:val="00877690"/>
    <w:rsid w:val="008820B9"/>
    <w:rsid w:val="00883F2C"/>
    <w:rsid w:val="008840B9"/>
    <w:rsid w:val="00885D97"/>
    <w:rsid w:val="00886988"/>
    <w:rsid w:val="008869FC"/>
    <w:rsid w:val="00890C9E"/>
    <w:rsid w:val="00891A44"/>
    <w:rsid w:val="0089274F"/>
    <w:rsid w:val="00892890"/>
    <w:rsid w:val="008933A2"/>
    <w:rsid w:val="008933AA"/>
    <w:rsid w:val="008940D4"/>
    <w:rsid w:val="00894678"/>
    <w:rsid w:val="00894E0A"/>
    <w:rsid w:val="00897BFA"/>
    <w:rsid w:val="008A1335"/>
    <w:rsid w:val="008A3712"/>
    <w:rsid w:val="008A4163"/>
    <w:rsid w:val="008A473F"/>
    <w:rsid w:val="008A61BF"/>
    <w:rsid w:val="008A7B4B"/>
    <w:rsid w:val="008A7C58"/>
    <w:rsid w:val="008B067A"/>
    <w:rsid w:val="008B1DF7"/>
    <w:rsid w:val="008B2018"/>
    <w:rsid w:val="008B3BF0"/>
    <w:rsid w:val="008B5B4B"/>
    <w:rsid w:val="008B6A65"/>
    <w:rsid w:val="008B78D0"/>
    <w:rsid w:val="008B7BFD"/>
    <w:rsid w:val="008C10C0"/>
    <w:rsid w:val="008C1847"/>
    <w:rsid w:val="008C18A5"/>
    <w:rsid w:val="008C1DBA"/>
    <w:rsid w:val="008C2113"/>
    <w:rsid w:val="008C2759"/>
    <w:rsid w:val="008C335D"/>
    <w:rsid w:val="008C35BC"/>
    <w:rsid w:val="008C424C"/>
    <w:rsid w:val="008C6049"/>
    <w:rsid w:val="008C65A3"/>
    <w:rsid w:val="008C7B22"/>
    <w:rsid w:val="008D0F39"/>
    <w:rsid w:val="008D1B01"/>
    <w:rsid w:val="008D202B"/>
    <w:rsid w:val="008D2F91"/>
    <w:rsid w:val="008D51F9"/>
    <w:rsid w:val="008D561D"/>
    <w:rsid w:val="008D63A7"/>
    <w:rsid w:val="008D6E54"/>
    <w:rsid w:val="008E33AA"/>
    <w:rsid w:val="008E4EE1"/>
    <w:rsid w:val="008E5809"/>
    <w:rsid w:val="008E5D7E"/>
    <w:rsid w:val="008E687A"/>
    <w:rsid w:val="008E6B33"/>
    <w:rsid w:val="008E6B64"/>
    <w:rsid w:val="008E6B6C"/>
    <w:rsid w:val="008E6D86"/>
    <w:rsid w:val="008F16A5"/>
    <w:rsid w:val="008F4286"/>
    <w:rsid w:val="00900689"/>
    <w:rsid w:val="00902B14"/>
    <w:rsid w:val="00903E66"/>
    <w:rsid w:val="009040B7"/>
    <w:rsid w:val="0090490F"/>
    <w:rsid w:val="00905143"/>
    <w:rsid w:val="009055AB"/>
    <w:rsid w:val="00906020"/>
    <w:rsid w:val="00906AFA"/>
    <w:rsid w:val="009070E9"/>
    <w:rsid w:val="00911A5B"/>
    <w:rsid w:val="00911B58"/>
    <w:rsid w:val="00913B2E"/>
    <w:rsid w:val="00913E1A"/>
    <w:rsid w:val="009149AF"/>
    <w:rsid w:val="009152AA"/>
    <w:rsid w:val="0091538B"/>
    <w:rsid w:val="00915CA2"/>
    <w:rsid w:val="00916F34"/>
    <w:rsid w:val="009172EF"/>
    <w:rsid w:val="00917C6A"/>
    <w:rsid w:val="00917F16"/>
    <w:rsid w:val="00920556"/>
    <w:rsid w:val="009205D2"/>
    <w:rsid w:val="009211E1"/>
    <w:rsid w:val="009217FD"/>
    <w:rsid w:val="0092353E"/>
    <w:rsid w:val="00924F05"/>
    <w:rsid w:val="00925235"/>
    <w:rsid w:val="00925425"/>
    <w:rsid w:val="00925CCB"/>
    <w:rsid w:val="0092728D"/>
    <w:rsid w:val="009279B2"/>
    <w:rsid w:val="00927BB0"/>
    <w:rsid w:val="00930659"/>
    <w:rsid w:val="00930824"/>
    <w:rsid w:val="00933068"/>
    <w:rsid w:val="00933129"/>
    <w:rsid w:val="00933E79"/>
    <w:rsid w:val="00934CF1"/>
    <w:rsid w:val="009352FC"/>
    <w:rsid w:val="0093572B"/>
    <w:rsid w:val="009358A0"/>
    <w:rsid w:val="0093674F"/>
    <w:rsid w:val="00936C33"/>
    <w:rsid w:val="00936D31"/>
    <w:rsid w:val="009409DB"/>
    <w:rsid w:val="00941332"/>
    <w:rsid w:val="009416BB"/>
    <w:rsid w:val="00942BF9"/>
    <w:rsid w:val="00943CEC"/>
    <w:rsid w:val="009464AA"/>
    <w:rsid w:val="009505D6"/>
    <w:rsid w:val="00951DF1"/>
    <w:rsid w:val="00951F16"/>
    <w:rsid w:val="0095248C"/>
    <w:rsid w:val="00952709"/>
    <w:rsid w:val="00952D95"/>
    <w:rsid w:val="00953E8A"/>
    <w:rsid w:val="009549E8"/>
    <w:rsid w:val="00954B23"/>
    <w:rsid w:val="00954F0C"/>
    <w:rsid w:val="00955709"/>
    <w:rsid w:val="00956F09"/>
    <w:rsid w:val="009605C4"/>
    <w:rsid w:val="009611D3"/>
    <w:rsid w:val="00961249"/>
    <w:rsid w:val="00961A60"/>
    <w:rsid w:val="009631A6"/>
    <w:rsid w:val="009631BE"/>
    <w:rsid w:val="009656E7"/>
    <w:rsid w:val="00967852"/>
    <w:rsid w:val="00967AAB"/>
    <w:rsid w:val="009700AF"/>
    <w:rsid w:val="00970944"/>
    <w:rsid w:val="00973252"/>
    <w:rsid w:val="00973D9C"/>
    <w:rsid w:val="00973F21"/>
    <w:rsid w:val="009758EF"/>
    <w:rsid w:val="00975AE7"/>
    <w:rsid w:val="00975B0E"/>
    <w:rsid w:val="00975C94"/>
    <w:rsid w:val="009777B1"/>
    <w:rsid w:val="00977B55"/>
    <w:rsid w:val="00980021"/>
    <w:rsid w:val="0098059E"/>
    <w:rsid w:val="0098135A"/>
    <w:rsid w:val="00981CF8"/>
    <w:rsid w:val="009820C6"/>
    <w:rsid w:val="0098322F"/>
    <w:rsid w:val="00983898"/>
    <w:rsid w:val="00984C10"/>
    <w:rsid w:val="00985055"/>
    <w:rsid w:val="00985078"/>
    <w:rsid w:val="00986F13"/>
    <w:rsid w:val="00986F14"/>
    <w:rsid w:val="009872EA"/>
    <w:rsid w:val="00987428"/>
    <w:rsid w:val="009876C1"/>
    <w:rsid w:val="0099047A"/>
    <w:rsid w:val="00990CC9"/>
    <w:rsid w:val="00993011"/>
    <w:rsid w:val="00993A4E"/>
    <w:rsid w:val="00994902"/>
    <w:rsid w:val="00995192"/>
    <w:rsid w:val="00995C7E"/>
    <w:rsid w:val="0099686B"/>
    <w:rsid w:val="00997BEF"/>
    <w:rsid w:val="00997E51"/>
    <w:rsid w:val="009A1EA0"/>
    <w:rsid w:val="009A2021"/>
    <w:rsid w:val="009A40F3"/>
    <w:rsid w:val="009A514B"/>
    <w:rsid w:val="009A764B"/>
    <w:rsid w:val="009A76BF"/>
    <w:rsid w:val="009B267E"/>
    <w:rsid w:val="009B3BCE"/>
    <w:rsid w:val="009B5A5A"/>
    <w:rsid w:val="009B70EF"/>
    <w:rsid w:val="009B76BA"/>
    <w:rsid w:val="009B7988"/>
    <w:rsid w:val="009B7E5D"/>
    <w:rsid w:val="009C005D"/>
    <w:rsid w:val="009C0D89"/>
    <w:rsid w:val="009C0F24"/>
    <w:rsid w:val="009C1DC0"/>
    <w:rsid w:val="009C325B"/>
    <w:rsid w:val="009C3D3C"/>
    <w:rsid w:val="009C4BF9"/>
    <w:rsid w:val="009C4EF4"/>
    <w:rsid w:val="009C742E"/>
    <w:rsid w:val="009C78F2"/>
    <w:rsid w:val="009D1461"/>
    <w:rsid w:val="009D203E"/>
    <w:rsid w:val="009D2E01"/>
    <w:rsid w:val="009D611A"/>
    <w:rsid w:val="009D7357"/>
    <w:rsid w:val="009E11F7"/>
    <w:rsid w:val="009E2076"/>
    <w:rsid w:val="009E3BB9"/>
    <w:rsid w:val="009E3CCB"/>
    <w:rsid w:val="009E418C"/>
    <w:rsid w:val="009E503A"/>
    <w:rsid w:val="009E5A2C"/>
    <w:rsid w:val="009E6912"/>
    <w:rsid w:val="009E6AA7"/>
    <w:rsid w:val="009F1571"/>
    <w:rsid w:val="009F1796"/>
    <w:rsid w:val="009F1977"/>
    <w:rsid w:val="009F2B43"/>
    <w:rsid w:val="009F2BD6"/>
    <w:rsid w:val="009F337A"/>
    <w:rsid w:val="009F3FB5"/>
    <w:rsid w:val="009F42C7"/>
    <w:rsid w:val="009F4AD2"/>
    <w:rsid w:val="009F4F79"/>
    <w:rsid w:val="009F6803"/>
    <w:rsid w:val="009F7E99"/>
    <w:rsid w:val="00A00CB7"/>
    <w:rsid w:val="00A01CB4"/>
    <w:rsid w:val="00A01E11"/>
    <w:rsid w:val="00A047AA"/>
    <w:rsid w:val="00A067CF"/>
    <w:rsid w:val="00A06EE6"/>
    <w:rsid w:val="00A0707B"/>
    <w:rsid w:val="00A076CE"/>
    <w:rsid w:val="00A10972"/>
    <w:rsid w:val="00A10DAC"/>
    <w:rsid w:val="00A1113A"/>
    <w:rsid w:val="00A11778"/>
    <w:rsid w:val="00A11929"/>
    <w:rsid w:val="00A1327E"/>
    <w:rsid w:val="00A1363E"/>
    <w:rsid w:val="00A143D2"/>
    <w:rsid w:val="00A14BD4"/>
    <w:rsid w:val="00A1526D"/>
    <w:rsid w:val="00A153BE"/>
    <w:rsid w:val="00A15787"/>
    <w:rsid w:val="00A15E4C"/>
    <w:rsid w:val="00A16805"/>
    <w:rsid w:val="00A1751C"/>
    <w:rsid w:val="00A200EF"/>
    <w:rsid w:val="00A201D8"/>
    <w:rsid w:val="00A20522"/>
    <w:rsid w:val="00A209F9"/>
    <w:rsid w:val="00A20C81"/>
    <w:rsid w:val="00A23942"/>
    <w:rsid w:val="00A23CC4"/>
    <w:rsid w:val="00A24626"/>
    <w:rsid w:val="00A25152"/>
    <w:rsid w:val="00A26817"/>
    <w:rsid w:val="00A276DA"/>
    <w:rsid w:val="00A3027D"/>
    <w:rsid w:val="00A308FC"/>
    <w:rsid w:val="00A31333"/>
    <w:rsid w:val="00A3274D"/>
    <w:rsid w:val="00A34F3E"/>
    <w:rsid w:val="00A3514C"/>
    <w:rsid w:val="00A36FEF"/>
    <w:rsid w:val="00A40431"/>
    <w:rsid w:val="00A404AC"/>
    <w:rsid w:val="00A411E1"/>
    <w:rsid w:val="00A4246B"/>
    <w:rsid w:val="00A42559"/>
    <w:rsid w:val="00A44325"/>
    <w:rsid w:val="00A51643"/>
    <w:rsid w:val="00A52878"/>
    <w:rsid w:val="00A52963"/>
    <w:rsid w:val="00A53A4F"/>
    <w:rsid w:val="00A54552"/>
    <w:rsid w:val="00A5621A"/>
    <w:rsid w:val="00A6094F"/>
    <w:rsid w:val="00A61D3A"/>
    <w:rsid w:val="00A63304"/>
    <w:rsid w:val="00A6558B"/>
    <w:rsid w:val="00A677D0"/>
    <w:rsid w:val="00A72F36"/>
    <w:rsid w:val="00A7315A"/>
    <w:rsid w:val="00A73ED1"/>
    <w:rsid w:val="00A741D2"/>
    <w:rsid w:val="00A74725"/>
    <w:rsid w:val="00A81082"/>
    <w:rsid w:val="00A82210"/>
    <w:rsid w:val="00A82C64"/>
    <w:rsid w:val="00A83881"/>
    <w:rsid w:val="00A84D13"/>
    <w:rsid w:val="00A8542F"/>
    <w:rsid w:val="00A855DF"/>
    <w:rsid w:val="00A85667"/>
    <w:rsid w:val="00A86184"/>
    <w:rsid w:val="00A8654F"/>
    <w:rsid w:val="00A866DE"/>
    <w:rsid w:val="00A90D32"/>
    <w:rsid w:val="00A9216C"/>
    <w:rsid w:val="00A9294B"/>
    <w:rsid w:val="00A92F17"/>
    <w:rsid w:val="00A9527A"/>
    <w:rsid w:val="00A9550A"/>
    <w:rsid w:val="00A963FF"/>
    <w:rsid w:val="00A96574"/>
    <w:rsid w:val="00A97ABC"/>
    <w:rsid w:val="00AA17A9"/>
    <w:rsid w:val="00AA1EE2"/>
    <w:rsid w:val="00AA2658"/>
    <w:rsid w:val="00AA2A32"/>
    <w:rsid w:val="00AA3AFD"/>
    <w:rsid w:val="00AA44CD"/>
    <w:rsid w:val="00AA5403"/>
    <w:rsid w:val="00AA5B4D"/>
    <w:rsid w:val="00AA7F77"/>
    <w:rsid w:val="00AB0B15"/>
    <w:rsid w:val="00AB27BD"/>
    <w:rsid w:val="00AB2916"/>
    <w:rsid w:val="00AB3DEC"/>
    <w:rsid w:val="00AB44E2"/>
    <w:rsid w:val="00AB53B6"/>
    <w:rsid w:val="00AB5ADC"/>
    <w:rsid w:val="00AB6143"/>
    <w:rsid w:val="00AB6973"/>
    <w:rsid w:val="00AB6AB8"/>
    <w:rsid w:val="00AC0C0B"/>
    <w:rsid w:val="00AC12E4"/>
    <w:rsid w:val="00AC13A5"/>
    <w:rsid w:val="00AC3AD7"/>
    <w:rsid w:val="00AC4C32"/>
    <w:rsid w:val="00AC6025"/>
    <w:rsid w:val="00AC750F"/>
    <w:rsid w:val="00AC7FEC"/>
    <w:rsid w:val="00AD0039"/>
    <w:rsid w:val="00AD0865"/>
    <w:rsid w:val="00AD243C"/>
    <w:rsid w:val="00AD263D"/>
    <w:rsid w:val="00AD2BBD"/>
    <w:rsid w:val="00AD3B81"/>
    <w:rsid w:val="00AD574F"/>
    <w:rsid w:val="00AD581F"/>
    <w:rsid w:val="00AD6F7C"/>
    <w:rsid w:val="00AD72FF"/>
    <w:rsid w:val="00AD77E7"/>
    <w:rsid w:val="00AE2029"/>
    <w:rsid w:val="00AE22F1"/>
    <w:rsid w:val="00AE2988"/>
    <w:rsid w:val="00AE3A42"/>
    <w:rsid w:val="00AE62F9"/>
    <w:rsid w:val="00AE79DF"/>
    <w:rsid w:val="00AE7D45"/>
    <w:rsid w:val="00AF08EF"/>
    <w:rsid w:val="00AF1D48"/>
    <w:rsid w:val="00AF360B"/>
    <w:rsid w:val="00AF38EC"/>
    <w:rsid w:val="00AF5280"/>
    <w:rsid w:val="00AF5D90"/>
    <w:rsid w:val="00AF6E85"/>
    <w:rsid w:val="00AF746E"/>
    <w:rsid w:val="00B0053E"/>
    <w:rsid w:val="00B012A4"/>
    <w:rsid w:val="00B02A2C"/>
    <w:rsid w:val="00B035E4"/>
    <w:rsid w:val="00B05860"/>
    <w:rsid w:val="00B059B8"/>
    <w:rsid w:val="00B060D1"/>
    <w:rsid w:val="00B06B84"/>
    <w:rsid w:val="00B07E7E"/>
    <w:rsid w:val="00B11E82"/>
    <w:rsid w:val="00B11EA0"/>
    <w:rsid w:val="00B139DD"/>
    <w:rsid w:val="00B1590B"/>
    <w:rsid w:val="00B15ADB"/>
    <w:rsid w:val="00B1611C"/>
    <w:rsid w:val="00B16910"/>
    <w:rsid w:val="00B16A6B"/>
    <w:rsid w:val="00B16F09"/>
    <w:rsid w:val="00B1703B"/>
    <w:rsid w:val="00B20D1A"/>
    <w:rsid w:val="00B212DB"/>
    <w:rsid w:val="00B21932"/>
    <w:rsid w:val="00B22AB2"/>
    <w:rsid w:val="00B23147"/>
    <w:rsid w:val="00B235BA"/>
    <w:rsid w:val="00B2534F"/>
    <w:rsid w:val="00B27900"/>
    <w:rsid w:val="00B27B31"/>
    <w:rsid w:val="00B27B63"/>
    <w:rsid w:val="00B326BE"/>
    <w:rsid w:val="00B328EB"/>
    <w:rsid w:val="00B331FA"/>
    <w:rsid w:val="00B3445C"/>
    <w:rsid w:val="00B3454F"/>
    <w:rsid w:val="00B34B11"/>
    <w:rsid w:val="00B357BD"/>
    <w:rsid w:val="00B361F5"/>
    <w:rsid w:val="00B37D64"/>
    <w:rsid w:val="00B400DA"/>
    <w:rsid w:val="00B40F54"/>
    <w:rsid w:val="00B41146"/>
    <w:rsid w:val="00B41C9B"/>
    <w:rsid w:val="00B4519F"/>
    <w:rsid w:val="00B4582B"/>
    <w:rsid w:val="00B46D40"/>
    <w:rsid w:val="00B47084"/>
    <w:rsid w:val="00B47DF5"/>
    <w:rsid w:val="00B5072A"/>
    <w:rsid w:val="00B50D0A"/>
    <w:rsid w:val="00B523D1"/>
    <w:rsid w:val="00B525F4"/>
    <w:rsid w:val="00B5307D"/>
    <w:rsid w:val="00B546F7"/>
    <w:rsid w:val="00B54DD3"/>
    <w:rsid w:val="00B603E2"/>
    <w:rsid w:val="00B60416"/>
    <w:rsid w:val="00B62770"/>
    <w:rsid w:val="00B62E7B"/>
    <w:rsid w:val="00B634BE"/>
    <w:rsid w:val="00B63D1B"/>
    <w:rsid w:val="00B650A7"/>
    <w:rsid w:val="00B6668A"/>
    <w:rsid w:val="00B67135"/>
    <w:rsid w:val="00B6715A"/>
    <w:rsid w:val="00B67D39"/>
    <w:rsid w:val="00B67ED5"/>
    <w:rsid w:val="00B70DE0"/>
    <w:rsid w:val="00B71566"/>
    <w:rsid w:val="00B722FD"/>
    <w:rsid w:val="00B7382A"/>
    <w:rsid w:val="00B73860"/>
    <w:rsid w:val="00B73E80"/>
    <w:rsid w:val="00B74607"/>
    <w:rsid w:val="00B74A34"/>
    <w:rsid w:val="00B752CF"/>
    <w:rsid w:val="00B75D91"/>
    <w:rsid w:val="00B7710D"/>
    <w:rsid w:val="00B804DF"/>
    <w:rsid w:val="00B8071C"/>
    <w:rsid w:val="00B80775"/>
    <w:rsid w:val="00B8135D"/>
    <w:rsid w:val="00B81F92"/>
    <w:rsid w:val="00B81FB8"/>
    <w:rsid w:val="00B84663"/>
    <w:rsid w:val="00B86891"/>
    <w:rsid w:val="00B87724"/>
    <w:rsid w:val="00B93495"/>
    <w:rsid w:val="00B9371F"/>
    <w:rsid w:val="00B95C2A"/>
    <w:rsid w:val="00B975C6"/>
    <w:rsid w:val="00BA038C"/>
    <w:rsid w:val="00BA21FE"/>
    <w:rsid w:val="00BA4251"/>
    <w:rsid w:val="00BA5942"/>
    <w:rsid w:val="00BA638E"/>
    <w:rsid w:val="00BA699D"/>
    <w:rsid w:val="00BA757F"/>
    <w:rsid w:val="00BA787C"/>
    <w:rsid w:val="00BB159E"/>
    <w:rsid w:val="00BB2494"/>
    <w:rsid w:val="00BB26D9"/>
    <w:rsid w:val="00BB389C"/>
    <w:rsid w:val="00BB448A"/>
    <w:rsid w:val="00BB476F"/>
    <w:rsid w:val="00BB56D8"/>
    <w:rsid w:val="00BB5CE4"/>
    <w:rsid w:val="00BB6387"/>
    <w:rsid w:val="00BB7B97"/>
    <w:rsid w:val="00BB7CD9"/>
    <w:rsid w:val="00BC04A7"/>
    <w:rsid w:val="00BC14C4"/>
    <w:rsid w:val="00BC26E6"/>
    <w:rsid w:val="00BC2BC1"/>
    <w:rsid w:val="00BC39D1"/>
    <w:rsid w:val="00BC5BF6"/>
    <w:rsid w:val="00BD0779"/>
    <w:rsid w:val="00BD1A9A"/>
    <w:rsid w:val="00BD1F95"/>
    <w:rsid w:val="00BD28B0"/>
    <w:rsid w:val="00BD2D67"/>
    <w:rsid w:val="00BD368A"/>
    <w:rsid w:val="00BD3B93"/>
    <w:rsid w:val="00BD4255"/>
    <w:rsid w:val="00BD4458"/>
    <w:rsid w:val="00BD6541"/>
    <w:rsid w:val="00BD6BE2"/>
    <w:rsid w:val="00BD74C5"/>
    <w:rsid w:val="00BD7DD3"/>
    <w:rsid w:val="00BE2A47"/>
    <w:rsid w:val="00BE58F9"/>
    <w:rsid w:val="00BE7400"/>
    <w:rsid w:val="00BE7602"/>
    <w:rsid w:val="00BE7800"/>
    <w:rsid w:val="00BE7831"/>
    <w:rsid w:val="00BE7D45"/>
    <w:rsid w:val="00BF1A14"/>
    <w:rsid w:val="00BF2105"/>
    <w:rsid w:val="00BF254B"/>
    <w:rsid w:val="00BF3A94"/>
    <w:rsid w:val="00BF565F"/>
    <w:rsid w:val="00BF60D1"/>
    <w:rsid w:val="00BF681C"/>
    <w:rsid w:val="00BF6CA6"/>
    <w:rsid w:val="00BF7002"/>
    <w:rsid w:val="00C017A3"/>
    <w:rsid w:val="00C02910"/>
    <w:rsid w:val="00C03C4B"/>
    <w:rsid w:val="00C03DFE"/>
    <w:rsid w:val="00C046BA"/>
    <w:rsid w:val="00C060AB"/>
    <w:rsid w:val="00C07E80"/>
    <w:rsid w:val="00C102E3"/>
    <w:rsid w:val="00C10413"/>
    <w:rsid w:val="00C12A4F"/>
    <w:rsid w:val="00C13096"/>
    <w:rsid w:val="00C1317B"/>
    <w:rsid w:val="00C13725"/>
    <w:rsid w:val="00C1411E"/>
    <w:rsid w:val="00C14F0B"/>
    <w:rsid w:val="00C152FE"/>
    <w:rsid w:val="00C16B34"/>
    <w:rsid w:val="00C16BD0"/>
    <w:rsid w:val="00C20BBC"/>
    <w:rsid w:val="00C22777"/>
    <w:rsid w:val="00C22D57"/>
    <w:rsid w:val="00C23263"/>
    <w:rsid w:val="00C24841"/>
    <w:rsid w:val="00C24C5D"/>
    <w:rsid w:val="00C279D5"/>
    <w:rsid w:val="00C27A4D"/>
    <w:rsid w:val="00C27FF5"/>
    <w:rsid w:val="00C30ED5"/>
    <w:rsid w:val="00C30F3A"/>
    <w:rsid w:val="00C31573"/>
    <w:rsid w:val="00C31972"/>
    <w:rsid w:val="00C319C6"/>
    <w:rsid w:val="00C32BFD"/>
    <w:rsid w:val="00C32DAC"/>
    <w:rsid w:val="00C33526"/>
    <w:rsid w:val="00C33B66"/>
    <w:rsid w:val="00C34366"/>
    <w:rsid w:val="00C352CA"/>
    <w:rsid w:val="00C40630"/>
    <w:rsid w:val="00C409BF"/>
    <w:rsid w:val="00C415E3"/>
    <w:rsid w:val="00C41CDA"/>
    <w:rsid w:val="00C43097"/>
    <w:rsid w:val="00C433C9"/>
    <w:rsid w:val="00C43853"/>
    <w:rsid w:val="00C439E5"/>
    <w:rsid w:val="00C44200"/>
    <w:rsid w:val="00C46D69"/>
    <w:rsid w:val="00C46F3B"/>
    <w:rsid w:val="00C46F65"/>
    <w:rsid w:val="00C4721B"/>
    <w:rsid w:val="00C47F1F"/>
    <w:rsid w:val="00C50FA7"/>
    <w:rsid w:val="00C51661"/>
    <w:rsid w:val="00C520FC"/>
    <w:rsid w:val="00C53B00"/>
    <w:rsid w:val="00C54560"/>
    <w:rsid w:val="00C54BA5"/>
    <w:rsid w:val="00C568DA"/>
    <w:rsid w:val="00C56D3E"/>
    <w:rsid w:val="00C605A5"/>
    <w:rsid w:val="00C60B5C"/>
    <w:rsid w:val="00C620A7"/>
    <w:rsid w:val="00C638F1"/>
    <w:rsid w:val="00C679AA"/>
    <w:rsid w:val="00C72CCC"/>
    <w:rsid w:val="00C732B6"/>
    <w:rsid w:val="00C73E64"/>
    <w:rsid w:val="00C747B6"/>
    <w:rsid w:val="00C74BEE"/>
    <w:rsid w:val="00C74BFE"/>
    <w:rsid w:val="00C74CC8"/>
    <w:rsid w:val="00C75468"/>
    <w:rsid w:val="00C7744E"/>
    <w:rsid w:val="00C82441"/>
    <w:rsid w:val="00C832B0"/>
    <w:rsid w:val="00C83598"/>
    <w:rsid w:val="00C84E8B"/>
    <w:rsid w:val="00C857D1"/>
    <w:rsid w:val="00C85BA6"/>
    <w:rsid w:val="00C867D1"/>
    <w:rsid w:val="00C86804"/>
    <w:rsid w:val="00C86A60"/>
    <w:rsid w:val="00C87EEB"/>
    <w:rsid w:val="00C9030A"/>
    <w:rsid w:val="00C9059C"/>
    <w:rsid w:val="00C906BF"/>
    <w:rsid w:val="00C9084F"/>
    <w:rsid w:val="00C90DD7"/>
    <w:rsid w:val="00C911A6"/>
    <w:rsid w:val="00C9206C"/>
    <w:rsid w:val="00C921B1"/>
    <w:rsid w:val="00C93751"/>
    <w:rsid w:val="00C9461E"/>
    <w:rsid w:val="00C9548C"/>
    <w:rsid w:val="00C95C90"/>
    <w:rsid w:val="00C977AE"/>
    <w:rsid w:val="00CA0D59"/>
    <w:rsid w:val="00CA1E76"/>
    <w:rsid w:val="00CA3A2B"/>
    <w:rsid w:val="00CA5D81"/>
    <w:rsid w:val="00CA5FFC"/>
    <w:rsid w:val="00CB05FB"/>
    <w:rsid w:val="00CB13D6"/>
    <w:rsid w:val="00CB16AB"/>
    <w:rsid w:val="00CB1F44"/>
    <w:rsid w:val="00CB33B8"/>
    <w:rsid w:val="00CB4102"/>
    <w:rsid w:val="00CB4EC6"/>
    <w:rsid w:val="00CB7698"/>
    <w:rsid w:val="00CC105C"/>
    <w:rsid w:val="00CC29B0"/>
    <w:rsid w:val="00CC2CFB"/>
    <w:rsid w:val="00CC2D4F"/>
    <w:rsid w:val="00CC3471"/>
    <w:rsid w:val="00CC43F2"/>
    <w:rsid w:val="00CC4542"/>
    <w:rsid w:val="00CC52A5"/>
    <w:rsid w:val="00CC5671"/>
    <w:rsid w:val="00CC59A6"/>
    <w:rsid w:val="00CC6EFB"/>
    <w:rsid w:val="00CC7601"/>
    <w:rsid w:val="00CD013F"/>
    <w:rsid w:val="00CD1582"/>
    <w:rsid w:val="00CD2D13"/>
    <w:rsid w:val="00CD38A2"/>
    <w:rsid w:val="00CD4253"/>
    <w:rsid w:val="00CD42DD"/>
    <w:rsid w:val="00CD5D7B"/>
    <w:rsid w:val="00CD746C"/>
    <w:rsid w:val="00CE0E26"/>
    <w:rsid w:val="00CE0E72"/>
    <w:rsid w:val="00CE1ADB"/>
    <w:rsid w:val="00CE2A08"/>
    <w:rsid w:val="00CE3023"/>
    <w:rsid w:val="00CE424F"/>
    <w:rsid w:val="00CE59A4"/>
    <w:rsid w:val="00CE6631"/>
    <w:rsid w:val="00CF019C"/>
    <w:rsid w:val="00CF0ACF"/>
    <w:rsid w:val="00CF20B7"/>
    <w:rsid w:val="00CF3022"/>
    <w:rsid w:val="00CF4BB6"/>
    <w:rsid w:val="00CF510F"/>
    <w:rsid w:val="00CF5210"/>
    <w:rsid w:val="00CF665B"/>
    <w:rsid w:val="00D006C5"/>
    <w:rsid w:val="00D00E72"/>
    <w:rsid w:val="00D0370B"/>
    <w:rsid w:val="00D038F7"/>
    <w:rsid w:val="00D040C3"/>
    <w:rsid w:val="00D04325"/>
    <w:rsid w:val="00D06559"/>
    <w:rsid w:val="00D07792"/>
    <w:rsid w:val="00D1095F"/>
    <w:rsid w:val="00D1108B"/>
    <w:rsid w:val="00D11288"/>
    <w:rsid w:val="00D1467F"/>
    <w:rsid w:val="00D15110"/>
    <w:rsid w:val="00D15260"/>
    <w:rsid w:val="00D162FE"/>
    <w:rsid w:val="00D20A1E"/>
    <w:rsid w:val="00D21DD4"/>
    <w:rsid w:val="00D2218D"/>
    <w:rsid w:val="00D222CB"/>
    <w:rsid w:val="00D2450D"/>
    <w:rsid w:val="00D255A8"/>
    <w:rsid w:val="00D27CFB"/>
    <w:rsid w:val="00D310B1"/>
    <w:rsid w:val="00D324E3"/>
    <w:rsid w:val="00D355B6"/>
    <w:rsid w:val="00D36146"/>
    <w:rsid w:val="00D363FD"/>
    <w:rsid w:val="00D36818"/>
    <w:rsid w:val="00D37018"/>
    <w:rsid w:val="00D3748C"/>
    <w:rsid w:val="00D37D7C"/>
    <w:rsid w:val="00D4303E"/>
    <w:rsid w:val="00D45328"/>
    <w:rsid w:val="00D4576C"/>
    <w:rsid w:val="00D45CFA"/>
    <w:rsid w:val="00D477A5"/>
    <w:rsid w:val="00D47F4F"/>
    <w:rsid w:val="00D52063"/>
    <w:rsid w:val="00D53DA4"/>
    <w:rsid w:val="00D55AAB"/>
    <w:rsid w:val="00D60EA5"/>
    <w:rsid w:val="00D61045"/>
    <w:rsid w:val="00D622C3"/>
    <w:rsid w:val="00D62769"/>
    <w:rsid w:val="00D639EC"/>
    <w:rsid w:val="00D6473D"/>
    <w:rsid w:val="00D6564C"/>
    <w:rsid w:val="00D71FED"/>
    <w:rsid w:val="00D7215D"/>
    <w:rsid w:val="00D7367A"/>
    <w:rsid w:val="00D753E3"/>
    <w:rsid w:val="00D77216"/>
    <w:rsid w:val="00D77AC7"/>
    <w:rsid w:val="00D77C8A"/>
    <w:rsid w:val="00D77F1C"/>
    <w:rsid w:val="00D801AE"/>
    <w:rsid w:val="00D806DE"/>
    <w:rsid w:val="00D828E2"/>
    <w:rsid w:val="00D82CCF"/>
    <w:rsid w:val="00D83A03"/>
    <w:rsid w:val="00D83EE8"/>
    <w:rsid w:val="00D86B65"/>
    <w:rsid w:val="00D86C0F"/>
    <w:rsid w:val="00D877FF"/>
    <w:rsid w:val="00D91024"/>
    <w:rsid w:val="00D9176A"/>
    <w:rsid w:val="00D93898"/>
    <w:rsid w:val="00D9390E"/>
    <w:rsid w:val="00D93E2D"/>
    <w:rsid w:val="00D9424A"/>
    <w:rsid w:val="00D94F57"/>
    <w:rsid w:val="00D952E2"/>
    <w:rsid w:val="00D95B4D"/>
    <w:rsid w:val="00D960F8"/>
    <w:rsid w:val="00D9736C"/>
    <w:rsid w:val="00D97743"/>
    <w:rsid w:val="00DA0287"/>
    <w:rsid w:val="00DA0300"/>
    <w:rsid w:val="00DA0F25"/>
    <w:rsid w:val="00DA1EA8"/>
    <w:rsid w:val="00DA2EBC"/>
    <w:rsid w:val="00DA402C"/>
    <w:rsid w:val="00DA586B"/>
    <w:rsid w:val="00DA5CD2"/>
    <w:rsid w:val="00DA5EDE"/>
    <w:rsid w:val="00DA66C4"/>
    <w:rsid w:val="00DA6D3D"/>
    <w:rsid w:val="00DB0E4E"/>
    <w:rsid w:val="00DB0EC5"/>
    <w:rsid w:val="00DB11B3"/>
    <w:rsid w:val="00DB13E9"/>
    <w:rsid w:val="00DB21B0"/>
    <w:rsid w:val="00DB22D8"/>
    <w:rsid w:val="00DB24E4"/>
    <w:rsid w:val="00DB32D7"/>
    <w:rsid w:val="00DB3E9A"/>
    <w:rsid w:val="00DB3F64"/>
    <w:rsid w:val="00DB4725"/>
    <w:rsid w:val="00DC091E"/>
    <w:rsid w:val="00DC0DD5"/>
    <w:rsid w:val="00DC362E"/>
    <w:rsid w:val="00DC3A08"/>
    <w:rsid w:val="00DC423D"/>
    <w:rsid w:val="00DC761A"/>
    <w:rsid w:val="00DD29CE"/>
    <w:rsid w:val="00DD3C1C"/>
    <w:rsid w:val="00DD4759"/>
    <w:rsid w:val="00DD59E3"/>
    <w:rsid w:val="00DD68EE"/>
    <w:rsid w:val="00DE115E"/>
    <w:rsid w:val="00DE22BD"/>
    <w:rsid w:val="00DE2FC4"/>
    <w:rsid w:val="00DE3915"/>
    <w:rsid w:val="00DE43E7"/>
    <w:rsid w:val="00DE4747"/>
    <w:rsid w:val="00DE4A22"/>
    <w:rsid w:val="00DE68D8"/>
    <w:rsid w:val="00DE7995"/>
    <w:rsid w:val="00DF0D64"/>
    <w:rsid w:val="00DF0F23"/>
    <w:rsid w:val="00DF1D5C"/>
    <w:rsid w:val="00DF1D97"/>
    <w:rsid w:val="00DF29AD"/>
    <w:rsid w:val="00DF334F"/>
    <w:rsid w:val="00DF4055"/>
    <w:rsid w:val="00DF4E17"/>
    <w:rsid w:val="00E01579"/>
    <w:rsid w:val="00E01FB2"/>
    <w:rsid w:val="00E0218E"/>
    <w:rsid w:val="00E021F3"/>
    <w:rsid w:val="00E02E1C"/>
    <w:rsid w:val="00E06DDD"/>
    <w:rsid w:val="00E0746D"/>
    <w:rsid w:val="00E07F22"/>
    <w:rsid w:val="00E1167E"/>
    <w:rsid w:val="00E12D5D"/>
    <w:rsid w:val="00E138FC"/>
    <w:rsid w:val="00E13B1C"/>
    <w:rsid w:val="00E1434E"/>
    <w:rsid w:val="00E1526B"/>
    <w:rsid w:val="00E15C3D"/>
    <w:rsid w:val="00E15F33"/>
    <w:rsid w:val="00E15FD1"/>
    <w:rsid w:val="00E1632B"/>
    <w:rsid w:val="00E16A01"/>
    <w:rsid w:val="00E16D68"/>
    <w:rsid w:val="00E16FFC"/>
    <w:rsid w:val="00E1700A"/>
    <w:rsid w:val="00E2164A"/>
    <w:rsid w:val="00E21D85"/>
    <w:rsid w:val="00E2296E"/>
    <w:rsid w:val="00E2581E"/>
    <w:rsid w:val="00E25927"/>
    <w:rsid w:val="00E261FE"/>
    <w:rsid w:val="00E26A42"/>
    <w:rsid w:val="00E2717B"/>
    <w:rsid w:val="00E27541"/>
    <w:rsid w:val="00E27C70"/>
    <w:rsid w:val="00E30BF7"/>
    <w:rsid w:val="00E3222A"/>
    <w:rsid w:val="00E3261A"/>
    <w:rsid w:val="00E32C13"/>
    <w:rsid w:val="00E330A9"/>
    <w:rsid w:val="00E34AEA"/>
    <w:rsid w:val="00E35A1F"/>
    <w:rsid w:val="00E35B61"/>
    <w:rsid w:val="00E36CC5"/>
    <w:rsid w:val="00E3742D"/>
    <w:rsid w:val="00E37CD4"/>
    <w:rsid w:val="00E37D9F"/>
    <w:rsid w:val="00E40056"/>
    <w:rsid w:val="00E401DF"/>
    <w:rsid w:val="00E4187E"/>
    <w:rsid w:val="00E41E36"/>
    <w:rsid w:val="00E436C2"/>
    <w:rsid w:val="00E44ABD"/>
    <w:rsid w:val="00E46C76"/>
    <w:rsid w:val="00E46F0F"/>
    <w:rsid w:val="00E477B5"/>
    <w:rsid w:val="00E50BB8"/>
    <w:rsid w:val="00E520C2"/>
    <w:rsid w:val="00E52A34"/>
    <w:rsid w:val="00E52A95"/>
    <w:rsid w:val="00E52B40"/>
    <w:rsid w:val="00E52DCA"/>
    <w:rsid w:val="00E5369F"/>
    <w:rsid w:val="00E53793"/>
    <w:rsid w:val="00E55269"/>
    <w:rsid w:val="00E5526C"/>
    <w:rsid w:val="00E553E1"/>
    <w:rsid w:val="00E556E1"/>
    <w:rsid w:val="00E557BC"/>
    <w:rsid w:val="00E56720"/>
    <w:rsid w:val="00E57FC1"/>
    <w:rsid w:val="00E61627"/>
    <w:rsid w:val="00E618E9"/>
    <w:rsid w:val="00E61F74"/>
    <w:rsid w:val="00E62A78"/>
    <w:rsid w:val="00E662E3"/>
    <w:rsid w:val="00E665A6"/>
    <w:rsid w:val="00E678CC"/>
    <w:rsid w:val="00E67E3A"/>
    <w:rsid w:val="00E70A08"/>
    <w:rsid w:val="00E70E2E"/>
    <w:rsid w:val="00E7145E"/>
    <w:rsid w:val="00E72375"/>
    <w:rsid w:val="00E7733A"/>
    <w:rsid w:val="00E7770E"/>
    <w:rsid w:val="00E8018D"/>
    <w:rsid w:val="00E810DB"/>
    <w:rsid w:val="00E835AC"/>
    <w:rsid w:val="00E83E48"/>
    <w:rsid w:val="00E84F15"/>
    <w:rsid w:val="00E85E53"/>
    <w:rsid w:val="00E87E2F"/>
    <w:rsid w:val="00E91F56"/>
    <w:rsid w:val="00E9244E"/>
    <w:rsid w:val="00E925C8"/>
    <w:rsid w:val="00E92A32"/>
    <w:rsid w:val="00E9322D"/>
    <w:rsid w:val="00E9342E"/>
    <w:rsid w:val="00E93FB0"/>
    <w:rsid w:val="00E96101"/>
    <w:rsid w:val="00E967BA"/>
    <w:rsid w:val="00E96883"/>
    <w:rsid w:val="00E9768D"/>
    <w:rsid w:val="00EA09F2"/>
    <w:rsid w:val="00EA1099"/>
    <w:rsid w:val="00EA2328"/>
    <w:rsid w:val="00EA2431"/>
    <w:rsid w:val="00EA2440"/>
    <w:rsid w:val="00EA2E25"/>
    <w:rsid w:val="00EA3ADE"/>
    <w:rsid w:val="00EA51C8"/>
    <w:rsid w:val="00EA75BD"/>
    <w:rsid w:val="00EA763D"/>
    <w:rsid w:val="00EA7790"/>
    <w:rsid w:val="00EA7E60"/>
    <w:rsid w:val="00EB1CC1"/>
    <w:rsid w:val="00EB227F"/>
    <w:rsid w:val="00EB22B6"/>
    <w:rsid w:val="00EB2C43"/>
    <w:rsid w:val="00EB3653"/>
    <w:rsid w:val="00EB3B43"/>
    <w:rsid w:val="00EB4113"/>
    <w:rsid w:val="00EB52C0"/>
    <w:rsid w:val="00EB5621"/>
    <w:rsid w:val="00EB5817"/>
    <w:rsid w:val="00EB61F1"/>
    <w:rsid w:val="00EC0083"/>
    <w:rsid w:val="00EC09C5"/>
    <w:rsid w:val="00EC0B91"/>
    <w:rsid w:val="00EC17CE"/>
    <w:rsid w:val="00EC19AF"/>
    <w:rsid w:val="00EC1AE3"/>
    <w:rsid w:val="00EC21C8"/>
    <w:rsid w:val="00EC27DF"/>
    <w:rsid w:val="00EC2848"/>
    <w:rsid w:val="00EC39F6"/>
    <w:rsid w:val="00EC3B1C"/>
    <w:rsid w:val="00EC4403"/>
    <w:rsid w:val="00EC488E"/>
    <w:rsid w:val="00EC7215"/>
    <w:rsid w:val="00EC740F"/>
    <w:rsid w:val="00ED0D59"/>
    <w:rsid w:val="00ED57B6"/>
    <w:rsid w:val="00ED625B"/>
    <w:rsid w:val="00ED6287"/>
    <w:rsid w:val="00ED6957"/>
    <w:rsid w:val="00ED77D6"/>
    <w:rsid w:val="00ED784F"/>
    <w:rsid w:val="00EE02E0"/>
    <w:rsid w:val="00EE2AD8"/>
    <w:rsid w:val="00EE3B72"/>
    <w:rsid w:val="00EE5C0C"/>
    <w:rsid w:val="00EE7478"/>
    <w:rsid w:val="00EE7BC8"/>
    <w:rsid w:val="00EF05A5"/>
    <w:rsid w:val="00EF24BD"/>
    <w:rsid w:val="00EF39C0"/>
    <w:rsid w:val="00EF77F3"/>
    <w:rsid w:val="00F00937"/>
    <w:rsid w:val="00F00C62"/>
    <w:rsid w:val="00F01CE5"/>
    <w:rsid w:val="00F01FBE"/>
    <w:rsid w:val="00F02039"/>
    <w:rsid w:val="00F024B5"/>
    <w:rsid w:val="00F0333D"/>
    <w:rsid w:val="00F0388A"/>
    <w:rsid w:val="00F03B34"/>
    <w:rsid w:val="00F045F7"/>
    <w:rsid w:val="00F068D8"/>
    <w:rsid w:val="00F06B7B"/>
    <w:rsid w:val="00F07E61"/>
    <w:rsid w:val="00F10838"/>
    <w:rsid w:val="00F13111"/>
    <w:rsid w:val="00F14DEF"/>
    <w:rsid w:val="00F161F1"/>
    <w:rsid w:val="00F16998"/>
    <w:rsid w:val="00F16F92"/>
    <w:rsid w:val="00F20570"/>
    <w:rsid w:val="00F210E8"/>
    <w:rsid w:val="00F21FD2"/>
    <w:rsid w:val="00F223B2"/>
    <w:rsid w:val="00F2279D"/>
    <w:rsid w:val="00F22DE1"/>
    <w:rsid w:val="00F260AF"/>
    <w:rsid w:val="00F31B46"/>
    <w:rsid w:val="00F32C01"/>
    <w:rsid w:val="00F33319"/>
    <w:rsid w:val="00F33837"/>
    <w:rsid w:val="00F3396A"/>
    <w:rsid w:val="00F342ED"/>
    <w:rsid w:val="00F36186"/>
    <w:rsid w:val="00F36C60"/>
    <w:rsid w:val="00F36DDB"/>
    <w:rsid w:val="00F3765F"/>
    <w:rsid w:val="00F37689"/>
    <w:rsid w:val="00F4081A"/>
    <w:rsid w:val="00F41791"/>
    <w:rsid w:val="00F458C6"/>
    <w:rsid w:val="00F4618C"/>
    <w:rsid w:val="00F471F8"/>
    <w:rsid w:val="00F501CB"/>
    <w:rsid w:val="00F5358D"/>
    <w:rsid w:val="00F53762"/>
    <w:rsid w:val="00F53D4D"/>
    <w:rsid w:val="00F546D1"/>
    <w:rsid w:val="00F560C4"/>
    <w:rsid w:val="00F57EC9"/>
    <w:rsid w:val="00F57FB6"/>
    <w:rsid w:val="00F607A7"/>
    <w:rsid w:val="00F60E64"/>
    <w:rsid w:val="00F61AEE"/>
    <w:rsid w:val="00F61C03"/>
    <w:rsid w:val="00F621DA"/>
    <w:rsid w:val="00F625A0"/>
    <w:rsid w:val="00F63C8A"/>
    <w:rsid w:val="00F63E6A"/>
    <w:rsid w:val="00F6430D"/>
    <w:rsid w:val="00F643E8"/>
    <w:rsid w:val="00F64BF5"/>
    <w:rsid w:val="00F65C27"/>
    <w:rsid w:val="00F671DD"/>
    <w:rsid w:val="00F70122"/>
    <w:rsid w:val="00F71D98"/>
    <w:rsid w:val="00F765D9"/>
    <w:rsid w:val="00F7733A"/>
    <w:rsid w:val="00F77550"/>
    <w:rsid w:val="00F77852"/>
    <w:rsid w:val="00F80794"/>
    <w:rsid w:val="00F80C11"/>
    <w:rsid w:val="00F81D35"/>
    <w:rsid w:val="00F81F91"/>
    <w:rsid w:val="00F821CC"/>
    <w:rsid w:val="00F82525"/>
    <w:rsid w:val="00F844BF"/>
    <w:rsid w:val="00F84701"/>
    <w:rsid w:val="00F8576E"/>
    <w:rsid w:val="00F87A67"/>
    <w:rsid w:val="00F91A02"/>
    <w:rsid w:val="00F925DB"/>
    <w:rsid w:val="00F92776"/>
    <w:rsid w:val="00F9381C"/>
    <w:rsid w:val="00F93B24"/>
    <w:rsid w:val="00F944A8"/>
    <w:rsid w:val="00F94EC2"/>
    <w:rsid w:val="00F9592F"/>
    <w:rsid w:val="00F963C0"/>
    <w:rsid w:val="00F96680"/>
    <w:rsid w:val="00F96BA9"/>
    <w:rsid w:val="00F96DF5"/>
    <w:rsid w:val="00F9700A"/>
    <w:rsid w:val="00F9705A"/>
    <w:rsid w:val="00FA0D97"/>
    <w:rsid w:val="00FA210E"/>
    <w:rsid w:val="00FA224C"/>
    <w:rsid w:val="00FA27F7"/>
    <w:rsid w:val="00FA2F36"/>
    <w:rsid w:val="00FA33E7"/>
    <w:rsid w:val="00FA34A5"/>
    <w:rsid w:val="00FA5B88"/>
    <w:rsid w:val="00FB15CA"/>
    <w:rsid w:val="00FB253A"/>
    <w:rsid w:val="00FB2DDF"/>
    <w:rsid w:val="00FB3D50"/>
    <w:rsid w:val="00FB4AD4"/>
    <w:rsid w:val="00FB6350"/>
    <w:rsid w:val="00FB6745"/>
    <w:rsid w:val="00FB78B8"/>
    <w:rsid w:val="00FC1CC3"/>
    <w:rsid w:val="00FC2B10"/>
    <w:rsid w:val="00FC2E53"/>
    <w:rsid w:val="00FC30EF"/>
    <w:rsid w:val="00FC3D68"/>
    <w:rsid w:val="00FC42D4"/>
    <w:rsid w:val="00FC5D0F"/>
    <w:rsid w:val="00FC7491"/>
    <w:rsid w:val="00FC7FA5"/>
    <w:rsid w:val="00FD11E2"/>
    <w:rsid w:val="00FD2651"/>
    <w:rsid w:val="00FD4374"/>
    <w:rsid w:val="00FD43C8"/>
    <w:rsid w:val="00FD43CD"/>
    <w:rsid w:val="00FD5E6C"/>
    <w:rsid w:val="00FD614F"/>
    <w:rsid w:val="00FD65A8"/>
    <w:rsid w:val="00FD6A98"/>
    <w:rsid w:val="00FD7239"/>
    <w:rsid w:val="00FD7A57"/>
    <w:rsid w:val="00FE0B6B"/>
    <w:rsid w:val="00FE0F65"/>
    <w:rsid w:val="00FE1061"/>
    <w:rsid w:val="00FE3158"/>
    <w:rsid w:val="00FE7229"/>
    <w:rsid w:val="00FF04FA"/>
    <w:rsid w:val="00FF06A9"/>
    <w:rsid w:val="00FF1FAB"/>
    <w:rsid w:val="00FF2442"/>
    <w:rsid w:val="00FF2FFF"/>
    <w:rsid w:val="00FF39BE"/>
    <w:rsid w:val="00FF412F"/>
    <w:rsid w:val="00FF4E6C"/>
    <w:rsid w:val="00FF5365"/>
    <w:rsid w:val="00FF6903"/>
    <w:rsid w:val="00FF7D3A"/>
    <w:rsid w:val="025DBE5D"/>
    <w:rsid w:val="04D4F1D1"/>
    <w:rsid w:val="07D1C4A6"/>
    <w:rsid w:val="07FF26CF"/>
    <w:rsid w:val="0A04FC6D"/>
    <w:rsid w:val="0A4AF224"/>
    <w:rsid w:val="0AD9D735"/>
    <w:rsid w:val="0B0B249C"/>
    <w:rsid w:val="0C64EAE5"/>
    <w:rsid w:val="1278B590"/>
    <w:rsid w:val="141C0C42"/>
    <w:rsid w:val="1451CD02"/>
    <w:rsid w:val="14EA0C93"/>
    <w:rsid w:val="15641F3B"/>
    <w:rsid w:val="15D3795E"/>
    <w:rsid w:val="164A70EB"/>
    <w:rsid w:val="1A961894"/>
    <w:rsid w:val="1C1B7EDC"/>
    <w:rsid w:val="1CCB1B02"/>
    <w:rsid w:val="21E0FE51"/>
    <w:rsid w:val="23B595F5"/>
    <w:rsid w:val="246F0D83"/>
    <w:rsid w:val="27BF8877"/>
    <w:rsid w:val="28EAC61F"/>
    <w:rsid w:val="291C6ECF"/>
    <w:rsid w:val="299DD2CC"/>
    <w:rsid w:val="29CBEBAE"/>
    <w:rsid w:val="2A6136B4"/>
    <w:rsid w:val="2B67F3D1"/>
    <w:rsid w:val="2D548E2A"/>
    <w:rsid w:val="30E37AF3"/>
    <w:rsid w:val="341FC67D"/>
    <w:rsid w:val="3980F203"/>
    <w:rsid w:val="3B8548BC"/>
    <w:rsid w:val="3BA50C30"/>
    <w:rsid w:val="3FD4D8A9"/>
    <w:rsid w:val="47894AB8"/>
    <w:rsid w:val="49508896"/>
    <w:rsid w:val="4C01272E"/>
    <w:rsid w:val="4E8A9E6F"/>
    <w:rsid w:val="4F0614EB"/>
    <w:rsid w:val="4F484040"/>
    <w:rsid w:val="50EF376C"/>
    <w:rsid w:val="54EB9F82"/>
    <w:rsid w:val="56827620"/>
    <w:rsid w:val="57A151DE"/>
    <w:rsid w:val="582B5FCA"/>
    <w:rsid w:val="59DC52F4"/>
    <w:rsid w:val="5D42284A"/>
    <w:rsid w:val="5D6329BC"/>
    <w:rsid w:val="5FD8A531"/>
    <w:rsid w:val="61208C47"/>
    <w:rsid w:val="63B00FBE"/>
    <w:rsid w:val="6518AC44"/>
    <w:rsid w:val="653776AD"/>
    <w:rsid w:val="65676568"/>
    <w:rsid w:val="66BFAB88"/>
    <w:rsid w:val="676AF772"/>
    <w:rsid w:val="677EE47F"/>
    <w:rsid w:val="6870DDD1"/>
    <w:rsid w:val="6D67D2E8"/>
    <w:rsid w:val="6D9C64DB"/>
    <w:rsid w:val="7009C59E"/>
    <w:rsid w:val="721D80F9"/>
    <w:rsid w:val="7332ABB3"/>
    <w:rsid w:val="7537886B"/>
    <w:rsid w:val="76F9BB5A"/>
    <w:rsid w:val="77967391"/>
    <w:rsid w:val="77FFAF06"/>
    <w:rsid w:val="78AAA9A2"/>
    <w:rsid w:val="79302992"/>
    <w:rsid w:val="7B0B1C8F"/>
    <w:rsid w:val="7CFE9CAC"/>
    <w:rsid w:val="7E0539F0"/>
    <w:rsid w:val="7E3DD27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34254"/>
  <w15:chartTrackingRefBased/>
  <w15:docId w15:val="{6AC583FE-287E-4170-B7C5-AD869505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EF"/>
    <w:pPr>
      <w:jc w:val="both"/>
    </w:pPr>
    <w:rPr>
      <w:rFonts w:ascii="Verdana" w:hAnsi="Verdana"/>
      <w:sz w:val="18"/>
    </w:rPr>
  </w:style>
  <w:style w:type="paragraph" w:styleId="Heading1">
    <w:name w:val="heading 1"/>
    <w:basedOn w:val="Normal"/>
    <w:link w:val="Heading1Char"/>
    <w:uiPriority w:val="9"/>
    <w:qFormat/>
    <w:rsid w:val="009416BB"/>
    <w:pPr>
      <w:numPr>
        <w:numId w:val="3"/>
      </w:numPr>
      <w:spacing w:before="100" w:beforeAutospacing="1" w:after="100" w:afterAutospacing="1" w:line="240" w:lineRule="auto"/>
      <w:outlineLvl w:val="0"/>
    </w:pPr>
    <w:rPr>
      <w:rFonts w:ascii="Times New Roman" w:eastAsia="Times New Roman" w:hAnsi="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A10DAC"/>
    <w:pPr>
      <w:tabs>
        <w:tab w:val="num" w:pos="360"/>
      </w:tabs>
      <w:spacing w:before="100" w:beforeAutospacing="1" w:after="100" w:afterAutospacing="1" w:line="240" w:lineRule="auto"/>
      <w:ind w:left="576" w:hanging="576"/>
      <w:outlineLvl w:val="1"/>
    </w:pPr>
    <w:rPr>
      <w:rFonts w:ascii="Times New Roman" w:eastAsiaTheme="majorEastAsia" w:hAnsi="Times New Roman" w:cs="Times New Roman"/>
      <w:b/>
      <w:bCs/>
      <w:sz w:val="28"/>
      <w:szCs w:val="28"/>
      <w:lang w:eastAsia="en-IN"/>
    </w:rPr>
  </w:style>
  <w:style w:type="paragraph" w:styleId="Heading3">
    <w:name w:val="heading 3"/>
    <w:basedOn w:val="Heading4"/>
    <w:link w:val="Heading3Char"/>
    <w:autoRedefine/>
    <w:uiPriority w:val="9"/>
    <w:qFormat/>
    <w:rsid w:val="00C30F3A"/>
    <w:pPr>
      <w:numPr>
        <w:ilvl w:val="1"/>
      </w:numPr>
      <w:spacing w:before="120" w:beforeAutospacing="0" w:after="120" w:afterAutospacing="0"/>
      <w:outlineLvl w:val="2"/>
    </w:pPr>
    <w:rPr>
      <w:bCs w:val="0"/>
      <w:color w:val="000000"/>
      <w:szCs w:val="18"/>
    </w:rPr>
  </w:style>
  <w:style w:type="paragraph" w:styleId="Heading4">
    <w:name w:val="heading 4"/>
    <w:basedOn w:val="Normal"/>
    <w:link w:val="Heading4Char"/>
    <w:uiPriority w:val="9"/>
    <w:qFormat/>
    <w:rsid w:val="00B62770"/>
    <w:pPr>
      <w:numPr>
        <w:ilvl w:val="3"/>
        <w:numId w:val="3"/>
      </w:numPr>
      <w:spacing w:before="100" w:beforeAutospacing="1" w:after="100" w:afterAutospacing="1" w:line="240" w:lineRule="auto"/>
      <w:ind w:left="1584"/>
      <w:jc w:val="left"/>
      <w:outlineLvl w:val="3"/>
    </w:pPr>
    <w:rPr>
      <w:rFonts w:eastAsia="Times New Roman" w:cs="Times New Roman"/>
      <w:b/>
      <w:bCs/>
      <w:szCs w:val="24"/>
      <w:lang w:eastAsia="en-IN"/>
    </w:rPr>
  </w:style>
  <w:style w:type="paragraph" w:styleId="Heading5">
    <w:name w:val="heading 5"/>
    <w:basedOn w:val="Normal"/>
    <w:next w:val="Normal"/>
    <w:link w:val="Heading5Char"/>
    <w:uiPriority w:val="9"/>
    <w:unhideWhenUsed/>
    <w:qFormat/>
    <w:rsid w:val="00FA33E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F79F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B"/>
    <w:rPr>
      <w:rFonts w:ascii="Times New Roman" w:eastAsia="Times New Roman" w:hAnsi="Times New Roman" w:cs="Times New Roman"/>
      <w:b/>
      <w:bCs/>
      <w:kern w:val="36"/>
      <w:sz w:val="28"/>
      <w:szCs w:val="48"/>
      <w:lang w:eastAsia="en-IN"/>
    </w:rPr>
  </w:style>
  <w:style w:type="character" w:customStyle="1" w:styleId="Heading2Char">
    <w:name w:val="Heading 2 Char"/>
    <w:aliases w:val="PolicyHeading 2 Char"/>
    <w:basedOn w:val="DefaultParagraphFont"/>
    <w:link w:val="Heading2"/>
    <w:uiPriority w:val="9"/>
    <w:rsid w:val="00A10DAC"/>
    <w:rPr>
      <w:rFonts w:ascii="Times New Roman" w:eastAsiaTheme="majorEastAsia" w:hAnsi="Times New Roman" w:cs="Times New Roman"/>
      <w:b/>
      <w:bCs/>
      <w:sz w:val="28"/>
      <w:szCs w:val="28"/>
      <w:lang w:eastAsia="en-IN"/>
    </w:rPr>
  </w:style>
  <w:style w:type="character" w:customStyle="1" w:styleId="Heading3Char">
    <w:name w:val="Heading 3 Char"/>
    <w:basedOn w:val="DefaultParagraphFont"/>
    <w:link w:val="Heading3"/>
    <w:uiPriority w:val="9"/>
    <w:rsid w:val="00C30F3A"/>
    <w:rPr>
      <w:rFonts w:ascii="Verdana" w:eastAsia="Times New Roman" w:hAnsi="Verdana" w:cs="Times New Roman"/>
      <w:b/>
      <w:color w:val="000000"/>
      <w:sz w:val="18"/>
      <w:szCs w:val="18"/>
      <w:lang w:eastAsia="en-IN"/>
    </w:rPr>
  </w:style>
  <w:style w:type="character" w:customStyle="1" w:styleId="Heading4Char">
    <w:name w:val="Heading 4 Char"/>
    <w:basedOn w:val="DefaultParagraphFont"/>
    <w:link w:val="Heading4"/>
    <w:uiPriority w:val="9"/>
    <w:rsid w:val="00B62770"/>
    <w:rPr>
      <w:rFonts w:ascii="Verdana" w:eastAsia="Times New Roman" w:hAnsi="Verdana"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customStyle="1" w:styleId="superscripttext">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9416BB"/>
    <w:rPr>
      <w:rFonts w:ascii="Verdana" w:eastAsiaTheme="majorEastAsia" w:hAnsi="Verdana" w:cstheme="majorBidi"/>
      <w:spacing w:val="-10"/>
      <w:kern w:val="28"/>
      <w:sz w:val="36"/>
      <w:szCs w:val="56"/>
    </w:rPr>
  </w:style>
  <w:style w:type="paragraph" w:customStyle="1" w:styleId="MainHeading">
    <w:name w:val="MainHeading"/>
    <w:basedOn w:val="Heading2"/>
    <w:link w:val="MainHeadingChar"/>
    <w:qFormat/>
    <w:rsid w:val="00A10DAC"/>
    <w:pPr>
      <w:keepNext/>
      <w:keepLines/>
      <w:spacing w:before="0" w:beforeAutospacing="0" w:after="240" w:afterAutospacing="0"/>
    </w:pPr>
    <w:rPr>
      <w:rFonts w:ascii="Arial" w:hAnsi="Arial" w:cs="Arial"/>
      <w:sz w:val="24"/>
      <w:szCs w:val="24"/>
      <w:lang w:val="en-US" w:eastAsia="en-US"/>
    </w:rPr>
  </w:style>
  <w:style w:type="table" w:styleId="TableGrid">
    <w:name w:val="Table Grid"/>
    <w:basedOn w:val="TableNormal"/>
    <w:uiPriority w:val="39"/>
    <w:rsid w:val="007F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HeadingChar">
    <w:name w:val="MainHeading Char"/>
    <w:basedOn w:val="Heading2Char"/>
    <w:link w:val="MainHeading"/>
    <w:rsid w:val="00A10DAC"/>
    <w:rPr>
      <w:rFonts w:ascii="Arial" w:eastAsiaTheme="majorEastAsia" w:hAnsi="Arial" w:cs="Arial"/>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ja-JP"/>
    </w:rPr>
    <w:tblPr>
      <w:tblStyleRowBandSize w:val="1"/>
      <w:tblStyleColBandSize w:val="1"/>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Pr>
    <w:tcPr>
      <w:shd w:val="clear" w:color="auto" w:fill="auto"/>
    </w:tc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rsid w:val="00FA33E7"/>
    <w:rPr>
      <w:rFonts w:asciiTheme="majorHAnsi" w:eastAsiaTheme="majorEastAsia" w:hAnsiTheme="majorHAnsi" w:cstheme="majorBidi"/>
      <w:color w:val="2F5496" w:themeColor="accent1" w:themeShade="BF"/>
      <w:sz w:val="18"/>
    </w:rPr>
  </w:style>
  <w:style w:type="character" w:customStyle="1" w:styleId="Heading6Char">
    <w:name w:val="Heading 6 Char"/>
    <w:basedOn w:val="DefaultParagraphFont"/>
    <w:link w:val="Heading6"/>
    <w:uiPriority w:val="9"/>
    <w:rsid w:val="007F79FF"/>
    <w:rPr>
      <w:rFonts w:asciiTheme="majorHAnsi" w:eastAsiaTheme="majorEastAsia" w:hAnsiTheme="majorHAnsi" w:cstheme="majorBidi"/>
      <w:color w:val="1F3763" w:themeColor="accent1" w:themeShade="7F"/>
      <w:sz w:val="18"/>
    </w:rPr>
  </w:style>
  <w:style w:type="character" w:customStyle="1" w:styleId="Heading7Char">
    <w:name w:val="Heading 7 Char"/>
    <w:basedOn w:val="DefaultParagraphFont"/>
    <w:link w:val="Heading7"/>
    <w:uiPriority w:val="9"/>
    <w:semiHidden/>
    <w:rsid w:val="007F79FF"/>
    <w:rPr>
      <w:rFonts w:asciiTheme="majorHAnsi" w:eastAsiaTheme="majorEastAsia" w:hAnsiTheme="majorHAnsi" w:cstheme="majorBidi"/>
      <w:i/>
      <w:iCs/>
      <w:color w:val="1F3763" w:themeColor="accent1" w:themeShade="7F"/>
      <w:sz w:val="18"/>
    </w:rPr>
  </w:style>
  <w:style w:type="character" w:customStyle="1" w:styleId="Heading8Char">
    <w:name w:val="Heading 8 Char"/>
    <w:basedOn w:val="DefaultParagraphFont"/>
    <w:link w:val="Heading8"/>
    <w:uiPriority w:val="9"/>
    <w:semiHidden/>
    <w:rsid w:val="007F79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79FF"/>
    <w:rPr>
      <w:rFonts w:asciiTheme="majorHAnsi" w:eastAsiaTheme="majorEastAsia" w:hAnsiTheme="majorHAnsi" w:cstheme="majorBidi"/>
      <w:i/>
      <w:iCs/>
      <w:color w:val="272727" w:themeColor="text1" w:themeTint="D8"/>
      <w:sz w:val="21"/>
      <w:szCs w:val="21"/>
    </w:rPr>
  </w:style>
  <w:style w:type="paragraph" w:customStyle="1" w:styleId="Commented">
    <w:name w:val="Commented"/>
    <w:basedOn w:val="Normal"/>
    <w:link w:val="CommentedChar"/>
    <w:autoRedefine/>
    <w:qFormat/>
    <w:rsid w:val="00E261FE"/>
    <w:pPr>
      <w:spacing w:after="0"/>
    </w:pPr>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customStyle="1" w:styleId="CommentedChar">
    <w:name w:val="Commented Char"/>
    <w:basedOn w:val="DefaultParagraphFont"/>
    <w:link w:val="Commented"/>
    <w:rsid w:val="00E261FE"/>
    <w:rPr>
      <w:rFonts w:ascii="Verdana" w:hAnsi="Verdana"/>
      <w:i/>
      <w:color w:val="C45911" w:themeColor="accent2" w:themeShade="BF"/>
      <w:sz w:val="18"/>
    </w:rPr>
  </w:style>
  <w:style w:type="paragraph" w:styleId="CommentText">
    <w:name w:val="annotation text"/>
    <w:basedOn w:val="Normal"/>
    <w:link w:val="CommentTextChar"/>
    <w:uiPriority w:val="99"/>
    <w:unhideWhenUsed/>
    <w:rsid w:val="00527A00"/>
    <w:pPr>
      <w:spacing w:line="240" w:lineRule="auto"/>
    </w:pPr>
    <w:rPr>
      <w:sz w:val="20"/>
      <w:szCs w:val="20"/>
    </w:rPr>
  </w:style>
  <w:style w:type="character" w:customStyle="1" w:styleId="CommentTextChar">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customStyle="1" w:styleId="CommentSubjectChar">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AD0865"/>
    <w:pPr>
      <w:tabs>
        <w:tab w:val="left" w:pos="360"/>
        <w:tab w:val="right" w:leader="dot" w:pos="9016"/>
      </w:tabs>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AB53B6"/>
    <w:pPr>
      <w:tabs>
        <w:tab w:val="left" w:pos="1260"/>
        <w:tab w:val="right" w:leader="dot" w:pos="9016"/>
      </w:tabs>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table" w:customStyle="1" w:styleId="TableGrid1">
    <w:name w:val="Table Grid1"/>
    <w:rsid w:val="00AC3AD7"/>
    <w:pPr>
      <w:spacing w:after="0" w:line="240" w:lineRule="auto"/>
    </w:pPr>
    <w:rPr>
      <w:rFonts w:eastAsiaTheme="minorEastAsia"/>
      <w:lang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E6D86"/>
    <w:pPr>
      <w:spacing w:after="0" w:line="240" w:lineRule="auto"/>
      <w:ind w:left="884" w:right="207" w:firstLine="5"/>
    </w:pPr>
    <w:rPr>
      <w:rFonts w:ascii="Times New Roman" w:eastAsia="Tahoma" w:hAnsi="Times New Roman" w:cs="Times New Roman"/>
      <w:color w:val="000000"/>
      <w:szCs w:val="18"/>
      <w:lang w:eastAsia="en-IN"/>
    </w:rPr>
  </w:style>
  <w:style w:type="character" w:customStyle="1" w:styleId="BalloonTextChar">
    <w:name w:val="Balloon Text Char"/>
    <w:basedOn w:val="DefaultParagraphFont"/>
    <w:link w:val="BalloonText"/>
    <w:uiPriority w:val="99"/>
    <w:semiHidden/>
    <w:rsid w:val="008E6D86"/>
    <w:rPr>
      <w:rFonts w:ascii="Times New Roman" w:eastAsia="Tahoma" w:hAnsi="Times New Roman" w:cs="Times New Roman"/>
      <w:color w:val="000000"/>
      <w:sz w:val="18"/>
      <w:szCs w:val="18"/>
      <w:lang w:eastAsia="en-IN"/>
    </w:rPr>
  </w:style>
  <w:style w:type="character" w:styleId="IntenseEmphasis">
    <w:name w:val="Intense Emphasis"/>
    <w:basedOn w:val="DefaultParagraphFont"/>
    <w:uiPriority w:val="21"/>
    <w:qFormat/>
    <w:rsid w:val="00EC7215"/>
    <w:rPr>
      <w:i/>
      <w:iCs/>
      <w:color w:val="4472C4" w:themeColor="accent1"/>
    </w:rPr>
  </w:style>
  <w:style w:type="paragraph" w:customStyle="1" w:styleId="paragraph">
    <w:name w:val="paragraph"/>
    <w:basedOn w:val="Normal"/>
    <w:rsid w:val="00FD7A57"/>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D7A57"/>
  </w:style>
  <w:style w:type="character" w:customStyle="1" w:styleId="eop">
    <w:name w:val="eop"/>
    <w:basedOn w:val="DefaultParagraphFont"/>
    <w:rsid w:val="00FD7A57"/>
  </w:style>
  <w:style w:type="character" w:styleId="SmartLink">
    <w:name w:val="Smart Link"/>
    <w:basedOn w:val="DefaultParagraphFont"/>
    <w:uiPriority w:val="99"/>
    <w:semiHidden/>
    <w:unhideWhenUsed/>
    <w:rsid w:val="003628D5"/>
    <w:rPr>
      <w:color w:val="0000FF"/>
      <w:u w:val="single"/>
      <w:shd w:val="clear" w:color="auto" w:fill="F3F2F1"/>
    </w:rPr>
  </w:style>
  <w:style w:type="character" w:customStyle="1" w:styleId="apple-converted-space">
    <w:name w:val="apple-converted-space"/>
    <w:basedOn w:val="DefaultParagraphFont"/>
    <w:rsid w:val="00342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71968">
      <w:bodyDiv w:val="1"/>
      <w:marLeft w:val="0"/>
      <w:marRight w:val="0"/>
      <w:marTop w:val="0"/>
      <w:marBottom w:val="0"/>
      <w:divBdr>
        <w:top w:val="none" w:sz="0" w:space="0" w:color="auto"/>
        <w:left w:val="none" w:sz="0" w:space="0" w:color="auto"/>
        <w:bottom w:val="none" w:sz="0" w:space="0" w:color="auto"/>
        <w:right w:val="none" w:sz="0" w:space="0" w:color="auto"/>
      </w:divBdr>
    </w:div>
    <w:div w:id="156238969">
      <w:bodyDiv w:val="1"/>
      <w:marLeft w:val="0"/>
      <w:marRight w:val="0"/>
      <w:marTop w:val="0"/>
      <w:marBottom w:val="0"/>
      <w:divBdr>
        <w:top w:val="none" w:sz="0" w:space="0" w:color="auto"/>
        <w:left w:val="none" w:sz="0" w:space="0" w:color="auto"/>
        <w:bottom w:val="none" w:sz="0" w:space="0" w:color="auto"/>
        <w:right w:val="none" w:sz="0" w:space="0" w:color="auto"/>
      </w:divBdr>
    </w:div>
    <w:div w:id="331757508">
      <w:bodyDiv w:val="1"/>
      <w:marLeft w:val="0"/>
      <w:marRight w:val="0"/>
      <w:marTop w:val="0"/>
      <w:marBottom w:val="0"/>
      <w:divBdr>
        <w:top w:val="none" w:sz="0" w:space="0" w:color="auto"/>
        <w:left w:val="none" w:sz="0" w:space="0" w:color="auto"/>
        <w:bottom w:val="none" w:sz="0" w:space="0" w:color="auto"/>
        <w:right w:val="none" w:sz="0" w:space="0" w:color="auto"/>
      </w:divBdr>
    </w:div>
    <w:div w:id="360978664">
      <w:bodyDiv w:val="1"/>
      <w:marLeft w:val="0"/>
      <w:marRight w:val="0"/>
      <w:marTop w:val="0"/>
      <w:marBottom w:val="0"/>
      <w:divBdr>
        <w:top w:val="none" w:sz="0" w:space="0" w:color="auto"/>
        <w:left w:val="none" w:sz="0" w:space="0" w:color="auto"/>
        <w:bottom w:val="none" w:sz="0" w:space="0" w:color="auto"/>
        <w:right w:val="none" w:sz="0" w:space="0" w:color="auto"/>
      </w:divBdr>
    </w:div>
    <w:div w:id="375784420">
      <w:bodyDiv w:val="1"/>
      <w:marLeft w:val="0"/>
      <w:marRight w:val="0"/>
      <w:marTop w:val="0"/>
      <w:marBottom w:val="0"/>
      <w:divBdr>
        <w:top w:val="none" w:sz="0" w:space="0" w:color="auto"/>
        <w:left w:val="none" w:sz="0" w:space="0" w:color="auto"/>
        <w:bottom w:val="none" w:sz="0" w:space="0" w:color="auto"/>
        <w:right w:val="none" w:sz="0" w:space="0" w:color="auto"/>
      </w:divBdr>
    </w:div>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506557">
      <w:bodyDiv w:val="1"/>
      <w:marLeft w:val="0"/>
      <w:marRight w:val="0"/>
      <w:marTop w:val="0"/>
      <w:marBottom w:val="0"/>
      <w:divBdr>
        <w:top w:val="none" w:sz="0" w:space="0" w:color="auto"/>
        <w:left w:val="none" w:sz="0" w:space="0" w:color="auto"/>
        <w:bottom w:val="none" w:sz="0" w:space="0" w:color="auto"/>
        <w:right w:val="none" w:sz="0" w:space="0" w:color="auto"/>
      </w:divBdr>
    </w:div>
    <w:div w:id="735976112">
      <w:bodyDiv w:val="1"/>
      <w:marLeft w:val="0"/>
      <w:marRight w:val="0"/>
      <w:marTop w:val="0"/>
      <w:marBottom w:val="0"/>
      <w:divBdr>
        <w:top w:val="none" w:sz="0" w:space="0" w:color="auto"/>
        <w:left w:val="none" w:sz="0" w:space="0" w:color="auto"/>
        <w:bottom w:val="none" w:sz="0" w:space="0" w:color="auto"/>
        <w:right w:val="none" w:sz="0" w:space="0" w:color="auto"/>
      </w:divBdr>
    </w:div>
    <w:div w:id="801730951">
      <w:bodyDiv w:val="1"/>
      <w:marLeft w:val="0"/>
      <w:marRight w:val="0"/>
      <w:marTop w:val="0"/>
      <w:marBottom w:val="0"/>
      <w:divBdr>
        <w:top w:val="none" w:sz="0" w:space="0" w:color="auto"/>
        <w:left w:val="none" w:sz="0" w:space="0" w:color="auto"/>
        <w:bottom w:val="none" w:sz="0" w:space="0" w:color="auto"/>
        <w:right w:val="none" w:sz="0" w:space="0" w:color="auto"/>
      </w:divBdr>
      <w:divsChild>
        <w:div w:id="244922820">
          <w:marLeft w:val="0"/>
          <w:marRight w:val="0"/>
          <w:marTop w:val="0"/>
          <w:marBottom w:val="0"/>
          <w:divBdr>
            <w:top w:val="none" w:sz="0" w:space="0" w:color="auto"/>
            <w:left w:val="none" w:sz="0" w:space="0" w:color="auto"/>
            <w:bottom w:val="none" w:sz="0" w:space="0" w:color="auto"/>
            <w:right w:val="none" w:sz="0" w:space="0" w:color="auto"/>
          </w:divBdr>
        </w:div>
        <w:div w:id="1846093049">
          <w:marLeft w:val="0"/>
          <w:marRight w:val="0"/>
          <w:marTop w:val="0"/>
          <w:marBottom w:val="0"/>
          <w:divBdr>
            <w:top w:val="none" w:sz="0" w:space="0" w:color="auto"/>
            <w:left w:val="none" w:sz="0" w:space="0" w:color="auto"/>
            <w:bottom w:val="none" w:sz="0" w:space="0" w:color="auto"/>
            <w:right w:val="none" w:sz="0" w:space="0" w:color="auto"/>
          </w:divBdr>
        </w:div>
        <w:div w:id="1988897638">
          <w:marLeft w:val="0"/>
          <w:marRight w:val="0"/>
          <w:marTop w:val="0"/>
          <w:marBottom w:val="0"/>
          <w:divBdr>
            <w:top w:val="none" w:sz="0" w:space="0" w:color="auto"/>
            <w:left w:val="none" w:sz="0" w:space="0" w:color="auto"/>
            <w:bottom w:val="none" w:sz="0" w:space="0" w:color="auto"/>
            <w:right w:val="none" w:sz="0" w:space="0" w:color="auto"/>
          </w:divBdr>
        </w:div>
      </w:divsChild>
    </w:div>
    <w:div w:id="857814590">
      <w:bodyDiv w:val="1"/>
      <w:marLeft w:val="0"/>
      <w:marRight w:val="0"/>
      <w:marTop w:val="0"/>
      <w:marBottom w:val="0"/>
      <w:divBdr>
        <w:top w:val="none" w:sz="0" w:space="0" w:color="auto"/>
        <w:left w:val="none" w:sz="0" w:space="0" w:color="auto"/>
        <w:bottom w:val="none" w:sz="0" w:space="0" w:color="auto"/>
        <w:right w:val="none" w:sz="0" w:space="0" w:color="auto"/>
      </w:divBdr>
    </w:div>
    <w:div w:id="920142362">
      <w:bodyDiv w:val="1"/>
      <w:marLeft w:val="0"/>
      <w:marRight w:val="0"/>
      <w:marTop w:val="0"/>
      <w:marBottom w:val="0"/>
      <w:divBdr>
        <w:top w:val="none" w:sz="0" w:space="0" w:color="auto"/>
        <w:left w:val="none" w:sz="0" w:space="0" w:color="auto"/>
        <w:bottom w:val="none" w:sz="0" w:space="0" w:color="auto"/>
        <w:right w:val="none" w:sz="0" w:space="0" w:color="auto"/>
      </w:divBdr>
    </w:div>
    <w:div w:id="1009408761">
      <w:bodyDiv w:val="1"/>
      <w:marLeft w:val="0"/>
      <w:marRight w:val="0"/>
      <w:marTop w:val="0"/>
      <w:marBottom w:val="0"/>
      <w:divBdr>
        <w:top w:val="none" w:sz="0" w:space="0" w:color="auto"/>
        <w:left w:val="none" w:sz="0" w:space="0" w:color="auto"/>
        <w:bottom w:val="none" w:sz="0" w:space="0" w:color="auto"/>
        <w:right w:val="none" w:sz="0" w:space="0" w:color="auto"/>
      </w:divBdr>
    </w:div>
    <w:div w:id="1037975849">
      <w:bodyDiv w:val="1"/>
      <w:marLeft w:val="0"/>
      <w:marRight w:val="0"/>
      <w:marTop w:val="0"/>
      <w:marBottom w:val="0"/>
      <w:divBdr>
        <w:top w:val="none" w:sz="0" w:space="0" w:color="auto"/>
        <w:left w:val="none" w:sz="0" w:space="0" w:color="auto"/>
        <w:bottom w:val="none" w:sz="0" w:space="0" w:color="auto"/>
        <w:right w:val="none" w:sz="0" w:space="0" w:color="auto"/>
      </w:divBdr>
    </w:div>
    <w:div w:id="1144396161">
      <w:bodyDiv w:val="1"/>
      <w:marLeft w:val="0"/>
      <w:marRight w:val="0"/>
      <w:marTop w:val="0"/>
      <w:marBottom w:val="0"/>
      <w:divBdr>
        <w:top w:val="none" w:sz="0" w:space="0" w:color="auto"/>
        <w:left w:val="none" w:sz="0" w:space="0" w:color="auto"/>
        <w:bottom w:val="none" w:sz="0" w:space="0" w:color="auto"/>
        <w:right w:val="none" w:sz="0" w:space="0" w:color="auto"/>
      </w:divBdr>
    </w:div>
    <w:div w:id="1160653724">
      <w:bodyDiv w:val="1"/>
      <w:marLeft w:val="0"/>
      <w:marRight w:val="0"/>
      <w:marTop w:val="0"/>
      <w:marBottom w:val="0"/>
      <w:divBdr>
        <w:top w:val="none" w:sz="0" w:space="0" w:color="auto"/>
        <w:left w:val="none" w:sz="0" w:space="0" w:color="auto"/>
        <w:bottom w:val="none" w:sz="0" w:space="0" w:color="auto"/>
        <w:right w:val="none" w:sz="0" w:space="0" w:color="auto"/>
      </w:divBdr>
    </w:div>
    <w:div w:id="1190070423">
      <w:bodyDiv w:val="1"/>
      <w:marLeft w:val="0"/>
      <w:marRight w:val="0"/>
      <w:marTop w:val="0"/>
      <w:marBottom w:val="0"/>
      <w:divBdr>
        <w:top w:val="none" w:sz="0" w:space="0" w:color="auto"/>
        <w:left w:val="none" w:sz="0" w:space="0" w:color="auto"/>
        <w:bottom w:val="none" w:sz="0" w:space="0" w:color="auto"/>
        <w:right w:val="none" w:sz="0" w:space="0" w:color="auto"/>
      </w:divBdr>
    </w:div>
    <w:div w:id="1251305870">
      <w:bodyDiv w:val="1"/>
      <w:marLeft w:val="0"/>
      <w:marRight w:val="0"/>
      <w:marTop w:val="0"/>
      <w:marBottom w:val="0"/>
      <w:divBdr>
        <w:top w:val="none" w:sz="0" w:space="0" w:color="auto"/>
        <w:left w:val="none" w:sz="0" w:space="0" w:color="auto"/>
        <w:bottom w:val="none" w:sz="0" w:space="0" w:color="auto"/>
        <w:right w:val="none" w:sz="0" w:space="0" w:color="auto"/>
      </w:divBdr>
    </w:div>
    <w:div w:id="1363673269">
      <w:bodyDiv w:val="1"/>
      <w:marLeft w:val="0"/>
      <w:marRight w:val="0"/>
      <w:marTop w:val="0"/>
      <w:marBottom w:val="0"/>
      <w:divBdr>
        <w:top w:val="none" w:sz="0" w:space="0" w:color="auto"/>
        <w:left w:val="none" w:sz="0" w:space="0" w:color="auto"/>
        <w:bottom w:val="none" w:sz="0" w:space="0" w:color="auto"/>
        <w:right w:val="none" w:sz="0" w:space="0" w:color="auto"/>
      </w:divBdr>
    </w:div>
    <w:div w:id="1421096755">
      <w:bodyDiv w:val="1"/>
      <w:marLeft w:val="0"/>
      <w:marRight w:val="0"/>
      <w:marTop w:val="0"/>
      <w:marBottom w:val="0"/>
      <w:divBdr>
        <w:top w:val="none" w:sz="0" w:space="0" w:color="auto"/>
        <w:left w:val="none" w:sz="0" w:space="0" w:color="auto"/>
        <w:bottom w:val="none" w:sz="0" w:space="0" w:color="auto"/>
        <w:right w:val="none" w:sz="0" w:space="0" w:color="auto"/>
      </w:divBdr>
    </w:div>
    <w:div w:id="1478767781">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58667379">
      <w:bodyDiv w:val="1"/>
      <w:marLeft w:val="0"/>
      <w:marRight w:val="0"/>
      <w:marTop w:val="0"/>
      <w:marBottom w:val="0"/>
      <w:divBdr>
        <w:top w:val="none" w:sz="0" w:space="0" w:color="auto"/>
        <w:left w:val="none" w:sz="0" w:space="0" w:color="auto"/>
        <w:bottom w:val="none" w:sz="0" w:space="0" w:color="auto"/>
        <w:right w:val="none" w:sz="0" w:space="0" w:color="auto"/>
      </w:divBdr>
    </w:div>
    <w:div w:id="1582644320">
      <w:bodyDiv w:val="1"/>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736322">
      <w:bodyDiv w:val="1"/>
      <w:marLeft w:val="0"/>
      <w:marRight w:val="0"/>
      <w:marTop w:val="0"/>
      <w:marBottom w:val="0"/>
      <w:divBdr>
        <w:top w:val="none" w:sz="0" w:space="0" w:color="auto"/>
        <w:left w:val="none" w:sz="0" w:space="0" w:color="auto"/>
        <w:bottom w:val="none" w:sz="0" w:space="0" w:color="auto"/>
        <w:right w:val="none" w:sz="0" w:space="0" w:color="auto"/>
      </w:divBdr>
    </w:div>
    <w:div w:id="2009089888">
      <w:bodyDiv w:val="1"/>
      <w:marLeft w:val="0"/>
      <w:marRight w:val="0"/>
      <w:marTop w:val="0"/>
      <w:marBottom w:val="0"/>
      <w:divBdr>
        <w:top w:val="none" w:sz="0" w:space="0" w:color="auto"/>
        <w:left w:val="none" w:sz="0" w:space="0" w:color="auto"/>
        <w:bottom w:val="none" w:sz="0" w:space="0" w:color="auto"/>
        <w:right w:val="none" w:sz="0" w:space="0" w:color="auto"/>
      </w:divBdr>
    </w:div>
    <w:div w:id="2082941366">
      <w:bodyDiv w:val="1"/>
      <w:marLeft w:val="0"/>
      <w:marRight w:val="0"/>
      <w:marTop w:val="0"/>
      <w:marBottom w:val="0"/>
      <w:divBdr>
        <w:top w:val="none" w:sz="0" w:space="0" w:color="auto"/>
        <w:left w:val="none" w:sz="0" w:space="0" w:color="auto"/>
        <w:bottom w:val="none" w:sz="0" w:space="0" w:color="auto"/>
        <w:right w:val="none" w:sz="0" w:space="0" w:color="auto"/>
      </w:divBdr>
    </w:div>
    <w:div w:id="209593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etorg726775.sharepoint.com/:b:/r/sites/NETRADYNEDOCUMENTMANAGEMENTPORTAL/Shared%20Documents/General/NETRADYNE%20BUSINESS%20CONTINUITY%20PLAN.pdf?csf=1&amp;web=1&amp;e=OFEVZj" TargetMode="External"/><Relationship Id="rId21" Type="http://schemas.openxmlformats.org/officeDocument/2006/relationships/hyperlink" Target="https://netorg726775.sharepoint.com/:b:/r/sites/netradynenet/Infosec%20Policies/Acceptable%20Usage%20Policy.pdf?csf=1&amp;web=1" TargetMode="External"/><Relationship Id="rId42" Type="http://schemas.openxmlformats.org/officeDocument/2006/relationships/diagramData" Target="diagrams/data1.xml"/><Relationship Id="rId47" Type="http://schemas.openxmlformats.org/officeDocument/2006/relationships/hyperlink" Target="https://netorg726775.sharepoint.com/:x:/r/sites/NETRADYNEDOCUMENTMANAGEMENTPORTAL/Shared%20Documents/General/Netradyne%20TPRM%20Assessment%20Accelerator.xlsx?d=wfa4cab9cfed14aae832fec560604e051&amp;csf=1&amp;web=1&amp;e=ktJagI" TargetMode="External"/><Relationship Id="rId63" Type="http://schemas.openxmlformats.org/officeDocument/2006/relationships/hyperlink" Target="https://netorg726775.sharepoint.com/:b:/r/sites/NETRADYNEDOCUMENTMANAGEMENTPORTAL/Shared%20Documents/General/NETRADYNE%20BUSINESS%20CONTINUITY%20PLAN.pdf?csf=1&amp;web=1&amp;e=OFEVZj" TargetMode="External"/><Relationship Id="rId68" Type="http://schemas.openxmlformats.org/officeDocument/2006/relationships/hyperlink" Target="https://netorg726775.sharepoint.com/:b:/r/sites/NETRADYNEDOCUMENTMANAGEMENTPORTAL/Shared%20Documents/General/NetradyneSecurityIncidentResponsePlan.pdf?csf=1&amp;web=1&amp;e=4CelNO" TargetMode="External"/><Relationship Id="rId16" Type="http://schemas.openxmlformats.org/officeDocument/2006/relationships/hyperlink" Target="https://netorg726775.sharepoint.com/sites/NETRADYNEDOCUMENTMANAGEMENTPORTAL/Shared%20Documents/General/Infosec-Netradyne%20Standard%20Operating%20procedure%20Crowdstrike.pdf" TargetMode="Externa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hyperlink" Target="https://netorg726775.sharepoint.com/:x:/r/sites/NETRADYNEDOCUMENTMANAGEMENTPORTAL/Shared%20Documents/General/Netradyne%20TPRM%20Assessment%20Accelerator.xlsx?d=wfa4cab9cfed14aae832fec560604e051&amp;csf=1&amp;web=1&amp;e=5PifhP" TargetMode="External"/><Relationship Id="rId37" Type="http://schemas.openxmlformats.org/officeDocument/2006/relationships/hyperlink" Target="https://itservicedesk.netradyne.com/app/itdesk/ui/requests/add?reqTemplate=155142000001496140" TargetMode="External"/><Relationship Id="rId40" Type="http://schemas.openxmlformats.org/officeDocument/2006/relationships/hyperlink" Target="mailto:TPRM@Netradyne.com" TargetMode="External"/><Relationship Id="rId45" Type="http://schemas.openxmlformats.org/officeDocument/2006/relationships/diagramColors" Target="diagrams/colors1.xml"/><Relationship Id="rId53" Type="http://schemas.openxmlformats.org/officeDocument/2006/relationships/hyperlink" Target="https://netorg726775.sharepoint.com/:x:/r/sites/InfoSecDocumentGovernanceRepository/Shared%20Documents/General/RISK%20REGISTER%202022/ISMS_RiskRegister_MASTER.xlsx?d=w41fe8cc8e11b46488cafb429c940b19a&amp;csf=1&amp;web=1&amp;e=bPA1LK" TargetMode="External"/><Relationship Id="rId58" Type="http://schemas.openxmlformats.org/officeDocument/2006/relationships/hyperlink" Target="https://netorg726775.sharepoint.com/:b:/r/sites/NETRADYNEDOCUMENTMANAGEMENTPORTAL/Shared%20Documents/General/Acceptable%20Usage%20Policy.pdf?csf=1&amp;web=1&amp;e=VhC3aG" TargetMode="External"/><Relationship Id="rId66" Type="http://schemas.openxmlformats.org/officeDocument/2006/relationships/hyperlink" Target="https://netorg726775.sharepoint.com/:b:/r/sites/NETRADYNEDOCUMENTMANAGEMENTPORTAL/Shared%20Documents/General/Netradyne%20Antimalware%20Crowdstrike%20Procedure.pdf?csf=1&amp;web=1&amp;e=YYHVxv" TargetMode="External"/><Relationship Id="rId74" Type="http://schemas.microsoft.com/office/2011/relationships/people" Target="people.xml"/><Relationship Id="rId5" Type="http://schemas.openxmlformats.org/officeDocument/2006/relationships/customXml" Target="../customXml/item5.xml"/><Relationship Id="rId61" Type="http://schemas.openxmlformats.org/officeDocument/2006/relationships/hyperlink" Target="https://netorg726775.sharepoint.com/:b:/r/sites/NETRADYNEDOCUMENTMANAGEMENTPORTAL/Shared%20Documents/General/Cryptography%20Standards%20Policy.pdf?csf=1&amp;web=1&amp;e=01bAeq" TargetMode="External"/><Relationship Id="rId19" Type="http://schemas.openxmlformats.org/officeDocument/2006/relationships/hyperlink" Target="https://netradyne.atlassian.net/browse/IDMS-8259" TargetMode="External"/><Relationship Id="rId14" Type="http://schemas.openxmlformats.org/officeDocument/2006/relationships/hyperlink" Target="mailto:Saravanan.sankaran@netradyne.com" TargetMode="External"/><Relationship Id="rId22" Type="http://schemas.openxmlformats.org/officeDocument/2006/relationships/image" Target="media/image3.png"/><Relationship Id="rId27" Type="http://schemas.openxmlformats.org/officeDocument/2006/relationships/hyperlink" Target="https://netorg726775.sharepoint.com/:x:/r/sites/NETRADYNEDOCUMENTMANAGEMENTPORTAL/Shared%20Documents/General/Netradyne%20TPRM%20Assessment%20Accelerator.xlsx?d=wfa4cab9cfed14aae832fec560604e051&amp;csf=1&amp;web=1&amp;e=pgILyD" TargetMode="External"/><Relationship Id="rId30" Type="http://schemas.openxmlformats.org/officeDocument/2006/relationships/hyperlink" Target="https://netorg726775.sharepoint.com/:x:/r/sites/NETRADYNEDOCUMENTMANAGEMENTPORTAL/Shared%20Documents/General/Netradyne%20TPRM%20Assessment%20Accelerator.xlsx?d=wfa4cab9cfed14aae832fec560604e051&amp;csf=1&amp;web=1&amp;e=5PifhP" TargetMode="External"/><Relationship Id="rId35" Type="http://schemas.openxmlformats.org/officeDocument/2006/relationships/hyperlink" Target="https://itservicedesk.netradyne.com/app/itdesk/ui/requests/add?reqTemplate=155142000001496140" TargetMode="External"/><Relationship Id="rId43" Type="http://schemas.openxmlformats.org/officeDocument/2006/relationships/diagramLayout" Target="diagrams/layout1.xml"/><Relationship Id="rId48" Type="http://schemas.openxmlformats.org/officeDocument/2006/relationships/image" Target="media/image5.png"/><Relationship Id="rId56" Type="http://schemas.openxmlformats.org/officeDocument/2006/relationships/hyperlink" Target="https://netorg726775.sharepoint.com/:x:/r/sites/InfoSecDocumentGovernanceRepository/Shared%20Documents/General/RISK%20REGISTER%202022/ISMS_RiskRegister_MASTER.xlsx?d=w41fe8cc8e11b46488cafb429c940b19a&amp;csf=1&amp;web=1&amp;e=bPA1LK" TargetMode="External"/><Relationship Id="rId64" Type="http://schemas.openxmlformats.org/officeDocument/2006/relationships/hyperlink" Target="https://netorg726775.sharepoint.com/:b:/r/sites/NETRADYNEDOCUMENTMANAGEMENTPORTAL/Shared%20Documents/General/NETRADYNE%20DISASTER%20RECOVERY%20PROCESS.pdf?csf=1&amp;web=1&amp;e=Qluqs9" TargetMode="External"/><Relationship Id="rId69" Type="http://schemas.openxmlformats.org/officeDocument/2006/relationships/hyperlink" Target="https://netorg726775.sharepoint.com/:b:/r/sites/NETRADYNEDOCUMENTMANAGEMENTPORTAL/Shared%20Documents/General/Netradyne_TPRM_AssessmentWorkflow.pdf?csf=1&amp;web=1&amp;e=wdjBDo" TargetMode="External"/><Relationship Id="rId77" Type="http://schemas.microsoft.com/office/2020/10/relationships/intelligence" Target="intelligence2.xml"/><Relationship Id="rId8" Type="http://schemas.openxmlformats.org/officeDocument/2006/relationships/settings" Target="settings.xml"/><Relationship Id="rId51" Type="http://schemas.openxmlformats.org/officeDocument/2006/relationships/image" Target="media/image6.png"/><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netorg726775.sharepoint.com/:b:/r/sites/NETRADYNEDOCUMENTMANAGEMENTPORTAL/Shared%20Documents/General/Cryptography%20Standards%20Policy.pdf?csf=1&amp;web=1&amp;e=01bAeq" TargetMode="External"/><Relationship Id="rId25" Type="http://schemas.openxmlformats.org/officeDocument/2006/relationships/hyperlink" Target="https://netorg726775.sharepoint.com/:b:/r/sites/NETRADYNEDOCUMENTMANAGEMENTPORTAL/Shared%20Documents/General/Personal_Data_Protection_Policy.pdf?csf=1&amp;web=1&amp;e=J83cFd" TargetMode="External"/><Relationship Id="rId33" Type="http://schemas.openxmlformats.org/officeDocument/2006/relationships/hyperlink" Target="https://netorg726775.sharepoint.com/sites/InfoSecDocumentGovernanceRepository/Shared%20Documents/General/TPRM/TPRM%20Artifacts%20to%20Share%20with%20Third%20Parties/Netradyne_TPRM_AssessmentWorkflow.docx?web=1" TargetMode="External"/><Relationship Id="rId38" Type="http://schemas.openxmlformats.org/officeDocument/2006/relationships/hyperlink" Target="https://itservicedesk.netradyne.com/app/itdesk/ui/requests/add?reqTemplate=155142000001496140" TargetMode="External"/><Relationship Id="rId46" Type="http://schemas.microsoft.com/office/2007/relationships/diagramDrawing" Target="diagrams/drawing1.xml"/><Relationship Id="rId59" Type="http://schemas.openxmlformats.org/officeDocument/2006/relationships/hyperlink" Target="https://netorg726775.sharepoint.com/:b:/r/sites/NETRADYNEDOCUMENTMANAGEMENTPORTAL/Shared%20Documents/General/NetradyneOpen-SourceSecurityPolicy.pdf?csf=1&amp;web=1&amp;e=w4ASdk" TargetMode="External"/><Relationship Id="rId67" Type="http://schemas.openxmlformats.org/officeDocument/2006/relationships/hyperlink" Target="https://netorg726775.sharepoint.com/:b:/r/sites/NETRADYNEDOCUMENTMANAGEMENTPORTAL/Shared%20Documents/General/Netradyne%20SOP%20Malware%20Analysis.pdf?csf=1&amp;web=1&amp;e=uOcOhp" TargetMode="External"/><Relationship Id="rId20" Type="http://schemas.openxmlformats.org/officeDocument/2006/relationships/image" Target="media/image2.png"/><Relationship Id="rId41" Type="http://schemas.openxmlformats.org/officeDocument/2006/relationships/hyperlink" Target="mailto:InfoSec@Netradyne.com" TargetMode="External"/><Relationship Id="rId54" Type="http://schemas.openxmlformats.org/officeDocument/2006/relationships/hyperlink" Target="https://netorg726775.sharepoint.com/:w:/r/sites/NETRADYNEDOCUMENTMANAGEMENTPORTAL/Shared%20Documents/General/NetradyneDocumentationTemplate_v1.0.dotx?d=w15edb35bf0bd47b39b325132e1ab95fb&amp;csf=1&amp;web=1&amp;e=IjO5cq" TargetMode="External"/><Relationship Id="rId62" Type="http://schemas.openxmlformats.org/officeDocument/2006/relationships/hyperlink" Target="https://netorg726775.sharepoint.com/:b:/r/sites/NETRADYNEDOCUMENTMANAGEMENTPORTAL/Shared%20Documents/General/Netradyne%20Vulnerability%20%26%20Patch%20Management%20Process.pdf?csf=1&amp;web=1&amp;e=J15BVF" TargetMode="External"/><Relationship Id="rId70" Type="http://schemas.openxmlformats.org/officeDocument/2006/relationships/hyperlink" Target="https://netorg726775.sharepoint.com/:p:/r/sites/InfoSecDocumentGovernanceRepository/Shared%20Documents/General/RISK%20REGISTER%202022/InfoSec_RiskRegisterOverview_Mar2023.pptx?d=wbcce57dd921d482e936efd803156f009&amp;csf=1&amp;web=1&amp;e=PaOr48"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cyber.trackr.live/stig/U_CAN_Ubuntu_18-04_STIG/1/1" TargetMode="External"/><Relationship Id="rId23" Type="http://schemas.openxmlformats.org/officeDocument/2006/relationships/image" Target="cid:image002.png@01DAA546.3C33C350" TargetMode="External"/><Relationship Id="rId28" Type="http://schemas.openxmlformats.org/officeDocument/2006/relationships/hyperlink" Target="https://netorg726775.sharepoint.com/:x:/r/sites/NETRADYNEDOCUMENTMANAGEMENTPORTAL/Shared%20Documents/General/Netradyne%20TPRM%20Assessment%20Accelerator.xlsx?d=wfa4cab9cfed14aae832fec560604e051&amp;csf=1&amp;web=1&amp;e=5PifhP" TargetMode="External"/><Relationship Id="rId36" Type="http://schemas.openxmlformats.org/officeDocument/2006/relationships/hyperlink" Target="https://itservicedesk.netradyne.com/app/itdesk/ui/requests/add?reqTemplate=155142000001496140" TargetMode="External"/><Relationship Id="rId49" Type="http://schemas.openxmlformats.org/officeDocument/2006/relationships/hyperlink" Target="mailto:Infosec@netradyne.com?subject=TPRM%20INITIATION/QUERY" TargetMode="External"/><Relationship Id="rId57" Type="http://schemas.openxmlformats.org/officeDocument/2006/relationships/hyperlink" Target="https://netorg726775.sharepoint.com/:b:/r/sites/NETRADYNEDOCUMENTMANAGEMENTPORTAL/Shared%20Documents/General/Personal_Data_Protection_Policy.pdf?csf=1&amp;web=1&amp;e=J83cFd" TargetMode="External"/><Relationship Id="rId10" Type="http://schemas.openxmlformats.org/officeDocument/2006/relationships/footnotes" Target="footnotes.xml"/><Relationship Id="rId31" Type="http://schemas.openxmlformats.org/officeDocument/2006/relationships/hyperlink" Target="https://netorg726775.sharepoint.com/:x:/r/sites/NETRADYNEDOCUMENTMANAGEMENTPORTAL/Shared%20Documents/General/Netradyne%20TPRM%20Assessment%20Accelerator.xlsx?d=wfa4cab9cfed14aae832fec560604e051&amp;csf=1&amp;web=1&amp;e=5PifhP" TargetMode="External"/><Relationship Id="rId44" Type="http://schemas.openxmlformats.org/officeDocument/2006/relationships/diagramQuickStyle" Target="diagrams/quickStyle1.xml"/><Relationship Id="rId52" Type="http://schemas.openxmlformats.org/officeDocument/2006/relationships/hyperlink" Target="https://netorg726775.sharepoint.com/:p:/r/sites/InfoSecDocumentGovernanceRepository/Shared%20Documents/General/RISK%20REGISTER%202022/InfoSec_RiskRegisterOverview_Mar2023.pptx?d=wbcce57dd921d482e936efd803156f009&amp;csf=1&amp;web=1&amp;e=PaOr48" TargetMode="External"/><Relationship Id="rId60" Type="http://schemas.openxmlformats.org/officeDocument/2006/relationships/hyperlink" Target="https://netorg726775.sharepoint.com/:b:/r/sites/NETRADYNEDOCUMENTMANAGEMENTPORTAL/Shared%20Documents/General/Netradyne%20Information%20Technology%20Policy.pdf?csf=1&amp;web=1&amp;e=5989Lb" TargetMode="External"/><Relationship Id="rId65" Type="http://schemas.openxmlformats.org/officeDocument/2006/relationships/hyperlink" Target="https://netorg726775.sharepoint.com/:b:/r/sites/NETRADYNEDOCUMENTMANAGEMENTPORTAL/Shared%20Documents/General/Netradyne%20Information%20Security%20Exception%20Process.pdf?csf=1&amp;web=1&amp;e=mKM5sw"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mailto:roshan.mathews@netradyne.com" TargetMode="External"/><Relationship Id="rId18" Type="http://schemas.openxmlformats.org/officeDocument/2006/relationships/hyperlink" Target="https://netorg726775.sharepoint.com/sites/NETRADYNEDOCUMENTMANAGEMENTPORTAL/Shared%20Documents/General/Netradyne%20Documents_Editable/Infosec-Netradyne%20Vulnerability%20&amp;%20Patch%20Management%20Process.docx?web=1" TargetMode="External"/><Relationship Id="rId39" Type="http://schemas.openxmlformats.org/officeDocument/2006/relationships/hyperlink" Target="https://netorg726775.sharepoint.com/:x:/r/sites/NETRADYNEDOCUMENTMANAGEMENTPORTAL/Shared%20Documents/General/Netradyne%20TPRM%20Assessment%20Accelerator.xlsx?d=wfa4cab9cfed14aae832fec560604e051&amp;csf=1&amp;web=1&amp;e=pgILyD" TargetMode="External"/><Relationship Id="rId34" Type="http://schemas.openxmlformats.org/officeDocument/2006/relationships/hyperlink" Target="https://netorg726775.sharepoint.com/:x:/r/sites/NETRADYNEDOCUMENTMANAGEMENTPORTAL/Shared%20Documents/General/Netradyne%20TPRM%20Assessment%20Accelerator.xlsx?d=wfa4cab9cfed14aae832fec560604e051&amp;csf=1&amp;web=1&amp;e=pgILyD" TargetMode="External"/><Relationship Id="rId50" Type="http://schemas.openxmlformats.org/officeDocument/2006/relationships/hyperlink" Target="https://netorg726775.sharepoint.com/:f:/r/sites/NETRADYNEDOCUMENTMANAGEMENTPORTAL/Shared%20Documents/General/InfoSec%20Detailed%20TPRM%20Assessment?csf=1&amp;web=1&amp;e=ZjQGxn" TargetMode="External"/><Relationship Id="rId55" Type="http://schemas.openxmlformats.org/officeDocument/2006/relationships/hyperlink" Target="https://netorg726775.sharepoint.com/:x:/r/sites/NETRADYNEDOCUMENTMANAGEMENTPORTAL/Shared%20Documents/General/TPRM%20Process%20%26%20Procedure/Netradyne%20TPRM%20Assessment%20Accelerator.xlsx?d=w4b311e6d032e4f4cbf0336586e5e8773&amp;csf=1&amp;web=1&amp;e=HoD7C7" TargetMode="External"/><Relationship Id="rId76" Type="http://schemas.microsoft.com/office/2019/05/relationships/documenttasks" Target="documenttasks/documenttasks1.xml"/><Relationship Id="rId7" Type="http://schemas.openxmlformats.org/officeDocument/2006/relationships/styles" Target="styles.xml"/><Relationship Id="rId71" Type="http://schemas.openxmlformats.org/officeDocument/2006/relationships/header" Target="header1.xml"/><Relationship Id="rId2" Type="http://schemas.openxmlformats.org/officeDocument/2006/relationships/customXml" Target="../customXml/item2.xml"/><Relationship Id="rId29" Type="http://schemas.openxmlformats.org/officeDocument/2006/relationships/hyperlink" Target="https://netorg726775.sharepoint.com/:f:/r/sites/NETRADYNEDOCUMENTMANAGEMENTPORTAL/Shared%20Documents/General/InfoSec%20Detailed%20TPRM%20Assessment?csf=1&amp;web=1&amp;e=ZjQGx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tradyne-mywork\Netradyne-New-Security-policy-and-procedure.dotx" TargetMode="Externa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4C3C6D-9008-495F-9ADB-A7410F0D17CD}" type="doc">
      <dgm:prSet loTypeId="urn:microsoft.com/office/officeart/2005/8/layout/hProcess9" loCatId="process" qsTypeId="urn:microsoft.com/office/officeart/2005/8/quickstyle/simple1" qsCatId="simple" csTypeId="urn:microsoft.com/office/officeart/2005/8/colors/accent3_1" csCatId="accent3" phldr="1"/>
      <dgm:spPr/>
      <dgm:t>
        <a:bodyPr/>
        <a:lstStyle/>
        <a:p>
          <a:endParaRPr lang="en-US"/>
        </a:p>
      </dgm:t>
    </dgm:pt>
    <dgm:pt modelId="{0FE1A72F-D6E4-4317-BE7F-92833082A218}">
      <dgm:prSet phldrT="[Text]"/>
      <dgm:spPr/>
      <dgm:t>
        <a:bodyPr/>
        <a:lstStyle/>
        <a:p>
          <a:r>
            <a:rPr lang="en-IN"/>
            <a:t>Gather the TPRM responses</a:t>
          </a:r>
          <a:endParaRPr lang="en-US"/>
        </a:p>
      </dgm:t>
    </dgm:pt>
    <dgm:pt modelId="{DED32E0C-4153-412D-8494-F8807F4417A6}" type="parTrans" cxnId="{A1BC8D9A-E85C-431B-AC77-B4C07871458E}">
      <dgm:prSet/>
      <dgm:spPr/>
      <dgm:t>
        <a:bodyPr/>
        <a:lstStyle/>
        <a:p>
          <a:endParaRPr lang="en-US"/>
        </a:p>
      </dgm:t>
    </dgm:pt>
    <dgm:pt modelId="{A88B0731-98B6-43BD-8074-15D01485D700}" type="sibTrans" cxnId="{A1BC8D9A-E85C-431B-AC77-B4C07871458E}">
      <dgm:prSet/>
      <dgm:spPr/>
      <dgm:t>
        <a:bodyPr/>
        <a:lstStyle/>
        <a:p>
          <a:endParaRPr lang="en-US"/>
        </a:p>
      </dgm:t>
    </dgm:pt>
    <dgm:pt modelId="{A1DC3938-0872-4AC5-843C-C51867745746}">
      <dgm:prSet/>
      <dgm:spPr/>
      <dgm:t>
        <a:bodyPr/>
        <a:lstStyle/>
        <a:p>
          <a:r>
            <a:rPr lang="en-IN"/>
            <a:t>Review the responses</a:t>
          </a:r>
          <a:endParaRPr lang="en-US"/>
        </a:p>
      </dgm:t>
    </dgm:pt>
    <dgm:pt modelId="{193BDD4C-2A3C-44E9-8B05-CEF0150B5A9D}" type="parTrans" cxnId="{EF536F7E-FA6B-4CE6-B1BB-5B7DB92D5115}">
      <dgm:prSet/>
      <dgm:spPr/>
      <dgm:t>
        <a:bodyPr/>
        <a:lstStyle/>
        <a:p>
          <a:endParaRPr lang="en-US"/>
        </a:p>
      </dgm:t>
    </dgm:pt>
    <dgm:pt modelId="{A208810E-1EC5-4D94-84F4-CA10FD91064A}" type="sibTrans" cxnId="{EF536F7E-FA6B-4CE6-B1BB-5B7DB92D5115}">
      <dgm:prSet/>
      <dgm:spPr/>
      <dgm:t>
        <a:bodyPr/>
        <a:lstStyle/>
        <a:p>
          <a:endParaRPr lang="en-US"/>
        </a:p>
      </dgm:t>
    </dgm:pt>
    <dgm:pt modelId="{2B5887DC-E033-433C-B817-B348C34F0A0B}">
      <dgm:prSet/>
      <dgm:spPr/>
      <dgm:t>
        <a:bodyPr/>
        <a:lstStyle/>
        <a:p>
          <a:r>
            <a:rPr lang="en-IN"/>
            <a:t>Follow up-if needed, get the required artifacts </a:t>
          </a:r>
          <a:endParaRPr lang="en-US"/>
        </a:p>
      </dgm:t>
    </dgm:pt>
    <dgm:pt modelId="{ED526672-804F-41F7-9D70-F71B088A1085}" type="parTrans" cxnId="{92C17F96-A7EF-4D2F-89F1-0211241BB6D3}">
      <dgm:prSet/>
      <dgm:spPr/>
      <dgm:t>
        <a:bodyPr/>
        <a:lstStyle/>
        <a:p>
          <a:endParaRPr lang="en-US"/>
        </a:p>
      </dgm:t>
    </dgm:pt>
    <dgm:pt modelId="{58576873-CB07-49F1-AC06-2A9C20478813}" type="sibTrans" cxnId="{92C17F96-A7EF-4D2F-89F1-0211241BB6D3}">
      <dgm:prSet/>
      <dgm:spPr/>
      <dgm:t>
        <a:bodyPr/>
        <a:lstStyle/>
        <a:p>
          <a:endParaRPr lang="en-US"/>
        </a:p>
      </dgm:t>
    </dgm:pt>
    <dgm:pt modelId="{7B1FF985-72D3-4E80-843F-BB2D5747587B}">
      <dgm:prSet/>
      <dgm:spPr/>
      <dgm:t>
        <a:bodyPr/>
        <a:lstStyle/>
        <a:p>
          <a:r>
            <a:rPr lang="en-IN"/>
            <a:t>Close the assessment </a:t>
          </a:r>
          <a:endParaRPr lang="en-US"/>
        </a:p>
      </dgm:t>
    </dgm:pt>
    <dgm:pt modelId="{850A4C65-F3BC-4E14-A7D6-04F864534D7F}" type="parTrans" cxnId="{A5E636AA-D854-4CD1-ACCE-B6CD56528265}">
      <dgm:prSet/>
      <dgm:spPr/>
      <dgm:t>
        <a:bodyPr/>
        <a:lstStyle/>
        <a:p>
          <a:endParaRPr lang="en-US"/>
        </a:p>
      </dgm:t>
    </dgm:pt>
    <dgm:pt modelId="{50FBDF23-8A0B-47CA-9726-588954D00310}" type="sibTrans" cxnId="{A5E636AA-D854-4CD1-ACCE-B6CD56528265}">
      <dgm:prSet/>
      <dgm:spPr/>
      <dgm:t>
        <a:bodyPr/>
        <a:lstStyle/>
        <a:p>
          <a:endParaRPr lang="en-US"/>
        </a:p>
      </dgm:t>
    </dgm:pt>
    <dgm:pt modelId="{9C953720-3D34-4401-AB5F-2A565823B892}">
      <dgm:prSet/>
      <dgm:spPr/>
      <dgm:t>
        <a:bodyPr/>
        <a:lstStyle/>
        <a:p>
          <a:r>
            <a:rPr lang="en-IN"/>
            <a:t>Communicate the assessment result to all relevant internal stakeholders.</a:t>
          </a:r>
          <a:endParaRPr lang="en-US"/>
        </a:p>
      </dgm:t>
    </dgm:pt>
    <dgm:pt modelId="{89839683-488A-45B3-A72B-8BC4F9D7B5AC}" type="parTrans" cxnId="{C209F5BD-9943-469B-A617-55E7F27FEA85}">
      <dgm:prSet/>
      <dgm:spPr/>
      <dgm:t>
        <a:bodyPr/>
        <a:lstStyle/>
        <a:p>
          <a:endParaRPr lang="en-US"/>
        </a:p>
      </dgm:t>
    </dgm:pt>
    <dgm:pt modelId="{04EEA588-828E-43DA-9EBB-849E3E5BCCA3}" type="sibTrans" cxnId="{C209F5BD-9943-469B-A617-55E7F27FEA85}">
      <dgm:prSet/>
      <dgm:spPr/>
      <dgm:t>
        <a:bodyPr/>
        <a:lstStyle/>
        <a:p>
          <a:endParaRPr lang="en-US"/>
        </a:p>
      </dgm:t>
    </dgm:pt>
    <dgm:pt modelId="{A8E99359-5E3A-4169-8C8D-3BD008B5CD3D}" type="pres">
      <dgm:prSet presAssocID="{A54C3C6D-9008-495F-9ADB-A7410F0D17CD}" presName="CompostProcess" presStyleCnt="0">
        <dgm:presLayoutVars>
          <dgm:dir/>
          <dgm:resizeHandles val="exact"/>
        </dgm:presLayoutVars>
      </dgm:prSet>
      <dgm:spPr/>
    </dgm:pt>
    <dgm:pt modelId="{B4FD09F4-17A8-4882-A9CA-1502A1C0D754}" type="pres">
      <dgm:prSet presAssocID="{A54C3C6D-9008-495F-9ADB-A7410F0D17CD}" presName="arrow" presStyleLbl="bgShp" presStyleIdx="0" presStyleCnt="1" custScaleX="115765"/>
      <dgm:spPr/>
    </dgm:pt>
    <dgm:pt modelId="{54024390-D53B-45B6-ACBF-653501F02550}" type="pres">
      <dgm:prSet presAssocID="{A54C3C6D-9008-495F-9ADB-A7410F0D17CD}" presName="linearProcess" presStyleCnt="0"/>
      <dgm:spPr/>
    </dgm:pt>
    <dgm:pt modelId="{A19652AE-EBB4-4F66-BF98-8A51E36A906A}" type="pres">
      <dgm:prSet presAssocID="{0FE1A72F-D6E4-4317-BE7F-92833082A218}" presName="textNode" presStyleLbl="node1" presStyleIdx="0" presStyleCnt="5">
        <dgm:presLayoutVars>
          <dgm:bulletEnabled val="1"/>
        </dgm:presLayoutVars>
      </dgm:prSet>
      <dgm:spPr/>
    </dgm:pt>
    <dgm:pt modelId="{5EC64A43-7B9F-4B5A-8C49-627D4F1E0266}" type="pres">
      <dgm:prSet presAssocID="{A88B0731-98B6-43BD-8074-15D01485D700}" presName="sibTrans" presStyleCnt="0"/>
      <dgm:spPr/>
    </dgm:pt>
    <dgm:pt modelId="{BCD30010-8A76-4540-8273-0153B0076237}" type="pres">
      <dgm:prSet presAssocID="{A1DC3938-0872-4AC5-843C-C51867745746}" presName="textNode" presStyleLbl="node1" presStyleIdx="1" presStyleCnt="5">
        <dgm:presLayoutVars>
          <dgm:bulletEnabled val="1"/>
        </dgm:presLayoutVars>
      </dgm:prSet>
      <dgm:spPr/>
    </dgm:pt>
    <dgm:pt modelId="{08E7B857-F54B-44D3-A420-F20E5E54E13D}" type="pres">
      <dgm:prSet presAssocID="{A208810E-1EC5-4D94-84F4-CA10FD91064A}" presName="sibTrans" presStyleCnt="0"/>
      <dgm:spPr/>
    </dgm:pt>
    <dgm:pt modelId="{77F52EF9-ACAB-474C-8C2C-970F1552F541}" type="pres">
      <dgm:prSet presAssocID="{2B5887DC-E033-433C-B817-B348C34F0A0B}" presName="textNode" presStyleLbl="node1" presStyleIdx="2" presStyleCnt="5">
        <dgm:presLayoutVars>
          <dgm:bulletEnabled val="1"/>
        </dgm:presLayoutVars>
      </dgm:prSet>
      <dgm:spPr/>
    </dgm:pt>
    <dgm:pt modelId="{EADCCFD5-E6EF-402D-A807-F4DF5CEAC8DE}" type="pres">
      <dgm:prSet presAssocID="{58576873-CB07-49F1-AC06-2A9C20478813}" presName="sibTrans" presStyleCnt="0"/>
      <dgm:spPr/>
    </dgm:pt>
    <dgm:pt modelId="{42B3676E-1149-4A64-A88A-C2372451D6FA}" type="pres">
      <dgm:prSet presAssocID="{7B1FF985-72D3-4E80-843F-BB2D5747587B}" presName="textNode" presStyleLbl="node1" presStyleIdx="3" presStyleCnt="5">
        <dgm:presLayoutVars>
          <dgm:bulletEnabled val="1"/>
        </dgm:presLayoutVars>
      </dgm:prSet>
      <dgm:spPr/>
    </dgm:pt>
    <dgm:pt modelId="{C8B091FB-C17B-49C8-A574-ED3A2E834640}" type="pres">
      <dgm:prSet presAssocID="{50FBDF23-8A0B-47CA-9726-588954D00310}" presName="sibTrans" presStyleCnt="0"/>
      <dgm:spPr/>
    </dgm:pt>
    <dgm:pt modelId="{078B1974-07A6-4F97-B06E-9FEF613CCB77}" type="pres">
      <dgm:prSet presAssocID="{9C953720-3D34-4401-AB5F-2A565823B892}" presName="textNode" presStyleLbl="node1" presStyleIdx="4" presStyleCnt="5">
        <dgm:presLayoutVars>
          <dgm:bulletEnabled val="1"/>
        </dgm:presLayoutVars>
      </dgm:prSet>
      <dgm:spPr/>
    </dgm:pt>
  </dgm:ptLst>
  <dgm:cxnLst>
    <dgm:cxn modelId="{34645818-BB8B-4A6B-82EB-A0A0A2643EBA}" type="presOf" srcId="{2B5887DC-E033-433C-B817-B348C34F0A0B}" destId="{77F52EF9-ACAB-474C-8C2C-970F1552F541}" srcOrd="0" destOrd="0" presId="urn:microsoft.com/office/officeart/2005/8/layout/hProcess9"/>
    <dgm:cxn modelId="{D21F781B-BBD9-4547-AB61-E2A71A1DD1E1}" type="presOf" srcId="{0FE1A72F-D6E4-4317-BE7F-92833082A218}" destId="{A19652AE-EBB4-4F66-BF98-8A51E36A906A}" srcOrd="0" destOrd="0" presId="urn:microsoft.com/office/officeart/2005/8/layout/hProcess9"/>
    <dgm:cxn modelId="{EF536F7E-FA6B-4CE6-B1BB-5B7DB92D5115}" srcId="{A54C3C6D-9008-495F-9ADB-A7410F0D17CD}" destId="{A1DC3938-0872-4AC5-843C-C51867745746}" srcOrd="1" destOrd="0" parTransId="{193BDD4C-2A3C-44E9-8B05-CEF0150B5A9D}" sibTransId="{A208810E-1EC5-4D94-84F4-CA10FD91064A}"/>
    <dgm:cxn modelId="{48342A81-303B-4621-8EEB-ADD2FDE1E319}" type="presOf" srcId="{A1DC3938-0872-4AC5-843C-C51867745746}" destId="{BCD30010-8A76-4540-8273-0153B0076237}" srcOrd="0" destOrd="0" presId="urn:microsoft.com/office/officeart/2005/8/layout/hProcess9"/>
    <dgm:cxn modelId="{92C17F96-A7EF-4D2F-89F1-0211241BB6D3}" srcId="{A54C3C6D-9008-495F-9ADB-A7410F0D17CD}" destId="{2B5887DC-E033-433C-B817-B348C34F0A0B}" srcOrd="2" destOrd="0" parTransId="{ED526672-804F-41F7-9D70-F71B088A1085}" sibTransId="{58576873-CB07-49F1-AC06-2A9C20478813}"/>
    <dgm:cxn modelId="{A1BC8D9A-E85C-431B-AC77-B4C07871458E}" srcId="{A54C3C6D-9008-495F-9ADB-A7410F0D17CD}" destId="{0FE1A72F-D6E4-4317-BE7F-92833082A218}" srcOrd="0" destOrd="0" parTransId="{DED32E0C-4153-412D-8494-F8807F4417A6}" sibTransId="{A88B0731-98B6-43BD-8074-15D01485D700}"/>
    <dgm:cxn modelId="{3B6ED1A0-7A60-4A19-8634-3FB9C6005000}" type="presOf" srcId="{7B1FF985-72D3-4E80-843F-BB2D5747587B}" destId="{42B3676E-1149-4A64-A88A-C2372451D6FA}" srcOrd="0" destOrd="0" presId="urn:microsoft.com/office/officeart/2005/8/layout/hProcess9"/>
    <dgm:cxn modelId="{A5E636AA-D854-4CD1-ACCE-B6CD56528265}" srcId="{A54C3C6D-9008-495F-9ADB-A7410F0D17CD}" destId="{7B1FF985-72D3-4E80-843F-BB2D5747587B}" srcOrd="3" destOrd="0" parTransId="{850A4C65-F3BC-4E14-A7D6-04F864534D7F}" sibTransId="{50FBDF23-8A0B-47CA-9726-588954D00310}"/>
    <dgm:cxn modelId="{DA4A69AD-8034-4316-865A-107C2C7A2003}" type="presOf" srcId="{A54C3C6D-9008-495F-9ADB-A7410F0D17CD}" destId="{A8E99359-5E3A-4169-8C8D-3BD008B5CD3D}" srcOrd="0" destOrd="0" presId="urn:microsoft.com/office/officeart/2005/8/layout/hProcess9"/>
    <dgm:cxn modelId="{C209F5BD-9943-469B-A617-55E7F27FEA85}" srcId="{A54C3C6D-9008-495F-9ADB-A7410F0D17CD}" destId="{9C953720-3D34-4401-AB5F-2A565823B892}" srcOrd="4" destOrd="0" parTransId="{89839683-488A-45B3-A72B-8BC4F9D7B5AC}" sibTransId="{04EEA588-828E-43DA-9EBB-849E3E5BCCA3}"/>
    <dgm:cxn modelId="{332F95DB-7250-44FE-91A7-05A9D25651D5}" type="presOf" srcId="{9C953720-3D34-4401-AB5F-2A565823B892}" destId="{078B1974-07A6-4F97-B06E-9FEF613CCB77}" srcOrd="0" destOrd="0" presId="urn:microsoft.com/office/officeart/2005/8/layout/hProcess9"/>
    <dgm:cxn modelId="{223F3762-FF3F-4D81-9937-86F359A355FD}" type="presParOf" srcId="{A8E99359-5E3A-4169-8C8D-3BD008B5CD3D}" destId="{B4FD09F4-17A8-4882-A9CA-1502A1C0D754}" srcOrd="0" destOrd="0" presId="urn:microsoft.com/office/officeart/2005/8/layout/hProcess9"/>
    <dgm:cxn modelId="{A30A7C14-5754-44F6-8FCC-4520156110F2}" type="presParOf" srcId="{A8E99359-5E3A-4169-8C8D-3BD008B5CD3D}" destId="{54024390-D53B-45B6-ACBF-653501F02550}" srcOrd="1" destOrd="0" presId="urn:microsoft.com/office/officeart/2005/8/layout/hProcess9"/>
    <dgm:cxn modelId="{E9D352E5-A11F-49F4-BE46-6AF428B9BF37}" type="presParOf" srcId="{54024390-D53B-45B6-ACBF-653501F02550}" destId="{A19652AE-EBB4-4F66-BF98-8A51E36A906A}" srcOrd="0" destOrd="0" presId="urn:microsoft.com/office/officeart/2005/8/layout/hProcess9"/>
    <dgm:cxn modelId="{8D9CDAD4-541D-44EF-A91E-1D8E1111122C}" type="presParOf" srcId="{54024390-D53B-45B6-ACBF-653501F02550}" destId="{5EC64A43-7B9F-4B5A-8C49-627D4F1E0266}" srcOrd="1" destOrd="0" presId="urn:microsoft.com/office/officeart/2005/8/layout/hProcess9"/>
    <dgm:cxn modelId="{C8790EEE-4541-41DF-B0FB-CED1E49CFC1A}" type="presParOf" srcId="{54024390-D53B-45B6-ACBF-653501F02550}" destId="{BCD30010-8A76-4540-8273-0153B0076237}" srcOrd="2" destOrd="0" presId="urn:microsoft.com/office/officeart/2005/8/layout/hProcess9"/>
    <dgm:cxn modelId="{34CB2867-EC10-4529-82D9-61066AB2D943}" type="presParOf" srcId="{54024390-D53B-45B6-ACBF-653501F02550}" destId="{08E7B857-F54B-44D3-A420-F20E5E54E13D}" srcOrd="3" destOrd="0" presId="urn:microsoft.com/office/officeart/2005/8/layout/hProcess9"/>
    <dgm:cxn modelId="{2C60E3AB-92E0-42AD-92B7-02A7AE981247}" type="presParOf" srcId="{54024390-D53B-45B6-ACBF-653501F02550}" destId="{77F52EF9-ACAB-474C-8C2C-970F1552F541}" srcOrd="4" destOrd="0" presId="urn:microsoft.com/office/officeart/2005/8/layout/hProcess9"/>
    <dgm:cxn modelId="{312BB13D-0AC0-4966-916B-9E0A288A6DED}" type="presParOf" srcId="{54024390-D53B-45B6-ACBF-653501F02550}" destId="{EADCCFD5-E6EF-402D-A807-F4DF5CEAC8DE}" srcOrd="5" destOrd="0" presId="urn:microsoft.com/office/officeart/2005/8/layout/hProcess9"/>
    <dgm:cxn modelId="{8BC1395F-7F71-4BE0-824E-043436FB9095}" type="presParOf" srcId="{54024390-D53B-45B6-ACBF-653501F02550}" destId="{42B3676E-1149-4A64-A88A-C2372451D6FA}" srcOrd="6" destOrd="0" presId="urn:microsoft.com/office/officeart/2005/8/layout/hProcess9"/>
    <dgm:cxn modelId="{988800E5-3AFE-40F7-B69D-8ABAC010E15F}" type="presParOf" srcId="{54024390-D53B-45B6-ACBF-653501F02550}" destId="{C8B091FB-C17B-49C8-A574-ED3A2E834640}" srcOrd="7" destOrd="0" presId="urn:microsoft.com/office/officeart/2005/8/layout/hProcess9"/>
    <dgm:cxn modelId="{FD357811-BEEE-494A-B204-50CA74F21C8A}" type="presParOf" srcId="{54024390-D53B-45B6-ACBF-653501F02550}" destId="{078B1974-07A6-4F97-B06E-9FEF613CCB77}" srcOrd="8" destOrd="0" presId="urn:microsoft.com/office/officeart/2005/8/layout/hProcess9"/>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FD09F4-17A8-4882-A9CA-1502A1C0D754}">
      <dsp:nvSpPr>
        <dsp:cNvPr id="0" name=""/>
        <dsp:cNvSpPr/>
      </dsp:nvSpPr>
      <dsp:spPr>
        <a:xfrm>
          <a:off x="46246" y="0"/>
          <a:ext cx="5689182" cy="2505074"/>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19652AE-EBB4-4F66-BF98-8A51E36A906A}">
      <dsp:nvSpPr>
        <dsp:cNvPr id="0" name=""/>
        <dsp:cNvSpPr/>
      </dsp:nvSpPr>
      <dsp:spPr>
        <a:xfrm>
          <a:off x="2540" y="751522"/>
          <a:ext cx="1110883" cy="1002030"/>
        </a:xfrm>
        <a:prstGeom prst="round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Gather the TPRM responses</a:t>
          </a:r>
          <a:endParaRPr lang="en-US" sz="1000" kern="1200"/>
        </a:p>
      </dsp:txBody>
      <dsp:txXfrm>
        <a:off x="51455" y="800437"/>
        <a:ext cx="1013053" cy="904200"/>
      </dsp:txXfrm>
    </dsp:sp>
    <dsp:sp modelId="{BCD30010-8A76-4540-8273-0153B0076237}">
      <dsp:nvSpPr>
        <dsp:cNvPr id="0" name=""/>
        <dsp:cNvSpPr/>
      </dsp:nvSpPr>
      <dsp:spPr>
        <a:xfrm>
          <a:off x="1168968" y="751522"/>
          <a:ext cx="1110883" cy="1002030"/>
        </a:xfrm>
        <a:prstGeom prst="round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Review the responses</a:t>
          </a:r>
          <a:endParaRPr lang="en-US" sz="1000" kern="1200"/>
        </a:p>
      </dsp:txBody>
      <dsp:txXfrm>
        <a:off x="1217883" y="800437"/>
        <a:ext cx="1013053" cy="904200"/>
      </dsp:txXfrm>
    </dsp:sp>
    <dsp:sp modelId="{77F52EF9-ACAB-474C-8C2C-970F1552F541}">
      <dsp:nvSpPr>
        <dsp:cNvPr id="0" name=""/>
        <dsp:cNvSpPr/>
      </dsp:nvSpPr>
      <dsp:spPr>
        <a:xfrm>
          <a:off x="2335395" y="751522"/>
          <a:ext cx="1110883" cy="1002030"/>
        </a:xfrm>
        <a:prstGeom prst="round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Follow up-if needed, get the required artifacts </a:t>
          </a:r>
          <a:endParaRPr lang="en-US" sz="1000" kern="1200"/>
        </a:p>
      </dsp:txBody>
      <dsp:txXfrm>
        <a:off x="2384310" y="800437"/>
        <a:ext cx="1013053" cy="904200"/>
      </dsp:txXfrm>
    </dsp:sp>
    <dsp:sp modelId="{42B3676E-1149-4A64-A88A-C2372451D6FA}">
      <dsp:nvSpPr>
        <dsp:cNvPr id="0" name=""/>
        <dsp:cNvSpPr/>
      </dsp:nvSpPr>
      <dsp:spPr>
        <a:xfrm>
          <a:off x="3501823" y="751522"/>
          <a:ext cx="1110883" cy="1002030"/>
        </a:xfrm>
        <a:prstGeom prst="round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Close the assessment </a:t>
          </a:r>
          <a:endParaRPr lang="en-US" sz="1000" kern="1200"/>
        </a:p>
      </dsp:txBody>
      <dsp:txXfrm>
        <a:off x="3550738" y="800437"/>
        <a:ext cx="1013053" cy="904200"/>
      </dsp:txXfrm>
    </dsp:sp>
    <dsp:sp modelId="{078B1974-07A6-4F97-B06E-9FEF613CCB77}">
      <dsp:nvSpPr>
        <dsp:cNvPr id="0" name=""/>
        <dsp:cNvSpPr/>
      </dsp:nvSpPr>
      <dsp:spPr>
        <a:xfrm>
          <a:off x="4668250" y="751522"/>
          <a:ext cx="1110883" cy="1002030"/>
        </a:xfrm>
        <a:prstGeom prst="round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Communicate the assessment result to all relevant internal stakeholders.</a:t>
          </a:r>
          <a:endParaRPr lang="en-US" sz="1000" kern="1200"/>
        </a:p>
      </dsp:txBody>
      <dsp:txXfrm>
        <a:off x="4717165" y="800437"/>
        <a:ext cx="1013053" cy="9042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ocumenttasks/documenttasks1.xml><?xml version="1.0" encoding="utf-8"?>
<t:Tasks xmlns:t="http://schemas.microsoft.com/office/tasks/2019/documenttasks" xmlns:oel="http://schemas.microsoft.com/office/2019/extlst">
  <t:Task id="{33B0D9FC-03E9-4172-9C5A-45BF5253CA13}">
    <t:Anchor>
      <t:Comment id="170735657"/>
    </t:Anchor>
    <t:History>
      <t:Event id="{72F28D77-BAF5-4841-85CC-8B2CA37001CE}" time="2024-02-01T12:00:05.615Z">
        <t:Attribution userId="S::sudhansu.kumar@netradyne.com::f8b320e9-7a15-49cd-88f1-7c71e1e26e19" userProvider="AD" userName="Sudhansu Kumar"/>
        <t:Anchor>
          <t:Comment id="170735657"/>
        </t:Anchor>
        <t:Create/>
      </t:Event>
      <t:Event id="{BBCDA484-E699-4FCE-BF9A-2E9296548923}" time="2024-02-01T12:00:05.615Z">
        <t:Attribution userId="S::sudhansu.kumar@netradyne.com::f8b320e9-7a15-49cd-88f1-7c71e1e26e19" userProvider="AD" userName="Sudhansu Kumar"/>
        <t:Anchor>
          <t:Comment id="170735657"/>
        </t:Anchor>
        <t:Assign userId="S::saravanan.sankaran@netradyne.com::b56dffee-1a91-4825-8a7f-9b70aa691549" userProvider="AD" userName="Saravanan Sankaran"/>
      </t:Event>
      <t:Event id="{7AD912B0-35F7-4881-8BED-AE483A2A52AE}" time="2024-02-01T12:00:05.615Z">
        <t:Attribution userId="S::sudhansu.kumar@netradyne.com::f8b320e9-7a15-49cd-88f1-7c71e1e26e19" userProvider="AD" userName="Sudhansu Kumar"/>
        <t:Anchor>
          <t:Comment id="170735657"/>
        </t:Anchor>
        <t:SetTitle title="@Saravanan Sankaran refined the document from data privacy viewpoint to include PHI requirements. Submitted for your review and approval to publish"/>
      </t:Event>
    </t:History>
  </t:Task>
  <t:Task id="{8F1AEF0F-F9E6-4C0F-A77B-191E87B9B7FB}">
    <t:Anchor>
      <t:Comment id="105220488"/>
    </t:Anchor>
    <t:History>
      <t:Event id="{3EE40E02-AD79-470D-8D87-FB98DCD58A6D}" time="2025-04-29T23:15:04.177Z">
        <t:Attribution userId="S::christina.hough@netradyne.com::311ea774-5412-4acc-8033-9ad96ace3c45" userProvider="AD" userName="Christina Hough"/>
        <t:Anchor>
          <t:Comment id="105220488"/>
        </t:Anchor>
        <t:Create/>
      </t:Event>
      <t:Event id="{252F18F7-3B3F-4DF8-B56F-4AA5631708C9}" time="2025-04-29T23:15:04.177Z">
        <t:Attribution userId="S::christina.hough@netradyne.com::311ea774-5412-4acc-8033-9ad96ace3c45" userProvider="AD" userName="Christina Hough"/>
        <t:Anchor>
          <t:Comment id="105220488"/>
        </t:Anchor>
        <t:Assign userId="S::sudhansu.kumar@netradyne.com::f8b320e9-7a15-49cd-88f1-7c71e1e26e19" userProvider="AD" userName="Sudhansu Kumar"/>
      </t:Event>
      <t:Event id="{31DF07D6-F285-477A-A989-0CEE45841C69}" time="2025-04-29T23:15:04.177Z">
        <t:Attribution userId="S::christina.hough@netradyne.com::311ea774-5412-4acc-8033-9ad96ace3c45" userProvider="AD" userName="Christina Hough"/>
        <t:Anchor>
          <t:Comment id="105220488"/>
        </t:Anchor>
        <t:SetTitle title="@Sudhansu, same issue. Broken link."/>
      </t:Event>
      <t:Event id="{4E79F886-CB05-401B-B460-2DFD9396D7A8}" time="2025-08-04T16:02:45.589Z">
        <t:Attribution userId="S::sudhansu.kumar@netradyne.com::f8b320e9-7a15-49cd-88f1-7c71e1e26e19" userProvider="AD" userName="Sudhansu Kuma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b415eba-e95e-415c-8eaf-40b5b4ad0f84">
      <Terms xmlns="http://schemas.microsoft.com/office/infopath/2007/PartnerControls"/>
    </lcf76f155ced4ddcb4097134ff3c332f>
    <TaxCatchAll xmlns="86c93658-3e86-4f8b-89f3-61afe5bfc4aa" xsi:nil="true"/>
    <SharedWithUsers xmlns="86c93658-3e86-4f8b-89f3-61afe5bfc4aa">
      <UserInfo>
        <DisplayName/>
        <AccountId xsi:nil="true"/>
        <AccountType/>
      </UserInfo>
    </SharedWithUsers>
  </documentManagement>
</p:properties>
</file>

<file path=customXml/item5.xml><?xml version="1.0" encoding="utf-8"?>
<GTBClassification>
  <attrValue xml:space="preserve">Confidential</attrValue>
  <customPropName>Classification</customPropName>
  <timestamp>8/4/2025 9:17:25 PM</timestamp>
  <userName>AzureAD\SudhansuKumar</userName>
  <computerName>ND-BLR-SKUMAR1</computerName>
  <guid>{2d19c6f2-2a2d-4efb-a445-e32e941f0f6b}</guid>
</GTBClassification>
</file>

<file path=customXml/itemProps1.xml><?xml version="1.0" encoding="utf-8"?>
<ds:datastoreItem xmlns:ds="http://schemas.openxmlformats.org/officeDocument/2006/customXml" ds:itemID="{6764A8D2-935D-43FC-9C87-E661C8252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3.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4.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fb415eba-e95e-415c-8eaf-40b5b4ad0f84"/>
    <ds:schemaRef ds:uri="86c93658-3e86-4f8b-89f3-61afe5bfc4aa"/>
  </ds:schemaRefs>
</ds:datastoreItem>
</file>

<file path=customXml/itemProps5.xml><?xml version="1.0" encoding="utf-8"?>
<ds:datastoreItem xmlns:ds="http://schemas.openxmlformats.org/officeDocument/2006/customXml" ds:itemID="{9E90BF99-234F-450A-AA6D-AA4CBA64FB59}">
  <ds:schemaRefs/>
</ds:datastoreItem>
</file>

<file path=docProps/app.xml><?xml version="1.0" encoding="utf-8"?>
<Properties xmlns="http://schemas.openxmlformats.org/officeDocument/2006/extended-properties" xmlns:vt="http://schemas.openxmlformats.org/officeDocument/2006/docPropsVTypes">
  <Template>Netradyne-New-Security-policy-and-procedure</Template>
  <TotalTime>4819</TotalTime>
  <Pages>55</Pages>
  <Words>20147</Words>
  <Characters>123592</Characters>
  <Application>Microsoft Office Word</Application>
  <DocSecurity>0</DocSecurity>
  <Lines>2574</Lines>
  <Paragraphs>1417</Paragraphs>
  <ScaleCrop>false</ScaleCrop>
  <Company/>
  <LinksUpToDate>false</LinksUpToDate>
  <CharactersWithSpaces>143535</CharactersWithSpaces>
  <SharedDoc>false</SharedDoc>
  <HLinks>
    <vt:vector size="1182" baseType="variant">
      <vt:variant>
        <vt:i4>917596</vt:i4>
      </vt:variant>
      <vt:variant>
        <vt:i4>831</vt:i4>
      </vt:variant>
      <vt:variant>
        <vt:i4>0</vt:i4>
      </vt:variant>
      <vt:variant>
        <vt:i4>5</vt:i4>
      </vt:variant>
      <vt:variant>
        <vt:lpwstr>https://netorg726775.sharepoint.com/:p:/r/sites/InfoSecDocumentGovernanceRepository/Shared Documents/General/RISK REGISTER 2022/InfoSec_RiskRegisterOverview_Mar2023.pptx?d=wbcce57dd921d482e936efd803156f009&amp;csf=1&amp;web=1&amp;e=PaOr48</vt:lpwstr>
      </vt:variant>
      <vt:variant>
        <vt:lpwstr/>
      </vt:variant>
      <vt:variant>
        <vt:i4>7405601</vt:i4>
      </vt:variant>
      <vt:variant>
        <vt:i4>828</vt:i4>
      </vt:variant>
      <vt:variant>
        <vt:i4>0</vt:i4>
      </vt:variant>
      <vt:variant>
        <vt:i4>5</vt:i4>
      </vt:variant>
      <vt:variant>
        <vt:lpwstr>https://netorg726775.sharepoint.com/:b:/r/sites/NETRADYNEDOCUMENTMANAGEMENTPORTAL/Shared Documents/General/Third Party Risk Management.pdf?csf=1&amp;web=1&amp;e=aakiV3</vt:lpwstr>
      </vt:variant>
      <vt:variant>
        <vt:lpwstr/>
      </vt:variant>
      <vt:variant>
        <vt:i4>524363</vt:i4>
      </vt:variant>
      <vt:variant>
        <vt:i4>825</vt:i4>
      </vt:variant>
      <vt:variant>
        <vt:i4>0</vt:i4>
      </vt:variant>
      <vt:variant>
        <vt:i4>5</vt:i4>
      </vt:variant>
      <vt:variant>
        <vt:lpwstr>https://netorg726775.sharepoint.com/:b:/r/sites/NETRADYNEDOCUMENTMANAGEMENTPORTAL/Shared Documents/General/NetradyneSecurityIncidentResponsePlan.pdf?csf=1&amp;web=1&amp;e=4CelNO</vt:lpwstr>
      </vt:variant>
      <vt:variant>
        <vt:lpwstr/>
      </vt:variant>
      <vt:variant>
        <vt:i4>6684724</vt:i4>
      </vt:variant>
      <vt:variant>
        <vt:i4>822</vt:i4>
      </vt:variant>
      <vt:variant>
        <vt:i4>0</vt:i4>
      </vt:variant>
      <vt:variant>
        <vt:i4>5</vt:i4>
      </vt:variant>
      <vt:variant>
        <vt:lpwstr>https://netorg726775.sharepoint.com/:b:/r/sites/NETRADYNEDOCUMENTMANAGEMENTPORTAL/Shared Documents/General/Netradyne SOP Malware Analysis.pdf?csf=1&amp;web=1&amp;e=uOcOhp</vt:lpwstr>
      </vt:variant>
      <vt:variant>
        <vt:lpwstr/>
      </vt:variant>
      <vt:variant>
        <vt:i4>4063354</vt:i4>
      </vt:variant>
      <vt:variant>
        <vt:i4>819</vt:i4>
      </vt:variant>
      <vt:variant>
        <vt:i4>0</vt:i4>
      </vt:variant>
      <vt:variant>
        <vt:i4>5</vt:i4>
      </vt:variant>
      <vt:variant>
        <vt:lpwstr>https://netorg726775.sharepoint.com/:b:/r/sites/NETRADYNEDOCUMENTMANAGEMENTPORTAL/Shared Documents/General/Netradyne Antimalware Crowdstrike Procedure.pdf?csf=1&amp;web=1&amp;e=YYHVxv</vt:lpwstr>
      </vt:variant>
      <vt:variant>
        <vt:lpwstr/>
      </vt:variant>
      <vt:variant>
        <vt:i4>4194335</vt:i4>
      </vt:variant>
      <vt:variant>
        <vt:i4>816</vt:i4>
      </vt:variant>
      <vt:variant>
        <vt:i4>0</vt:i4>
      </vt:variant>
      <vt:variant>
        <vt:i4>5</vt:i4>
      </vt:variant>
      <vt:variant>
        <vt:lpwstr>https://netorg726775.sharepoint.com/:b:/r/sites/NETRADYNEDOCUMENTMANAGEMENTPORTAL/Shared Documents/General/Netradyne Information Security Exception Process.pdf?csf=1&amp;web=1&amp;e=mKM5sw</vt:lpwstr>
      </vt:variant>
      <vt:variant>
        <vt:lpwstr/>
      </vt:variant>
      <vt:variant>
        <vt:i4>7602234</vt:i4>
      </vt:variant>
      <vt:variant>
        <vt:i4>813</vt:i4>
      </vt:variant>
      <vt:variant>
        <vt:i4>0</vt:i4>
      </vt:variant>
      <vt:variant>
        <vt:i4>5</vt:i4>
      </vt:variant>
      <vt:variant>
        <vt:lpwstr>https://netorg726775.sharepoint.com/:b:/r/sites/NETRADYNEDOCUMENTMANAGEMENTPORTAL/Shared Documents/General/NETRADYNE DISASTER RECOVERY PROCESS.pdf?csf=1&amp;web=1&amp;e=Qluqs9</vt:lpwstr>
      </vt:variant>
      <vt:variant>
        <vt:lpwstr/>
      </vt:variant>
      <vt:variant>
        <vt:i4>2228350</vt:i4>
      </vt:variant>
      <vt:variant>
        <vt:i4>810</vt:i4>
      </vt:variant>
      <vt:variant>
        <vt:i4>0</vt:i4>
      </vt:variant>
      <vt:variant>
        <vt:i4>5</vt:i4>
      </vt:variant>
      <vt:variant>
        <vt:lpwstr>https://netorg726775.sharepoint.com/:b:/r/sites/NETRADYNEDOCUMENTMANAGEMENTPORTAL/Shared Documents/General/NETRADYNE BUSINESS CONTINUITY PLAN.pdf?csf=1&amp;web=1&amp;e=OFEVZj</vt:lpwstr>
      </vt:variant>
      <vt:variant>
        <vt:lpwstr/>
      </vt:variant>
      <vt:variant>
        <vt:i4>524308</vt:i4>
      </vt:variant>
      <vt:variant>
        <vt:i4>807</vt:i4>
      </vt:variant>
      <vt:variant>
        <vt:i4>0</vt:i4>
      </vt:variant>
      <vt:variant>
        <vt:i4>5</vt:i4>
      </vt:variant>
      <vt:variant>
        <vt:lpwstr>https://netorg726775.sharepoint.com/:b:/r/sites/NETRADYNEDOCUMENTMANAGEMENTPORTAL/Shared Documents/General/Netradyne Vulnerability %26 Patch Management Process.pdf?csf=1&amp;web=1&amp;e=J15BVF</vt:lpwstr>
      </vt:variant>
      <vt:variant>
        <vt:lpwstr/>
      </vt:variant>
      <vt:variant>
        <vt:i4>851981</vt:i4>
      </vt:variant>
      <vt:variant>
        <vt:i4>804</vt:i4>
      </vt:variant>
      <vt:variant>
        <vt:i4>0</vt:i4>
      </vt:variant>
      <vt:variant>
        <vt:i4>5</vt:i4>
      </vt:variant>
      <vt:variant>
        <vt:lpwstr>https://netorg726775.sharepoint.com/:b:/r/sites/NETRADYNEDOCUMENTMANAGEMENTPORTAL/Shared Documents/General/Cryptography Standards Policy.pdf?csf=1&amp;web=1&amp;e=01bAeq</vt:lpwstr>
      </vt:variant>
      <vt:variant>
        <vt:lpwstr/>
      </vt:variant>
      <vt:variant>
        <vt:i4>6946850</vt:i4>
      </vt:variant>
      <vt:variant>
        <vt:i4>801</vt:i4>
      </vt:variant>
      <vt:variant>
        <vt:i4>0</vt:i4>
      </vt:variant>
      <vt:variant>
        <vt:i4>5</vt:i4>
      </vt:variant>
      <vt:variant>
        <vt:lpwstr>https://netorg726775.sharepoint.com/:b:/r/sites/NETRADYNEDOCUMENTMANAGEMENTPORTAL/Shared Documents/General/Netradyne Information Technology Policy.pdf?csf=1&amp;web=1&amp;e=5989Lb</vt:lpwstr>
      </vt:variant>
      <vt:variant>
        <vt:lpwstr/>
      </vt:variant>
      <vt:variant>
        <vt:i4>4063281</vt:i4>
      </vt:variant>
      <vt:variant>
        <vt:i4>798</vt:i4>
      </vt:variant>
      <vt:variant>
        <vt:i4>0</vt:i4>
      </vt:variant>
      <vt:variant>
        <vt:i4>5</vt:i4>
      </vt:variant>
      <vt:variant>
        <vt:lpwstr>https://netorg726775.sharepoint.com/:b:/r/sites/NETRADYNEDOCUMENTMANAGEMENTPORTAL/Shared Documents/General/NetradyneOpen-SourceSecurityPolicy.pdf?csf=1&amp;web=1&amp;e=w4ASdk</vt:lpwstr>
      </vt:variant>
      <vt:variant>
        <vt:lpwstr/>
      </vt:variant>
      <vt:variant>
        <vt:i4>3801187</vt:i4>
      </vt:variant>
      <vt:variant>
        <vt:i4>795</vt:i4>
      </vt:variant>
      <vt:variant>
        <vt:i4>0</vt:i4>
      </vt:variant>
      <vt:variant>
        <vt:i4>5</vt:i4>
      </vt:variant>
      <vt:variant>
        <vt:lpwstr>https://netorg726775.sharepoint.com/:b:/r/sites/NETRADYNEDOCUMENTMANAGEMENTPORTAL/Shared Documents/General/Acceptable Usage Policy.pdf?csf=1&amp;web=1&amp;e=VhC3aG</vt:lpwstr>
      </vt:variant>
      <vt:variant>
        <vt:lpwstr/>
      </vt:variant>
      <vt:variant>
        <vt:i4>7798878</vt:i4>
      </vt:variant>
      <vt:variant>
        <vt:i4>792</vt:i4>
      </vt:variant>
      <vt:variant>
        <vt:i4>0</vt:i4>
      </vt:variant>
      <vt:variant>
        <vt:i4>5</vt:i4>
      </vt:variant>
      <vt:variant>
        <vt:lpwstr>https://netorg726775.sharepoint.com/:b:/r/sites/NETRADYNEDOCUMENTMANAGEMENTPORTAL/Shared Documents/General/Personal_Data_Protection_Policy.pdf?csf=1&amp;web=1&amp;e=J83cFd</vt:lpwstr>
      </vt:variant>
      <vt:variant>
        <vt:lpwstr/>
      </vt:variant>
      <vt:variant>
        <vt:i4>71</vt:i4>
      </vt:variant>
      <vt:variant>
        <vt:i4>789</vt:i4>
      </vt:variant>
      <vt:variant>
        <vt:i4>0</vt:i4>
      </vt:variant>
      <vt:variant>
        <vt:i4>5</vt:i4>
      </vt:variant>
      <vt:variant>
        <vt:lpwstr>https://netorg726775.sharepoint.com/:x:/r/sites/InfoSecDocumentGovernanceRepository/Shared Documents/General/RISK REGISTER 2022/ISMS_RiskRegister_MASTER.xlsx?d=w41fe8cc8e11b46488cafb429c940b19a&amp;csf=1&amp;web=1&amp;e=bPA1LK</vt:lpwstr>
      </vt:variant>
      <vt:variant>
        <vt:lpwstr/>
      </vt:variant>
      <vt:variant>
        <vt:i4>1507335</vt:i4>
      </vt:variant>
      <vt:variant>
        <vt:i4>786</vt:i4>
      </vt:variant>
      <vt:variant>
        <vt:i4>0</vt:i4>
      </vt:variant>
      <vt:variant>
        <vt:i4>5</vt:i4>
      </vt:variant>
      <vt:variant>
        <vt:lpwstr>https://netorg726775.sharepoint.com/:x:/r/sites/NETRADYNEDOCUMENTMANAGEMENTPORTAL/Shared Documents/General/Netradyne TPRM Preliminary_Assessment Accelerator_v1.1.xlsx?d=w46ab396527c54f1fbbb32abf02229f88&amp;csf=1&amp;web=1&amp;e=hUSAFe</vt:lpwstr>
      </vt:variant>
      <vt:variant>
        <vt:lpwstr/>
      </vt:variant>
      <vt:variant>
        <vt:i4>3342358</vt:i4>
      </vt:variant>
      <vt:variant>
        <vt:i4>783</vt:i4>
      </vt:variant>
      <vt:variant>
        <vt:i4>0</vt:i4>
      </vt:variant>
      <vt:variant>
        <vt:i4>5</vt:i4>
      </vt:variant>
      <vt:variant>
        <vt:lpwstr>https://netorg726775.sharepoint.com/:w:/r/sites/NETRADYNEDOCUMENTMANAGEMENTPORTAL/Shared Documents/General/NetradyneDocumentationTemplate_v1.0.dotx?d=w15edb35bf0bd47b39b325132e1ab95fb&amp;csf=1&amp;web=1&amp;e=IjO5cq</vt:lpwstr>
      </vt:variant>
      <vt:variant>
        <vt:lpwstr/>
      </vt:variant>
      <vt:variant>
        <vt:i4>71</vt:i4>
      </vt:variant>
      <vt:variant>
        <vt:i4>780</vt:i4>
      </vt:variant>
      <vt:variant>
        <vt:i4>0</vt:i4>
      </vt:variant>
      <vt:variant>
        <vt:i4>5</vt:i4>
      </vt:variant>
      <vt:variant>
        <vt:lpwstr>https://netorg726775.sharepoint.com/:x:/r/sites/InfoSecDocumentGovernanceRepository/Shared Documents/General/RISK REGISTER 2022/ISMS_RiskRegister_MASTER.xlsx?d=w41fe8cc8e11b46488cafb429c940b19a&amp;csf=1&amp;web=1&amp;e=bPA1LK</vt:lpwstr>
      </vt:variant>
      <vt:variant>
        <vt:lpwstr/>
      </vt:variant>
      <vt:variant>
        <vt:i4>917596</vt:i4>
      </vt:variant>
      <vt:variant>
        <vt:i4>777</vt:i4>
      </vt:variant>
      <vt:variant>
        <vt:i4>0</vt:i4>
      </vt:variant>
      <vt:variant>
        <vt:i4>5</vt:i4>
      </vt:variant>
      <vt:variant>
        <vt:lpwstr>https://netorg726775.sharepoint.com/:p:/r/sites/InfoSecDocumentGovernanceRepository/Shared Documents/General/RISK REGISTER 2022/InfoSec_RiskRegisterOverview_Mar2023.pptx?d=wbcce57dd921d482e936efd803156f009&amp;csf=1&amp;web=1&amp;e=PaOr48</vt:lpwstr>
      </vt:variant>
      <vt:variant>
        <vt:lpwstr/>
      </vt:variant>
      <vt:variant>
        <vt:i4>1441793</vt:i4>
      </vt:variant>
      <vt:variant>
        <vt:i4>774</vt:i4>
      </vt:variant>
      <vt:variant>
        <vt:i4>0</vt:i4>
      </vt:variant>
      <vt:variant>
        <vt:i4>5</vt:i4>
      </vt:variant>
      <vt:variant>
        <vt:lpwstr>https://netorg726775.sharepoint.com/:f:/r/sites/NETRADYNEDOCUMENTMANAGEMENTPORTAL/Shared Documents/General/InfoSec Detailed TPRM Assessment?csf=1&amp;web=1&amp;e=ZjQGxn</vt:lpwstr>
      </vt:variant>
      <vt:variant>
        <vt:lpwstr/>
      </vt:variant>
      <vt:variant>
        <vt:i4>1441849</vt:i4>
      </vt:variant>
      <vt:variant>
        <vt:i4>771</vt:i4>
      </vt:variant>
      <vt:variant>
        <vt:i4>0</vt:i4>
      </vt:variant>
      <vt:variant>
        <vt:i4>5</vt:i4>
      </vt:variant>
      <vt:variant>
        <vt:lpwstr>mailto:Infosec@netradyne.com?subject=TPRM%20INITIATION/QUERY</vt:lpwstr>
      </vt:variant>
      <vt:variant>
        <vt:lpwstr/>
      </vt:variant>
      <vt:variant>
        <vt:i4>2293880</vt:i4>
      </vt:variant>
      <vt:variant>
        <vt:i4>768</vt:i4>
      </vt:variant>
      <vt:variant>
        <vt:i4>0</vt:i4>
      </vt:variant>
      <vt:variant>
        <vt:i4>5</vt:i4>
      </vt:variant>
      <vt:variant>
        <vt:lpwstr>https://netorg726775.sharepoint.com/:x:/r/sites/NETRADYNEDOCUMENTMANAGEMENTPORTAL/Shared Documents/General/Netradyne TPRM Assessment Accelerator.xlsx?d=wfa4cab9cfed14aae832fec560604e051&amp;csf=1&amp;web=1&amp;e=ktJagI</vt:lpwstr>
      </vt:variant>
      <vt:variant>
        <vt:lpwstr/>
      </vt:variant>
      <vt:variant>
        <vt:i4>1310770</vt:i4>
      </vt:variant>
      <vt:variant>
        <vt:i4>765</vt:i4>
      </vt:variant>
      <vt:variant>
        <vt:i4>0</vt:i4>
      </vt:variant>
      <vt:variant>
        <vt:i4>5</vt:i4>
      </vt:variant>
      <vt:variant>
        <vt:lpwstr>mailto:InfoSec@Netradyne.com</vt:lpwstr>
      </vt:variant>
      <vt:variant>
        <vt:lpwstr/>
      </vt:variant>
      <vt:variant>
        <vt:i4>7864403</vt:i4>
      </vt:variant>
      <vt:variant>
        <vt:i4>762</vt:i4>
      </vt:variant>
      <vt:variant>
        <vt:i4>0</vt:i4>
      </vt:variant>
      <vt:variant>
        <vt:i4>5</vt:i4>
      </vt:variant>
      <vt:variant>
        <vt:lpwstr>mailto:TPRM@Netradyne.com</vt:lpwstr>
      </vt:variant>
      <vt:variant>
        <vt:lpwstr/>
      </vt:variant>
      <vt:variant>
        <vt:i4>3145854</vt:i4>
      </vt:variant>
      <vt:variant>
        <vt:i4>759</vt:i4>
      </vt:variant>
      <vt:variant>
        <vt:i4>0</vt:i4>
      </vt:variant>
      <vt:variant>
        <vt:i4>5</vt:i4>
      </vt:variant>
      <vt:variant>
        <vt:lpwstr>https://netorg726775.sharepoint.com/:x:/r/sites/NETRADYNEDOCUMENTMANAGEMENTPORTAL/Shared Documents/General/Netradyne TPRM Assessment Accelerator.xlsx?d=wfa4cab9cfed14aae832fec560604e051&amp;csf=1&amp;web=1&amp;e=pgILyD</vt:lpwstr>
      </vt:variant>
      <vt:variant>
        <vt:lpwstr/>
      </vt:variant>
      <vt:variant>
        <vt:i4>1114202</vt:i4>
      </vt:variant>
      <vt:variant>
        <vt:i4>756</vt:i4>
      </vt:variant>
      <vt:variant>
        <vt:i4>0</vt:i4>
      </vt:variant>
      <vt:variant>
        <vt:i4>5</vt:i4>
      </vt:variant>
      <vt:variant>
        <vt:lpwstr>https://itservicedesk.netradyne.com/app/itdesk/ui/requests/add?reqTemplate=155142000001496140</vt:lpwstr>
      </vt:variant>
      <vt:variant>
        <vt:lpwstr/>
      </vt:variant>
      <vt:variant>
        <vt:i4>1114202</vt:i4>
      </vt:variant>
      <vt:variant>
        <vt:i4>753</vt:i4>
      </vt:variant>
      <vt:variant>
        <vt:i4>0</vt:i4>
      </vt:variant>
      <vt:variant>
        <vt:i4>5</vt:i4>
      </vt:variant>
      <vt:variant>
        <vt:lpwstr>https://itservicedesk.netradyne.com/app/itdesk/ui/requests/add?reqTemplate=155142000001496140</vt:lpwstr>
      </vt:variant>
      <vt:variant>
        <vt:lpwstr/>
      </vt:variant>
      <vt:variant>
        <vt:i4>1114202</vt:i4>
      </vt:variant>
      <vt:variant>
        <vt:i4>750</vt:i4>
      </vt:variant>
      <vt:variant>
        <vt:i4>0</vt:i4>
      </vt:variant>
      <vt:variant>
        <vt:i4>5</vt:i4>
      </vt:variant>
      <vt:variant>
        <vt:lpwstr>https://itservicedesk.netradyne.com/app/itdesk/ui/requests/add?reqTemplate=155142000001496140</vt:lpwstr>
      </vt:variant>
      <vt:variant>
        <vt:lpwstr/>
      </vt:variant>
      <vt:variant>
        <vt:i4>1114202</vt:i4>
      </vt:variant>
      <vt:variant>
        <vt:i4>747</vt:i4>
      </vt:variant>
      <vt:variant>
        <vt:i4>0</vt:i4>
      </vt:variant>
      <vt:variant>
        <vt:i4>5</vt:i4>
      </vt:variant>
      <vt:variant>
        <vt:lpwstr>https://itservicedesk.netradyne.com/app/itdesk/ui/requests/add?reqTemplate=155142000001496140</vt:lpwstr>
      </vt:variant>
      <vt:variant>
        <vt:lpwstr/>
      </vt:variant>
      <vt:variant>
        <vt:i4>3145854</vt:i4>
      </vt:variant>
      <vt:variant>
        <vt:i4>744</vt:i4>
      </vt:variant>
      <vt:variant>
        <vt:i4>0</vt:i4>
      </vt:variant>
      <vt:variant>
        <vt:i4>5</vt:i4>
      </vt:variant>
      <vt:variant>
        <vt:lpwstr>https://netorg726775.sharepoint.com/:x:/r/sites/NETRADYNEDOCUMENTMANAGEMENTPORTAL/Shared Documents/General/Netradyne TPRM Assessment Accelerator.xlsx?d=wfa4cab9cfed14aae832fec560604e051&amp;csf=1&amp;web=1&amp;e=pgILyD</vt:lpwstr>
      </vt:variant>
      <vt:variant>
        <vt:lpwstr/>
      </vt:variant>
      <vt:variant>
        <vt:i4>6029400</vt:i4>
      </vt:variant>
      <vt:variant>
        <vt:i4>741</vt:i4>
      </vt:variant>
      <vt:variant>
        <vt:i4>0</vt:i4>
      </vt:variant>
      <vt:variant>
        <vt:i4>5</vt:i4>
      </vt:variant>
      <vt:variant>
        <vt:lpwstr>https://netorg726775.sharepoint.com/sites/InfoSecDocumentGovernanceRepository/Shared Documents/General/TPRM/TPRM Artifacts to Share with Third Parties/Netradyne_TPRM_AssessmentWorkflow.docx?web=1</vt:lpwstr>
      </vt:variant>
      <vt:variant>
        <vt:lpwstr/>
      </vt:variant>
      <vt:variant>
        <vt:i4>3735594</vt:i4>
      </vt:variant>
      <vt:variant>
        <vt:i4>738</vt:i4>
      </vt:variant>
      <vt:variant>
        <vt:i4>0</vt:i4>
      </vt:variant>
      <vt:variant>
        <vt:i4>5</vt:i4>
      </vt:variant>
      <vt:variant>
        <vt:lpwstr>https://netorg726775.sharepoint.com/:x:/r/sites/NETRADYNEDOCUMENTMANAGEMENTPORTAL/Shared Documents/General/Netradyne TPRM Assessment Accelerator.xlsx?d=wfa4cab9cfed14aae832fec560604e051&amp;csf=1&amp;web=1&amp;e=5PifhP</vt:lpwstr>
      </vt:variant>
      <vt:variant>
        <vt:lpwstr/>
      </vt:variant>
      <vt:variant>
        <vt:i4>3735594</vt:i4>
      </vt:variant>
      <vt:variant>
        <vt:i4>735</vt:i4>
      </vt:variant>
      <vt:variant>
        <vt:i4>0</vt:i4>
      </vt:variant>
      <vt:variant>
        <vt:i4>5</vt:i4>
      </vt:variant>
      <vt:variant>
        <vt:lpwstr>https://netorg726775.sharepoint.com/:x:/r/sites/NETRADYNEDOCUMENTMANAGEMENTPORTAL/Shared Documents/General/Netradyne TPRM Assessment Accelerator.xlsx?d=wfa4cab9cfed14aae832fec560604e051&amp;csf=1&amp;web=1&amp;e=5PifhP</vt:lpwstr>
      </vt:variant>
      <vt:variant>
        <vt:lpwstr/>
      </vt:variant>
      <vt:variant>
        <vt:i4>3735594</vt:i4>
      </vt:variant>
      <vt:variant>
        <vt:i4>732</vt:i4>
      </vt:variant>
      <vt:variant>
        <vt:i4>0</vt:i4>
      </vt:variant>
      <vt:variant>
        <vt:i4>5</vt:i4>
      </vt:variant>
      <vt:variant>
        <vt:lpwstr>https://netorg726775.sharepoint.com/:x:/r/sites/NETRADYNEDOCUMENTMANAGEMENTPORTAL/Shared Documents/General/Netradyne TPRM Assessment Accelerator.xlsx?d=wfa4cab9cfed14aae832fec560604e051&amp;csf=1&amp;web=1&amp;e=5PifhP</vt:lpwstr>
      </vt:variant>
      <vt:variant>
        <vt:lpwstr/>
      </vt:variant>
      <vt:variant>
        <vt:i4>1441793</vt:i4>
      </vt:variant>
      <vt:variant>
        <vt:i4>729</vt:i4>
      </vt:variant>
      <vt:variant>
        <vt:i4>0</vt:i4>
      </vt:variant>
      <vt:variant>
        <vt:i4>5</vt:i4>
      </vt:variant>
      <vt:variant>
        <vt:lpwstr>https://netorg726775.sharepoint.com/:f:/r/sites/NETRADYNEDOCUMENTMANAGEMENTPORTAL/Shared Documents/General/InfoSec Detailed TPRM Assessment?csf=1&amp;web=1&amp;e=ZjQGxn</vt:lpwstr>
      </vt:variant>
      <vt:variant>
        <vt:lpwstr/>
      </vt:variant>
      <vt:variant>
        <vt:i4>3735594</vt:i4>
      </vt:variant>
      <vt:variant>
        <vt:i4>726</vt:i4>
      </vt:variant>
      <vt:variant>
        <vt:i4>0</vt:i4>
      </vt:variant>
      <vt:variant>
        <vt:i4>5</vt:i4>
      </vt:variant>
      <vt:variant>
        <vt:lpwstr>https://netorg726775.sharepoint.com/:x:/r/sites/NETRADYNEDOCUMENTMANAGEMENTPORTAL/Shared Documents/General/Netradyne TPRM Assessment Accelerator.xlsx?d=wfa4cab9cfed14aae832fec560604e051&amp;csf=1&amp;web=1&amp;e=5PifhP</vt:lpwstr>
      </vt:variant>
      <vt:variant>
        <vt:lpwstr/>
      </vt:variant>
      <vt:variant>
        <vt:i4>6553695</vt:i4>
      </vt:variant>
      <vt:variant>
        <vt:i4>723</vt:i4>
      </vt:variant>
      <vt:variant>
        <vt:i4>0</vt:i4>
      </vt:variant>
      <vt:variant>
        <vt:i4>5</vt:i4>
      </vt:variant>
      <vt:variant>
        <vt:lpwstr/>
      </vt:variant>
      <vt:variant>
        <vt:lpwstr>_Third_Party_Engagement</vt:lpwstr>
      </vt:variant>
      <vt:variant>
        <vt:i4>3145854</vt:i4>
      </vt:variant>
      <vt:variant>
        <vt:i4>720</vt:i4>
      </vt:variant>
      <vt:variant>
        <vt:i4>0</vt:i4>
      </vt:variant>
      <vt:variant>
        <vt:i4>5</vt:i4>
      </vt:variant>
      <vt:variant>
        <vt:lpwstr>https://netorg726775.sharepoint.com/:x:/r/sites/NETRADYNEDOCUMENTMANAGEMENTPORTAL/Shared Documents/General/Netradyne TPRM Assessment Accelerator.xlsx?d=wfa4cab9cfed14aae832fec560604e051&amp;csf=1&amp;web=1&amp;e=pgILyD</vt:lpwstr>
      </vt:variant>
      <vt:variant>
        <vt:lpwstr/>
      </vt:variant>
      <vt:variant>
        <vt:i4>2228350</vt:i4>
      </vt:variant>
      <vt:variant>
        <vt:i4>717</vt:i4>
      </vt:variant>
      <vt:variant>
        <vt:i4>0</vt:i4>
      </vt:variant>
      <vt:variant>
        <vt:i4>5</vt:i4>
      </vt:variant>
      <vt:variant>
        <vt:lpwstr>https://netorg726775.sharepoint.com/:b:/r/sites/NETRADYNEDOCUMENTMANAGEMENTPORTAL/Shared Documents/General/NETRADYNE BUSINESS CONTINUITY PLAN.pdf?csf=1&amp;web=1&amp;e=OFEVZj</vt:lpwstr>
      </vt:variant>
      <vt:variant>
        <vt:lpwstr/>
      </vt:variant>
      <vt:variant>
        <vt:i4>7798878</vt:i4>
      </vt:variant>
      <vt:variant>
        <vt:i4>714</vt:i4>
      </vt:variant>
      <vt:variant>
        <vt:i4>0</vt:i4>
      </vt:variant>
      <vt:variant>
        <vt:i4>5</vt:i4>
      </vt:variant>
      <vt:variant>
        <vt:lpwstr>https://netorg726775.sharepoint.com/:b:/r/sites/NETRADYNEDOCUMENTMANAGEMENTPORTAL/Shared Documents/General/Personal_Data_Protection_Policy.pdf?csf=1&amp;web=1&amp;e=J83cFd</vt:lpwstr>
      </vt:variant>
      <vt:variant>
        <vt:lpwstr/>
      </vt:variant>
      <vt:variant>
        <vt:i4>7602255</vt:i4>
      </vt:variant>
      <vt:variant>
        <vt:i4>711</vt:i4>
      </vt:variant>
      <vt:variant>
        <vt:i4>0</vt:i4>
      </vt:variant>
      <vt:variant>
        <vt:i4>5</vt:i4>
      </vt:variant>
      <vt:variant>
        <vt:lpwstr/>
      </vt:variant>
      <vt:variant>
        <vt:lpwstr>_Data_Retention_policy</vt:lpwstr>
      </vt:variant>
      <vt:variant>
        <vt:i4>393241</vt:i4>
      </vt:variant>
      <vt:variant>
        <vt:i4>708</vt:i4>
      </vt:variant>
      <vt:variant>
        <vt:i4>0</vt:i4>
      </vt:variant>
      <vt:variant>
        <vt:i4>5</vt:i4>
      </vt:variant>
      <vt:variant>
        <vt:lpwstr>https://netorg726775.sharepoint.com/:b:/r/sites/netradynenet/Infosec Policies/Acceptable Usage Policy.pdf?csf=1&amp;web=1</vt:lpwstr>
      </vt:variant>
      <vt:variant>
        <vt:lpwstr/>
      </vt:variant>
      <vt:variant>
        <vt:i4>196623</vt:i4>
      </vt:variant>
      <vt:variant>
        <vt:i4>705</vt:i4>
      </vt:variant>
      <vt:variant>
        <vt:i4>0</vt:i4>
      </vt:variant>
      <vt:variant>
        <vt:i4>5</vt:i4>
      </vt:variant>
      <vt:variant>
        <vt:lpwstr>https://netradyne.atlassian.net/browse/IDMS-8259</vt:lpwstr>
      </vt:variant>
      <vt:variant>
        <vt:lpwstr/>
      </vt:variant>
      <vt:variant>
        <vt:i4>524308</vt:i4>
      </vt:variant>
      <vt:variant>
        <vt:i4>702</vt:i4>
      </vt:variant>
      <vt:variant>
        <vt:i4>0</vt:i4>
      </vt:variant>
      <vt:variant>
        <vt:i4>5</vt:i4>
      </vt:variant>
      <vt:variant>
        <vt:lpwstr>https://netorg726775.sharepoint.com/:b:/r/sites/NETRADYNEDOCUMENTMANAGEMENTPORTAL/Shared Documents/General/Netradyne Vulnerability %26 Patch Management Process.pdf?csf=1&amp;web=1&amp;e=J15BVF</vt:lpwstr>
      </vt:variant>
      <vt:variant>
        <vt:lpwstr/>
      </vt:variant>
      <vt:variant>
        <vt:i4>3538992</vt:i4>
      </vt:variant>
      <vt:variant>
        <vt:i4>699</vt:i4>
      </vt:variant>
      <vt:variant>
        <vt:i4>0</vt:i4>
      </vt:variant>
      <vt:variant>
        <vt:i4>5</vt:i4>
      </vt:variant>
      <vt:variant>
        <vt:lpwstr>https://netorg726775.sharepoint.com/:w:/r/sites/ISMSForum/Shared Documents/ISMS Documents/IT/IT Policy Documents/Password Management Policy v1.0.docx?d=w7cb2c57193b5476da6bed6a7858a0303&amp;csf=1&amp;web=1&amp;e=1smu3C</vt:lpwstr>
      </vt:variant>
      <vt:variant>
        <vt:lpwstr/>
      </vt:variant>
      <vt:variant>
        <vt:i4>851981</vt:i4>
      </vt:variant>
      <vt:variant>
        <vt:i4>696</vt:i4>
      </vt:variant>
      <vt:variant>
        <vt:i4>0</vt:i4>
      </vt:variant>
      <vt:variant>
        <vt:i4>5</vt:i4>
      </vt:variant>
      <vt:variant>
        <vt:lpwstr>https://netorg726775.sharepoint.com/:b:/r/sites/NETRADYNEDOCUMENTMANAGEMENTPORTAL/Shared Documents/General/Cryptography Standards Policy.pdf?csf=1&amp;web=1&amp;e=01bAeq</vt:lpwstr>
      </vt:variant>
      <vt:variant>
        <vt:lpwstr/>
      </vt:variant>
      <vt:variant>
        <vt:i4>6684724</vt:i4>
      </vt:variant>
      <vt:variant>
        <vt:i4>693</vt:i4>
      </vt:variant>
      <vt:variant>
        <vt:i4>0</vt:i4>
      </vt:variant>
      <vt:variant>
        <vt:i4>5</vt:i4>
      </vt:variant>
      <vt:variant>
        <vt:lpwstr>https://netorg726775.sharepoint.com/:b:/r/sites/NETRADYNEDOCUMENTMANAGEMENTPORTAL/Shared Documents/General/Netradyne SOP Malware Analysis.pdf?csf=1&amp;web=1&amp;e=uOcOhp</vt:lpwstr>
      </vt:variant>
      <vt:variant>
        <vt:lpwstr/>
      </vt:variant>
      <vt:variant>
        <vt:i4>4063354</vt:i4>
      </vt:variant>
      <vt:variant>
        <vt:i4>690</vt:i4>
      </vt:variant>
      <vt:variant>
        <vt:i4>0</vt:i4>
      </vt:variant>
      <vt:variant>
        <vt:i4>5</vt:i4>
      </vt:variant>
      <vt:variant>
        <vt:lpwstr>https://netorg726775.sharepoint.com/:b:/r/sites/NETRADYNEDOCUMENTMANAGEMENTPORTAL/Shared Documents/General/Netradyne Antimalware Crowdstrike Procedure.pdf?csf=1&amp;web=1&amp;e=YYHVxv</vt:lpwstr>
      </vt:variant>
      <vt:variant>
        <vt:lpwstr/>
      </vt:variant>
      <vt:variant>
        <vt:i4>7405680</vt:i4>
      </vt:variant>
      <vt:variant>
        <vt:i4>687</vt:i4>
      </vt:variant>
      <vt:variant>
        <vt:i4>0</vt:i4>
      </vt:variant>
      <vt:variant>
        <vt:i4>5</vt:i4>
      </vt:variant>
      <vt:variant>
        <vt:lpwstr>https://cyber.trackr.live/stig/U_CAN_Ubuntu_18-04_STIG/1/1</vt:lpwstr>
      </vt:variant>
      <vt:variant>
        <vt:lpwstr/>
      </vt:variant>
      <vt:variant>
        <vt:i4>1310838</vt:i4>
      </vt:variant>
      <vt:variant>
        <vt:i4>684</vt:i4>
      </vt:variant>
      <vt:variant>
        <vt:i4>0</vt:i4>
      </vt:variant>
      <vt:variant>
        <vt:i4>5</vt:i4>
      </vt:variant>
      <vt:variant>
        <vt:lpwstr>mailto:Saravanan.sankaran@netradyne.com</vt:lpwstr>
      </vt:variant>
      <vt:variant>
        <vt:lpwstr/>
      </vt:variant>
      <vt:variant>
        <vt:i4>5111848</vt:i4>
      </vt:variant>
      <vt:variant>
        <vt:i4>681</vt:i4>
      </vt:variant>
      <vt:variant>
        <vt:i4>0</vt:i4>
      </vt:variant>
      <vt:variant>
        <vt:i4>5</vt:i4>
      </vt:variant>
      <vt:variant>
        <vt:lpwstr>mailto:roshan.mathews@netradyne.com</vt:lpwstr>
      </vt:variant>
      <vt:variant>
        <vt:lpwstr/>
      </vt:variant>
      <vt:variant>
        <vt:i4>2031666</vt:i4>
      </vt:variant>
      <vt:variant>
        <vt:i4>674</vt:i4>
      </vt:variant>
      <vt:variant>
        <vt:i4>0</vt:i4>
      </vt:variant>
      <vt:variant>
        <vt:i4>5</vt:i4>
      </vt:variant>
      <vt:variant>
        <vt:lpwstr/>
      </vt:variant>
      <vt:variant>
        <vt:lpwstr>_Toc166509520</vt:lpwstr>
      </vt:variant>
      <vt:variant>
        <vt:i4>1835058</vt:i4>
      </vt:variant>
      <vt:variant>
        <vt:i4>668</vt:i4>
      </vt:variant>
      <vt:variant>
        <vt:i4>0</vt:i4>
      </vt:variant>
      <vt:variant>
        <vt:i4>5</vt:i4>
      </vt:variant>
      <vt:variant>
        <vt:lpwstr/>
      </vt:variant>
      <vt:variant>
        <vt:lpwstr>_Toc166509519</vt:lpwstr>
      </vt:variant>
      <vt:variant>
        <vt:i4>1835058</vt:i4>
      </vt:variant>
      <vt:variant>
        <vt:i4>662</vt:i4>
      </vt:variant>
      <vt:variant>
        <vt:i4>0</vt:i4>
      </vt:variant>
      <vt:variant>
        <vt:i4>5</vt:i4>
      </vt:variant>
      <vt:variant>
        <vt:lpwstr/>
      </vt:variant>
      <vt:variant>
        <vt:lpwstr>_Toc166509518</vt:lpwstr>
      </vt:variant>
      <vt:variant>
        <vt:i4>1835058</vt:i4>
      </vt:variant>
      <vt:variant>
        <vt:i4>656</vt:i4>
      </vt:variant>
      <vt:variant>
        <vt:i4>0</vt:i4>
      </vt:variant>
      <vt:variant>
        <vt:i4>5</vt:i4>
      </vt:variant>
      <vt:variant>
        <vt:lpwstr/>
      </vt:variant>
      <vt:variant>
        <vt:lpwstr>_Toc166509517</vt:lpwstr>
      </vt:variant>
      <vt:variant>
        <vt:i4>1835058</vt:i4>
      </vt:variant>
      <vt:variant>
        <vt:i4>650</vt:i4>
      </vt:variant>
      <vt:variant>
        <vt:i4>0</vt:i4>
      </vt:variant>
      <vt:variant>
        <vt:i4>5</vt:i4>
      </vt:variant>
      <vt:variant>
        <vt:lpwstr/>
      </vt:variant>
      <vt:variant>
        <vt:lpwstr>_Toc166509516</vt:lpwstr>
      </vt:variant>
      <vt:variant>
        <vt:i4>1835058</vt:i4>
      </vt:variant>
      <vt:variant>
        <vt:i4>644</vt:i4>
      </vt:variant>
      <vt:variant>
        <vt:i4>0</vt:i4>
      </vt:variant>
      <vt:variant>
        <vt:i4>5</vt:i4>
      </vt:variant>
      <vt:variant>
        <vt:lpwstr/>
      </vt:variant>
      <vt:variant>
        <vt:lpwstr>_Toc166509515</vt:lpwstr>
      </vt:variant>
      <vt:variant>
        <vt:i4>1835058</vt:i4>
      </vt:variant>
      <vt:variant>
        <vt:i4>638</vt:i4>
      </vt:variant>
      <vt:variant>
        <vt:i4>0</vt:i4>
      </vt:variant>
      <vt:variant>
        <vt:i4>5</vt:i4>
      </vt:variant>
      <vt:variant>
        <vt:lpwstr/>
      </vt:variant>
      <vt:variant>
        <vt:lpwstr>_Toc166509514</vt:lpwstr>
      </vt:variant>
      <vt:variant>
        <vt:i4>1835058</vt:i4>
      </vt:variant>
      <vt:variant>
        <vt:i4>632</vt:i4>
      </vt:variant>
      <vt:variant>
        <vt:i4>0</vt:i4>
      </vt:variant>
      <vt:variant>
        <vt:i4>5</vt:i4>
      </vt:variant>
      <vt:variant>
        <vt:lpwstr/>
      </vt:variant>
      <vt:variant>
        <vt:lpwstr>_Toc166509513</vt:lpwstr>
      </vt:variant>
      <vt:variant>
        <vt:i4>1835058</vt:i4>
      </vt:variant>
      <vt:variant>
        <vt:i4>626</vt:i4>
      </vt:variant>
      <vt:variant>
        <vt:i4>0</vt:i4>
      </vt:variant>
      <vt:variant>
        <vt:i4>5</vt:i4>
      </vt:variant>
      <vt:variant>
        <vt:lpwstr/>
      </vt:variant>
      <vt:variant>
        <vt:lpwstr>_Toc166509512</vt:lpwstr>
      </vt:variant>
      <vt:variant>
        <vt:i4>1835058</vt:i4>
      </vt:variant>
      <vt:variant>
        <vt:i4>620</vt:i4>
      </vt:variant>
      <vt:variant>
        <vt:i4>0</vt:i4>
      </vt:variant>
      <vt:variant>
        <vt:i4>5</vt:i4>
      </vt:variant>
      <vt:variant>
        <vt:lpwstr/>
      </vt:variant>
      <vt:variant>
        <vt:lpwstr>_Toc166509511</vt:lpwstr>
      </vt:variant>
      <vt:variant>
        <vt:i4>1835058</vt:i4>
      </vt:variant>
      <vt:variant>
        <vt:i4>614</vt:i4>
      </vt:variant>
      <vt:variant>
        <vt:i4>0</vt:i4>
      </vt:variant>
      <vt:variant>
        <vt:i4>5</vt:i4>
      </vt:variant>
      <vt:variant>
        <vt:lpwstr/>
      </vt:variant>
      <vt:variant>
        <vt:lpwstr>_Toc166509510</vt:lpwstr>
      </vt:variant>
      <vt:variant>
        <vt:i4>1900594</vt:i4>
      </vt:variant>
      <vt:variant>
        <vt:i4>608</vt:i4>
      </vt:variant>
      <vt:variant>
        <vt:i4>0</vt:i4>
      </vt:variant>
      <vt:variant>
        <vt:i4>5</vt:i4>
      </vt:variant>
      <vt:variant>
        <vt:lpwstr/>
      </vt:variant>
      <vt:variant>
        <vt:lpwstr>_Toc166509509</vt:lpwstr>
      </vt:variant>
      <vt:variant>
        <vt:i4>1900594</vt:i4>
      </vt:variant>
      <vt:variant>
        <vt:i4>602</vt:i4>
      </vt:variant>
      <vt:variant>
        <vt:i4>0</vt:i4>
      </vt:variant>
      <vt:variant>
        <vt:i4>5</vt:i4>
      </vt:variant>
      <vt:variant>
        <vt:lpwstr/>
      </vt:variant>
      <vt:variant>
        <vt:lpwstr>_Toc166509508</vt:lpwstr>
      </vt:variant>
      <vt:variant>
        <vt:i4>1900594</vt:i4>
      </vt:variant>
      <vt:variant>
        <vt:i4>596</vt:i4>
      </vt:variant>
      <vt:variant>
        <vt:i4>0</vt:i4>
      </vt:variant>
      <vt:variant>
        <vt:i4>5</vt:i4>
      </vt:variant>
      <vt:variant>
        <vt:lpwstr/>
      </vt:variant>
      <vt:variant>
        <vt:lpwstr>_Toc166509507</vt:lpwstr>
      </vt:variant>
      <vt:variant>
        <vt:i4>1900594</vt:i4>
      </vt:variant>
      <vt:variant>
        <vt:i4>590</vt:i4>
      </vt:variant>
      <vt:variant>
        <vt:i4>0</vt:i4>
      </vt:variant>
      <vt:variant>
        <vt:i4>5</vt:i4>
      </vt:variant>
      <vt:variant>
        <vt:lpwstr/>
      </vt:variant>
      <vt:variant>
        <vt:lpwstr>_Toc166509506</vt:lpwstr>
      </vt:variant>
      <vt:variant>
        <vt:i4>1900594</vt:i4>
      </vt:variant>
      <vt:variant>
        <vt:i4>584</vt:i4>
      </vt:variant>
      <vt:variant>
        <vt:i4>0</vt:i4>
      </vt:variant>
      <vt:variant>
        <vt:i4>5</vt:i4>
      </vt:variant>
      <vt:variant>
        <vt:lpwstr/>
      </vt:variant>
      <vt:variant>
        <vt:lpwstr>_Toc166509505</vt:lpwstr>
      </vt:variant>
      <vt:variant>
        <vt:i4>1900594</vt:i4>
      </vt:variant>
      <vt:variant>
        <vt:i4>578</vt:i4>
      </vt:variant>
      <vt:variant>
        <vt:i4>0</vt:i4>
      </vt:variant>
      <vt:variant>
        <vt:i4>5</vt:i4>
      </vt:variant>
      <vt:variant>
        <vt:lpwstr/>
      </vt:variant>
      <vt:variant>
        <vt:lpwstr>_Toc166509504</vt:lpwstr>
      </vt:variant>
      <vt:variant>
        <vt:i4>1900594</vt:i4>
      </vt:variant>
      <vt:variant>
        <vt:i4>572</vt:i4>
      </vt:variant>
      <vt:variant>
        <vt:i4>0</vt:i4>
      </vt:variant>
      <vt:variant>
        <vt:i4>5</vt:i4>
      </vt:variant>
      <vt:variant>
        <vt:lpwstr/>
      </vt:variant>
      <vt:variant>
        <vt:lpwstr>_Toc166509503</vt:lpwstr>
      </vt:variant>
      <vt:variant>
        <vt:i4>1900594</vt:i4>
      </vt:variant>
      <vt:variant>
        <vt:i4>566</vt:i4>
      </vt:variant>
      <vt:variant>
        <vt:i4>0</vt:i4>
      </vt:variant>
      <vt:variant>
        <vt:i4>5</vt:i4>
      </vt:variant>
      <vt:variant>
        <vt:lpwstr/>
      </vt:variant>
      <vt:variant>
        <vt:lpwstr>_Toc166509502</vt:lpwstr>
      </vt:variant>
      <vt:variant>
        <vt:i4>1900594</vt:i4>
      </vt:variant>
      <vt:variant>
        <vt:i4>560</vt:i4>
      </vt:variant>
      <vt:variant>
        <vt:i4>0</vt:i4>
      </vt:variant>
      <vt:variant>
        <vt:i4>5</vt:i4>
      </vt:variant>
      <vt:variant>
        <vt:lpwstr/>
      </vt:variant>
      <vt:variant>
        <vt:lpwstr>_Toc166509501</vt:lpwstr>
      </vt:variant>
      <vt:variant>
        <vt:i4>1900594</vt:i4>
      </vt:variant>
      <vt:variant>
        <vt:i4>554</vt:i4>
      </vt:variant>
      <vt:variant>
        <vt:i4>0</vt:i4>
      </vt:variant>
      <vt:variant>
        <vt:i4>5</vt:i4>
      </vt:variant>
      <vt:variant>
        <vt:lpwstr/>
      </vt:variant>
      <vt:variant>
        <vt:lpwstr>_Toc166509500</vt:lpwstr>
      </vt:variant>
      <vt:variant>
        <vt:i4>1310771</vt:i4>
      </vt:variant>
      <vt:variant>
        <vt:i4>548</vt:i4>
      </vt:variant>
      <vt:variant>
        <vt:i4>0</vt:i4>
      </vt:variant>
      <vt:variant>
        <vt:i4>5</vt:i4>
      </vt:variant>
      <vt:variant>
        <vt:lpwstr/>
      </vt:variant>
      <vt:variant>
        <vt:lpwstr>_Toc166509499</vt:lpwstr>
      </vt:variant>
      <vt:variant>
        <vt:i4>1310771</vt:i4>
      </vt:variant>
      <vt:variant>
        <vt:i4>542</vt:i4>
      </vt:variant>
      <vt:variant>
        <vt:i4>0</vt:i4>
      </vt:variant>
      <vt:variant>
        <vt:i4>5</vt:i4>
      </vt:variant>
      <vt:variant>
        <vt:lpwstr/>
      </vt:variant>
      <vt:variant>
        <vt:lpwstr>_Toc166509498</vt:lpwstr>
      </vt:variant>
      <vt:variant>
        <vt:i4>1310771</vt:i4>
      </vt:variant>
      <vt:variant>
        <vt:i4>536</vt:i4>
      </vt:variant>
      <vt:variant>
        <vt:i4>0</vt:i4>
      </vt:variant>
      <vt:variant>
        <vt:i4>5</vt:i4>
      </vt:variant>
      <vt:variant>
        <vt:lpwstr/>
      </vt:variant>
      <vt:variant>
        <vt:lpwstr>_Toc166509497</vt:lpwstr>
      </vt:variant>
      <vt:variant>
        <vt:i4>1310771</vt:i4>
      </vt:variant>
      <vt:variant>
        <vt:i4>530</vt:i4>
      </vt:variant>
      <vt:variant>
        <vt:i4>0</vt:i4>
      </vt:variant>
      <vt:variant>
        <vt:i4>5</vt:i4>
      </vt:variant>
      <vt:variant>
        <vt:lpwstr/>
      </vt:variant>
      <vt:variant>
        <vt:lpwstr>_Toc166509496</vt:lpwstr>
      </vt:variant>
      <vt:variant>
        <vt:i4>1310771</vt:i4>
      </vt:variant>
      <vt:variant>
        <vt:i4>524</vt:i4>
      </vt:variant>
      <vt:variant>
        <vt:i4>0</vt:i4>
      </vt:variant>
      <vt:variant>
        <vt:i4>5</vt:i4>
      </vt:variant>
      <vt:variant>
        <vt:lpwstr/>
      </vt:variant>
      <vt:variant>
        <vt:lpwstr>_Toc166509495</vt:lpwstr>
      </vt:variant>
      <vt:variant>
        <vt:i4>1310771</vt:i4>
      </vt:variant>
      <vt:variant>
        <vt:i4>518</vt:i4>
      </vt:variant>
      <vt:variant>
        <vt:i4>0</vt:i4>
      </vt:variant>
      <vt:variant>
        <vt:i4>5</vt:i4>
      </vt:variant>
      <vt:variant>
        <vt:lpwstr/>
      </vt:variant>
      <vt:variant>
        <vt:lpwstr>_Toc166509494</vt:lpwstr>
      </vt:variant>
      <vt:variant>
        <vt:i4>1310771</vt:i4>
      </vt:variant>
      <vt:variant>
        <vt:i4>512</vt:i4>
      </vt:variant>
      <vt:variant>
        <vt:i4>0</vt:i4>
      </vt:variant>
      <vt:variant>
        <vt:i4>5</vt:i4>
      </vt:variant>
      <vt:variant>
        <vt:lpwstr/>
      </vt:variant>
      <vt:variant>
        <vt:lpwstr>_Toc166509493</vt:lpwstr>
      </vt:variant>
      <vt:variant>
        <vt:i4>1310771</vt:i4>
      </vt:variant>
      <vt:variant>
        <vt:i4>506</vt:i4>
      </vt:variant>
      <vt:variant>
        <vt:i4>0</vt:i4>
      </vt:variant>
      <vt:variant>
        <vt:i4>5</vt:i4>
      </vt:variant>
      <vt:variant>
        <vt:lpwstr/>
      </vt:variant>
      <vt:variant>
        <vt:lpwstr>_Toc166509492</vt:lpwstr>
      </vt:variant>
      <vt:variant>
        <vt:i4>1310771</vt:i4>
      </vt:variant>
      <vt:variant>
        <vt:i4>500</vt:i4>
      </vt:variant>
      <vt:variant>
        <vt:i4>0</vt:i4>
      </vt:variant>
      <vt:variant>
        <vt:i4>5</vt:i4>
      </vt:variant>
      <vt:variant>
        <vt:lpwstr/>
      </vt:variant>
      <vt:variant>
        <vt:lpwstr>_Toc166509491</vt:lpwstr>
      </vt:variant>
      <vt:variant>
        <vt:i4>1310771</vt:i4>
      </vt:variant>
      <vt:variant>
        <vt:i4>494</vt:i4>
      </vt:variant>
      <vt:variant>
        <vt:i4>0</vt:i4>
      </vt:variant>
      <vt:variant>
        <vt:i4>5</vt:i4>
      </vt:variant>
      <vt:variant>
        <vt:lpwstr/>
      </vt:variant>
      <vt:variant>
        <vt:lpwstr>_Toc166509490</vt:lpwstr>
      </vt:variant>
      <vt:variant>
        <vt:i4>1376307</vt:i4>
      </vt:variant>
      <vt:variant>
        <vt:i4>488</vt:i4>
      </vt:variant>
      <vt:variant>
        <vt:i4>0</vt:i4>
      </vt:variant>
      <vt:variant>
        <vt:i4>5</vt:i4>
      </vt:variant>
      <vt:variant>
        <vt:lpwstr/>
      </vt:variant>
      <vt:variant>
        <vt:lpwstr>_Toc166509489</vt:lpwstr>
      </vt:variant>
      <vt:variant>
        <vt:i4>1376307</vt:i4>
      </vt:variant>
      <vt:variant>
        <vt:i4>482</vt:i4>
      </vt:variant>
      <vt:variant>
        <vt:i4>0</vt:i4>
      </vt:variant>
      <vt:variant>
        <vt:i4>5</vt:i4>
      </vt:variant>
      <vt:variant>
        <vt:lpwstr/>
      </vt:variant>
      <vt:variant>
        <vt:lpwstr>_Toc166509488</vt:lpwstr>
      </vt:variant>
      <vt:variant>
        <vt:i4>1376307</vt:i4>
      </vt:variant>
      <vt:variant>
        <vt:i4>476</vt:i4>
      </vt:variant>
      <vt:variant>
        <vt:i4>0</vt:i4>
      </vt:variant>
      <vt:variant>
        <vt:i4>5</vt:i4>
      </vt:variant>
      <vt:variant>
        <vt:lpwstr/>
      </vt:variant>
      <vt:variant>
        <vt:lpwstr>_Toc166509487</vt:lpwstr>
      </vt:variant>
      <vt:variant>
        <vt:i4>1376307</vt:i4>
      </vt:variant>
      <vt:variant>
        <vt:i4>470</vt:i4>
      </vt:variant>
      <vt:variant>
        <vt:i4>0</vt:i4>
      </vt:variant>
      <vt:variant>
        <vt:i4>5</vt:i4>
      </vt:variant>
      <vt:variant>
        <vt:lpwstr/>
      </vt:variant>
      <vt:variant>
        <vt:lpwstr>_Toc166509486</vt:lpwstr>
      </vt:variant>
      <vt:variant>
        <vt:i4>1376307</vt:i4>
      </vt:variant>
      <vt:variant>
        <vt:i4>464</vt:i4>
      </vt:variant>
      <vt:variant>
        <vt:i4>0</vt:i4>
      </vt:variant>
      <vt:variant>
        <vt:i4>5</vt:i4>
      </vt:variant>
      <vt:variant>
        <vt:lpwstr/>
      </vt:variant>
      <vt:variant>
        <vt:lpwstr>_Toc166509485</vt:lpwstr>
      </vt:variant>
      <vt:variant>
        <vt:i4>1376307</vt:i4>
      </vt:variant>
      <vt:variant>
        <vt:i4>458</vt:i4>
      </vt:variant>
      <vt:variant>
        <vt:i4>0</vt:i4>
      </vt:variant>
      <vt:variant>
        <vt:i4>5</vt:i4>
      </vt:variant>
      <vt:variant>
        <vt:lpwstr/>
      </vt:variant>
      <vt:variant>
        <vt:lpwstr>_Toc166509484</vt:lpwstr>
      </vt:variant>
      <vt:variant>
        <vt:i4>1376307</vt:i4>
      </vt:variant>
      <vt:variant>
        <vt:i4>452</vt:i4>
      </vt:variant>
      <vt:variant>
        <vt:i4>0</vt:i4>
      </vt:variant>
      <vt:variant>
        <vt:i4>5</vt:i4>
      </vt:variant>
      <vt:variant>
        <vt:lpwstr/>
      </vt:variant>
      <vt:variant>
        <vt:lpwstr>_Toc166509483</vt:lpwstr>
      </vt:variant>
      <vt:variant>
        <vt:i4>1376307</vt:i4>
      </vt:variant>
      <vt:variant>
        <vt:i4>446</vt:i4>
      </vt:variant>
      <vt:variant>
        <vt:i4>0</vt:i4>
      </vt:variant>
      <vt:variant>
        <vt:i4>5</vt:i4>
      </vt:variant>
      <vt:variant>
        <vt:lpwstr/>
      </vt:variant>
      <vt:variant>
        <vt:lpwstr>_Toc166509482</vt:lpwstr>
      </vt:variant>
      <vt:variant>
        <vt:i4>1376307</vt:i4>
      </vt:variant>
      <vt:variant>
        <vt:i4>440</vt:i4>
      </vt:variant>
      <vt:variant>
        <vt:i4>0</vt:i4>
      </vt:variant>
      <vt:variant>
        <vt:i4>5</vt:i4>
      </vt:variant>
      <vt:variant>
        <vt:lpwstr/>
      </vt:variant>
      <vt:variant>
        <vt:lpwstr>_Toc166509481</vt:lpwstr>
      </vt:variant>
      <vt:variant>
        <vt:i4>1376307</vt:i4>
      </vt:variant>
      <vt:variant>
        <vt:i4>434</vt:i4>
      </vt:variant>
      <vt:variant>
        <vt:i4>0</vt:i4>
      </vt:variant>
      <vt:variant>
        <vt:i4>5</vt:i4>
      </vt:variant>
      <vt:variant>
        <vt:lpwstr/>
      </vt:variant>
      <vt:variant>
        <vt:lpwstr>_Toc166509480</vt:lpwstr>
      </vt:variant>
      <vt:variant>
        <vt:i4>1703987</vt:i4>
      </vt:variant>
      <vt:variant>
        <vt:i4>428</vt:i4>
      </vt:variant>
      <vt:variant>
        <vt:i4>0</vt:i4>
      </vt:variant>
      <vt:variant>
        <vt:i4>5</vt:i4>
      </vt:variant>
      <vt:variant>
        <vt:lpwstr/>
      </vt:variant>
      <vt:variant>
        <vt:lpwstr>_Toc166509479</vt:lpwstr>
      </vt:variant>
      <vt:variant>
        <vt:i4>1703987</vt:i4>
      </vt:variant>
      <vt:variant>
        <vt:i4>422</vt:i4>
      </vt:variant>
      <vt:variant>
        <vt:i4>0</vt:i4>
      </vt:variant>
      <vt:variant>
        <vt:i4>5</vt:i4>
      </vt:variant>
      <vt:variant>
        <vt:lpwstr/>
      </vt:variant>
      <vt:variant>
        <vt:lpwstr>_Toc166509478</vt:lpwstr>
      </vt:variant>
      <vt:variant>
        <vt:i4>1703987</vt:i4>
      </vt:variant>
      <vt:variant>
        <vt:i4>416</vt:i4>
      </vt:variant>
      <vt:variant>
        <vt:i4>0</vt:i4>
      </vt:variant>
      <vt:variant>
        <vt:i4>5</vt:i4>
      </vt:variant>
      <vt:variant>
        <vt:lpwstr/>
      </vt:variant>
      <vt:variant>
        <vt:lpwstr>_Toc166509477</vt:lpwstr>
      </vt:variant>
      <vt:variant>
        <vt:i4>1703987</vt:i4>
      </vt:variant>
      <vt:variant>
        <vt:i4>410</vt:i4>
      </vt:variant>
      <vt:variant>
        <vt:i4>0</vt:i4>
      </vt:variant>
      <vt:variant>
        <vt:i4>5</vt:i4>
      </vt:variant>
      <vt:variant>
        <vt:lpwstr/>
      </vt:variant>
      <vt:variant>
        <vt:lpwstr>_Toc166509476</vt:lpwstr>
      </vt:variant>
      <vt:variant>
        <vt:i4>1703987</vt:i4>
      </vt:variant>
      <vt:variant>
        <vt:i4>404</vt:i4>
      </vt:variant>
      <vt:variant>
        <vt:i4>0</vt:i4>
      </vt:variant>
      <vt:variant>
        <vt:i4>5</vt:i4>
      </vt:variant>
      <vt:variant>
        <vt:lpwstr/>
      </vt:variant>
      <vt:variant>
        <vt:lpwstr>_Toc166509475</vt:lpwstr>
      </vt:variant>
      <vt:variant>
        <vt:i4>1703987</vt:i4>
      </vt:variant>
      <vt:variant>
        <vt:i4>398</vt:i4>
      </vt:variant>
      <vt:variant>
        <vt:i4>0</vt:i4>
      </vt:variant>
      <vt:variant>
        <vt:i4>5</vt:i4>
      </vt:variant>
      <vt:variant>
        <vt:lpwstr/>
      </vt:variant>
      <vt:variant>
        <vt:lpwstr>_Toc166509474</vt:lpwstr>
      </vt:variant>
      <vt:variant>
        <vt:i4>1703987</vt:i4>
      </vt:variant>
      <vt:variant>
        <vt:i4>392</vt:i4>
      </vt:variant>
      <vt:variant>
        <vt:i4>0</vt:i4>
      </vt:variant>
      <vt:variant>
        <vt:i4>5</vt:i4>
      </vt:variant>
      <vt:variant>
        <vt:lpwstr/>
      </vt:variant>
      <vt:variant>
        <vt:lpwstr>_Toc166509473</vt:lpwstr>
      </vt:variant>
      <vt:variant>
        <vt:i4>1703987</vt:i4>
      </vt:variant>
      <vt:variant>
        <vt:i4>386</vt:i4>
      </vt:variant>
      <vt:variant>
        <vt:i4>0</vt:i4>
      </vt:variant>
      <vt:variant>
        <vt:i4>5</vt:i4>
      </vt:variant>
      <vt:variant>
        <vt:lpwstr/>
      </vt:variant>
      <vt:variant>
        <vt:lpwstr>_Toc166509472</vt:lpwstr>
      </vt:variant>
      <vt:variant>
        <vt:i4>1703987</vt:i4>
      </vt:variant>
      <vt:variant>
        <vt:i4>380</vt:i4>
      </vt:variant>
      <vt:variant>
        <vt:i4>0</vt:i4>
      </vt:variant>
      <vt:variant>
        <vt:i4>5</vt:i4>
      </vt:variant>
      <vt:variant>
        <vt:lpwstr/>
      </vt:variant>
      <vt:variant>
        <vt:lpwstr>_Toc166509471</vt:lpwstr>
      </vt:variant>
      <vt:variant>
        <vt:i4>1703987</vt:i4>
      </vt:variant>
      <vt:variant>
        <vt:i4>374</vt:i4>
      </vt:variant>
      <vt:variant>
        <vt:i4>0</vt:i4>
      </vt:variant>
      <vt:variant>
        <vt:i4>5</vt:i4>
      </vt:variant>
      <vt:variant>
        <vt:lpwstr/>
      </vt:variant>
      <vt:variant>
        <vt:lpwstr>_Toc166509470</vt:lpwstr>
      </vt:variant>
      <vt:variant>
        <vt:i4>1769523</vt:i4>
      </vt:variant>
      <vt:variant>
        <vt:i4>368</vt:i4>
      </vt:variant>
      <vt:variant>
        <vt:i4>0</vt:i4>
      </vt:variant>
      <vt:variant>
        <vt:i4>5</vt:i4>
      </vt:variant>
      <vt:variant>
        <vt:lpwstr/>
      </vt:variant>
      <vt:variant>
        <vt:lpwstr>_Toc166509469</vt:lpwstr>
      </vt:variant>
      <vt:variant>
        <vt:i4>1769523</vt:i4>
      </vt:variant>
      <vt:variant>
        <vt:i4>362</vt:i4>
      </vt:variant>
      <vt:variant>
        <vt:i4>0</vt:i4>
      </vt:variant>
      <vt:variant>
        <vt:i4>5</vt:i4>
      </vt:variant>
      <vt:variant>
        <vt:lpwstr/>
      </vt:variant>
      <vt:variant>
        <vt:lpwstr>_Toc166509468</vt:lpwstr>
      </vt:variant>
      <vt:variant>
        <vt:i4>1769523</vt:i4>
      </vt:variant>
      <vt:variant>
        <vt:i4>356</vt:i4>
      </vt:variant>
      <vt:variant>
        <vt:i4>0</vt:i4>
      </vt:variant>
      <vt:variant>
        <vt:i4>5</vt:i4>
      </vt:variant>
      <vt:variant>
        <vt:lpwstr/>
      </vt:variant>
      <vt:variant>
        <vt:lpwstr>_Toc166509467</vt:lpwstr>
      </vt:variant>
      <vt:variant>
        <vt:i4>1769523</vt:i4>
      </vt:variant>
      <vt:variant>
        <vt:i4>350</vt:i4>
      </vt:variant>
      <vt:variant>
        <vt:i4>0</vt:i4>
      </vt:variant>
      <vt:variant>
        <vt:i4>5</vt:i4>
      </vt:variant>
      <vt:variant>
        <vt:lpwstr/>
      </vt:variant>
      <vt:variant>
        <vt:lpwstr>_Toc166509466</vt:lpwstr>
      </vt:variant>
      <vt:variant>
        <vt:i4>1769523</vt:i4>
      </vt:variant>
      <vt:variant>
        <vt:i4>344</vt:i4>
      </vt:variant>
      <vt:variant>
        <vt:i4>0</vt:i4>
      </vt:variant>
      <vt:variant>
        <vt:i4>5</vt:i4>
      </vt:variant>
      <vt:variant>
        <vt:lpwstr/>
      </vt:variant>
      <vt:variant>
        <vt:lpwstr>_Toc166509465</vt:lpwstr>
      </vt:variant>
      <vt:variant>
        <vt:i4>1769523</vt:i4>
      </vt:variant>
      <vt:variant>
        <vt:i4>338</vt:i4>
      </vt:variant>
      <vt:variant>
        <vt:i4>0</vt:i4>
      </vt:variant>
      <vt:variant>
        <vt:i4>5</vt:i4>
      </vt:variant>
      <vt:variant>
        <vt:lpwstr/>
      </vt:variant>
      <vt:variant>
        <vt:lpwstr>_Toc166509464</vt:lpwstr>
      </vt:variant>
      <vt:variant>
        <vt:i4>1769523</vt:i4>
      </vt:variant>
      <vt:variant>
        <vt:i4>332</vt:i4>
      </vt:variant>
      <vt:variant>
        <vt:i4>0</vt:i4>
      </vt:variant>
      <vt:variant>
        <vt:i4>5</vt:i4>
      </vt:variant>
      <vt:variant>
        <vt:lpwstr/>
      </vt:variant>
      <vt:variant>
        <vt:lpwstr>_Toc166509463</vt:lpwstr>
      </vt:variant>
      <vt:variant>
        <vt:i4>1769523</vt:i4>
      </vt:variant>
      <vt:variant>
        <vt:i4>326</vt:i4>
      </vt:variant>
      <vt:variant>
        <vt:i4>0</vt:i4>
      </vt:variant>
      <vt:variant>
        <vt:i4>5</vt:i4>
      </vt:variant>
      <vt:variant>
        <vt:lpwstr/>
      </vt:variant>
      <vt:variant>
        <vt:lpwstr>_Toc166509462</vt:lpwstr>
      </vt:variant>
      <vt:variant>
        <vt:i4>1769523</vt:i4>
      </vt:variant>
      <vt:variant>
        <vt:i4>320</vt:i4>
      </vt:variant>
      <vt:variant>
        <vt:i4>0</vt:i4>
      </vt:variant>
      <vt:variant>
        <vt:i4>5</vt:i4>
      </vt:variant>
      <vt:variant>
        <vt:lpwstr/>
      </vt:variant>
      <vt:variant>
        <vt:lpwstr>_Toc166509461</vt:lpwstr>
      </vt:variant>
      <vt:variant>
        <vt:i4>1769523</vt:i4>
      </vt:variant>
      <vt:variant>
        <vt:i4>314</vt:i4>
      </vt:variant>
      <vt:variant>
        <vt:i4>0</vt:i4>
      </vt:variant>
      <vt:variant>
        <vt:i4>5</vt:i4>
      </vt:variant>
      <vt:variant>
        <vt:lpwstr/>
      </vt:variant>
      <vt:variant>
        <vt:lpwstr>_Toc166509460</vt:lpwstr>
      </vt:variant>
      <vt:variant>
        <vt:i4>1572915</vt:i4>
      </vt:variant>
      <vt:variant>
        <vt:i4>308</vt:i4>
      </vt:variant>
      <vt:variant>
        <vt:i4>0</vt:i4>
      </vt:variant>
      <vt:variant>
        <vt:i4>5</vt:i4>
      </vt:variant>
      <vt:variant>
        <vt:lpwstr/>
      </vt:variant>
      <vt:variant>
        <vt:lpwstr>_Toc166509459</vt:lpwstr>
      </vt:variant>
      <vt:variant>
        <vt:i4>1572915</vt:i4>
      </vt:variant>
      <vt:variant>
        <vt:i4>302</vt:i4>
      </vt:variant>
      <vt:variant>
        <vt:i4>0</vt:i4>
      </vt:variant>
      <vt:variant>
        <vt:i4>5</vt:i4>
      </vt:variant>
      <vt:variant>
        <vt:lpwstr/>
      </vt:variant>
      <vt:variant>
        <vt:lpwstr>_Toc166509458</vt:lpwstr>
      </vt:variant>
      <vt:variant>
        <vt:i4>1572915</vt:i4>
      </vt:variant>
      <vt:variant>
        <vt:i4>296</vt:i4>
      </vt:variant>
      <vt:variant>
        <vt:i4>0</vt:i4>
      </vt:variant>
      <vt:variant>
        <vt:i4>5</vt:i4>
      </vt:variant>
      <vt:variant>
        <vt:lpwstr/>
      </vt:variant>
      <vt:variant>
        <vt:lpwstr>_Toc166509457</vt:lpwstr>
      </vt:variant>
      <vt:variant>
        <vt:i4>1572915</vt:i4>
      </vt:variant>
      <vt:variant>
        <vt:i4>290</vt:i4>
      </vt:variant>
      <vt:variant>
        <vt:i4>0</vt:i4>
      </vt:variant>
      <vt:variant>
        <vt:i4>5</vt:i4>
      </vt:variant>
      <vt:variant>
        <vt:lpwstr/>
      </vt:variant>
      <vt:variant>
        <vt:lpwstr>_Toc166509456</vt:lpwstr>
      </vt:variant>
      <vt:variant>
        <vt:i4>1572915</vt:i4>
      </vt:variant>
      <vt:variant>
        <vt:i4>284</vt:i4>
      </vt:variant>
      <vt:variant>
        <vt:i4>0</vt:i4>
      </vt:variant>
      <vt:variant>
        <vt:i4>5</vt:i4>
      </vt:variant>
      <vt:variant>
        <vt:lpwstr/>
      </vt:variant>
      <vt:variant>
        <vt:lpwstr>_Toc166509455</vt:lpwstr>
      </vt:variant>
      <vt:variant>
        <vt:i4>1572915</vt:i4>
      </vt:variant>
      <vt:variant>
        <vt:i4>278</vt:i4>
      </vt:variant>
      <vt:variant>
        <vt:i4>0</vt:i4>
      </vt:variant>
      <vt:variant>
        <vt:i4>5</vt:i4>
      </vt:variant>
      <vt:variant>
        <vt:lpwstr/>
      </vt:variant>
      <vt:variant>
        <vt:lpwstr>_Toc166509454</vt:lpwstr>
      </vt:variant>
      <vt:variant>
        <vt:i4>1572915</vt:i4>
      </vt:variant>
      <vt:variant>
        <vt:i4>272</vt:i4>
      </vt:variant>
      <vt:variant>
        <vt:i4>0</vt:i4>
      </vt:variant>
      <vt:variant>
        <vt:i4>5</vt:i4>
      </vt:variant>
      <vt:variant>
        <vt:lpwstr/>
      </vt:variant>
      <vt:variant>
        <vt:lpwstr>_Toc166509453</vt:lpwstr>
      </vt:variant>
      <vt:variant>
        <vt:i4>1572915</vt:i4>
      </vt:variant>
      <vt:variant>
        <vt:i4>266</vt:i4>
      </vt:variant>
      <vt:variant>
        <vt:i4>0</vt:i4>
      </vt:variant>
      <vt:variant>
        <vt:i4>5</vt:i4>
      </vt:variant>
      <vt:variant>
        <vt:lpwstr/>
      </vt:variant>
      <vt:variant>
        <vt:lpwstr>_Toc166509452</vt:lpwstr>
      </vt:variant>
      <vt:variant>
        <vt:i4>1572915</vt:i4>
      </vt:variant>
      <vt:variant>
        <vt:i4>260</vt:i4>
      </vt:variant>
      <vt:variant>
        <vt:i4>0</vt:i4>
      </vt:variant>
      <vt:variant>
        <vt:i4>5</vt:i4>
      </vt:variant>
      <vt:variant>
        <vt:lpwstr/>
      </vt:variant>
      <vt:variant>
        <vt:lpwstr>_Toc166509451</vt:lpwstr>
      </vt:variant>
      <vt:variant>
        <vt:i4>1572915</vt:i4>
      </vt:variant>
      <vt:variant>
        <vt:i4>254</vt:i4>
      </vt:variant>
      <vt:variant>
        <vt:i4>0</vt:i4>
      </vt:variant>
      <vt:variant>
        <vt:i4>5</vt:i4>
      </vt:variant>
      <vt:variant>
        <vt:lpwstr/>
      </vt:variant>
      <vt:variant>
        <vt:lpwstr>_Toc166509450</vt:lpwstr>
      </vt:variant>
      <vt:variant>
        <vt:i4>1638451</vt:i4>
      </vt:variant>
      <vt:variant>
        <vt:i4>248</vt:i4>
      </vt:variant>
      <vt:variant>
        <vt:i4>0</vt:i4>
      </vt:variant>
      <vt:variant>
        <vt:i4>5</vt:i4>
      </vt:variant>
      <vt:variant>
        <vt:lpwstr/>
      </vt:variant>
      <vt:variant>
        <vt:lpwstr>_Toc166509449</vt:lpwstr>
      </vt:variant>
      <vt:variant>
        <vt:i4>1638451</vt:i4>
      </vt:variant>
      <vt:variant>
        <vt:i4>242</vt:i4>
      </vt:variant>
      <vt:variant>
        <vt:i4>0</vt:i4>
      </vt:variant>
      <vt:variant>
        <vt:i4>5</vt:i4>
      </vt:variant>
      <vt:variant>
        <vt:lpwstr/>
      </vt:variant>
      <vt:variant>
        <vt:lpwstr>_Toc166509448</vt:lpwstr>
      </vt:variant>
      <vt:variant>
        <vt:i4>1638451</vt:i4>
      </vt:variant>
      <vt:variant>
        <vt:i4>236</vt:i4>
      </vt:variant>
      <vt:variant>
        <vt:i4>0</vt:i4>
      </vt:variant>
      <vt:variant>
        <vt:i4>5</vt:i4>
      </vt:variant>
      <vt:variant>
        <vt:lpwstr/>
      </vt:variant>
      <vt:variant>
        <vt:lpwstr>_Toc166509447</vt:lpwstr>
      </vt:variant>
      <vt:variant>
        <vt:i4>1638451</vt:i4>
      </vt:variant>
      <vt:variant>
        <vt:i4>230</vt:i4>
      </vt:variant>
      <vt:variant>
        <vt:i4>0</vt:i4>
      </vt:variant>
      <vt:variant>
        <vt:i4>5</vt:i4>
      </vt:variant>
      <vt:variant>
        <vt:lpwstr/>
      </vt:variant>
      <vt:variant>
        <vt:lpwstr>_Toc166509446</vt:lpwstr>
      </vt:variant>
      <vt:variant>
        <vt:i4>1638451</vt:i4>
      </vt:variant>
      <vt:variant>
        <vt:i4>224</vt:i4>
      </vt:variant>
      <vt:variant>
        <vt:i4>0</vt:i4>
      </vt:variant>
      <vt:variant>
        <vt:i4>5</vt:i4>
      </vt:variant>
      <vt:variant>
        <vt:lpwstr/>
      </vt:variant>
      <vt:variant>
        <vt:lpwstr>_Toc166509445</vt:lpwstr>
      </vt:variant>
      <vt:variant>
        <vt:i4>1638451</vt:i4>
      </vt:variant>
      <vt:variant>
        <vt:i4>218</vt:i4>
      </vt:variant>
      <vt:variant>
        <vt:i4>0</vt:i4>
      </vt:variant>
      <vt:variant>
        <vt:i4>5</vt:i4>
      </vt:variant>
      <vt:variant>
        <vt:lpwstr/>
      </vt:variant>
      <vt:variant>
        <vt:lpwstr>_Toc166509444</vt:lpwstr>
      </vt:variant>
      <vt:variant>
        <vt:i4>1638451</vt:i4>
      </vt:variant>
      <vt:variant>
        <vt:i4>212</vt:i4>
      </vt:variant>
      <vt:variant>
        <vt:i4>0</vt:i4>
      </vt:variant>
      <vt:variant>
        <vt:i4>5</vt:i4>
      </vt:variant>
      <vt:variant>
        <vt:lpwstr/>
      </vt:variant>
      <vt:variant>
        <vt:lpwstr>_Toc166509443</vt:lpwstr>
      </vt:variant>
      <vt:variant>
        <vt:i4>1638451</vt:i4>
      </vt:variant>
      <vt:variant>
        <vt:i4>206</vt:i4>
      </vt:variant>
      <vt:variant>
        <vt:i4>0</vt:i4>
      </vt:variant>
      <vt:variant>
        <vt:i4>5</vt:i4>
      </vt:variant>
      <vt:variant>
        <vt:lpwstr/>
      </vt:variant>
      <vt:variant>
        <vt:lpwstr>_Toc166509442</vt:lpwstr>
      </vt:variant>
      <vt:variant>
        <vt:i4>1638451</vt:i4>
      </vt:variant>
      <vt:variant>
        <vt:i4>200</vt:i4>
      </vt:variant>
      <vt:variant>
        <vt:i4>0</vt:i4>
      </vt:variant>
      <vt:variant>
        <vt:i4>5</vt:i4>
      </vt:variant>
      <vt:variant>
        <vt:lpwstr/>
      </vt:variant>
      <vt:variant>
        <vt:lpwstr>_Toc166509441</vt:lpwstr>
      </vt:variant>
      <vt:variant>
        <vt:i4>1638451</vt:i4>
      </vt:variant>
      <vt:variant>
        <vt:i4>194</vt:i4>
      </vt:variant>
      <vt:variant>
        <vt:i4>0</vt:i4>
      </vt:variant>
      <vt:variant>
        <vt:i4>5</vt:i4>
      </vt:variant>
      <vt:variant>
        <vt:lpwstr/>
      </vt:variant>
      <vt:variant>
        <vt:lpwstr>_Toc166509440</vt:lpwstr>
      </vt:variant>
      <vt:variant>
        <vt:i4>1966131</vt:i4>
      </vt:variant>
      <vt:variant>
        <vt:i4>188</vt:i4>
      </vt:variant>
      <vt:variant>
        <vt:i4>0</vt:i4>
      </vt:variant>
      <vt:variant>
        <vt:i4>5</vt:i4>
      </vt:variant>
      <vt:variant>
        <vt:lpwstr/>
      </vt:variant>
      <vt:variant>
        <vt:lpwstr>_Toc166509439</vt:lpwstr>
      </vt:variant>
      <vt:variant>
        <vt:i4>1966131</vt:i4>
      </vt:variant>
      <vt:variant>
        <vt:i4>182</vt:i4>
      </vt:variant>
      <vt:variant>
        <vt:i4>0</vt:i4>
      </vt:variant>
      <vt:variant>
        <vt:i4>5</vt:i4>
      </vt:variant>
      <vt:variant>
        <vt:lpwstr/>
      </vt:variant>
      <vt:variant>
        <vt:lpwstr>_Toc166509438</vt:lpwstr>
      </vt:variant>
      <vt:variant>
        <vt:i4>1966131</vt:i4>
      </vt:variant>
      <vt:variant>
        <vt:i4>176</vt:i4>
      </vt:variant>
      <vt:variant>
        <vt:i4>0</vt:i4>
      </vt:variant>
      <vt:variant>
        <vt:i4>5</vt:i4>
      </vt:variant>
      <vt:variant>
        <vt:lpwstr/>
      </vt:variant>
      <vt:variant>
        <vt:lpwstr>_Toc166509437</vt:lpwstr>
      </vt:variant>
      <vt:variant>
        <vt:i4>1966131</vt:i4>
      </vt:variant>
      <vt:variant>
        <vt:i4>170</vt:i4>
      </vt:variant>
      <vt:variant>
        <vt:i4>0</vt:i4>
      </vt:variant>
      <vt:variant>
        <vt:i4>5</vt:i4>
      </vt:variant>
      <vt:variant>
        <vt:lpwstr/>
      </vt:variant>
      <vt:variant>
        <vt:lpwstr>_Toc166509436</vt:lpwstr>
      </vt:variant>
      <vt:variant>
        <vt:i4>1966131</vt:i4>
      </vt:variant>
      <vt:variant>
        <vt:i4>164</vt:i4>
      </vt:variant>
      <vt:variant>
        <vt:i4>0</vt:i4>
      </vt:variant>
      <vt:variant>
        <vt:i4>5</vt:i4>
      </vt:variant>
      <vt:variant>
        <vt:lpwstr/>
      </vt:variant>
      <vt:variant>
        <vt:lpwstr>_Toc166509435</vt:lpwstr>
      </vt:variant>
      <vt:variant>
        <vt:i4>1966131</vt:i4>
      </vt:variant>
      <vt:variant>
        <vt:i4>158</vt:i4>
      </vt:variant>
      <vt:variant>
        <vt:i4>0</vt:i4>
      </vt:variant>
      <vt:variant>
        <vt:i4>5</vt:i4>
      </vt:variant>
      <vt:variant>
        <vt:lpwstr/>
      </vt:variant>
      <vt:variant>
        <vt:lpwstr>_Toc166509434</vt:lpwstr>
      </vt:variant>
      <vt:variant>
        <vt:i4>1966131</vt:i4>
      </vt:variant>
      <vt:variant>
        <vt:i4>152</vt:i4>
      </vt:variant>
      <vt:variant>
        <vt:i4>0</vt:i4>
      </vt:variant>
      <vt:variant>
        <vt:i4>5</vt:i4>
      </vt:variant>
      <vt:variant>
        <vt:lpwstr/>
      </vt:variant>
      <vt:variant>
        <vt:lpwstr>_Toc166509433</vt:lpwstr>
      </vt:variant>
      <vt:variant>
        <vt:i4>1966131</vt:i4>
      </vt:variant>
      <vt:variant>
        <vt:i4>146</vt:i4>
      </vt:variant>
      <vt:variant>
        <vt:i4>0</vt:i4>
      </vt:variant>
      <vt:variant>
        <vt:i4>5</vt:i4>
      </vt:variant>
      <vt:variant>
        <vt:lpwstr/>
      </vt:variant>
      <vt:variant>
        <vt:lpwstr>_Toc166509432</vt:lpwstr>
      </vt:variant>
      <vt:variant>
        <vt:i4>1966131</vt:i4>
      </vt:variant>
      <vt:variant>
        <vt:i4>140</vt:i4>
      </vt:variant>
      <vt:variant>
        <vt:i4>0</vt:i4>
      </vt:variant>
      <vt:variant>
        <vt:i4>5</vt:i4>
      </vt:variant>
      <vt:variant>
        <vt:lpwstr/>
      </vt:variant>
      <vt:variant>
        <vt:lpwstr>_Toc166509431</vt:lpwstr>
      </vt:variant>
      <vt:variant>
        <vt:i4>1966131</vt:i4>
      </vt:variant>
      <vt:variant>
        <vt:i4>134</vt:i4>
      </vt:variant>
      <vt:variant>
        <vt:i4>0</vt:i4>
      </vt:variant>
      <vt:variant>
        <vt:i4>5</vt:i4>
      </vt:variant>
      <vt:variant>
        <vt:lpwstr/>
      </vt:variant>
      <vt:variant>
        <vt:lpwstr>_Toc166509430</vt:lpwstr>
      </vt:variant>
      <vt:variant>
        <vt:i4>2031667</vt:i4>
      </vt:variant>
      <vt:variant>
        <vt:i4>128</vt:i4>
      </vt:variant>
      <vt:variant>
        <vt:i4>0</vt:i4>
      </vt:variant>
      <vt:variant>
        <vt:i4>5</vt:i4>
      </vt:variant>
      <vt:variant>
        <vt:lpwstr/>
      </vt:variant>
      <vt:variant>
        <vt:lpwstr>_Toc166509429</vt:lpwstr>
      </vt:variant>
      <vt:variant>
        <vt:i4>2031667</vt:i4>
      </vt:variant>
      <vt:variant>
        <vt:i4>122</vt:i4>
      </vt:variant>
      <vt:variant>
        <vt:i4>0</vt:i4>
      </vt:variant>
      <vt:variant>
        <vt:i4>5</vt:i4>
      </vt:variant>
      <vt:variant>
        <vt:lpwstr/>
      </vt:variant>
      <vt:variant>
        <vt:lpwstr>_Toc166509428</vt:lpwstr>
      </vt:variant>
      <vt:variant>
        <vt:i4>2031667</vt:i4>
      </vt:variant>
      <vt:variant>
        <vt:i4>116</vt:i4>
      </vt:variant>
      <vt:variant>
        <vt:i4>0</vt:i4>
      </vt:variant>
      <vt:variant>
        <vt:i4>5</vt:i4>
      </vt:variant>
      <vt:variant>
        <vt:lpwstr/>
      </vt:variant>
      <vt:variant>
        <vt:lpwstr>_Toc166509427</vt:lpwstr>
      </vt:variant>
      <vt:variant>
        <vt:i4>2031667</vt:i4>
      </vt:variant>
      <vt:variant>
        <vt:i4>110</vt:i4>
      </vt:variant>
      <vt:variant>
        <vt:i4>0</vt:i4>
      </vt:variant>
      <vt:variant>
        <vt:i4>5</vt:i4>
      </vt:variant>
      <vt:variant>
        <vt:lpwstr/>
      </vt:variant>
      <vt:variant>
        <vt:lpwstr>_Toc166509426</vt:lpwstr>
      </vt:variant>
      <vt:variant>
        <vt:i4>2031667</vt:i4>
      </vt:variant>
      <vt:variant>
        <vt:i4>104</vt:i4>
      </vt:variant>
      <vt:variant>
        <vt:i4>0</vt:i4>
      </vt:variant>
      <vt:variant>
        <vt:i4>5</vt:i4>
      </vt:variant>
      <vt:variant>
        <vt:lpwstr/>
      </vt:variant>
      <vt:variant>
        <vt:lpwstr>_Toc166509425</vt:lpwstr>
      </vt:variant>
      <vt:variant>
        <vt:i4>2031667</vt:i4>
      </vt:variant>
      <vt:variant>
        <vt:i4>98</vt:i4>
      </vt:variant>
      <vt:variant>
        <vt:i4>0</vt:i4>
      </vt:variant>
      <vt:variant>
        <vt:i4>5</vt:i4>
      </vt:variant>
      <vt:variant>
        <vt:lpwstr/>
      </vt:variant>
      <vt:variant>
        <vt:lpwstr>_Toc166509424</vt:lpwstr>
      </vt:variant>
      <vt:variant>
        <vt:i4>2031667</vt:i4>
      </vt:variant>
      <vt:variant>
        <vt:i4>92</vt:i4>
      </vt:variant>
      <vt:variant>
        <vt:i4>0</vt:i4>
      </vt:variant>
      <vt:variant>
        <vt:i4>5</vt:i4>
      </vt:variant>
      <vt:variant>
        <vt:lpwstr/>
      </vt:variant>
      <vt:variant>
        <vt:lpwstr>_Toc166509423</vt:lpwstr>
      </vt:variant>
      <vt:variant>
        <vt:i4>2031667</vt:i4>
      </vt:variant>
      <vt:variant>
        <vt:i4>86</vt:i4>
      </vt:variant>
      <vt:variant>
        <vt:i4>0</vt:i4>
      </vt:variant>
      <vt:variant>
        <vt:i4>5</vt:i4>
      </vt:variant>
      <vt:variant>
        <vt:lpwstr/>
      </vt:variant>
      <vt:variant>
        <vt:lpwstr>_Toc166509422</vt:lpwstr>
      </vt:variant>
      <vt:variant>
        <vt:i4>2031667</vt:i4>
      </vt:variant>
      <vt:variant>
        <vt:i4>80</vt:i4>
      </vt:variant>
      <vt:variant>
        <vt:i4>0</vt:i4>
      </vt:variant>
      <vt:variant>
        <vt:i4>5</vt:i4>
      </vt:variant>
      <vt:variant>
        <vt:lpwstr/>
      </vt:variant>
      <vt:variant>
        <vt:lpwstr>_Toc166509421</vt:lpwstr>
      </vt:variant>
      <vt:variant>
        <vt:i4>2031667</vt:i4>
      </vt:variant>
      <vt:variant>
        <vt:i4>74</vt:i4>
      </vt:variant>
      <vt:variant>
        <vt:i4>0</vt:i4>
      </vt:variant>
      <vt:variant>
        <vt:i4>5</vt:i4>
      </vt:variant>
      <vt:variant>
        <vt:lpwstr/>
      </vt:variant>
      <vt:variant>
        <vt:lpwstr>_Toc166509420</vt:lpwstr>
      </vt:variant>
      <vt:variant>
        <vt:i4>1835059</vt:i4>
      </vt:variant>
      <vt:variant>
        <vt:i4>68</vt:i4>
      </vt:variant>
      <vt:variant>
        <vt:i4>0</vt:i4>
      </vt:variant>
      <vt:variant>
        <vt:i4>5</vt:i4>
      </vt:variant>
      <vt:variant>
        <vt:lpwstr/>
      </vt:variant>
      <vt:variant>
        <vt:lpwstr>_Toc166509419</vt:lpwstr>
      </vt:variant>
      <vt:variant>
        <vt:i4>1835059</vt:i4>
      </vt:variant>
      <vt:variant>
        <vt:i4>62</vt:i4>
      </vt:variant>
      <vt:variant>
        <vt:i4>0</vt:i4>
      </vt:variant>
      <vt:variant>
        <vt:i4>5</vt:i4>
      </vt:variant>
      <vt:variant>
        <vt:lpwstr/>
      </vt:variant>
      <vt:variant>
        <vt:lpwstr>_Toc166509418</vt:lpwstr>
      </vt:variant>
      <vt:variant>
        <vt:i4>1835059</vt:i4>
      </vt:variant>
      <vt:variant>
        <vt:i4>56</vt:i4>
      </vt:variant>
      <vt:variant>
        <vt:i4>0</vt:i4>
      </vt:variant>
      <vt:variant>
        <vt:i4>5</vt:i4>
      </vt:variant>
      <vt:variant>
        <vt:lpwstr/>
      </vt:variant>
      <vt:variant>
        <vt:lpwstr>_Toc166509417</vt:lpwstr>
      </vt:variant>
      <vt:variant>
        <vt:i4>1835059</vt:i4>
      </vt:variant>
      <vt:variant>
        <vt:i4>50</vt:i4>
      </vt:variant>
      <vt:variant>
        <vt:i4>0</vt:i4>
      </vt:variant>
      <vt:variant>
        <vt:i4>5</vt:i4>
      </vt:variant>
      <vt:variant>
        <vt:lpwstr/>
      </vt:variant>
      <vt:variant>
        <vt:lpwstr>_Toc166509416</vt:lpwstr>
      </vt:variant>
      <vt:variant>
        <vt:i4>1835059</vt:i4>
      </vt:variant>
      <vt:variant>
        <vt:i4>44</vt:i4>
      </vt:variant>
      <vt:variant>
        <vt:i4>0</vt:i4>
      </vt:variant>
      <vt:variant>
        <vt:i4>5</vt:i4>
      </vt:variant>
      <vt:variant>
        <vt:lpwstr/>
      </vt:variant>
      <vt:variant>
        <vt:lpwstr>_Toc166509415</vt:lpwstr>
      </vt:variant>
      <vt:variant>
        <vt:i4>1835059</vt:i4>
      </vt:variant>
      <vt:variant>
        <vt:i4>38</vt:i4>
      </vt:variant>
      <vt:variant>
        <vt:i4>0</vt:i4>
      </vt:variant>
      <vt:variant>
        <vt:i4>5</vt:i4>
      </vt:variant>
      <vt:variant>
        <vt:lpwstr/>
      </vt:variant>
      <vt:variant>
        <vt:lpwstr>_Toc166509414</vt:lpwstr>
      </vt:variant>
      <vt:variant>
        <vt:i4>1835059</vt:i4>
      </vt:variant>
      <vt:variant>
        <vt:i4>32</vt:i4>
      </vt:variant>
      <vt:variant>
        <vt:i4>0</vt:i4>
      </vt:variant>
      <vt:variant>
        <vt:i4>5</vt:i4>
      </vt:variant>
      <vt:variant>
        <vt:lpwstr/>
      </vt:variant>
      <vt:variant>
        <vt:lpwstr>_Toc166509413</vt:lpwstr>
      </vt:variant>
      <vt:variant>
        <vt:i4>1835059</vt:i4>
      </vt:variant>
      <vt:variant>
        <vt:i4>26</vt:i4>
      </vt:variant>
      <vt:variant>
        <vt:i4>0</vt:i4>
      </vt:variant>
      <vt:variant>
        <vt:i4>5</vt:i4>
      </vt:variant>
      <vt:variant>
        <vt:lpwstr/>
      </vt:variant>
      <vt:variant>
        <vt:lpwstr>_Toc166509412</vt:lpwstr>
      </vt:variant>
      <vt:variant>
        <vt:i4>1835059</vt:i4>
      </vt:variant>
      <vt:variant>
        <vt:i4>20</vt:i4>
      </vt:variant>
      <vt:variant>
        <vt:i4>0</vt:i4>
      </vt:variant>
      <vt:variant>
        <vt:i4>5</vt:i4>
      </vt:variant>
      <vt:variant>
        <vt:lpwstr/>
      </vt:variant>
      <vt:variant>
        <vt:lpwstr>_Toc166509411</vt:lpwstr>
      </vt:variant>
      <vt:variant>
        <vt:i4>1835059</vt:i4>
      </vt:variant>
      <vt:variant>
        <vt:i4>14</vt:i4>
      </vt:variant>
      <vt:variant>
        <vt:i4>0</vt:i4>
      </vt:variant>
      <vt:variant>
        <vt:i4>5</vt:i4>
      </vt:variant>
      <vt:variant>
        <vt:lpwstr/>
      </vt:variant>
      <vt:variant>
        <vt:lpwstr>_Toc166509410</vt:lpwstr>
      </vt:variant>
      <vt:variant>
        <vt:i4>1900595</vt:i4>
      </vt:variant>
      <vt:variant>
        <vt:i4>8</vt:i4>
      </vt:variant>
      <vt:variant>
        <vt:i4>0</vt:i4>
      </vt:variant>
      <vt:variant>
        <vt:i4>5</vt:i4>
      </vt:variant>
      <vt:variant>
        <vt:lpwstr/>
      </vt:variant>
      <vt:variant>
        <vt:lpwstr>_Toc166509409</vt:lpwstr>
      </vt:variant>
      <vt:variant>
        <vt:i4>1900595</vt:i4>
      </vt:variant>
      <vt:variant>
        <vt:i4>2</vt:i4>
      </vt:variant>
      <vt:variant>
        <vt:i4>0</vt:i4>
      </vt:variant>
      <vt:variant>
        <vt:i4>5</vt:i4>
      </vt:variant>
      <vt:variant>
        <vt:lpwstr/>
      </vt:variant>
      <vt:variant>
        <vt:lpwstr>_Toc166509408</vt:lpwstr>
      </vt:variant>
      <vt:variant>
        <vt:i4>4259900</vt:i4>
      </vt:variant>
      <vt:variant>
        <vt:i4>96</vt:i4>
      </vt:variant>
      <vt:variant>
        <vt:i4>0</vt:i4>
      </vt:variant>
      <vt:variant>
        <vt:i4>5</vt:i4>
      </vt:variant>
      <vt:variant>
        <vt:lpwstr>mailto:sudhansu.kumar@netradyne.com</vt:lpwstr>
      </vt:variant>
      <vt:variant>
        <vt:lpwstr/>
      </vt:variant>
      <vt:variant>
        <vt:i4>4259900</vt:i4>
      </vt:variant>
      <vt:variant>
        <vt:i4>93</vt:i4>
      </vt:variant>
      <vt:variant>
        <vt:i4>0</vt:i4>
      </vt:variant>
      <vt:variant>
        <vt:i4>5</vt:i4>
      </vt:variant>
      <vt:variant>
        <vt:lpwstr>mailto:sudhansu.kumar@netradyne.com</vt:lpwstr>
      </vt:variant>
      <vt:variant>
        <vt:lpwstr/>
      </vt:variant>
      <vt:variant>
        <vt:i4>4259900</vt:i4>
      </vt:variant>
      <vt:variant>
        <vt:i4>90</vt:i4>
      </vt:variant>
      <vt:variant>
        <vt:i4>0</vt:i4>
      </vt:variant>
      <vt:variant>
        <vt:i4>5</vt:i4>
      </vt:variant>
      <vt:variant>
        <vt:lpwstr>mailto:sudhansu.kumar@netradyne.com</vt:lpwstr>
      </vt:variant>
      <vt:variant>
        <vt:lpwstr/>
      </vt:variant>
      <vt:variant>
        <vt:i4>4259900</vt:i4>
      </vt:variant>
      <vt:variant>
        <vt:i4>87</vt:i4>
      </vt:variant>
      <vt:variant>
        <vt:i4>0</vt:i4>
      </vt:variant>
      <vt:variant>
        <vt:i4>5</vt:i4>
      </vt:variant>
      <vt:variant>
        <vt:lpwstr>mailto:sudhansu.kumar@netradyne.com</vt:lpwstr>
      </vt:variant>
      <vt:variant>
        <vt:lpwstr/>
      </vt:variant>
      <vt:variant>
        <vt:i4>4259900</vt:i4>
      </vt:variant>
      <vt:variant>
        <vt:i4>84</vt:i4>
      </vt:variant>
      <vt:variant>
        <vt:i4>0</vt:i4>
      </vt:variant>
      <vt:variant>
        <vt:i4>5</vt:i4>
      </vt:variant>
      <vt:variant>
        <vt:lpwstr>mailto:sudhansu.kumar@netradyne.com</vt:lpwstr>
      </vt:variant>
      <vt:variant>
        <vt:lpwstr/>
      </vt:variant>
      <vt:variant>
        <vt:i4>4259900</vt:i4>
      </vt:variant>
      <vt:variant>
        <vt:i4>81</vt:i4>
      </vt:variant>
      <vt:variant>
        <vt:i4>0</vt:i4>
      </vt:variant>
      <vt:variant>
        <vt:i4>5</vt:i4>
      </vt:variant>
      <vt:variant>
        <vt:lpwstr>mailto:sudhansu.kumar@netradyne.com</vt:lpwstr>
      </vt:variant>
      <vt:variant>
        <vt:lpwstr/>
      </vt:variant>
      <vt:variant>
        <vt:i4>1835110</vt:i4>
      </vt:variant>
      <vt:variant>
        <vt:i4>78</vt:i4>
      </vt:variant>
      <vt:variant>
        <vt:i4>0</vt:i4>
      </vt:variant>
      <vt:variant>
        <vt:i4>5</vt:i4>
      </vt:variant>
      <vt:variant>
        <vt:lpwstr>mailto:michael.campos@netradyne.com</vt:lpwstr>
      </vt:variant>
      <vt:variant>
        <vt:lpwstr/>
      </vt:variant>
      <vt:variant>
        <vt:i4>4259900</vt:i4>
      </vt:variant>
      <vt:variant>
        <vt:i4>75</vt:i4>
      </vt:variant>
      <vt:variant>
        <vt:i4>0</vt:i4>
      </vt:variant>
      <vt:variant>
        <vt:i4>5</vt:i4>
      </vt:variant>
      <vt:variant>
        <vt:lpwstr>mailto:sudhansu.kumar@netradyne.com</vt:lpwstr>
      </vt:variant>
      <vt:variant>
        <vt:lpwstr/>
      </vt:variant>
      <vt:variant>
        <vt:i4>1310838</vt:i4>
      </vt:variant>
      <vt:variant>
        <vt:i4>72</vt:i4>
      </vt:variant>
      <vt:variant>
        <vt:i4>0</vt:i4>
      </vt:variant>
      <vt:variant>
        <vt:i4>5</vt:i4>
      </vt:variant>
      <vt:variant>
        <vt:lpwstr>mailto:saravanan.sankaran@netradyne.com</vt:lpwstr>
      </vt:variant>
      <vt:variant>
        <vt:lpwstr/>
      </vt:variant>
      <vt:variant>
        <vt:i4>1310821</vt:i4>
      </vt:variant>
      <vt:variant>
        <vt:i4>69</vt:i4>
      </vt:variant>
      <vt:variant>
        <vt:i4>0</vt:i4>
      </vt:variant>
      <vt:variant>
        <vt:i4>5</vt:i4>
      </vt:variant>
      <vt:variant>
        <vt:lpwstr>mailto:kavitha.shetty@netradyne.com</vt:lpwstr>
      </vt:variant>
      <vt:variant>
        <vt:lpwstr/>
      </vt:variant>
      <vt:variant>
        <vt:i4>3539036</vt:i4>
      </vt:variant>
      <vt:variant>
        <vt:i4>66</vt:i4>
      </vt:variant>
      <vt:variant>
        <vt:i4>0</vt:i4>
      </vt:variant>
      <vt:variant>
        <vt:i4>5</vt:i4>
      </vt:variant>
      <vt:variant>
        <vt:lpwstr>mailto:rajeev.ghosh@netradyne.com</vt:lpwstr>
      </vt:variant>
      <vt:variant>
        <vt:lpwstr/>
      </vt:variant>
      <vt:variant>
        <vt:i4>3080287</vt:i4>
      </vt:variant>
      <vt:variant>
        <vt:i4>63</vt:i4>
      </vt:variant>
      <vt:variant>
        <vt:i4>0</vt:i4>
      </vt:variant>
      <vt:variant>
        <vt:i4>5</vt:i4>
      </vt:variant>
      <vt:variant>
        <vt:lpwstr>mailto:sayani.mitra@netradyne.com</vt:lpwstr>
      </vt:variant>
      <vt:variant>
        <vt:lpwstr/>
      </vt:variant>
      <vt:variant>
        <vt:i4>1310827</vt:i4>
      </vt:variant>
      <vt:variant>
        <vt:i4>60</vt:i4>
      </vt:variant>
      <vt:variant>
        <vt:i4>0</vt:i4>
      </vt:variant>
      <vt:variant>
        <vt:i4>5</vt:i4>
      </vt:variant>
      <vt:variant>
        <vt:lpwstr>mailto:christina.hough@netradyne.com</vt:lpwstr>
      </vt:variant>
      <vt:variant>
        <vt:lpwstr/>
      </vt:variant>
      <vt:variant>
        <vt:i4>1179752</vt:i4>
      </vt:variant>
      <vt:variant>
        <vt:i4>57</vt:i4>
      </vt:variant>
      <vt:variant>
        <vt:i4>0</vt:i4>
      </vt:variant>
      <vt:variant>
        <vt:i4>5</vt:i4>
      </vt:variant>
      <vt:variant>
        <vt:lpwstr>mailto:dev.zaveri@netradyne.com</vt:lpwstr>
      </vt:variant>
      <vt:variant>
        <vt:lpwstr/>
      </vt:variant>
      <vt:variant>
        <vt:i4>1835110</vt:i4>
      </vt:variant>
      <vt:variant>
        <vt:i4>54</vt:i4>
      </vt:variant>
      <vt:variant>
        <vt:i4>0</vt:i4>
      </vt:variant>
      <vt:variant>
        <vt:i4>5</vt:i4>
      </vt:variant>
      <vt:variant>
        <vt:lpwstr>mailto:michael.campos@netradyne.com</vt:lpwstr>
      </vt:variant>
      <vt:variant>
        <vt:lpwstr/>
      </vt:variant>
      <vt:variant>
        <vt:i4>1310824</vt:i4>
      </vt:variant>
      <vt:variant>
        <vt:i4>51</vt:i4>
      </vt:variant>
      <vt:variant>
        <vt:i4>0</vt:i4>
      </vt:variant>
      <vt:variant>
        <vt:i4>5</vt:i4>
      </vt:variant>
      <vt:variant>
        <vt:lpwstr>mailto:shivesh.ranjan@netradyne.com</vt:lpwstr>
      </vt:variant>
      <vt:variant>
        <vt:lpwstr/>
      </vt:variant>
      <vt:variant>
        <vt:i4>4259900</vt:i4>
      </vt:variant>
      <vt:variant>
        <vt:i4>48</vt:i4>
      </vt:variant>
      <vt:variant>
        <vt:i4>0</vt:i4>
      </vt:variant>
      <vt:variant>
        <vt:i4>5</vt:i4>
      </vt:variant>
      <vt:variant>
        <vt:lpwstr>mailto:sudhansu.kumar@netradyne.com</vt:lpwstr>
      </vt:variant>
      <vt:variant>
        <vt:lpwstr/>
      </vt:variant>
      <vt:variant>
        <vt:i4>1310838</vt:i4>
      </vt:variant>
      <vt:variant>
        <vt:i4>45</vt:i4>
      </vt:variant>
      <vt:variant>
        <vt:i4>0</vt:i4>
      </vt:variant>
      <vt:variant>
        <vt:i4>5</vt:i4>
      </vt:variant>
      <vt:variant>
        <vt:lpwstr>mailto:saravanan.sankaran@netradyne.com</vt:lpwstr>
      </vt:variant>
      <vt:variant>
        <vt:lpwstr/>
      </vt:variant>
      <vt:variant>
        <vt:i4>1310821</vt:i4>
      </vt:variant>
      <vt:variant>
        <vt:i4>42</vt:i4>
      </vt:variant>
      <vt:variant>
        <vt:i4>0</vt:i4>
      </vt:variant>
      <vt:variant>
        <vt:i4>5</vt:i4>
      </vt:variant>
      <vt:variant>
        <vt:lpwstr>mailto:kavitha.shetty@netradyne.com</vt:lpwstr>
      </vt:variant>
      <vt:variant>
        <vt:lpwstr/>
      </vt:variant>
      <vt:variant>
        <vt:i4>3539036</vt:i4>
      </vt:variant>
      <vt:variant>
        <vt:i4>39</vt:i4>
      </vt:variant>
      <vt:variant>
        <vt:i4>0</vt:i4>
      </vt:variant>
      <vt:variant>
        <vt:i4>5</vt:i4>
      </vt:variant>
      <vt:variant>
        <vt:lpwstr>mailto:rajeev.ghosh@netradyne.com</vt:lpwstr>
      </vt:variant>
      <vt:variant>
        <vt:lpwstr/>
      </vt:variant>
      <vt:variant>
        <vt:i4>3080287</vt:i4>
      </vt:variant>
      <vt:variant>
        <vt:i4>36</vt:i4>
      </vt:variant>
      <vt:variant>
        <vt:i4>0</vt:i4>
      </vt:variant>
      <vt:variant>
        <vt:i4>5</vt:i4>
      </vt:variant>
      <vt:variant>
        <vt:lpwstr>mailto:sayani.mitra@netradyne.com</vt:lpwstr>
      </vt:variant>
      <vt:variant>
        <vt:lpwstr/>
      </vt:variant>
      <vt:variant>
        <vt:i4>1310827</vt:i4>
      </vt:variant>
      <vt:variant>
        <vt:i4>33</vt:i4>
      </vt:variant>
      <vt:variant>
        <vt:i4>0</vt:i4>
      </vt:variant>
      <vt:variant>
        <vt:i4>5</vt:i4>
      </vt:variant>
      <vt:variant>
        <vt:lpwstr>mailto:christina.hough@netradyne.com</vt:lpwstr>
      </vt:variant>
      <vt:variant>
        <vt:lpwstr/>
      </vt:variant>
      <vt:variant>
        <vt:i4>1179752</vt:i4>
      </vt:variant>
      <vt:variant>
        <vt:i4>30</vt:i4>
      </vt:variant>
      <vt:variant>
        <vt:i4>0</vt:i4>
      </vt:variant>
      <vt:variant>
        <vt:i4>5</vt:i4>
      </vt:variant>
      <vt:variant>
        <vt:lpwstr>mailto:dev.zaveri@netradyne.com</vt:lpwstr>
      </vt:variant>
      <vt:variant>
        <vt:lpwstr/>
      </vt:variant>
      <vt:variant>
        <vt:i4>1835110</vt:i4>
      </vt:variant>
      <vt:variant>
        <vt:i4>27</vt:i4>
      </vt:variant>
      <vt:variant>
        <vt:i4>0</vt:i4>
      </vt:variant>
      <vt:variant>
        <vt:i4>5</vt:i4>
      </vt:variant>
      <vt:variant>
        <vt:lpwstr>mailto:michael.campos@netradyne.com</vt:lpwstr>
      </vt:variant>
      <vt:variant>
        <vt:lpwstr/>
      </vt:variant>
      <vt:variant>
        <vt:i4>1310824</vt:i4>
      </vt:variant>
      <vt:variant>
        <vt:i4>24</vt:i4>
      </vt:variant>
      <vt:variant>
        <vt:i4>0</vt:i4>
      </vt:variant>
      <vt:variant>
        <vt:i4>5</vt:i4>
      </vt:variant>
      <vt:variant>
        <vt:lpwstr>mailto:shivesh.ranjan@netradyne.com</vt:lpwstr>
      </vt:variant>
      <vt:variant>
        <vt:lpwstr/>
      </vt:variant>
      <vt:variant>
        <vt:i4>4259900</vt:i4>
      </vt:variant>
      <vt:variant>
        <vt:i4>21</vt:i4>
      </vt:variant>
      <vt:variant>
        <vt:i4>0</vt:i4>
      </vt:variant>
      <vt:variant>
        <vt:i4>5</vt:i4>
      </vt:variant>
      <vt:variant>
        <vt:lpwstr>mailto:sudhansu.kumar@netradyne.com</vt:lpwstr>
      </vt:variant>
      <vt:variant>
        <vt:lpwstr/>
      </vt:variant>
      <vt:variant>
        <vt:i4>4259900</vt:i4>
      </vt:variant>
      <vt:variant>
        <vt:i4>18</vt:i4>
      </vt:variant>
      <vt:variant>
        <vt:i4>0</vt:i4>
      </vt:variant>
      <vt:variant>
        <vt:i4>5</vt:i4>
      </vt:variant>
      <vt:variant>
        <vt:lpwstr>mailto:sudhansu.kumar@netradyne.com</vt:lpwstr>
      </vt:variant>
      <vt:variant>
        <vt:lpwstr/>
      </vt:variant>
      <vt:variant>
        <vt:i4>4259900</vt:i4>
      </vt:variant>
      <vt:variant>
        <vt:i4>15</vt:i4>
      </vt:variant>
      <vt:variant>
        <vt:i4>0</vt:i4>
      </vt:variant>
      <vt:variant>
        <vt:i4>5</vt:i4>
      </vt:variant>
      <vt:variant>
        <vt:lpwstr>mailto:sudhansu.kumar@netradyne.com</vt:lpwstr>
      </vt:variant>
      <vt:variant>
        <vt:lpwstr/>
      </vt:variant>
      <vt:variant>
        <vt:i4>4259900</vt:i4>
      </vt:variant>
      <vt:variant>
        <vt:i4>12</vt:i4>
      </vt:variant>
      <vt:variant>
        <vt:i4>0</vt:i4>
      </vt:variant>
      <vt:variant>
        <vt:i4>5</vt:i4>
      </vt:variant>
      <vt:variant>
        <vt:lpwstr>mailto:sudhansu.kumar@netradyne.com</vt:lpwstr>
      </vt:variant>
      <vt:variant>
        <vt:lpwstr/>
      </vt:variant>
      <vt:variant>
        <vt:i4>4259900</vt:i4>
      </vt:variant>
      <vt:variant>
        <vt:i4>9</vt:i4>
      </vt:variant>
      <vt:variant>
        <vt:i4>0</vt:i4>
      </vt:variant>
      <vt:variant>
        <vt:i4>5</vt:i4>
      </vt:variant>
      <vt:variant>
        <vt:lpwstr>mailto:sudhansu.kumar@netradyne.com</vt:lpwstr>
      </vt:variant>
      <vt:variant>
        <vt:lpwstr/>
      </vt:variant>
      <vt:variant>
        <vt:i4>4259900</vt:i4>
      </vt:variant>
      <vt:variant>
        <vt:i4>6</vt:i4>
      </vt:variant>
      <vt:variant>
        <vt:i4>0</vt:i4>
      </vt:variant>
      <vt:variant>
        <vt:i4>5</vt:i4>
      </vt:variant>
      <vt:variant>
        <vt:lpwstr>mailto:sudhansu.kumar@netradyne.com</vt:lpwstr>
      </vt:variant>
      <vt:variant>
        <vt:lpwstr/>
      </vt:variant>
      <vt:variant>
        <vt:i4>4259900</vt:i4>
      </vt:variant>
      <vt:variant>
        <vt:i4>3</vt:i4>
      </vt:variant>
      <vt:variant>
        <vt:i4>0</vt:i4>
      </vt:variant>
      <vt:variant>
        <vt:i4>5</vt:i4>
      </vt:variant>
      <vt:variant>
        <vt:lpwstr>mailto:sudhansu.kumar@netradyne.com</vt:lpwstr>
      </vt:variant>
      <vt:variant>
        <vt:lpwstr/>
      </vt:variant>
      <vt:variant>
        <vt:i4>4259900</vt:i4>
      </vt:variant>
      <vt:variant>
        <vt:i4>0</vt:i4>
      </vt:variant>
      <vt:variant>
        <vt:i4>0</vt:i4>
      </vt:variant>
      <vt:variant>
        <vt:i4>5</vt:i4>
      </vt:variant>
      <vt:variant>
        <vt:lpwstr>mailto:sudhansu.kumar@netradyne.com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Information Security Policy &amp; Procedure</dc:title>
  <dc:subject/>
  <dc:creator>Melwin Prabu</dc:creator>
  <cp:keywords>InfoSec; Vulnerability Management ClassificationData:&lt;Classification:Confidential&gt;</cp:keywords>
  <dc:description/>
  <cp:lastModifiedBy>Sudhansu Kumar</cp:lastModifiedBy>
  <cp:revision>281</cp:revision>
  <cp:lastPrinted>2025-08-04T16:27:00Z</cp:lastPrinted>
  <dcterms:created xsi:type="dcterms:W3CDTF">2025-02-26T20:04:00Z</dcterms:created>
  <dcterms:modified xsi:type="dcterms:W3CDTF">2025-08-06T09:31:00Z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2023-05-12T10:42:44Z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60669848-afbc-431e-a1d3-d062786cff66</vt:lpwstr>
  </property>
  <property fmtid="{D5CDD505-2E9C-101B-9397-08002B2CF9AE}" pid="10" name="MSIP_Label_c82d1495-f368-494b-8696-ae3e76786b05_ContentBits">
    <vt:lpwstr>0</vt:lpwstr>
  </property>
  <property fmtid="{D5CDD505-2E9C-101B-9397-08002B2CF9AE}" pid="11" name="Order">
    <vt:r8>79500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Classification">
    <vt:lpwstr>Confidential</vt:lpwstr>
  </property>
  <property fmtid="{D5CDD505-2E9C-101B-9397-08002B2CF9AE}" pid="19" name="ClassifiedBy">
    <vt:lpwstr>AzureAD\SudhansuKumar</vt:lpwstr>
  </property>
  <property fmtid="{D5CDD505-2E9C-101B-9397-08002B2CF9AE}" pid="20" name="ClassificationHost">
    <vt:lpwstr>ND-BLR-SKUMAR1</vt:lpwstr>
  </property>
  <property fmtid="{D5CDD505-2E9C-101B-9397-08002B2CF9AE}" pid="21" name="ClassificationDate">
    <vt:lpwstr>8/4/2025 9:17:25 PM</vt:lpwstr>
  </property>
  <property fmtid="{D5CDD505-2E9C-101B-9397-08002B2CF9AE}" pid="22" name="ClassificationGUID">
    <vt:lpwstr>{2d19c6f2-2a2d-4efb-a445-e32e941f0f6b}</vt:lpwstr>
  </property>
</Properties>
</file>