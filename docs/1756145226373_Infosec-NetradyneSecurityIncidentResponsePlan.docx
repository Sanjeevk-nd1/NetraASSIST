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16sdtfl w16du wp14">
  <w:body>
    <w:sdt>
      <w:sdtPr>
        <w:rPr>
          <w:rFonts w:ascii="Arial" w:hAnsi="Arial" w:cs="Arial"/>
        </w:rPr>
        <w:id w:val="-204176324"/>
        <w:docPartObj>
          <w:docPartGallery w:val="Cover Pages"/>
          <w:docPartUnique/>
        </w:docPartObj>
      </w:sdtPr>
      <w:sdtContent>
        <w:p w:rsidRPr="00A57BB6" w:rsidR="00650B52" w:rsidP="00CF5210" w:rsidRDefault="00B23147" w14:paraId="3D93F117" w14:textId="3295A48A">
          <w:pPr>
            <w:rPr>
              <w:rFonts w:ascii="Arial" w:hAnsi="Arial" w:cs="Arial"/>
            </w:rPr>
          </w:pPr>
          <w:r w:rsidRPr="00A57BB6">
            <w:rPr>
              <w:rFonts w:ascii="Arial" w:hAnsi="Arial" w:cs="Arial"/>
              <w:noProof/>
            </w:rPr>
            <w:drawing>
              <wp:inline distT="0" distB="0" distL="0" distR="0" wp14:anchorId="3F99ECF1" wp14:editId="31D609B1">
                <wp:extent cx="3200000" cy="54603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r w:rsidRPr="00A57BB6" w:rsidR="003E56AC">
            <w:rPr>
              <w:rFonts w:ascii="Arial" w:hAnsi="Arial" w:cs="Arial"/>
              <w:noProof/>
            </w:rPr>
            <mc:AlternateContent>
              <mc:Choice Requires="wps">
                <w:drawing>
                  <wp:anchor distT="0" distB="0" distL="114300" distR="114300" simplePos="0" relativeHeight="251658241" behindDoc="0" locked="0" layoutInCell="1" allowOverlap="1" wp14:anchorId="6CCEAA35" wp14:editId="5AAC2AC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6AC" w:rsidRDefault="003E56AC" w14:paraId="40654179"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w14:anchorId="3D8A817E">
                  <v:shapetype id="_x0000_t202" coordsize="21600,21600" o:spt="202" path="m,l,21600r21600,l21600,xe" w14:anchorId="6CCEAA35">
                    <v:stroke joinstyle="miter"/>
                    <v:path gradientshapeok="t" o:connecttype="rect"/>
                  </v:shapetype>
                  <v:shape id="Text Box 7"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p w:rsidR="003E56AC" w:rsidRDefault="003E56AC" w14:paraId="0C63C5CF"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rsidRPr="00A57BB6" w:rsidR="003E56AC">
            <w:rPr>
              <w:rFonts w:ascii="Arial" w:hAnsi="Arial" w:cs="Arial"/>
              <w:noProof/>
            </w:rPr>
            <mc:AlternateContent>
              <mc:Choice Requires="wps">
                <w:drawing>
                  <wp:anchor distT="0" distB="0" distL="114300" distR="114300" simplePos="0" relativeHeight="251658240" behindDoc="0" locked="0" layoutInCell="1" allowOverlap="1" wp14:anchorId="61518EC6" wp14:editId="19F1C82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name="_Toc95836422" w:id="0"/>
                              <w:bookmarkStart w:name="_Toc101952931" w:id="1"/>
                              <w:bookmarkStart w:name="_Toc101981633" w:id="2"/>
                              <w:p w:rsidR="009726D6" w:rsidP="009726D6" w:rsidRDefault="00000000" w14:paraId="1999CDC3" w14:textId="38474EC1">
                                <w:pPr>
                                  <w:jc w:val="right"/>
                                  <w:rPr>
                                    <w:color w:val="4472C4" w:themeColor="accent1"/>
                                    <w:sz w:val="64"/>
                                    <w:szCs w:val="64"/>
                                  </w:rPr>
                                </w:pPr>
                                <w:sdt>
                                  <w:sdtPr>
                                    <w:rPr>
                                      <w:rStyle w:val="Heading2Char"/>
                                      <w:rFonts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Content>
                                    <w:r w:rsidR="002E498C">
                                      <w:rPr>
                                        <w:rStyle w:val="Heading2Char"/>
                                        <w:rFonts w:cstheme="majorBidi"/>
                                        <w:b w:val="0"/>
                                        <w:bCs w:val="0"/>
                                        <w:spacing w:val="-10"/>
                                        <w:kern w:val="28"/>
                                        <w:sz w:val="36"/>
                                        <w:szCs w:val="56"/>
                                      </w:rPr>
                                      <w:t>Netradyne Security Incident Response Plan</w:t>
                                    </w:r>
                                  </w:sdtContent>
                                </w:sdt>
                                <w:bookmarkEnd w:id="0"/>
                                <w:bookmarkEnd w:id="1"/>
                                <w:bookmarkEnd w:id="2"/>
                              </w:p>
                              <w:p w:rsidR="003E56AC" w:rsidP="009726D6" w:rsidRDefault="00000000" w14:paraId="5EC1150E" w14:textId="46E534F2">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Content>
                                    <w:r w:rsidR="009726D6">
                                      <w:rPr>
                                        <w:color w:val="404040" w:themeColor="text1" w:themeTint="BF"/>
                                        <w:sz w:val="24"/>
                                        <w:szCs w:val="24"/>
                                      </w:rPr>
                                      <w:t xml:space="preserve">     </w:t>
                                    </w:r>
                                  </w:sdtContent>
                                </w:sdt>
                                <w:r w:rsidR="009726D6">
                                  <w:rPr>
                                    <w:color w:val="404040" w:themeColor="text1" w:themeTint="BF"/>
                                    <w:sz w:val="24"/>
                                    <w:szCs w:val="24"/>
                                  </w:rPr>
                                  <w:t>v1.</w:t>
                                </w:r>
                                <w:r w:rsidR="00B15D38">
                                  <w:rPr>
                                    <w:color w:val="404040" w:themeColor="text1" w:themeTint="BF"/>
                                    <w:sz w:val="24"/>
                                    <w:szCs w:val="24"/>
                                  </w:rPr>
                                  <w:t>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4D0E83ED">
                  <v:shapetype id="_x0000_t202" coordsize="21600,21600" o:spt="202" path="m,l,21600r21600,l21600,xe" w14:anchorId="61518EC6">
                    <v:stroke joinstyle="miter"/>
                    <v:path gradientshapeok="t" o:connecttype="rect"/>
                  </v:shapetype>
                  <v:shape id="Text Box 8"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v:textbox inset="126pt,0,54pt,0">
                      <w:txbxContent>
                        <w:p w:rsidR="009726D6" w:rsidP="009726D6" w:rsidRDefault="00000000" w14:paraId="562F52DE" w14:textId="38474EC1">
                          <w:pPr>
                            <w:jc w:val="right"/>
                            <w:rPr>
                              <w:color w:val="4472C4" w:themeColor="accent1"/>
                              <w:sz w:val="64"/>
                              <w:szCs w:val="64"/>
                            </w:rPr>
                          </w:pPr>
                          <w:sdt>
                            <w:sdtPr>
                              <w:id w:val="655828889"/>
                              <w:rPr>
                                <w:rStyle w:val="Heading2Char"/>
                                <w:rFonts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Content>
                              <w:proofErr w:type="spellStart"/>
                              <w:r w:rsidR="002E498C">
                                <w:rPr>
                                  <w:rStyle w:val="Heading2Char"/>
                                  <w:rFonts w:cstheme="majorBidi"/>
                                  <w:b w:val="0"/>
                                  <w:bCs w:val="0"/>
                                  <w:spacing w:val="-10"/>
                                  <w:kern w:val="28"/>
                                  <w:sz w:val="36"/>
                                  <w:szCs w:val="56"/>
                                </w:rPr>
                                <w:t>Netradyne</w:t>
                              </w:r>
                              <w:proofErr w:type="spellEnd"/>
                              <w:r w:rsidR="002E498C">
                                <w:rPr>
                                  <w:rStyle w:val="Heading2Char"/>
                                  <w:rFonts w:cstheme="majorBidi"/>
                                  <w:b w:val="0"/>
                                  <w:bCs w:val="0"/>
                                  <w:spacing w:val="-10"/>
                                  <w:kern w:val="28"/>
                                  <w:sz w:val="36"/>
                                  <w:szCs w:val="56"/>
                                </w:rPr>
                                <w:t xml:space="preserve"> Security Incident Response Plan</w:t>
                              </w:r>
                            </w:sdtContent>
                          </w:sdt>
                        </w:p>
                        <w:p w:rsidR="003E56AC" w:rsidP="009726D6" w:rsidRDefault="00000000" w14:paraId="7C546156" w14:textId="46E534F2">
                          <w:pPr>
                            <w:jc w:val="right"/>
                            <w:rPr>
                              <w:smallCaps/>
                              <w:color w:val="404040" w:themeColor="text1" w:themeTint="BF"/>
                              <w:sz w:val="36"/>
                              <w:szCs w:val="36"/>
                            </w:rPr>
                          </w:pPr>
                          <w:sdt>
                            <w:sdtPr>
                              <w:id w:val="914376625"/>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Content>
                              <w:r w:rsidR="009726D6">
                                <w:rPr>
                                  <w:color w:val="404040" w:themeColor="text1" w:themeTint="BF"/>
                                  <w:sz w:val="24"/>
                                  <w:szCs w:val="24"/>
                                </w:rPr>
                                <w:t xml:space="preserve">     </w:t>
                              </w:r>
                            </w:sdtContent>
                          </w:sdt>
                          <w:r w:rsidR="009726D6">
                            <w:rPr>
                              <w:color w:val="404040" w:themeColor="text1" w:themeTint="BF"/>
                              <w:sz w:val="24"/>
                              <w:szCs w:val="24"/>
                            </w:rPr>
                            <w:t>v1.</w:t>
                          </w:r>
                          <w:r w:rsidR="00B15D38">
                            <w:rPr>
                              <w:color w:val="404040" w:themeColor="text1" w:themeTint="BF"/>
                              <w:sz w:val="24"/>
                              <w:szCs w:val="24"/>
                            </w:rPr>
                            <w:t>6</w:t>
                          </w:r>
                        </w:p>
                      </w:txbxContent>
                    </v:textbox>
                    <w10:wrap type="square" anchorx="page" anchory="page"/>
                  </v:shape>
                </w:pict>
              </mc:Fallback>
            </mc:AlternateContent>
          </w:r>
          <w:r w:rsidRPr="00A57BB6" w:rsidR="003E56AC">
            <w:rPr>
              <w:rFonts w:ascii="Arial" w:hAnsi="Arial" w:cs="Arial"/>
            </w:rPr>
            <w:br w:type="page"/>
          </w:r>
        </w:p>
      </w:sdtContent>
      <w:sdtEndPr>
        <w:rPr>
          <w:rFonts w:ascii="Arial" w:hAnsi="Arial" w:cs="Arial"/>
        </w:rPr>
      </w:sdtEndPr>
    </w:sdt>
    <w:p w:rsidRPr="00A57BB6" w:rsidR="006E7FF5" w:rsidP="00650B52" w:rsidRDefault="008B3BF0" w14:paraId="3CD9221E" w14:textId="3EAAE806">
      <w:pPr>
        <w:pStyle w:val="IntenseQuote"/>
        <w:rPr>
          <w:rStyle w:val="IntenseReference"/>
          <w:rFonts w:ascii="Arial" w:hAnsi="Arial" w:cs="Arial"/>
        </w:rPr>
      </w:pPr>
      <w:r w:rsidRPr="00A57BB6">
        <w:rPr>
          <w:rStyle w:val="IntenseReference"/>
          <w:rFonts w:ascii="Arial" w:hAnsi="Arial" w:cs="Arial"/>
        </w:rPr>
        <w:t>Table of Contents</w:t>
      </w:r>
    </w:p>
    <w:p w:rsidRPr="00A57BB6" w:rsidR="00650B52" w:rsidRDefault="00650B52" w14:paraId="6A2FBBF7" w14:textId="77777777">
      <w:pPr>
        <w:pStyle w:val="TOC3"/>
        <w:tabs>
          <w:tab w:val="right" w:leader="dot" w:pos="9016"/>
        </w:tabs>
        <w:rPr>
          <w:rFonts w:ascii="Arial" w:hAnsi="Arial" w:cs="Arial"/>
        </w:rPr>
      </w:pPr>
    </w:p>
    <w:p w:rsidR="004D556E" w:rsidRDefault="08AE8119" w14:paraId="3C7DB0BA" w14:textId="109CF460">
      <w:pPr>
        <w:pStyle w:val="TOC2"/>
        <w:tabs>
          <w:tab w:val="right" w:leader="dot" w:pos="9016"/>
        </w:tabs>
        <w:rPr>
          <w:rFonts w:eastAsiaTheme="minorEastAsia"/>
          <w:smallCaps w:val="0"/>
          <w:noProof/>
          <w:sz w:val="24"/>
          <w:szCs w:val="24"/>
          <w:lang w:eastAsia="en-GB"/>
        </w:rPr>
      </w:pPr>
      <w:r>
        <w:fldChar w:fldCharType="begin"/>
      </w:r>
      <w:r w:rsidR="00FE3158">
        <w:instrText>TOC \o "1-3" \h \z \u</w:instrText>
      </w:r>
      <w:r>
        <w:fldChar w:fldCharType="separate"/>
      </w:r>
      <w:hyperlink w:history="1" w:anchor="_Toc101981633" r:id="rId12">
        <w:r w:rsidRPr="00B725D4" w:rsidR="004D556E">
          <w:rPr>
            <w:rStyle w:val="Hyperlink"/>
            <w:rFonts w:cstheme="majorBidi"/>
            <w:noProof/>
            <w:spacing w:val="-10"/>
            <w:kern w:val="28"/>
          </w:rPr>
          <w:t>Netradyne Security Incident Response Plan</w:t>
        </w:r>
        <w:r w:rsidR="004D556E">
          <w:rPr>
            <w:noProof/>
            <w:webHidden/>
          </w:rPr>
          <w:tab/>
        </w:r>
        <w:r w:rsidR="004D556E">
          <w:rPr>
            <w:noProof/>
            <w:webHidden/>
          </w:rPr>
          <w:fldChar w:fldCharType="begin"/>
        </w:r>
        <w:r w:rsidR="004D556E">
          <w:rPr>
            <w:noProof/>
            <w:webHidden/>
          </w:rPr>
          <w:instrText xml:space="preserve"> PAGEREF _Toc101981633 \h </w:instrText>
        </w:r>
        <w:r w:rsidR="004D556E">
          <w:rPr>
            <w:noProof/>
            <w:webHidden/>
          </w:rPr>
        </w:r>
        <w:r w:rsidR="004D556E">
          <w:rPr>
            <w:noProof/>
            <w:webHidden/>
          </w:rPr>
          <w:fldChar w:fldCharType="separate"/>
        </w:r>
        <w:r w:rsidR="00AF6B87">
          <w:rPr>
            <w:noProof/>
            <w:webHidden/>
          </w:rPr>
          <w:t>0</w:t>
        </w:r>
        <w:r w:rsidR="004D556E">
          <w:rPr>
            <w:noProof/>
            <w:webHidden/>
          </w:rPr>
          <w:fldChar w:fldCharType="end"/>
        </w:r>
      </w:hyperlink>
    </w:p>
    <w:p w:rsidR="004D556E" w:rsidRDefault="004D556E" w14:paraId="3CF1A61D" w14:textId="6FB61296">
      <w:pPr>
        <w:pStyle w:val="TOC3"/>
        <w:tabs>
          <w:tab w:val="right" w:leader="dot" w:pos="9016"/>
        </w:tabs>
        <w:rPr>
          <w:rFonts w:eastAsiaTheme="minorEastAsia"/>
          <w:i w:val="0"/>
          <w:iCs w:val="0"/>
          <w:noProof/>
          <w:sz w:val="24"/>
          <w:szCs w:val="24"/>
          <w:lang w:eastAsia="en-GB"/>
        </w:rPr>
      </w:pPr>
      <w:hyperlink w:history="1" w:anchor="_Toc101981634">
        <w:r w:rsidRPr="00B725D4">
          <w:rPr>
            <w:rStyle w:val="Hyperlink"/>
            <w:noProof/>
          </w:rPr>
          <w:t>Document Control</w:t>
        </w:r>
        <w:r>
          <w:rPr>
            <w:noProof/>
            <w:webHidden/>
          </w:rPr>
          <w:tab/>
        </w:r>
        <w:r>
          <w:rPr>
            <w:noProof/>
            <w:webHidden/>
          </w:rPr>
          <w:fldChar w:fldCharType="begin"/>
        </w:r>
        <w:r>
          <w:rPr>
            <w:noProof/>
            <w:webHidden/>
          </w:rPr>
          <w:instrText xml:space="preserve"> PAGEREF _Toc101981634 \h </w:instrText>
        </w:r>
        <w:r>
          <w:rPr>
            <w:noProof/>
            <w:webHidden/>
          </w:rPr>
        </w:r>
        <w:r>
          <w:rPr>
            <w:noProof/>
            <w:webHidden/>
          </w:rPr>
          <w:fldChar w:fldCharType="separate"/>
        </w:r>
        <w:r w:rsidR="00AF6B87">
          <w:rPr>
            <w:noProof/>
            <w:webHidden/>
          </w:rPr>
          <w:t>2</w:t>
        </w:r>
        <w:r>
          <w:rPr>
            <w:noProof/>
            <w:webHidden/>
          </w:rPr>
          <w:fldChar w:fldCharType="end"/>
        </w:r>
      </w:hyperlink>
    </w:p>
    <w:p w:rsidR="004D556E" w:rsidRDefault="004D556E" w14:paraId="1D7E7882" w14:textId="487C4865">
      <w:pPr>
        <w:pStyle w:val="TOC1"/>
        <w:tabs>
          <w:tab w:val="left" w:pos="360"/>
          <w:tab w:val="right" w:leader="dot" w:pos="9016"/>
        </w:tabs>
        <w:rPr>
          <w:rFonts w:eastAsiaTheme="minorEastAsia"/>
          <w:b w:val="0"/>
          <w:bCs w:val="0"/>
          <w:caps w:val="0"/>
          <w:noProof/>
          <w:sz w:val="24"/>
          <w:szCs w:val="24"/>
          <w:lang w:eastAsia="en-GB"/>
        </w:rPr>
      </w:pPr>
      <w:hyperlink w:history="1" w:anchor="_Toc101981635">
        <w:r w:rsidRPr="00B725D4">
          <w:rPr>
            <w:rStyle w:val="Hyperlink"/>
            <w:rFonts w:ascii="Arial" w:hAnsi="Arial" w:cs="Arial" w:eastAsiaTheme="majorEastAsia"/>
            <w:noProof/>
            <w:lang w:val="en-US"/>
          </w:rPr>
          <w:t>1</w:t>
        </w:r>
        <w:r>
          <w:rPr>
            <w:rFonts w:eastAsiaTheme="minorEastAsia"/>
            <w:b w:val="0"/>
            <w:bCs w:val="0"/>
            <w:caps w:val="0"/>
            <w:noProof/>
            <w:sz w:val="24"/>
            <w:szCs w:val="24"/>
            <w:lang w:eastAsia="en-GB"/>
          </w:rPr>
          <w:tab/>
        </w:r>
        <w:r w:rsidRPr="00B725D4">
          <w:rPr>
            <w:rStyle w:val="Hyperlink"/>
            <w:rFonts w:ascii="Arial" w:hAnsi="Arial" w:cs="Arial" w:eastAsiaTheme="majorEastAsia"/>
            <w:noProof/>
            <w:lang w:val="en-US"/>
          </w:rPr>
          <w:t>Purpose</w:t>
        </w:r>
        <w:r>
          <w:rPr>
            <w:noProof/>
            <w:webHidden/>
          </w:rPr>
          <w:tab/>
        </w:r>
        <w:r>
          <w:rPr>
            <w:noProof/>
            <w:webHidden/>
          </w:rPr>
          <w:fldChar w:fldCharType="begin"/>
        </w:r>
        <w:r>
          <w:rPr>
            <w:noProof/>
            <w:webHidden/>
          </w:rPr>
          <w:instrText xml:space="preserve"> PAGEREF _Toc101981635 \h </w:instrText>
        </w:r>
        <w:r>
          <w:rPr>
            <w:noProof/>
            <w:webHidden/>
          </w:rPr>
        </w:r>
        <w:r>
          <w:rPr>
            <w:noProof/>
            <w:webHidden/>
          </w:rPr>
          <w:fldChar w:fldCharType="separate"/>
        </w:r>
        <w:r w:rsidR="00AF6B87">
          <w:rPr>
            <w:noProof/>
            <w:webHidden/>
          </w:rPr>
          <w:t>3</w:t>
        </w:r>
        <w:r>
          <w:rPr>
            <w:noProof/>
            <w:webHidden/>
          </w:rPr>
          <w:fldChar w:fldCharType="end"/>
        </w:r>
      </w:hyperlink>
    </w:p>
    <w:p w:rsidR="004D556E" w:rsidRDefault="004D556E" w14:paraId="17E1E221" w14:textId="00EB8A80">
      <w:pPr>
        <w:pStyle w:val="TOC1"/>
        <w:tabs>
          <w:tab w:val="left" w:pos="360"/>
          <w:tab w:val="right" w:leader="dot" w:pos="9016"/>
        </w:tabs>
        <w:rPr>
          <w:rFonts w:eastAsiaTheme="minorEastAsia"/>
          <w:b w:val="0"/>
          <w:bCs w:val="0"/>
          <w:caps w:val="0"/>
          <w:noProof/>
          <w:sz w:val="24"/>
          <w:szCs w:val="24"/>
          <w:lang w:eastAsia="en-GB"/>
        </w:rPr>
      </w:pPr>
      <w:hyperlink w:history="1" w:anchor="_Toc101981636">
        <w:r w:rsidRPr="00B725D4">
          <w:rPr>
            <w:rStyle w:val="Hyperlink"/>
            <w:rFonts w:ascii="Arial" w:hAnsi="Arial" w:cs="Arial" w:eastAsiaTheme="majorEastAsia"/>
            <w:noProof/>
          </w:rPr>
          <w:t>2</w:t>
        </w:r>
        <w:r>
          <w:rPr>
            <w:rFonts w:eastAsiaTheme="minorEastAsia"/>
            <w:b w:val="0"/>
            <w:bCs w:val="0"/>
            <w:caps w:val="0"/>
            <w:noProof/>
            <w:sz w:val="24"/>
            <w:szCs w:val="24"/>
            <w:lang w:eastAsia="en-GB"/>
          </w:rPr>
          <w:tab/>
        </w:r>
        <w:r w:rsidRPr="00B725D4">
          <w:rPr>
            <w:rStyle w:val="Hyperlink"/>
            <w:rFonts w:ascii="Arial" w:hAnsi="Arial" w:cs="Arial" w:eastAsiaTheme="majorEastAsia"/>
            <w:noProof/>
          </w:rPr>
          <w:t>Scope</w:t>
        </w:r>
        <w:r>
          <w:rPr>
            <w:noProof/>
            <w:webHidden/>
          </w:rPr>
          <w:tab/>
        </w:r>
        <w:r>
          <w:rPr>
            <w:noProof/>
            <w:webHidden/>
          </w:rPr>
          <w:fldChar w:fldCharType="begin"/>
        </w:r>
        <w:r>
          <w:rPr>
            <w:noProof/>
            <w:webHidden/>
          </w:rPr>
          <w:instrText xml:space="preserve"> PAGEREF _Toc101981636 \h </w:instrText>
        </w:r>
        <w:r>
          <w:rPr>
            <w:noProof/>
            <w:webHidden/>
          </w:rPr>
        </w:r>
        <w:r>
          <w:rPr>
            <w:noProof/>
            <w:webHidden/>
          </w:rPr>
          <w:fldChar w:fldCharType="separate"/>
        </w:r>
        <w:r w:rsidR="00AF6B87">
          <w:rPr>
            <w:noProof/>
            <w:webHidden/>
          </w:rPr>
          <w:t>3</w:t>
        </w:r>
        <w:r>
          <w:rPr>
            <w:noProof/>
            <w:webHidden/>
          </w:rPr>
          <w:fldChar w:fldCharType="end"/>
        </w:r>
      </w:hyperlink>
    </w:p>
    <w:p w:rsidR="004D556E" w:rsidRDefault="004D556E" w14:paraId="4FACC9BB" w14:textId="466B6F12">
      <w:pPr>
        <w:pStyle w:val="TOC1"/>
        <w:tabs>
          <w:tab w:val="left" w:pos="360"/>
          <w:tab w:val="right" w:leader="dot" w:pos="9016"/>
        </w:tabs>
        <w:rPr>
          <w:rFonts w:eastAsiaTheme="minorEastAsia"/>
          <w:b w:val="0"/>
          <w:bCs w:val="0"/>
          <w:caps w:val="0"/>
          <w:noProof/>
          <w:sz w:val="24"/>
          <w:szCs w:val="24"/>
          <w:lang w:eastAsia="en-GB"/>
        </w:rPr>
      </w:pPr>
      <w:hyperlink w:history="1" w:anchor="_Toc101981637">
        <w:r w:rsidRPr="00B725D4">
          <w:rPr>
            <w:rStyle w:val="Hyperlink"/>
            <w:rFonts w:ascii="Arial" w:hAnsi="Arial" w:cs="Arial" w:eastAsiaTheme="majorEastAsia"/>
            <w:noProof/>
          </w:rPr>
          <w:t>3</w:t>
        </w:r>
        <w:r>
          <w:rPr>
            <w:rFonts w:eastAsiaTheme="minorEastAsia"/>
            <w:b w:val="0"/>
            <w:bCs w:val="0"/>
            <w:caps w:val="0"/>
            <w:noProof/>
            <w:sz w:val="24"/>
            <w:szCs w:val="24"/>
            <w:lang w:eastAsia="en-GB"/>
          </w:rPr>
          <w:tab/>
        </w:r>
        <w:r w:rsidRPr="00B725D4">
          <w:rPr>
            <w:rStyle w:val="Hyperlink"/>
            <w:rFonts w:ascii="Arial" w:hAnsi="Arial" w:cs="Arial" w:eastAsiaTheme="majorEastAsia"/>
            <w:noProof/>
          </w:rPr>
          <w:t>Roles and Responsibilities</w:t>
        </w:r>
        <w:r>
          <w:rPr>
            <w:noProof/>
            <w:webHidden/>
          </w:rPr>
          <w:tab/>
        </w:r>
        <w:r>
          <w:rPr>
            <w:noProof/>
            <w:webHidden/>
          </w:rPr>
          <w:fldChar w:fldCharType="begin"/>
        </w:r>
        <w:r>
          <w:rPr>
            <w:noProof/>
            <w:webHidden/>
          </w:rPr>
          <w:instrText xml:space="preserve"> PAGEREF _Toc101981637 \h </w:instrText>
        </w:r>
        <w:r>
          <w:rPr>
            <w:noProof/>
            <w:webHidden/>
          </w:rPr>
        </w:r>
        <w:r>
          <w:rPr>
            <w:noProof/>
            <w:webHidden/>
          </w:rPr>
          <w:fldChar w:fldCharType="separate"/>
        </w:r>
        <w:r w:rsidR="00AF6B87">
          <w:rPr>
            <w:noProof/>
            <w:webHidden/>
          </w:rPr>
          <w:t>3</w:t>
        </w:r>
        <w:r>
          <w:rPr>
            <w:noProof/>
            <w:webHidden/>
          </w:rPr>
          <w:fldChar w:fldCharType="end"/>
        </w:r>
      </w:hyperlink>
    </w:p>
    <w:p w:rsidR="004D556E" w:rsidRDefault="004D556E" w14:paraId="32C3D830" w14:textId="28CB3573">
      <w:pPr>
        <w:pStyle w:val="TOC1"/>
        <w:tabs>
          <w:tab w:val="left" w:pos="360"/>
          <w:tab w:val="right" w:leader="dot" w:pos="9016"/>
        </w:tabs>
        <w:rPr>
          <w:rFonts w:eastAsiaTheme="minorEastAsia"/>
          <w:b w:val="0"/>
          <w:bCs w:val="0"/>
          <w:caps w:val="0"/>
          <w:noProof/>
          <w:sz w:val="24"/>
          <w:szCs w:val="24"/>
          <w:lang w:eastAsia="en-GB"/>
        </w:rPr>
      </w:pPr>
      <w:hyperlink w:history="1" w:anchor="_Toc101981638">
        <w:r w:rsidRPr="00B725D4">
          <w:rPr>
            <w:rStyle w:val="Hyperlink"/>
            <w:rFonts w:ascii="Arial" w:hAnsi="Arial" w:cs="Arial" w:eastAsiaTheme="majorEastAsia"/>
            <w:noProof/>
            <w:lang w:val="en-US"/>
          </w:rPr>
          <w:t>4</w:t>
        </w:r>
        <w:r>
          <w:rPr>
            <w:rFonts w:eastAsiaTheme="minorEastAsia"/>
            <w:b w:val="0"/>
            <w:bCs w:val="0"/>
            <w:caps w:val="0"/>
            <w:noProof/>
            <w:sz w:val="24"/>
            <w:szCs w:val="24"/>
            <w:lang w:eastAsia="en-GB"/>
          </w:rPr>
          <w:tab/>
        </w:r>
        <w:r w:rsidRPr="00B725D4">
          <w:rPr>
            <w:rStyle w:val="Hyperlink"/>
            <w:rFonts w:ascii="Arial" w:hAnsi="Arial" w:cs="Arial" w:eastAsiaTheme="majorEastAsia"/>
            <w:noProof/>
            <w:lang w:val="en-US"/>
          </w:rPr>
          <w:t>Procedure</w:t>
        </w:r>
        <w:r>
          <w:rPr>
            <w:noProof/>
            <w:webHidden/>
          </w:rPr>
          <w:tab/>
        </w:r>
        <w:r>
          <w:rPr>
            <w:noProof/>
            <w:webHidden/>
          </w:rPr>
          <w:fldChar w:fldCharType="begin"/>
        </w:r>
        <w:r>
          <w:rPr>
            <w:noProof/>
            <w:webHidden/>
          </w:rPr>
          <w:instrText xml:space="preserve"> PAGEREF _Toc101981638 \h </w:instrText>
        </w:r>
        <w:r>
          <w:rPr>
            <w:noProof/>
            <w:webHidden/>
          </w:rPr>
        </w:r>
        <w:r>
          <w:rPr>
            <w:noProof/>
            <w:webHidden/>
          </w:rPr>
          <w:fldChar w:fldCharType="separate"/>
        </w:r>
        <w:r w:rsidR="00AF6B87">
          <w:rPr>
            <w:noProof/>
            <w:webHidden/>
          </w:rPr>
          <w:t>4</w:t>
        </w:r>
        <w:r>
          <w:rPr>
            <w:noProof/>
            <w:webHidden/>
          </w:rPr>
          <w:fldChar w:fldCharType="end"/>
        </w:r>
      </w:hyperlink>
    </w:p>
    <w:p w:rsidR="004D556E" w:rsidRDefault="004D556E" w14:paraId="1E496755" w14:textId="02375B98">
      <w:pPr>
        <w:pStyle w:val="TOC2"/>
        <w:tabs>
          <w:tab w:val="left" w:pos="720"/>
          <w:tab w:val="right" w:leader="dot" w:pos="9016"/>
        </w:tabs>
        <w:rPr>
          <w:rFonts w:eastAsiaTheme="minorEastAsia"/>
          <w:smallCaps w:val="0"/>
          <w:noProof/>
          <w:sz w:val="24"/>
          <w:szCs w:val="24"/>
          <w:lang w:eastAsia="en-GB"/>
        </w:rPr>
      </w:pPr>
      <w:hyperlink w:history="1" w:anchor="_Toc101981639">
        <w:r w:rsidRPr="00B725D4">
          <w:rPr>
            <w:rStyle w:val="Hyperlink"/>
            <w:noProof/>
          </w:rPr>
          <w:t>4.1</w:t>
        </w:r>
        <w:r>
          <w:rPr>
            <w:rFonts w:eastAsiaTheme="minorEastAsia"/>
            <w:smallCaps w:val="0"/>
            <w:noProof/>
            <w:sz w:val="24"/>
            <w:szCs w:val="24"/>
            <w:lang w:eastAsia="en-GB"/>
          </w:rPr>
          <w:tab/>
        </w:r>
        <w:r w:rsidRPr="00B725D4">
          <w:rPr>
            <w:rStyle w:val="Hyperlink"/>
            <w:noProof/>
          </w:rPr>
          <w:t>PLAN AND PREPARE</w:t>
        </w:r>
        <w:r>
          <w:rPr>
            <w:noProof/>
            <w:webHidden/>
          </w:rPr>
          <w:tab/>
        </w:r>
        <w:r>
          <w:rPr>
            <w:noProof/>
            <w:webHidden/>
          </w:rPr>
          <w:fldChar w:fldCharType="begin"/>
        </w:r>
        <w:r>
          <w:rPr>
            <w:noProof/>
            <w:webHidden/>
          </w:rPr>
          <w:instrText xml:space="preserve"> PAGEREF _Toc101981639 \h </w:instrText>
        </w:r>
        <w:r>
          <w:rPr>
            <w:noProof/>
            <w:webHidden/>
          </w:rPr>
        </w:r>
        <w:r>
          <w:rPr>
            <w:noProof/>
            <w:webHidden/>
          </w:rPr>
          <w:fldChar w:fldCharType="separate"/>
        </w:r>
        <w:r w:rsidR="00AF6B87">
          <w:rPr>
            <w:noProof/>
            <w:webHidden/>
          </w:rPr>
          <w:t>4</w:t>
        </w:r>
        <w:r>
          <w:rPr>
            <w:noProof/>
            <w:webHidden/>
          </w:rPr>
          <w:fldChar w:fldCharType="end"/>
        </w:r>
      </w:hyperlink>
    </w:p>
    <w:p w:rsidR="004D556E" w:rsidRDefault="004D556E" w14:paraId="010DDCB5" w14:textId="3DC06CD6">
      <w:pPr>
        <w:pStyle w:val="TOC2"/>
        <w:tabs>
          <w:tab w:val="left" w:pos="720"/>
          <w:tab w:val="right" w:leader="dot" w:pos="9016"/>
        </w:tabs>
        <w:rPr>
          <w:rFonts w:eastAsiaTheme="minorEastAsia"/>
          <w:smallCaps w:val="0"/>
          <w:noProof/>
          <w:sz w:val="24"/>
          <w:szCs w:val="24"/>
          <w:lang w:eastAsia="en-GB"/>
        </w:rPr>
      </w:pPr>
      <w:hyperlink w:history="1" w:anchor="_Toc101981640">
        <w:r w:rsidRPr="00B725D4">
          <w:rPr>
            <w:rStyle w:val="Hyperlink"/>
            <w:noProof/>
          </w:rPr>
          <w:t>4.2</w:t>
        </w:r>
        <w:r>
          <w:rPr>
            <w:rFonts w:eastAsiaTheme="minorEastAsia"/>
            <w:smallCaps w:val="0"/>
            <w:noProof/>
            <w:sz w:val="24"/>
            <w:szCs w:val="24"/>
            <w:lang w:eastAsia="en-GB"/>
          </w:rPr>
          <w:tab/>
        </w:r>
        <w:r w:rsidRPr="00B725D4">
          <w:rPr>
            <w:rStyle w:val="Hyperlink"/>
            <w:noProof/>
          </w:rPr>
          <w:t>DETECTION AND REPORTING</w:t>
        </w:r>
        <w:r>
          <w:rPr>
            <w:noProof/>
            <w:webHidden/>
          </w:rPr>
          <w:tab/>
        </w:r>
        <w:r>
          <w:rPr>
            <w:noProof/>
            <w:webHidden/>
          </w:rPr>
          <w:fldChar w:fldCharType="begin"/>
        </w:r>
        <w:r>
          <w:rPr>
            <w:noProof/>
            <w:webHidden/>
          </w:rPr>
          <w:instrText xml:space="preserve"> PAGEREF _Toc101981640 \h </w:instrText>
        </w:r>
        <w:r>
          <w:rPr>
            <w:noProof/>
            <w:webHidden/>
          </w:rPr>
        </w:r>
        <w:r>
          <w:rPr>
            <w:noProof/>
            <w:webHidden/>
          </w:rPr>
          <w:fldChar w:fldCharType="separate"/>
        </w:r>
        <w:r w:rsidR="00AF6B87">
          <w:rPr>
            <w:noProof/>
            <w:webHidden/>
          </w:rPr>
          <w:t>4</w:t>
        </w:r>
        <w:r>
          <w:rPr>
            <w:noProof/>
            <w:webHidden/>
          </w:rPr>
          <w:fldChar w:fldCharType="end"/>
        </w:r>
      </w:hyperlink>
    </w:p>
    <w:p w:rsidR="004D556E" w:rsidRDefault="004D556E" w14:paraId="0BD8C168" w14:textId="448EF7A8">
      <w:pPr>
        <w:pStyle w:val="TOC3"/>
        <w:tabs>
          <w:tab w:val="left" w:pos="1080"/>
          <w:tab w:val="right" w:leader="dot" w:pos="9016"/>
        </w:tabs>
        <w:rPr>
          <w:rFonts w:eastAsiaTheme="minorEastAsia"/>
          <w:i w:val="0"/>
          <w:iCs w:val="0"/>
          <w:noProof/>
          <w:sz w:val="24"/>
          <w:szCs w:val="24"/>
          <w:lang w:eastAsia="en-GB"/>
        </w:rPr>
      </w:pPr>
      <w:hyperlink w:history="1" w:anchor="_Toc101981641">
        <w:r w:rsidRPr="00B725D4">
          <w:rPr>
            <w:rStyle w:val="Hyperlink"/>
            <w:noProof/>
          </w:rPr>
          <w:t>4.2.1</w:t>
        </w:r>
        <w:r>
          <w:rPr>
            <w:rFonts w:eastAsiaTheme="minorEastAsia"/>
            <w:i w:val="0"/>
            <w:iCs w:val="0"/>
            <w:noProof/>
            <w:sz w:val="24"/>
            <w:szCs w:val="24"/>
            <w:lang w:eastAsia="en-GB"/>
          </w:rPr>
          <w:tab/>
        </w:r>
        <w:r w:rsidRPr="00B725D4">
          <w:rPr>
            <w:rStyle w:val="Hyperlink"/>
            <w:noProof/>
          </w:rPr>
          <w:t>Netradyne ServiceDesk</w:t>
        </w:r>
        <w:r>
          <w:rPr>
            <w:noProof/>
            <w:webHidden/>
          </w:rPr>
          <w:tab/>
        </w:r>
        <w:r>
          <w:rPr>
            <w:noProof/>
            <w:webHidden/>
          </w:rPr>
          <w:fldChar w:fldCharType="begin"/>
        </w:r>
        <w:r>
          <w:rPr>
            <w:noProof/>
            <w:webHidden/>
          </w:rPr>
          <w:instrText xml:space="preserve"> PAGEREF _Toc101981641 \h </w:instrText>
        </w:r>
        <w:r>
          <w:rPr>
            <w:noProof/>
            <w:webHidden/>
          </w:rPr>
        </w:r>
        <w:r>
          <w:rPr>
            <w:noProof/>
            <w:webHidden/>
          </w:rPr>
          <w:fldChar w:fldCharType="separate"/>
        </w:r>
        <w:r w:rsidR="00AF6B87">
          <w:rPr>
            <w:noProof/>
            <w:webHidden/>
          </w:rPr>
          <w:t>5</w:t>
        </w:r>
        <w:r>
          <w:rPr>
            <w:noProof/>
            <w:webHidden/>
          </w:rPr>
          <w:fldChar w:fldCharType="end"/>
        </w:r>
      </w:hyperlink>
    </w:p>
    <w:p w:rsidR="004D556E" w:rsidRDefault="004D556E" w14:paraId="1580685C" w14:textId="44A8CEC4">
      <w:pPr>
        <w:pStyle w:val="TOC3"/>
        <w:tabs>
          <w:tab w:val="left" w:pos="1080"/>
          <w:tab w:val="right" w:leader="dot" w:pos="9016"/>
        </w:tabs>
        <w:rPr>
          <w:rFonts w:eastAsiaTheme="minorEastAsia"/>
          <w:i w:val="0"/>
          <w:iCs w:val="0"/>
          <w:noProof/>
          <w:sz w:val="24"/>
          <w:szCs w:val="24"/>
          <w:lang w:eastAsia="en-GB"/>
        </w:rPr>
      </w:pPr>
      <w:hyperlink w:history="1" w:anchor="_Toc101981642">
        <w:r w:rsidRPr="00B725D4">
          <w:rPr>
            <w:rStyle w:val="Hyperlink"/>
            <w:rFonts w:eastAsia="Calibri"/>
            <w:noProof/>
          </w:rPr>
          <w:t>4.2.2</w:t>
        </w:r>
        <w:r>
          <w:rPr>
            <w:rFonts w:eastAsiaTheme="minorEastAsia"/>
            <w:i w:val="0"/>
            <w:iCs w:val="0"/>
            <w:noProof/>
            <w:sz w:val="24"/>
            <w:szCs w:val="24"/>
            <w:lang w:eastAsia="en-GB"/>
          </w:rPr>
          <w:tab/>
        </w:r>
        <w:r w:rsidRPr="00B725D4">
          <w:rPr>
            <w:rStyle w:val="Hyperlink"/>
            <w:noProof/>
          </w:rPr>
          <w:t>ITSM tool</w:t>
        </w:r>
        <w:r>
          <w:rPr>
            <w:noProof/>
            <w:webHidden/>
          </w:rPr>
          <w:tab/>
        </w:r>
        <w:r>
          <w:rPr>
            <w:noProof/>
            <w:webHidden/>
          </w:rPr>
          <w:fldChar w:fldCharType="begin"/>
        </w:r>
        <w:r>
          <w:rPr>
            <w:noProof/>
            <w:webHidden/>
          </w:rPr>
          <w:instrText xml:space="preserve"> PAGEREF _Toc101981642 \h </w:instrText>
        </w:r>
        <w:r>
          <w:rPr>
            <w:noProof/>
            <w:webHidden/>
          </w:rPr>
        </w:r>
        <w:r>
          <w:rPr>
            <w:noProof/>
            <w:webHidden/>
          </w:rPr>
          <w:fldChar w:fldCharType="separate"/>
        </w:r>
        <w:r w:rsidR="00AF6B87">
          <w:rPr>
            <w:noProof/>
            <w:webHidden/>
          </w:rPr>
          <w:t>5</w:t>
        </w:r>
        <w:r>
          <w:rPr>
            <w:noProof/>
            <w:webHidden/>
          </w:rPr>
          <w:fldChar w:fldCharType="end"/>
        </w:r>
      </w:hyperlink>
    </w:p>
    <w:p w:rsidR="004D556E" w:rsidRDefault="004D556E" w14:paraId="7A304B87" w14:textId="75982BE7">
      <w:pPr>
        <w:pStyle w:val="TOC3"/>
        <w:tabs>
          <w:tab w:val="left" w:pos="1080"/>
          <w:tab w:val="right" w:leader="dot" w:pos="9016"/>
        </w:tabs>
        <w:rPr>
          <w:rFonts w:eastAsiaTheme="minorEastAsia"/>
          <w:i w:val="0"/>
          <w:iCs w:val="0"/>
          <w:noProof/>
          <w:sz w:val="24"/>
          <w:szCs w:val="24"/>
          <w:lang w:eastAsia="en-GB"/>
        </w:rPr>
      </w:pPr>
      <w:hyperlink w:history="1" w:anchor="_Toc101981643">
        <w:r w:rsidRPr="00B725D4">
          <w:rPr>
            <w:rStyle w:val="Hyperlink"/>
            <w:noProof/>
          </w:rPr>
          <w:t>4.2.3</w:t>
        </w:r>
        <w:r>
          <w:rPr>
            <w:rFonts w:eastAsiaTheme="minorEastAsia"/>
            <w:i w:val="0"/>
            <w:iCs w:val="0"/>
            <w:noProof/>
            <w:sz w:val="24"/>
            <w:szCs w:val="24"/>
            <w:lang w:eastAsia="en-GB"/>
          </w:rPr>
          <w:tab/>
        </w:r>
        <w:r w:rsidRPr="00B725D4">
          <w:rPr>
            <w:rStyle w:val="Hyperlink"/>
            <w:noProof/>
          </w:rPr>
          <w:t>Reporting to SIRT</w:t>
        </w:r>
        <w:r>
          <w:rPr>
            <w:noProof/>
            <w:webHidden/>
          </w:rPr>
          <w:tab/>
        </w:r>
        <w:r>
          <w:rPr>
            <w:noProof/>
            <w:webHidden/>
          </w:rPr>
          <w:fldChar w:fldCharType="begin"/>
        </w:r>
        <w:r>
          <w:rPr>
            <w:noProof/>
            <w:webHidden/>
          </w:rPr>
          <w:instrText xml:space="preserve"> PAGEREF _Toc101981643 \h </w:instrText>
        </w:r>
        <w:r>
          <w:rPr>
            <w:noProof/>
            <w:webHidden/>
          </w:rPr>
        </w:r>
        <w:r>
          <w:rPr>
            <w:noProof/>
            <w:webHidden/>
          </w:rPr>
          <w:fldChar w:fldCharType="separate"/>
        </w:r>
        <w:r w:rsidR="00AF6B87">
          <w:rPr>
            <w:noProof/>
            <w:webHidden/>
          </w:rPr>
          <w:t>5</w:t>
        </w:r>
        <w:r>
          <w:rPr>
            <w:noProof/>
            <w:webHidden/>
          </w:rPr>
          <w:fldChar w:fldCharType="end"/>
        </w:r>
      </w:hyperlink>
    </w:p>
    <w:p w:rsidR="004D556E" w:rsidRDefault="004D556E" w14:paraId="29CE61C8" w14:textId="4BB79AB4">
      <w:pPr>
        <w:pStyle w:val="TOC3"/>
        <w:tabs>
          <w:tab w:val="left" w:pos="1080"/>
          <w:tab w:val="right" w:leader="dot" w:pos="9016"/>
        </w:tabs>
        <w:rPr>
          <w:rFonts w:eastAsiaTheme="minorEastAsia"/>
          <w:i w:val="0"/>
          <w:iCs w:val="0"/>
          <w:noProof/>
          <w:sz w:val="24"/>
          <w:szCs w:val="24"/>
          <w:lang w:eastAsia="en-GB"/>
        </w:rPr>
      </w:pPr>
      <w:hyperlink w:history="1" w:anchor="_Toc101981644">
        <w:r w:rsidRPr="00B725D4">
          <w:rPr>
            <w:rStyle w:val="Hyperlink"/>
            <w:noProof/>
          </w:rPr>
          <w:t>4.2.4</w:t>
        </w:r>
        <w:r>
          <w:rPr>
            <w:rFonts w:eastAsiaTheme="minorEastAsia"/>
            <w:i w:val="0"/>
            <w:iCs w:val="0"/>
            <w:noProof/>
            <w:sz w:val="24"/>
            <w:szCs w:val="24"/>
            <w:lang w:eastAsia="en-GB"/>
          </w:rPr>
          <w:tab/>
        </w:r>
        <w:r w:rsidRPr="00B725D4">
          <w:rPr>
            <w:rStyle w:val="Hyperlink"/>
            <w:noProof/>
          </w:rPr>
          <w:t>Security Information and Event Management</w:t>
        </w:r>
        <w:r>
          <w:rPr>
            <w:noProof/>
            <w:webHidden/>
          </w:rPr>
          <w:tab/>
        </w:r>
        <w:r>
          <w:rPr>
            <w:noProof/>
            <w:webHidden/>
          </w:rPr>
          <w:fldChar w:fldCharType="begin"/>
        </w:r>
        <w:r>
          <w:rPr>
            <w:noProof/>
            <w:webHidden/>
          </w:rPr>
          <w:instrText xml:space="preserve"> PAGEREF _Toc101981644 \h </w:instrText>
        </w:r>
        <w:r>
          <w:rPr>
            <w:noProof/>
            <w:webHidden/>
          </w:rPr>
        </w:r>
        <w:r>
          <w:rPr>
            <w:noProof/>
            <w:webHidden/>
          </w:rPr>
          <w:fldChar w:fldCharType="separate"/>
        </w:r>
        <w:r w:rsidR="00AF6B87">
          <w:rPr>
            <w:noProof/>
            <w:webHidden/>
          </w:rPr>
          <w:t>5</w:t>
        </w:r>
        <w:r>
          <w:rPr>
            <w:noProof/>
            <w:webHidden/>
          </w:rPr>
          <w:fldChar w:fldCharType="end"/>
        </w:r>
      </w:hyperlink>
    </w:p>
    <w:p w:rsidR="004D556E" w:rsidRDefault="004D556E" w14:paraId="6D8A0EE5" w14:textId="4903CB3C">
      <w:pPr>
        <w:pStyle w:val="TOC2"/>
        <w:tabs>
          <w:tab w:val="left" w:pos="720"/>
          <w:tab w:val="right" w:leader="dot" w:pos="9016"/>
        </w:tabs>
        <w:rPr>
          <w:rFonts w:eastAsiaTheme="minorEastAsia"/>
          <w:smallCaps w:val="0"/>
          <w:noProof/>
          <w:sz w:val="24"/>
          <w:szCs w:val="24"/>
          <w:lang w:eastAsia="en-GB"/>
        </w:rPr>
      </w:pPr>
      <w:hyperlink w:history="1" w:anchor="_Toc101981645">
        <w:r w:rsidRPr="00B725D4">
          <w:rPr>
            <w:rStyle w:val="Hyperlink"/>
            <w:noProof/>
          </w:rPr>
          <w:t>4.3</w:t>
        </w:r>
        <w:r>
          <w:rPr>
            <w:rFonts w:eastAsiaTheme="minorEastAsia"/>
            <w:smallCaps w:val="0"/>
            <w:noProof/>
            <w:sz w:val="24"/>
            <w:szCs w:val="24"/>
            <w:lang w:eastAsia="en-GB"/>
          </w:rPr>
          <w:tab/>
        </w:r>
        <w:r w:rsidRPr="00B725D4">
          <w:rPr>
            <w:rStyle w:val="Hyperlink"/>
            <w:noProof/>
          </w:rPr>
          <w:t>ASSESSMENT AND DECISION</w:t>
        </w:r>
        <w:r>
          <w:rPr>
            <w:noProof/>
            <w:webHidden/>
          </w:rPr>
          <w:tab/>
        </w:r>
        <w:r>
          <w:rPr>
            <w:noProof/>
            <w:webHidden/>
          </w:rPr>
          <w:fldChar w:fldCharType="begin"/>
        </w:r>
        <w:r>
          <w:rPr>
            <w:noProof/>
            <w:webHidden/>
          </w:rPr>
          <w:instrText xml:space="preserve"> PAGEREF _Toc101981645 \h </w:instrText>
        </w:r>
        <w:r>
          <w:rPr>
            <w:noProof/>
            <w:webHidden/>
          </w:rPr>
        </w:r>
        <w:r>
          <w:rPr>
            <w:noProof/>
            <w:webHidden/>
          </w:rPr>
          <w:fldChar w:fldCharType="separate"/>
        </w:r>
        <w:r w:rsidR="00AF6B87">
          <w:rPr>
            <w:noProof/>
            <w:webHidden/>
          </w:rPr>
          <w:t>5</w:t>
        </w:r>
        <w:r>
          <w:rPr>
            <w:noProof/>
            <w:webHidden/>
          </w:rPr>
          <w:fldChar w:fldCharType="end"/>
        </w:r>
      </w:hyperlink>
    </w:p>
    <w:p w:rsidR="004D556E" w:rsidRDefault="004D556E" w14:paraId="646A4DD7" w14:textId="43BE3512">
      <w:pPr>
        <w:pStyle w:val="TOC3"/>
        <w:tabs>
          <w:tab w:val="left" w:pos="1080"/>
          <w:tab w:val="right" w:leader="dot" w:pos="9016"/>
        </w:tabs>
        <w:rPr>
          <w:rFonts w:eastAsiaTheme="minorEastAsia"/>
          <w:i w:val="0"/>
          <w:iCs w:val="0"/>
          <w:noProof/>
          <w:sz w:val="24"/>
          <w:szCs w:val="24"/>
          <w:lang w:eastAsia="en-GB"/>
        </w:rPr>
      </w:pPr>
      <w:hyperlink w:history="1" w:anchor="_Toc101981646">
        <w:r w:rsidRPr="00B725D4">
          <w:rPr>
            <w:rStyle w:val="Hyperlink"/>
            <w:noProof/>
          </w:rPr>
          <w:t>4.3.1</w:t>
        </w:r>
        <w:r>
          <w:rPr>
            <w:rFonts w:eastAsiaTheme="minorEastAsia"/>
            <w:i w:val="0"/>
            <w:iCs w:val="0"/>
            <w:noProof/>
            <w:sz w:val="24"/>
            <w:szCs w:val="24"/>
            <w:lang w:eastAsia="en-GB"/>
          </w:rPr>
          <w:tab/>
        </w:r>
        <w:r w:rsidRPr="00B725D4">
          <w:rPr>
            <w:rStyle w:val="Hyperlink"/>
            <w:noProof/>
          </w:rPr>
          <w:t>IDENTIFICATION</w:t>
        </w:r>
        <w:r>
          <w:rPr>
            <w:noProof/>
            <w:webHidden/>
          </w:rPr>
          <w:tab/>
        </w:r>
        <w:r>
          <w:rPr>
            <w:noProof/>
            <w:webHidden/>
          </w:rPr>
          <w:fldChar w:fldCharType="begin"/>
        </w:r>
        <w:r>
          <w:rPr>
            <w:noProof/>
            <w:webHidden/>
          </w:rPr>
          <w:instrText xml:space="preserve"> PAGEREF _Toc101981646 \h </w:instrText>
        </w:r>
        <w:r>
          <w:rPr>
            <w:noProof/>
            <w:webHidden/>
          </w:rPr>
        </w:r>
        <w:r>
          <w:rPr>
            <w:noProof/>
            <w:webHidden/>
          </w:rPr>
          <w:fldChar w:fldCharType="separate"/>
        </w:r>
        <w:r w:rsidR="00AF6B87">
          <w:rPr>
            <w:noProof/>
            <w:webHidden/>
          </w:rPr>
          <w:t>5</w:t>
        </w:r>
        <w:r>
          <w:rPr>
            <w:noProof/>
            <w:webHidden/>
          </w:rPr>
          <w:fldChar w:fldCharType="end"/>
        </w:r>
      </w:hyperlink>
    </w:p>
    <w:p w:rsidR="004D556E" w:rsidRDefault="004D556E" w14:paraId="5D392B9D" w14:textId="6771EEDD">
      <w:pPr>
        <w:pStyle w:val="TOC3"/>
        <w:tabs>
          <w:tab w:val="left" w:pos="1080"/>
          <w:tab w:val="right" w:leader="dot" w:pos="9016"/>
        </w:tabs>
        <w:rPr>
          <w:rFonts w:eastAsiaTheme="minorEastAsia"/>
          <w:i w:val="0"/>
          <w:iCs w:val="0"/>
          <w:noProof/>
          <w:sz w:val="24"/>
          <w:szCs w:val="24"/>
          <w:lang w:eastAsia="en-GB"/>
        </w:rPr>
      </w:pPr>
      <w:hyperlink w:history="1" w:anchor="_Toc101981647">
        <w:r w:rsidRPr="00B725D4">
          <w:rPr>
            <w:rStyle w:val="Hyperlink"/>
            <w:noProof/>
          </w:rPr>
          <w:t>4.3.2</w:t>
        </w:r>
        <w:r>
          <w:rPr>
            <w:rFonts w:eastAsiaTheme="minorEastAsia"/>
            <w:i w:val="0"/>
            <w:iCs w:val="0"/>
            <w:noProof/>
            <w:sz w:val="24"/>
            <w:szCs w:val="24"/>
            <w:lang w:eastAsia="en-GB"/>
          </w:rPr>
          <w:tab/>
        </w:r>
        <w:r w:rsidRPr="00B725D4">
          <w:rPr>
            <w:rStyle w:val="Hyperlink"/>
            <w:noProof/>
          </w:rPr>
          <w:t>CONTAINMENT</w:t>
        </w:r>
        <w:r>
          <w:rPr>
            <w:noProof/>
            <w:webHidden/>
          </w:rPr>
          <w:tab/>
        </w:r>
        <w:r>
          <w:rPr>
            <w:noProof/>
            <w:webHidden/>
          </w:rPr>
          <w:fldChar w:fldCharType="begin"/>
        </w:r>
        <w:r>
          <w:rPr>
            <w:noProof/>
            <w:webHidden/>
          </w:rPr>
          <w:instrText xml:space="preserve"> PAGEREF _Toc101981647 \h </w:instrText>
        </w:r>
        <w:r>
          <w:rPr>
            <w:noProof/>
            <w:webHidden/>
          </w:rPr>
        </w:r>
        <w:r>
          <w:rPr>
            <w:noProof/>
            <w:webHidden/>
          </w:rPr>
          <w:fldChar w:fldCharType="separate"/>
        </w:r>
        <w:r w:rsidR="00AF6B87">
          <w:rPr>
            <w:noProof/>
            <w:webHidden/>
          </w:rPr>
          <w:t>6</w:t>
        </w:r>
        <w:r>
          <w:rPr>
            <w:noProof/>
            <w:webHidden/>
          </w:rPr>
          <w:fldChar w:fldCharType="end"/>
        </w:r>
      </w:hyperlink>
    </w:p>
    <w:p w:rsidR="004D556E" w:rsidRDefault="004D556E" w14:paraId="754AFF32" w14:textId="39591E46">
      <w:pPr>
        <w:pStyle w:val="TOC3"/>
        <w:tabs>
          <w:tab w:val="left" w:pos="1080"/>
          <w:tab w:val="right" w:leader="dot" w:pos="9016"/>
        </w:tabs>
        <w:rPr>
          <w:rFonts w:eastAsiaTheme="minorEastAsia"/>
          <w:i w:val="0"/>
          <w:iCs w:val="0"/>
          <w:noProof/>
          <w:sz w:val="24"/>
          <w:szCs w:val="24"/>
          <w:lang w:eastAsia="en-GB"/>
        </w:rPr>
      </w:pPr>
      <w:hyperlink w:history="1" w:anchor="_Toc101981648">
        <w:r w:rsidRPr="00B725D4">
          <w:rPr>
            <w:rStyle w:val="Hyperlink"/>
            <w:noProof/>
          </w:rPr>
          <w:t>4.3.3</w:t>
        </w:r>
        <w:r>
          <w:rPr>
            <w:rFonts w:eastAsiaTheme="minorEastAsia"/>
            <w:i w:val="0"/>
            <w:iCs w:val="0"/>
            <w:noProof/>
            <w:sz w:val="24"/>
            <w:szCs w:val="24"/>
            <w:lang w:eastAsia="en-GB"/>
          </w:rPr>
          <w:tab/>
        </w:r>
        <w:r w:rsidRPr="00B725D4">
          <w:rPr>
            <w:rStyle w:val="Hyperlink"/>
            <w:noProof/>
          </w:rPr>
          <w:t>Classification of severity, SLA &amp; Escalations</w:t>
        </w:r>
        <w:r>
          <w:rPr>
            <w:noProof/>
            <w:webHidden/>
          </w:rPr>
          <w:tab/>
        </w:r>
        <w:r>
          <w:rPr>
            <w:noProof/>
            <w:webHidden/>
          </w:rPr>
          <w:fldChar w:fldCharType="begin"/>
        </w:r>
        <w:r>
          <w:rPr>
            <w:noProof/>
            <w:webHidden/>
          </w:rPr>
          <w:instrText xml:space="preserve"> PAGEREF _Toc101981648 \h </w:instrText>
        </w:r>
        <w:r>
          <w:rPr>
            <w:noProof/>
            <w:webHidden/>
          </w:rPr>
        </w:r>
        <w:r>
          <w:rPr>
            <w:noProof/>
            <w:webHidden/>
          </w:rPr>
          <w:fldChar w:fldCharType="separate"/>
        </w:r>
        <w:r w:rsidR="00AF6B87">
          <w:rPr>
            <w:noProof/>
            <w:webHidden/>
          </w:rPr>
          <w:t>6</w:t>
        </w:r>
        <w:r>
          <w:rPr>
            <w:noProof/>
            <w:webHidden/>
          </w:rPr>
          <w:fldChar w:fldCharType="end"/>
        </w:r>
      </w:hyperlink>
    </w:p>
    <w:p w:rsidR="004D556E" w:rsidRDefault="004D556E" w14:paraId="592D2736" w14:textId="1D49D55D">
      <w:pPr>
        <w:pStyle w:val="TOC3"/>
        <w:tabs>
          <w:tab w:val="left" w:pos="1080"/>
          <w:tab w:val="right" w:leader="dot" w:pos="9016"/>
        </w:tabs>
        <w:rPr>
          <w:rFonts w:eastAsiaTheme="minorEastAsia"/>
          <w:i w:val="0"/>
          <w:iCs w:val="0"/>
          <w:noProof/>
          <w:sz w:val="24"/>
          <w:szCs w:val="24"/>
          <w:lang w:eastAsia="en-GB"/>
        </w:rPr>
      </w:pPr>
      <w:hyperlink w:history="1" w:anchor="_Toc101981649">
        <w:r w:rsidRPr="00B725D4">
          <w:rPr>
            <w:rStyle w:val="Hyperlink"/>
            <w:noProof/>
          </w:rPr>
          <w:t>4.3.4</w:t>
        </w:r>
        <w:r>
          <w:rPr>
            <w:rFonts w:eastAsiaTheme="minorEastAsia"/>
            <w:i w:val="0"/>
            <w:iCs w:val="0"/>
            <w:noProof/>
            <w:sz w:val="24"/>
            <w:szCs w:val="24"/>
            <w:lang w:eastAsia="en-GB"/>
          </w:rPr>
          <w:tab/>
        </w:r>
        <w:r w:rsidRPr="00B725D4">
          <w:rPr>
            <w:rStyle w:val="Hyperlink"/>
            <w:noProof/>
          </w:rPr>
          <w:t>HANDLING NOTICES FROM REGULATORY AUTHORITIES:</w:t>
        </w:r>
        <w:r>
          <w:rPr>
            <w:noProof/>
            <w:webHidden/>
          </w:rPr>
          <w:tab/>
        </w:r>
        <w:r>
          <w:rPr>
            <w:noProof/>
            <w:webHidden/>
          </w:rPr>
          <w:fldChar w:fldCharType="begin"/>
        </w:r>
        <w:r>
          <w:rPr>
            <w:noProof/>
            <w:webHidden/>
          </w:rPr>
          <w:instrText xml:space="preserve"> PAGEREF _Toc101981649 \h </w:instrText>
        </w:r>
        <w:r>
          <w:rPr>
            <w:noProof/>
            <w:webHidden/>
          </w:rPr>
        </w:r>
        <w:r>
          <w:rPr>
            <w:noProof/>
            <w:webHidden/>
          </w:rPr>
          <w:fldChar w:fldCharType="separate"/>
        </w:r>
        <w:r w:rsidR="00AF6B87">
          <w:rPr>
            <w:noProof/>
            <w:webHidden/>
          </w:rPr>
          <w:t>8</w:t>
        </w:r>
        <w:r>
          <w:rPr>
            <w:noProof/>
            <w:webHidden/>
          </w:rPr>
          <w:fldChar w:fldCharType="end"/>
        </w:r>
      </w:hyperlink>
    </w:p>
    <w:p w:rsidR="004D556E" w:rsidRDefault="004D556E" w14:paraId="34461ACF" w14:textId="54299045">
      <w:pPr>
        <w:pStyle w:val="TOC3"/>
        <w:tabs>
          <w:tab w:val="left" w:pos="1080"/>
          <w:tab w:val="right" w:leader="dot" w:pos="9016"/>
        </w:tabs>
        <w:rPr>
          <w:rFonts w:eastAsiaTheme="minorEastAsia"/>
          <w:i w:val="0"/>
          <w:iCs w:val="0"/>
          <w:noProof/>
          <w:sz w:val="24"/>
          <w:szCs w:val="24"/>
          <w:lang w:eastAsia="en-GB"/>
        </w:rPr>
      </w:pPr>
      <w:hyperlink w:history="1" w:anchor="_Toc101981650">
        <w:r w:rsidRPr="00B725D4">
          <w:rPr>
            <w:rStyle w:val="Hyperlink"/>
            <w:noProof/>
          </w:rPr>
          <w:t>4.3.5</w:t>
        </w:r>
        <w:r>
          <w:rPr>
            <w:rFonts w:eastAsiaTheme="minorEastAsia"/>
            <w:i w:val="0"/>
            <w:iCs w:val="0"/>
            <w:noProof/>
            <w:sz w:val="24"/>
            <w:szCs w:val="24"/>
            <w:lang w:eastAsia="en-GB"/>
          </w:rPr>
          <w:tab/>
        </w:r>
        <w:r w:rsidRPr="00B725D4">
          <w:rPr>
            <w:rStyle w:val="Hyperlink"/>
            <w:noProof/>
          </w:rPr>
          <w:t>ERADICATION</w:t>
        </w:r>
        <w:r>
          <w:rPr>
            <w:noProof/>
            <w:webHidden/>
          </w:rPr>
          <w:tab/>
        </w:r>
        <w:r>
          <w:rPr>
            <w:noProof/>
            <w:webHidden/>
          </w:rPr>
          <w:fldChar w:fldCharType="begin"/>
        </w:r>
        <w:r>
          <w:rPr>
            <w:noProof/>
            <w:webHidden/>
          </w:rPr>
          <w:instrText xml:space="preserve"> PAGEREF _Toc101981650 \h </w:instrText>
        </w:r>
        <w:r>
          <w:rPr>
            <w:noProof/>
            <w:webHidden/>
          </w:rPr>
        </w:r>
        <w:r>
          <w:rPr>
            <w:noProof/>
            <w:webHidden/>
          </w:rPr>
          <w:fldChar w:fldCharType="separate"/>
        </w:r>
        <w:r w:rsidR="00AF6B87">
          <w:rPr>
            <w:noProof/>
            <w:webHidden/>
          </w:rPr>
          <w:t>8</w:t>
        </w:r>
        <w:r>
          <w:rPr>
            <w:noProof/>
            <w:webHidden/>
          </w:rPr>
          <w:fldChar w:fldCharType="end"/>
        </w:r>
      </w:hyperlink>
    </w:p>
    <w:p w:rsidR="004D556E" w:rsidRDefault="004D556E" w14:paraId="007F4906" w14:textId="18D90882">
      <w:pPr>
        <w:pStyle w:val="TOC3"/>
        <w:tabs>
          <w:tab w:val="left" w:pos="1080"/>
          <w:tab w:val="right" w:leader="dot" w:pos="9016"/>
        </w:tabs>
        <w:rPr>
          <w:rFonts w:eastAsiaTheme="minorEastAsia"/>
          <w:i w:val="0"/>
          <w:iCs w:val="0"/>
          <w:noProof/>
          <w:sz w:val="24"/>
          <w:szCs w:val="24"/>
          <w:lang w:eastAsia="en-GB"/>
        </w:rPr>
      </w:pPr>
      <w:hyperlink w:history="1" w:anchor="_Toc101981651">
        <w:r w:rsidRPr="00B725D4">
          <w:rPr>
            <w:rStyle w:val="Hyperlink"/>
            <w:noProof/>
          </w:rPr>
          <w:t>4.3.6</w:t>
        </w:r>
        <w:r>
          <w:rPr>
            <w:rFonts w:eastAsiaTheme="minorEastAsia"/>
            <w:i w:val="0"/>
            <w:iCs w:val="0"/>
            <w:noProof/>
            <w:sz w:val="24"/>
            <w:szCs w:val="24"/>
            <w:lang w:eastAsia="en-GB"/>
          </w:rPr>
          <w:tab/>
        </w:r>
        <w:r w:rsidRPr="00B725D4">
          <w:rPr>
            <w:rStyle w:val="Hyperlink"/>
            <w:noProof/>
          </w:rPr>
          <w:t>RECOVERY</w:t>
        </w:r>
        <w:r>
          <w:rPr>
            <w:noProof/>
            <w:webHidden/>
          </w:rPr>
          <w:tab/>
        </w:r>
        <w:r>
          <w:rPr>
            <w:noProof/>
            <w:webHidden/>
          </w:rPr>
          <w:fldChar w:fldCharType="begin"/>
        </w:r>
        <w:r>
          <w:rPr>
            <w:noProof/>
            <w:webHidden/>
          </w:rPr>
          <w:instrText xml:space="preserve"> PAGEREF _Toc101981651 \h </w:instrText>
        </w:r>
        <w:r>
          <w:rPr>
            <w:noProof/>
            <w:webHidden/>
          </w:rPr>
        </w:r>
        <w:r>
          <w:rPr>
            <w:noProof/>
            <w:webHidden/>
          </w:rPr>
          <w:fldChar w:fldCharType="separate"/>
        </w:r>
        <w:r w:rsidR="00AF6B87">
          <w:rPr>
            <w:noProof/>
            <w:webHidden/>
          </w:rPr>
          <w:t>9</w:t>
        </w:r>
        <w:r>
          <w:rPr>
            <w:noProof/>
            <w:webHidden/>
          </w:rPr>
          <w:fldChar w:fldCharType="end"/>
        </w:r>
      </w:hyperlink>
    </w:p>
    <w:p w:rsidR="004D556E" w:rsidRDefault="004D556E" w14:paraId="2E212C25" w14:textId="70ED9537">
      <w:pPr>
        <w:pStyle w:val="TOC3"/>
        <w:tabs>
          <w:tab w:val="left" w:pos="1080"/>
          <w:tab w:val="right" w:leader="dot" w:pos="9016"/>
        </w:tabs>
        <w:rPr>
          <w:rFonts w:eastAsiaTheme="minorEastAsia"/>
          <w:i w:val="0"/>
          <w:iCs w:val="0"/>
          <w:noProof/>
          <w:sz w:val="24"/>
          <w:szCs w:val="24"/>
          <w:lang w:eastAsia="en-GB"/>
        </w:rPr>
      </w:pPr>
      <w:hyperlink w:history="1" w:anchor="_Toc101981652">
        <w:r w:rsidRPr="00B725D4">
          <w:rPr>
            <w:rStyle w:val="Hyperlink"/>
            <w:noProof/>
          </w:rPr>
          <w:t>4.3.7</w:t>
        </w:r>
        <w:r>
          <w:rPr>
            <w:rFonts w:eastAsiaTheme="minorEastAsia"/>
            <w:i w:val="0"/>
            <w:iCs w:val="0"/>
            <w:noProof/>
            <w:sz w:val="24"/>
            <w:szCs w:val="24"/>
            <w:lang w:eastAsia="en-GB"/>
          </w:rPr>
          <w:tab/>
        </w:r>
        <w:r w:rsidRPr="00B725D4">
          <w:rPr>
            <w:rStyle w:val="Hyperlink"/>
            <w:noProof/>
          </w:rPr>
          <w:t>FOLLOW-UP</w:t>
        </w:r>
        <w:r>
          <w:rPr>
            <w:noProof/>
            <w:webHidden/>
          </w:rPr>
          <w:tab/>
        </w:r>
        <w:r>
          <w:rPr>
            <w:noProof/>
            <w:webHidden/>
          </w:rPr>
          <w:fldChar w:fldCharType="begin"/>
        </w:r>
        <w:r>
          <w:rPr>
            <w:noProof/>
            <w:webHidden/>
          </w:rPr>
          <w:instrText xml:space="preserve"> PAGEREF _Toc101981652 \h </w:instrText>
        </w:r>
        <w:r>
          <w:rPr>
            <w:noProof/>
            <w:webHidden/>
          </w:rPr>
        </w:r>
        <w:r>
          <w:rPr>
            <w:noProof/>
            <w:webHidden/>
          </w:rPr>
          <w:fldChar w:fldCharType="separate"/>
        </w:r>
        <w:r w:rsidR="00AF6B87">
          <w:rPr>
            <w:noProof/>
            <w:webHidden/>
          </w:rPr>
          <w:t>9</w:t>
        </w:r>
        <w:r>
          <w:rPr>
            <w:noProof/>
            <w:webHidden/>
          </w:rPr>
          <w:fldChar w:fldCharType="end"/>
        </w:r>
      </w:hyperlink>
    </w:p>
    <w:p w:rsidR="004D556E" w:rsidRDefault="004D556E" w14:paraId="49A74D6D" w14:textId="5608DA21">
      <w:pPr>
        <w:pStyle w:val="TOC3"/>
        <w:tabs>
          <w:tab w:val="left" w:pos="1080"/>
          <w:tab w:val="right" w:leader="dot" w:pos="9016"/>
        </w:tabs>
        <w:rPr>
          <w:rFonts w:eastAsiaTheme="minorEastAsia"/>
          <w:i w:val="0"/>
          <w:iCs w:val="0"/>
          <w:noProof/>
          <w:sz w:val="24"/>
          <w:szCs w:val="24"/>
          <w:lang w:eastAsia="en-GB"/>
        </w:rPr>
      </w:pPr>
      <w:hyperlink w:history="1" w:anchor="_Toc101981653">
        <w:r w:rsidRPr="00B725D4">
          <w:rPr>
            <w:rStyle w:val="Hyperlink"/>
            <w:noProof/>
          </w:rPr>
          <w:t>4.3.8</w:t>
        </w:r>
        <w:r>
          <w:rPr>
            <w:rFonts w:eastAsiaTheme="minorEastAsia"/>
            <w:i w:val="0"/>
            <w:iCs w:val="0"/>
            <w:noProof/>
            <w:sz w:val="24"/>
            <w:szCs w:val="24"/>
            <w:lang w:eastAsia="en-GB"/>
          </w:rPr>
          <w:tab/>
        </w:r>
        <w:r w:rsidRPr="00B725D4">
          <w:rPr>
            <w:rStyle w:val="Hyperlink"/>
            <w:noProof/>
          </w:rPr>
          <w:t>Classify the incident for closure</w:t>
        </w:r>
        <w:r>
          <w:rPr>
            <w:noProof/>
            <w:webHidden/>
          </w:rPr>
          <w:tab/>
        </w:r>
        <w:r>
          <w:rPr>
            <w:noProof/>
            <w:webHidden/>
          </w:rPr>
          <w:fldChar w:fldCharType="begin"/>
        </w:r>
        <w:r>
          <w:rPr>
            <w:noProof/>
            <w:webHidden/>
          </w:rPr>
          <w:instrText xml:space="preserve"> PAGEREF _Toc101981653 \h </w:instrText>
        </w:r>
        <w:r>
          <w:rPr>
            <w:noProof/>
            <w:webHidden/>
          </w:rPr>
        </w:r>
        <w:r>
          <w:rPr>
            <w:noProof/>
            <w:webHidden/>
          </w:rPr>
          <w:fldChar w:fldCharType="separate"/>
        </w:r>
        <w:r w:rsidR="00AF6B87">
          <w:rPr>
            <w:noProof/>
            <w:webHidden/>
          </w:rPr>
          <w:t>9</w:t>
        </w:r>
        <w:r>
          <w:rPr>
            <w:noProof/>
            <w:webHidden/>
          </w:rPr>
          <w:fldChar w:fldCharType="end"/>
        </w:r>
      </w:hyperlink>
    </w:p>
    <w:p w:rsidR="004D556E" w:rsidRDefault="004D556E" w14:paraId="3252269A" w14:textId="53370254">
      <w:pPr>
        <w:pStyle w:val="TOC2"/>
        <w:tabs>
          <w:tab w:val="left" w:pos="720"/>
          <w:tab w:val="right" w:leader="dot" w:pos="9016"/>
        </w:tabs>
        <w:rPr>
          <w:rFonts w:eastAsiaTheme="minorEastAsia"/>
          <w:smallCaps w:val="0"/>
          <w:noProof/>
          <w:sz w:val="24"/>
          <w:szCs w:val="24"/>
          <w:lang w:eastAsia="en-GB"/>
        </w:rPr>
      </w:pPr>
      <w:hyperlink w:history="1" w:anchor="_Toc101981654">
        <w:r w:rsidRPr="00B725D4">
          <w:rPr>
            <w:rStyle w:val="Hyperlink"/>
            <w:noProof/>
          </w:rPr>
          <w:t>4.4</w:t>
        </w:r>
        <w:r>
          <w:rPr>
            <w:rFonts w:eastAsiaTheme="minorEastAsia"/>
            <w:smallCaps w:val="0"/>
            <w:noProof/>
            <w:sz w:val="24"/>
            <w:szCs w:val="24"/>
            <w:lang w:eastAsia="en-GB"/>
          </w:rPr>
          <w:tab/>
        </w:r>
        <w:r w:rsidRPr="00B725D4">
          <w:rPr>
            <w:rStyle w:val="Hyperlink"/>
            <w:noProof/>
          </w:rPr>
          <w:t>RESPONSES</w:t>
        </w:r>
        <w:r>
          <w:rPr>
            <w:noProof/>
            <w:webHidden/>
          </w:rPr>
          <w:tab/>
        </w:r>
        <w:r>
          <w:rPr>
            <w:noProof/>
            <w:webHidden/>
          </w:rPr>
          <w:fldChar w:fldCharType="begin"/>
        </w:r>
        <w:r>
          <w:rPr>
            <w:noProof/>
            <w:webHidden/>
          </w:rPr>
          <w:instrText xml:space="preserve"> PAGEREF _Toc101981654 \h </w:instrText>
        </w:r>
        <w:r>
          <w:rPr>
            <w:noProof/>
            <w:webHidden/>
          </w:rPr>
        </w:r>
        <w:r>
          <w:rPr>
            <w:noProof/>
            <w:webHidden/>
          </w:rPr>
          <w:fldChar w:fldCharType="separate"/>
        </w:r>
        <w:r w:rsidR="00AF6B87">
          <w:rPr>
            <w:noProof/>
            <w:webHidden/>
          </w:rPr>
          <w:t>10</w:t>
        </w:r>
        <w:r>
          <w:rPr>
            <w:noProof/>
            <w:webHidden/>
          </w:rPr>
          <w:fldChar w:fldCharType="end"/>
        </w:r>
      </w:hyperlink>
    </w:p>
    <w:p w:rsidR="004D556E" w:rsidRDefault="004D556E" w14:paraId="149FB591" w14:textId="2E1AEEC5">
      <w:pPr>
        <w:pStyle w:val="TOC2"/>
        <w:tabs>
          <w:tab w:val="left" w:pos="720"/>
          <w:tab w:val="right" w:leader="dot" w:pos="9016"/>
        </w:tabs>
        <w:rPr>
          <w:rFonts w:eastAsiaTheme="minorEastAsia"/>
          <w:smallCaps w:val="0"/>
          <w:noProof/>
          <w:sz w:val="24"/>
          <w:szCs w:val="24"/>
          <w:lang w:eastAsia="en-GB"/>
        </w:rPr>
      </w:pPr>
      <w:hyperlink w:history="1" w:anchor="_Toc101981655">
        <w:r w:rsidRPr="00B725D4">
          <w:rPr>
            <w:rStyle w:val="Hyperlink"/>
            <w:noProof/>
          </w:rPr>
          <w:t>4.5</w:t>
        </w:r>
        <w:r>
          <w:rPr>
            <w:rFonts w:eastAsiaTheme="minorEastAsia"/>
            <w:smallCaps w:val="0"/>
            <w:noProof/>
            <w:sz w:val="24"/>
            <w:szCs w:val="24"/>
            <w:lang w:eastAsia="en-GB"/>
          </w:rPr>
          <w:tab/>
        </w:r>
        <w:r w:rsidRPr="00B725D4">
          <w:rPr>
            <w:rStyle w:val="Hyperlink"/>
            <w:noProof/>
          </w:rPr>
          <w:t>LESSONS LEARNT</w:t>
        </w:r>
        <w:r>
          <w:rPr>
            <w:noProof/>
            <w:webHidden/>
          </w:rPr>
          <w:tab/>
        </w:r>
        <w:r>
          <w:rPr>
            <w:noProof/>
            <w:webHidden/>
          </w:rPr>
          <w:fldChar w:fldCharType="begin"/>
        </w:r>
        <w:r>
          <w:rPr>
            <w:noProof/>
            <w:webHidden/>
          </w:rPr>
          <w:instrText xml:space="preserve"> PAGEREF _Toc101981655 \h </w:instrText>
        </w:r>
        <w:r>
          <w:rPr>
            <w:noProof/>
            <w:webHidden/>
          </w:rPr>
        </w:r>
        <w:r>
          <w:rPr>
            <w:noProof/>
            <w:webHidden/>
          </w:rPr>
          <w:fldChar w:fldCharType="separate"/>
        </w:r>
        <w:r w:rsidR="00AF6B87">
          <w:rPr>
            <w:noProof/>
            <w:webHidden/>
          </w:rPr>
          <w:t>10</w:t>
        </w:r>
        <w:r>
          <w:rPr>
            <w:noProof/>
            <w:webHidden/>
          </w:rPr>
          <w:fldChar w:fldCharType="end"/>
        </w:r>
      </w:hyperlink>
    </w:p>
    <w:p w:rsidR="004D556E" w:rsidRDefault="004D556E" w14:paraId="4E054A6D" w14:textId="6948046B">
      <w:pPr>
        <w:pStyle w:val="TOC1"/>
        <w:tabs>
          <w:tab w:val="left" w:pos="360"/>
          <w:tab w:val="right" w:leader="dot" w:pos="9016"/>
        </w:tabs>
        <w:rPr>
          <w:rFonts w:eastAsiaTheme="minorEastAsia"/>
          <w:b w:val="0"/>
          <w:bCs w:val="0"/>
          <w:caps w:val="0"/>
          <w:noProof/>
          <w:sz w:val="24"/>
          <w:szCs w:val="24"/>
          <w:lang w:eastAsia="en-GB"/>
        </w:rPr>
      </w:pPr>
      <w:hyperlink w:history="1" w:anchor="_Toc101981656">
        <w:r w:rsidRPr="00B725D4">
          <w:rPr>
            <w:rStyle w:val="Hyperlink"/>
            <w:rFonts w:ascii="Arial" w:hAnsi="Arial" w:cs="Arial"/>
            <w:noProof/>
          </w:rPr>
          <w:t>5</w:t>
        </w:r>
        <w:r>
          <w:rPr>
            <w:rFonts w:eastAsiaTheme="minorEastAsia"/>
            <w:b w:val="0"/>
            <w:bCs w:val="0"/>
            <w:caps w:val="0"/>
            <w:noProof/>
            <w:sz w:val="24"/>
            <w:szCs w:val="24"/>
            <w:lang w:eastAsia="en-GB"/>
          </w:rPr>
          <w:tab/>
        </w:r>
        <w:r w:rsidRPr="00B725D4">
          <w:rPr>
            <w:rStyle w:val="Hyperlink"/>
            <w:rFonts w:ascii="Arial" w:hAnsi="Arial" w:cs="Arial" w:eastAsiaTheme="majorEastAsia"/>
            <w:noProof/>
          </w:rPr>
          <w:t>Conduct</w:t>
        </w:r>
        <w:r>
          <w:rPr>
            <w:noProof/>
            <w:webHidden/>
          </w:rPr>
          <w:tab/>
        </w:r>
        <w:r>
          <w:rPr>
            <w:noProof/>
            <w:webHidden/>
          </w:rPr>
          <w:fldChar w:fldCharType="begin"/>
        </w:r>
        <w:r>
          <w:rPr>
            <w:noProof/>
            <w:webHidden/>
          </w:rPr>
          <w:instrText xml:space="preserve"> PAGEREF _Toc101981656 \h </w:instrText>
        </w:r>
        <w:r>
          <w:rPr>
            <w:noProof/>
            <w:webHidden/>
          </w:rPr>
        </w:r>
        <w:r>
          <w:rPr>
            <w:noProof/>
            <w:webHidden/>
          </w:rPr>
          <w:fldChar w:fldCharType="separate"/>
        </w:r>
        <w:r w:rsidR="00AF6B87">
          <w:rPr>
            <w:noProof/>
            <w:webHidden/>
          </w:rPr>
          <w:t>11</w:t>
        </w:r>
        <w:r>
          <w:rPr>
            <w:noProof/>
            <w:webHidden/>
          </w:rPr>
          <w:fldChar w:fldCharType="end"/>
        </w:r>
      </w:hyperlink>
    </w:p>
    <w:p w:rsidR="004D556E" w:rsidRDefault="004D556E" w14:paraId="3C050DC4" w14:textId="0F832C5A">
      <w:pPr>
        <w:pStyle w:val="TOC1"/>
        <w:tabs>
          <w:tab w:val="left" w:pos="360"/>
          <w:tab w:val="right" w:leader="dot" w:pos="9016"/>
        </w:tabs>
        <w:rPr>
          <w:rFonts w:eastAsiaTheme="minorEastAsia"/>
          <w:b w:val="0"/>
          <w:bCs w:val="0"/>
          <w:caps w:val="0"/>
          <w:noProof/>
          <w:sz w:val="24"/>
          <w:szCs w:val="24"/>
          <w:lang w:eastAsia="en-GB"/>
        </w:rPr>
      </w:pPr>
      <w:hyperlink w:history="1" w:anchor="_Toc101981657">
        <w:r w:rsidRPr="00B725D4">
          <w:rPr>
            <w:rStyle w:val="Hyperlink"/>
            <w:rFonts w:ascii="Arial" w:hAnsi="Arial" w:cs="Arial"/>
            <w:noProof/>
          </w:rPr>
          <w:t>6</w:t>
        </w:r>
        <w:r>
          <w:rPr>
            <w:rFonts w:eastAsiaTheme="minorEastAsia"/>
            <w:b w:val="0"/>
            <w:bCs w:val="0"/>
            <w:caps w:val="0"/>
            <w:noProof/>
            <w:sz w:val="24"/>
            <w:szCs w:val="24"/>
            <w:lang w:eastAsia="en-GB"/>
          </w:rPr>
          <w:tab/>
        </w:r>
        <w:r w:rsidRPr="00B725D4">
          <w:rPr>
            <w:rStyle w:val="Hyperlink"/>
            <w:rFonts w:ascii="Arial" w:hAnsi="Arial" w:cs="Arial"/>
            <w:noProof/>
          </w:rPr>
          <w:t>Exception</w:t>
        </w:r>
        <w:r>
          <w:rPr>
            <w:noProof/>
            <w:webHidden/>
          </w:rPr>
          <w:tab/>
        </w:r>
        <w:r>
          <w:rPr>
            <w:noProof/>
            <w:webHidden/>
          </w:rPr>
          <w:fldChar w:fldCharType="begin"/>
        </w:r>
        <w:r>
          <w:rPr>
            <w:noProof/>
            <w:webHidden/>
          </w:rPr>
          <w:instrText xml:space="preserve"> PAGEREF _Toc101981657 \h </w:instrText>
        </w:r>
        <w:r>
          <w:rPr>
            <w:noProof/>
            <w:webHidden/>
          </w:rPr>
        </w:r>
        <w:r>
          <w:rPr>
            <w:noProof/>
            <w:webHidden/>
          </w:rPr>
          <w:fldChar w:fldCharType="separate"/>
        </w:r>
        <w:r w:rsidR="00AF6B87">
          <w:rPr>
            <w:noProof/>
            <w:webHidden/>
          </w:rPr>
          <w:t>11</w:t>
        </w:r>
        <w:r>
          <w:rPr>
            <w:noProof/>
            <w:webHidden/>
          </w:rPr>
          <w:fldChar w:fldCharType="end"/>
        </w:r>
      </w:hyperlink>
    </w:p>
    <w:p w:rsidR="004D556E" w:rsidRDefault="004D556E" w14:paraId="28EDEDB3" w14:textId="3107FBF5">
      <w:pPr>
        <w:pStyle w:val="TOC1"/>
        <w:tabs>
          <w:tab w:val="left" w:pos="360"/>
          <w:tab w:val="right" w:leader="dot" w:pos="9016"/>
        </w:tabs>
        <w:rPr>
          <w:rFonts w:eastAsiaTheme="minorEastAsia"/>
          <w:b w:val="0"/>
          <w:bCs w:val="0"/>
          <w:caps w:val="0"/>
          <w:noProof/>
          <w:sz w:val="24"/>
          <w:szCs w:val="24"/>
          <w:lang w:eastAsia="en-GB"/>
        </w:rPr>
      </w:pPr>
      <w:hyperlink w:history="1" w:anchor="_Toc101981658">
        <w:r w:rsidRPr="00B725D4">
          <w:rPr>
            <w:rStyle w:val="Hyperlink"/>
            <w:rFonts w:ascii="Arial" w:hAnsi="Arial" w:cs="Arial"/>
            <w:noProof/>
          </w:rPr>
          <w:t>7</w:t>
        </w:r>
        <w:r>
          <w:rPr>
            <w:rFonts w:eastAsiaTheme="minorEastAsia"/>
            <w:b w:val="0"/>
            <w:bCs w:val="0"/>
            <w:caps w:val="0"/>
            <w:noProof/>
            <w:sz w:val="24"/>
            <w:szCs w:val="24"/>
            <w:lang w:eastAsia="en-GB"/>
          </w:rPr>
          <w:tab/>
        </w:r>
        <w:r w:rsidRPr="00B725D4">
          <w:rPr>
            <w:rStyle w:val="Hyperlink"/>
            <w:rFonts w:ascii="Arial" w:hAnsi="Arial" w:cs="Arial"/>
            <w:noProof/>
          </w:rPr>
          <w:t>Terms/Acronyms</w:t>
        </w:r>
        <w:r>
          <w:rPr>
            <w:noProof/>
            <w:webHidden/>
          </w:rPr>
          <w:tab/>
        </w:r>
        <w:r>
          <w:rPr>
            <w:noProof/>
            <w:webHidden/>
          </w:rPr>
          <w:fldChar w:fldCharType="begin"/>
        </w:r>
        <w:r>
          <w:rPr>
            <w:noProof/>
            <w:webHidden/>
          </w:rPr>
          <w:instrText xml:space="preserve"> PAGEREF _Toc101981658 \h </w:instrText>
        </w:r>
        <w:r>
          <w:rPr>
            <w:noProof/>
            <w:webHidden/>
          </w:rPr>
        </w:r>
        <w:r>
          <w:rPr>
            <w:noProof/>
            <w:webHidden/>
          </w:rPr>
          <w:fldChar w:fldCharType="separate"/>
        </w:r>
        <w:r w:rsidR="00AF6B87">
          <w:rPr>
            <w:noProof/>
            <w:webHidden/>
          </w:rPr>
          <w:t>11</w:t>
        </w:r>
        <w:r>
          <w:rPr>
            <w:noProof/>
            <w:webHidden/>
          </w:rPr>
          <w:fldChar w:fldCharType="end"/>
        </w:r>
      </w:hyperlink>
    </w:p>
    <w:p w:rsidR="004D556E" w:rsidRDefault="004D556E" w14:paraId="4AC4A92B" w14:textId="7FBCF7AA">
      <w:pPr>
        <w:pStyle w:val="TOC1"/>
        <w:tabs>
          <w:tab w:val="left" w:pos="360"/>
          <w:tab w:val="right" w:leader="dot" w:pos="9016"/>
        </w:tabs>
        <w:rPr>
          <w:rFonts w:eastAsiaTheme="minorEastAsia"/>
          <w:b w:val="0"/>
          <w:bCs w:val="0"/>
          <w:caps w:val="0"/>
          <w:noProof/>
          <w:sz w:val="24"/>
          <w:szCs w:val="24"/>
          <w:lang w:eastAsia="en-GB"/>
        </w:rPr>
      </w:pPr>
      <w:hyperlink w:history="1" w:anchor="_Toc101981659">
        <w:r w:rsidRPr="00B725D4">
          <w:rPr>
            <w:rStyle w:val="Hyperlink"/>
            <w:rFonts w:ascii="Arial" w:hAnsi="Arial" w:cs="Arial"/>
            <w:noProof/>
          </w:rPr>
          <w:t>8</w:t>
        </w:r>
        <w:r>
          <w:rPr>
            <w:rFonts w:eastAsiaTheme="minorEastAsia"/>
            <w:b w:val="0"/>
            <w:bCs w:val="0"/>
            <w:caps w:val="0"/>
            <w:noProof/>
            <w:sz w:val="24"/>
            <w:szCs w:val="24"/>
            <w:lang w:eastAsia="en-GB"/>
          </w:rPr>
          <w:tab/>
        </w:r>
        <w:r w:rsidRPr="00B725D4">
          <w:rPr>
            <w:rStyle w:val="Hyperlink"/>
            <w:rFonts w:ascii="Arial" w:hAnsi="Arial" w:cs="Arial"/>
            <w:noProof/>
          </w:rPr>
          <w:t>References</w:t>
        </w:r>
        <w:r>
          <w:rPr>
            <w:noProof/>
            <w:webHidden/>
          </w:rPr>
          <w:tab/>
        </w:r>
        <w:r>
          <w:rPr>
            <w:noProof/>
            <w:webHidden/>
          </w:rPr>
          <w:fldChar w:fldCharType="begin"/>
        </w:r>
        <w:r>
          <w:rPr>
            <w:noProof/>
            <w:webHidden/>
          </w:rPr>
          <w:instrText xml:space="preserve"> PAGEREF _Toc101981659 \h </w:instrText>
        </w:r>
        <w:r>
          <w:rPr>
            <w:noProof/>
            <w:webHidden/>
          </w:rPr>
        </w:r>
        <w:r>
          <w:rPr>
            <w:noProof/>
            <w:webHidden/>
          </w:rPr>
          <w:fldChar w:fldCharType="separate"/>
        </w:r>
        <w:r w:rsidR="00AF6B87">
          <w:rPr>
            <w:noProof/>
            <w:webHidden/>
          </w:rPr>
          <w:t>12</w:t>
        </w:r>
        <w:r>
          <w:rPr>
            <w:noProof/>
            <w:webHidden/>
          </w:rPr>
          <w:fldChar w:fldCharType="end"/>
        </w:r>
      </w:hyperlink>
    </w:p>
    <w:p w:rsidR="004D556E" w:rsidRDefault="004D556E" w14:paraId="759AB8D9" w14:textId="4367C3DF">
      <w:pPr>
        <w:pStyle w:val="TOC2"/>
        <w:tabs>
          <w:tab w:val="left" w:pos="720"/>
          <w:tab w:val="right" w:leader="dot" w:pos="9016"/>
        </w:tabs>
        <w:rPr>
          <w:rFonts w:eastAsiaTheme="minorEastAsia"/>
          <w:smallCaps w:val="0"/>
          <w:noProof/>
          <w:sz w:val="24"/>
          <w:szCs w:val="24"/>
          <w:lang w:eastAsia="en-GB"/>
        </w:rPr>
      </w:pPr>
      <w:hyperlink w:history="1" w:anchor="_Toc101981660">
        <w:r w:rsidRPr="00B725D4">
          <w:rPr>
            <w:rStyle w:val="Hyperlink"/>
            <w:noProof/>
          </w:rPr>
          <w:t>8.1</w:t>
        </w:r>
        <w:r>
          <w:rPr>
            <w:rFonts w:eastAsiaTheme="minorEastAsia"/>
            <w:smallCaps w:val="0"/>
            <w:noProof/>
            <w:sz w:val="24"/>
            <w:szCs w:val="24"/>
            <w:lang w:eastAsia="en-GB"/>
          </w:rPr>
          <w:tab/>
        </w:r>
        <w:r w:rsidRPr="00B725D4">
          <w:rPr>
            <w:rStyle w:val="Hyperlink"/>
            <w:noProof/>
          </w:rPr>
          <w:t>Templates</w:t>
        </w:r>
        <w:r>
          <w:rPr>
            <w:noProof/>
            <w:webHidden/>
          </w:rPr>
          <w:tab/>
        </w:r>
        <w:r>
          <w:rPr>
            <w:noProof/>
            <w:webHidden/>
          </w:rPr>
          <w:fldChar w:fldCharType="begin"/>
        </w:r>
        <w:r>
          <w:rPr>
            <w:noProof/>
            <w:webHidden/>
          </w:rPr>
          <w:instrText xml:space="preserve"> PAGEREF _Toc101981660 \h </w:instrText>
        </w:r>
        <w:r>
          <w:rPr>
            <w:noProof/>
            <w:webHidden/>
          </w:rPr>
        </w:r>
        <w:r>
          <w:rPr>
            <w:noProof/>
            <w:webHidden/>
          </w:rPr>
          <w:fldChar w:fldCharType="separate"/>
        </w:r>
        <w:r w:rsidR="00AF6B87">
          <w:rPr>
            <w:noProof/>
            <w:webHidden/>
          </w:rPr>
          <w:t>12</w:t>
        </w:r>
        <w:r>
          <w:rPr>
            <w:noProof/>
            <w:webHidden/>
          </w:rPr>
          <w:fldChar w:fldCharType="end"/>
        </w:r>
      </w:hyperlink>
    </w:p>
    <w:p w:rsidR="004D556E" w:rsidRDefault="004D556E" w14:paraId="4BB2620E" w14:textId="5EB6DE07">
      <w:pPr>
        <w:pStyle w:val="TOC2"/>
        <w:tabs>
          <w:tab w:val="left" w:pos="720"/>
          <w:tab w:val="right" w:leader="dot" w:pos="9016"/>
        </w:tabs>
        <w:rPr>
          <w:rFonts w:eastAsiaTheme="minorEastAsia"/>
          <w:smallCaps w:val="0"/>
          <w:noProof/>
          <w:sz w:val="24"/>
          <w:szCs w:val="24"/>
          <w:lang w:eastAsia="en-GB"/>
        </w:rPr>
      </w:pPr>
      <w:hyperlink w:history="1" w:anchor="_Toc101981661">
        <w:r w:rsidRPr="00B725D4">
          <w:rPr>
            <w:rStyle w:val="Hyperlink"/>
            <w:noProof/>
          </w:rPr>
          <w:t>8.2</w:t>
        </w:r>
        <w:r>
          <w:rPr>
            <w:rFonts w:eastAsiaTheme="minorEastAsia"/>
            <w:smallCaps w:val="0"/>
            <w:noProof/>
            <w:sz w:val="24"/>
            <w:szCs w:val="24"/>
            <w:lang w:eastAsia="en-GB"/>
          </w:rPr>
          <w:tab/>
        </w:r>
        <w:r w:rsidRPr="00B725D4">
          <w:rPr>
            <w:rStyle w:val="Hyperlink"/>
            <w:noProof/>
          </w:rPr>
          <w:t>Policies</w:t>
        </w:r>
        <w:r>
          <w:rPr>
            <w:noProof/>
            <w:webHidden/>
          </w:rPr>
          <w:tab/>
        </w:r>
        <w:r>
          <w:rPr>
            <w:noProof/>
            <w:webHidden/>
          </w:rPr>
          <w:fldChar w:fldCharType="begin"/>
        </w:r>
        <w:r>
          <w:rPr>
            <w:noProof/>
            <w:webHidden/>
          </w:rPr>
          <w:instrText xml:space="preserve"> PAGEREF _Toc101981661 \h </w:instrText>
        </w:r>
        <w:r>
          <w:rPr>
            <w:noProof/>
            <w:webHidden/>
          </w:rPr>
        </w:r>
        <w:r>
          <w:rPr>
            <w:noProof/>
            <w:webHidden/>
          </w:rPr>
          <w:fldChar w:fldCharType="separate"/>
        </w:r>
        <w:r w:rsidR="00AF6B87">
          <w:rPr>
            <w:noProof/>
            <w:webHidden/>
          </w:rPr>
          <w:t>12</w:t>
        </w:r>
        <w:r>
          <w:rPr>
            <w:noProof/>
            <w:webHidden/>
          </w:rPr>
          <w:fldChar w:fldCharType="end"/>
        </w:r>
      </w:hyperlink>
    </w:p>
    <w:p w:rsidR="004D556E" w:rsidRDefault="004D556E" w14:paraId="15688B6E" w14:textId="03A07C6E">
      <w:pPr>
        <w:pStyle w:val="TOC2"/>
        <w:tabs>
          <w:tab w:val="left" w:pos="720"/>
          <w:tab w:val="right" w:leader="dot" w:pos="9016"/>
        </w:tabs>
        <w:rPr>
          <w:rFonts w:eastAsiaTheme="minorEastAsia"/>
          <w:smallCaps w:val="0"/>
          <w:noProof/>
          <w:sz w:val="24"/>
          <w:szCs w:val="24"/>
          <w:lang w:eastAsia="en-GB"/>
        </w:rPr>
      </w:pPr>
      <w:hyperlink w:history="1" w:anchor="_Toc101981662">
        <w:r w:rsidRPr="00B725D4">
          <w:rPr>
            <w:rStyle w:val="Hyperlink"/>
            <w:noProof/>
          </w:rPr>
          <w:t>8.3</w:t>
        </w:r>
        <w:r>
          <w:rPr>
            <w:rFonts w:eastAsiaTheme="minorEastAsia"/>
            <w:smallCaps w:val="0"/>
            <w:noProof/>
            <w:sz w:val="24"/>
            <w:szCs w:val="24"/>
            <w:lang w:eastAsia="en-GB"/>
          </w:rPr>
          <w:tab/>
        </w:r>
        <w:r w:rsidRPr="00B725D4">
          <w:rPr>
            <w:rStyle w:val="Hyperlink"/>
            <w:noProof/>
          </w:rPr>
          <w:t>Process/Procedures</w:t>
        </w:r>
        <w:r>
          <w:rPr>
            <w:noProof/>
            <w:webHidden/>
          </w:rPr>
          <w:tab/>
        </w:r>
        <w:r>
          <w:rPr>
            <w:noProof/>
            <w:webHidden/>
          </w:rPr>
          <w:fldChar w:fldCharType="begin"/>
        </w:r>
        <w:r>
          <w:rPr>
            <w:noProof/>
            <w:webHidden/>
          </w:rPr>
          <w:instrText xml:space="preserve"> PAGEREF _Toc101981662 \h </w:instrText>
        </w:r>
        <w:r>
          <w:rPr>
            <w:noProof/>
            <w:webHidden/>
          </w:rPr>
        </w:r>
        <w:r>
          <w:rPr>
            <w:noProof/>
            <w:webHidden/>
          </w:rPr>
          <w:fldChar w:fldCharType="separate"/>
        </w:r>
        <w:r w:rsidR="00AF6B87">
          <w:rPr>
            <w:noProof/>
            <w:webHidden/>
          </w:rPr>
          <w:t>12</w:t>
        </w:r>
        <w:r>
          <w:rPr>
            <w:noProof/>
            <w:webHidden/>
          </w:rPr>
          <w:fldChar w:fldCharType="end"/>
        </w:r>
      </w:hyperlink>
    </w:p>
    <w:p w:rsidR="004D556E" w:rsidRDefault="004D556E" w14:paraId="66B9B45B" w14:textId="208A1D05">
      <w:pPr>
        <w:pStyle w:val="TOC2"/>
        <w:tabs>
          <w:tab w:val="left" w:pos="720"/>
          <w:tab w:val="right" w:leader="dot" w:pos="9016"/>
        </w:tabs>
        <w:rPr>
          <w:rFonts w:eastAsiaTheme="minorEastAsia"/>
          <w:smallCaps w:val="0"/>
          <w:noProof/>
          <w:sz w:val="24"/>
          <w:szCs w:val="24"/>
          <w:lang w:eastAsia="en-GB"/>
        </w:rPr>
      </w:pPr>
      <w:hyperlink w:history="1" w:anchor="_Toc101981663">
        <w:r w:rsidRPr="00B725D4">
          <w:rPr>
            <w:rStyle w:val="Hyperlink"/>
            <w:noProof/>
          </w:rPr>
          <w:t>8.4</w:t>
        </w:r>
        <w:r>
          <w:rPr>
            <w:rFonts w:eastAsiaTheme="minorEastAsia"/>
            <w:smallCaps w:val="0"/>
            <w:noProof/>
            <w:sz w:val="24"/>
            <w:szCs w:val="24"/>
            <w:lang w:eastAsia="en-GB"/>
          </w:rPr>
          <w:tab/>
        </w:r>
        <w:r w:rsidRPr="00B725D4">
          <w:rPr>
            <w:rStyle w:val="Hyperlink"/>
            <w:noProof/>
          </w:rPr>
          <w:t>Standards</w:t>
        </w:r>
        <w:r>
          <w:rPr>
            <w:noProof/>
            <w:webHidden/>
          </w:rPr>
          <w:tab/>
        </w:r>
        <w:r>
          <w:rPr>
            <w:noProof/>
            <w:webHidden/>
          </w:rPr>
          <w:fldChar w:fldCharType="begin"/>
        </w:r>
        <w:r>
          <w:rPr>
            <w:noProof/>
            <w:webHidden/>
          </w:rPr>
          <w:instrText xml:space="preserve"> PAGEREF _Toc101981663 \h </w:instrText>
        </w:r>
        <w:r>
          <w:rPr>
            <w:noProof/>
            <w:webHidden/>
          </w:rPr>
        </w:r>
        <w:r>
          <w:rPr>
            <w:noProof/>
            <w:webHidden/>
          </w:rPr>
          <w:fldChar w:fldCharType="separate"/>
        </w:r>
        <w:r w:rsidR="00AF6B87">
          <w:rPr>
            <w:noProof/>
            <w:webHidden/>
          </w:rPr>
          <w:t>12</w:t>
        </w:r>
        <w:r>
          <w:rPr>
            <w:noProof/>
            <w:webHidden/>
          </w:rPr>
          <w:fldChar w:fldCharType="end"/>
        </w:r>
      </w:hyperlink>
    </w:p>
    <w:p w:rsidR="004D556E" w:rsidRDefault="004D556E" w14:paraId="7D48E624" w14:textId="16B845F8">
      <w:pPr>
        <w:pStyle w:val="TOC2"/>
        <w:tabs>
          <w:tab w:val="left" w:pos="720"/>
          <w:tab w:val="right" w:leader="dot" w:pos="9016"/>
        </w:tabs>
        <w:rPr>
          <w:rFonts w:eastAsiaTheme="minorEastAsia"/>
          <w:smallCaps w:val="0"/>
          <w:noProof/>
          <w:sz w:val="24"/>
          <w:szCs w:val="24"/>
          <w:lang w:eastAsia="en-GB"/>
        </w:rPr>
      </w:pPr>
      <w:hyperlink w:history="1" w:anchor="_Toc101981664">
        <w:r w:rsidRPr="00B725D4">
          <w:rPr>
            <w:rStyle w:val="Hyperlink"/>
            <w:noProof/>
          </w:rPr>
          <w:t>8.5</w:t>
        </w:r>
        <w:r>
          <w:rPr>
            <w:rFonts w:eastAsiaTheme="minorEastAsia"/>
            <w:smallCaps w:val="0"/>
            <w:noProof/>
            <w:sz w:val="24"/>
            <w:szCs w:val="24"/>
            <w:lang w:eastAsia="en-GB"/>
          </w:rPr>
          <w:tab/>
        </w:r>
        <w:r w:rsidRPr="00B725D4">
          <w:rPr>
            <w:rStyle w:val="Hyperlink"/>
            <w:noProof/>
          </w:rPr>
          <w:t>Miscellaneous</w:t>
        </w:r>
        <w:r>
          <w:rPr>
            <w:noProof/>
            <w:webHidden/>
          </w:rPr>
          <w:tab/>
        </w:r>
        <w:r>
          <w:rPr>
            <w:noProof/>
            <w:webHidden/>
          </w:rPr>
          <w:fldChar w:fldCharType="begin"/>
        </w:r>
        <w:r>
          <w:rPr>
            <w:noProof/>
            <w:webHidden/>
          </w:rPr>
          <w:instrText xml:space="preserve"> PAGEREF _Toc101981664 \h </w:instrText>
        </w:r>
        <w:r>
          <w:rPr>
            <w:noProof/>
            <w:webHidden/>
          </w:rPr>
        </w:r>
        <w:r>
          <w:rPr>
            <w:noProof/>
            <w:webHidden/>
          </w:rPr>
          <w:fldChar w:fldCharType="separate"/>
        </w:r>
        <w:r w:rsidR="00AF6B87">
          <w:rPr>
            <w:noProof/>
            <w:webHidden/>
          </w:rPr>
          <w:t>12</w:t>
        </w:r>
        <w:r>
          <w:rPr>
            <w:noProof/>
            <w:webHidden/>
          </w:rPr>
          <w:fldChar w:fldCharType="end"/>
        </w:r>
      </w:hyperlink>
    </w:p>
    <w:p w:rsidR="004D556E" w:rsidRDefault="004D556E" w14:paraId="70B1E02C" w14:textId="430B81EA">
      <w:pPr>
        <w:pStyle w:val="TOC1"/>
        <w:tabs>
          <w:tab w:val="left" w:pos="360"/>
          <w:tab w:val="right" w:leader="dot" w:pos="9016"/>
        </w:tabs>
        <w:rPr>
          <w:rFonts w:eastAsiaTheme="minorEastAsia"/>
          <w:b w:val="0"/>
          <w:bCs w:val="0"/>
          <w:caps w:val="0"/>
          <w:noProof/>
          <w:sz w:val="24"/>
          <w:szCs w:val="24"/>
          <w:lang w:eastAsia="en-GB"/>
        </w:rPr>
      </w:pPr>
      <w:hyperlink w:history="1" w:anchor="_Toc101981665">
        <w:r w:rsidRPr="00B725D4">
          <w:rPr>
            <w:rStyle w:val="Hyperlink"/>
            <w:rFonts w:ascii="Arial" w:hAnsi="Arial" w:cs="Arial"/>
            <w:noProof/>
          </w:rPr>
          <w:t>9</w:t>
        </w:r>
        <w:r>
          <w:rPr>
            <w:rFonts w:eastAsiaTheme="minorEastAsia"/>
            <w:b w:val="0"/>
            <w:bCs w:val="0"/>
            <w:caps w:val="0"/>
            <w:noProof/>
            <w:sz w:val="24"/>
            <w:szCs w:val="24"/>
            <w:lang w:eastAsia="en-GB"/>
          </w:rPr>
          <w:tab/>
        </w:r>
        <w:r w:rsidRPr="00B725D4">
          <w:rPr>
            <w:rStyle w:val="Hyperlink"/>
            <w:rFonts w:ascii="Arial" w:hAnsi="Arial" w:cs="Arial"/>
            <w:noProof/>
          </w:rPr>
          <w:t>Appendix A: Document RACI Matrix</w:t>
        </w:r>
        <w:r>
          <w:rPr>
            <w:noProof/>
            <w:webHidden/>
          </w:rPr>
          <w:tab/>
        </w:r>
        <w:r>
          <w:rPr>
            <w:noProof/>
            <w:webHidden/>
          </w:rPr>
          <w:fldChar w:fldCharType="begin"/>
        </w:r>
        <w:r>
          <w:rPr>
            <w:noProof/>
            <w:webHidden/>
          </w:rPr>
          <w:instrText xml:space="preserve"> PAGEREF _Toc101981665 \h </w:instrText>
        </w:r>
        <w:r>
          <w:rPr>
            <w:noProof/>
            <w:webHidden/>
          </w:rPr>
        </w:r>
        <w:r>
          <w:rPr>
            <w:noProof/>
            <w:webHidden/>
          </w:rPr>
          <w:fldChar w:fldCharType="separate"/>
        </w:r>
        <w:r w:rsidR="00AF6B87">
          <w:rPr>
            <w:noProof/>
            <w:webHidden/>
          </w:rPr>
          <w:t>13</w:t>
        </w:r>
        <w:r>
          <w:rPr>
            <w:noProof/>
            <w:webHidden/>
          </w:rPr>
          <w:fldChar w:fldCharType="end"/>
        </w:r>
      </w:hyperlink>
    </w:p>
    <w:p w:rsidR="08AE8119" w:rsidP="08AE8119" w:rsidRDefault="08AE8119" w14:paraId="2770D40E" w14:textId="72F1E3CE">
      <w:pPr>
        <w:pStyle w:val="TOC2"/>
        <w:tabs>
          <w:tab w:val="right" w:leader="dot" w:pos="9015"/>
        </w:tabs>
      </w:pPr>
      <w:r>
        <w:fldChar w:fldCharType="end"/>
      </w:r>
    </w:p>
    <w:p w:rsidRPr="00A57BB6" w:rsidR="00C54BA5" w:rsidP="00C54BA5" w:rsidRDefault="00C54BA5" w14:paraId="29C00E8A" w14:textId="46953189">
      <w:pPr>
        <w:rPr>
          <w:rFonts w:ascii="Arial" w:hAnsi="Arial" w:cs="Arial"/>
        </w:rPr>
      </w:pPr>
    </w:p>
    <w:p w:rsidRPr="00A57BB6" w:rsidR="004A7248" w:rsidP="00C54BA5" w:rsidRDefault="004A7248" w14:paraId="7FF25E97" w14:textId="3B0183E5">
      <w:pPr>
        <w:rPr>
          <w:rFonts w:ascii="Arial" w:hAnsi="Arial" w:cs="Arial"/>
        </w:rPr>
      </w:pPr>
    </w:p>
    <w:p w:rsidR="004A7248" w:rsidP="00C54BA5" w:rsidRDefault="004A7248" w14:paraId="442DB6CB" w14:textId="3D0A73C5">
      <w:pPr>
        <w:rPr>
          <w:rFonts w:ascii="Arial" w:hAnsi="Arial" w:cs="Arial"/>
        </w:rPr>
      </w:pPr>
    </w:p>
    <w:p w:rsidR="00AE3728" w:rsidP="00C54BA5" w:rsidRDefault="00AE3728" w14:paraId="550831F2" w14:textId="60F77ADB">
      <w:pPr>
        <w:rPr>
          <w:rFonts w:ascii="Arial" w:hAnsi="Arial" w:cs="Arial"/>
        </w:rPr>
      </w:pPr>
    </w:p>
    <w:p w:rsidRPr="00A57BB6" w:rsidR="00AE3728" w:rsidP="00C54BA5" w:rsidRDefault="00AE3728" w14:paraId="1131106F" w14:textId="77777777">
      <w:pPr>
        <w:rPr>
          <w:rFonts w:ascii="Arial" w:hAnsi="Arial" w:cs="Arial"/>
        </w:rPr>
      </w:pPr>
    </w:p>
    <w:p w:rsidRPr="00A57BB6" w:rsidR="004A7248" w:rsidP="00C54BA5" w:rsidRDefault="004A7248" w14:paraId="5582BE07" w14:textId="67FADE00">
      <w:pPr>
        <w:rPr>
          <w:rFonts w:ascii="Arial" w:hAnsi="Arial" w:cs="Arial"/>
        </w:rPr>
      </w:pPr>
    </w:p>
    <w:p w:rsidRPr="00A57BB6" w:rsidR="004A7248" w:rsidP="00C54BA5" w:rsidRDefault="004A7248" w14:paraId="1E239486" w14:textId="293A2AC4">
      <w:pPr>
        <w:rPr>
          <w:rFonts w:ascii="Arial" w:hAnsi="Arial" w:cs="Arial"/>
        </w:rPr>
      </w:pPr>
    </w:p>
    <w:p w:rsidRPr="00A57BB6" w:rsidR="004A7248" w:rsidP="00C54BA5" w:rsidRDefault="004A7248" w14:paraId="37876012" w14:textId="0EB371D3">
      <w:pPr>
        <w:rPr>
          <w:rFonts w:ascii="Arial" w:hAnsi="Arial" w:cs="Arial"/>
        </w:rPr>
      </w:pPr>
    </w:p>
    <w:p w:rsidRPr="00A57BB6" w:rsidR="009726D6" w:rsidP="08AE8119" w:rsidRDefault="009726D6" w14:paraId="258411A4" w14:textId="77777777">
      <w:pPr>
        <w:pStyle w:val="Heading3"/>
        <w:numPr>
          <w:ilvl w:val="2"/>
          <w:numId w:val="0"/>
        </w:numPr>
        <w:rPr>
          <w:rFonts w:eastAsiaTheme="majorEastAsia"/>
        </w:rPr>
      </w:pPr>
      <w:bookmarkStart w:name="_Toc95836423" w:id="3"/>
      <w:bookmarkStart w:name="_Toc101981634" w:id="4"/>
      <w:r w:rsidRPr="00A57BB6">
        <w:t>Document Control</w:t>
      </w:r>
      <w:bookmarkEnd w:id="3"/>
      <w:bookmarkEnd w:id="4"/>
    </w:p>
    <w:tbl>
      <w:tblPr>
        <w:tblW w:w="9429" w:type="dxa"/>
        <w:tblLayout w:type="fixed"/>
        <w:tblLook w:val="04A0" w:firstRow="1" w:lastRow="0" w:firstColumn="1" w:lastColumn="0" w:noHBand="0" w:noVBand="1"/>
      </w:tblPr>
      <w:tblGrid>
        <w:gridCol w:w="4498"/>
        <w:gridCol w:w="4931"/>
      </w:tblGrid>
      <w:tr w:rsidRPr="00A57BB6" w:rsidR="009726D6" w:rsidTr="00CB5F68" w14:paraId="6E2D3E50"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A57BB6" w:rsidR="009726D6" w:rsidP="00CB5F68" w:rsidRDefault="009726D6" w14:paraId="56A586EF" w14:textId="77777777">
            <w:pPr>
              <w:spacing w:after="117" w:line="240" w:lineRule="auto"/>
              <w:ind w:left="10" w:hanging="10"/>
              <w:rPr>
                <w:rFonts w:ascii="Arial" w:hAnsi="Arial" w:eastAsia="Bookman Old Style" w:cs="Arial"/>
                <w:color w:val="0070C0"/>
              </w:rPr>
            </w:pPr>
            <w:r w:rsidRPr="00A57BB6">
              <w:rPr>
                <w:rFonts w:ascii="Arial" w:hAnsi="Arial" w:eastAsia="Bookman Old Style" w:cs="Arial"/>
                <w:b/>
                <w:bCs/>
                <w:color w:val="0070C0"/>
              </w:rPr>
              <w:t>Document ID</w:t>
            </w:r>
          </w:p>
        </w:tc>
        <w:tc>
          <w:tcPr>
            <w:tcW w:w="4931" w:type="dxa"/>
            <w:tcBorders>
              <w:top w:val="single" w:color="auto" w:sz="6" w:space="0"/>
              <w:left w:val="single" w:color="auto" w:sz="6" w:space="0"/>
              <w:bottom w:val="single" w:color="auto" w:sz="6" w:space="0"/>
              <w:right w:val="single" w:color="auto" w:sz="6" w:space="0"/>
            </w:tcBorders>
            <w:vAlign w:val="center"/>
          </w:tcPr>
          <w:p w:rsidRPr="00A57BB6" w:rsidR="009726D6" w:rsidP="00CB5F68" w:rsidRDefault="009726D6" w14:paraId="27366E2B" w14:textId="2E0D4CCE">
            <w:pPr>
              <w:spacing w:after="117" w:line="240" w:lineRule="auto"/>
              <w:ind w:left="10" w:hanging="10"/>
              <w:rPr>
                <w:rFonts w:ascii="Arial" w:hAnsi="Arial" w:eastAsia="Bookman Old Style" w:cs="Arial"/>
                <w:color w:val="000000" w:themeColor="text1"/>
              </w:rPr>
            </w:pPr>
            <w:r w:rsidRPr="00A57BB6">
              <w:rPr>
                <w:rFonts w:ascii="Arial" w:hAnsi="Arial" w:eastAsia="Bookman Old Style" w:cs="Arial"/>
                <w:color w:val="000000" w:themeColor="text1"/>
              </w:rPr>
              <w:t>NDIRP202</w:t>
            </w:r>
            <w:r w:rsidR="00720A7C">
              <w:rPr>
                <w:rFonts w:ascii="Arial" w:hAnsi="Arial" w:eastAsia="Bookman Old Style" w:cs="Arial"/>
                <w:color w:val="000000" w:themeColor="text1"/>
              </w:rPr>
              <w:t>0</w:t>
            </w:r>
            <w:r w:rsidRPr="00A57BB6">
              <w:rPr>
                <w:rFonts w:ascii="Arial" w:hAnsi="Arial" w:eastAsia="Bookman Old Style" w:cs="Arial"/>
                <w:color w:val="000000" w:themeColor="text1"/>
              </w:rPr>
              <w:t>001</w:t>
            </w:r>
          </w:p>
        </w:tc>
      </w:tr>
      <w:tr w:rsidRPr="00A57BB6" w:rsidR="009726D6" w:rsidTr="00CB5F68" w14:paraId="49F08A63"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A57BB6" w:rsidR="009726D6" w:rsidP="00CB5F68" w:rsidRDefault="009726D6" w14:paraId="58BC62F8" w14:textId="77777777">
            <w:pPr>
              <w:spacing w:after="117" w:line="240" w:lineRule="auto"/>
              <w:ind w:left="10" w:hanging="10"/>
              <w:rPr>
                <w:rFonts w:ascii="Arial" w:hAnsi="Arial" w:eastAsia="Bookman Old Style" w:cs="Arial"/>
                <w:b/>
                <w:bCs/>
                <w:color w:val="0070C0"/>
              </w:rPr>
            </w:pPr>
            <w:r w:rsidRPr="00A57BB6">
              <w:rPr>
                <w:rFonts w:ascii="Arial" w:hAnsi="Arial" w:eastAsia="Bookman Old Style" w:cs="Arial"/>
                <w:b/>
                <w:bCs/>
                <w:color w:val="0070C0"/>
              </w:rPr>
              <w:t>Document Name</w:t>
            </w:r>
          </w:p>
        </w:tc>
        <w:tc>
          <w:tcPr>
            <w:tcW w:w="4931" w:type="dxa"/>
            <w:tcBorders>
              <w:top w:val="single" w:color="auto" w:sz="6" w:space="0"/>
              <w:left w:val="single" w:color="auto" w:sz="6" w:space="0"/>
              <w:bottom w:val="single" w:color="auto" w:sz="6" w:space="0"/>
              <w:right w:val="single" w:color="auto" w:sz="6" w:space="0"/>
            </w:tcBorders>
            <w:vAlign w:val="center"/>
          </w:tcPr>
          <w:p w:rsidRPr="00A57BB6" w:rsidR="009726D6" w:rsidP="00CB5F68" w:rsidRDefault="009726D6" w14:paraId="4E2DB11D" w14:textId="4D126B34">
            <w:pPr>
              <w:spacing w:after="117" w:line="240" w:lineRule="auto"/>
              <w:ind w:left="10" w:hanging="10"/>
              <w:rPr>
                <w:rFonts w:ascii="Arial" w:hAnsi="Arial" w:eastAsia="Bookman Old Style" w:cs="Arial"/>
                <w:color w:val="000000" w:themeColor="text1"/>
              </w:rPr>
            </w:pPr>
            <w:proofErr w:type="spellStart"/>
            <w:r w:rsidRPr="00A57BB6">
              <w:rPr>
                <w:rFonts w:ascii="Arial" w:hAnsi="Arial" w:eastAsia="Bookman Old Style" w:cs="Arial"/>
                <w:color w:val="000000" w:themeColor="text1"/>
              </w:rPr>
              <w:t>Netradyne</w:t>
            </w:r>
            <w:proofErr w:type="spellEnd"/>
            <w:r w:rsidRPr="00A57BB6">
              <w:rPr>
                <w:rFonts w:ascii="Arial" w:hAnsi="Arial" w:eastAsia="Bookman Old Style" w:cs="Arial"/>
                <w:color w:val="000000" w:themeColor="text1"/>
              </w:rPr>
              <w:t xml:space="preserve"> </w:t>
            </w:r>
            <w:r w:rsidR="001D7F1A">
              <w:rPr>
                <w:rFonts w:ascii="Arial" w:hAnsi="Arial" w:eastAsia="Bookman Old Style" w:cs="Arial"/>
                <w:color w:val="000000" w:themeColor="text1"/>
              </w:rPr>
              <w:t xml:space="preserve">Security </w:t>
            </w:r>
            <w:r w:rsidRPr="00A57BB6">
              <w:rPr>
                <w:rFonts w:ascii="Arial" w:hAnsi="Arial" w:eastAsia="Bookman Old Style" w:cs="Arial"/>
                <w:color w:val="000000" w:themeColor="text1"/>
              </w:rPr>
              <w:t xml:space="preserve">Incident </w:t>
            </w:r>
            <w:r w:rsidR="0000337C">
              <w:rPr>
                <w:rFonts w:ascii="Arial" w:hAnsi="Arial" w:eastAsia="Bookman Old Style" w:cs="Arial"/>
                <w:color w:val="000000" w:themeColor="text1"/>
              </w:rPr>
              <w:t>Response</w:t>
            </w:r>
            <w:r w:rsidR="001D7F1A">
              <w:rPr>
                <w:rFonts w:ascii="Arial" w:hAnsi="Arial" w:eastAsia="Bookman Old Style" w:cs="Arial"/>
                <w:color w:val="000000" w:themeColor="text1"/>
              </w:rPr>
              <w:t xml:space="preserve"> P</w:t>
            </w:r>
            <w:r w:rsidR="0000337C">
              <w:rPr>
                <w:rFonts w:ascii="Arial" w:hAnsi="Arial" w:eastAsia="Bookman Old Style" w:cs="Arial"/>
                <w:color w:val="000000" w:themeColor="text1"/>
              </w:rPr>
              <w:t>lan</w:t>
            </w:r>
          </w:p>
        </w:tc>
      </w:tr>
      <w:tr w:rsidRPr="00A57BB6" w:rsidR="009726D6" w:rsidTr="00CB5F68" w14:paraId="0C54C649"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A57BB6" w:rsidR="009726D6" w:rsidP="00CB5F68" w:rsidRDefault="009726D6" w14:paraId="2BF9E48A" w14:textId="77777777">
            <w:pPr>
              <w:spacing w:after="117" w:line="240" w:lineRule="auto"/>
              <w:ind w:left="10" w:hanging="10"/>
              <w:rPr>
                <w:rFonts w:ascii="Arial" w:hAnsi="Arial" w:eastAsia="Bookman Old Style" w:cs="Arial"/>
                <w:color w:val="0070C0"/>
              </w:rPr>
            </w:pPr>
            <w:r w:rsidRPr="00A57BB6">
              <w:rPr>
                <w:rFonts w:ascii="Arial" w:hAnsi="Arial" w:eastAsia="Bookman Old Style" w:cs="Arial"/>
                <w:b/>
                <w:bCs/>
                <w:color w:val="0070C0"/>
              </w:rPr>
              <w:t>Document Status</w:t>
            </w:r>
          </w:p>
        </w:tc>
        <w:tc>
          <w:tcPr>
            <w:tcW w:w="4931" w:type="dxa"/>
            <w:tcBorders>
              <w:top w:val="single" w:color="auto" w:sz="6" w:space="0"/>
              <w:left w:val="single" w:color="auto" w:sz="6" w:space="0"/>
              <w:bottom w:val="single" w:color="auto" w:sz="6" w:space="0"/>
              <w:right w:val="single" w:color="auto" w:sz="6" w:space="0"/>
            </w:tcBorders>
            <w:vAlign w:val="center"/>
          </w:tcPr>
          <w:p w:rsidRPr="00A57BB6" w:rsidR="009726D6" w:rsidP="00CB5F68" w:rsidRDefault="00613F57" w14:paraId="2CC13D2E" w14:textId="638FD129">
            <w:pPr>
              <w:spacing w:after="117" w:line="240" w:lineRule="auto"/>
              <w:ind w:left="10" w:hanging="10"/>
              <w:rPr>
                <w:rFonts w:ascii="Arial" w:hAnsi="Arial" w:eastAsia="Bookman Old Style" w:cs="Arial"/>
                <w:color w:val="000000" w:themeColor="text1"/>
              </w:rPr>
            </w:pPr>
            <w:r>
              <w:rPr>
                <w:rFonts w:ascii="Arial" w:hAnsi="Arial" w:eastAsia="Bookman Old Style" w:cs="Arial"/>
                <w:color w:val="000000" w:themeColor="text1"/>
              </w:rPr>
              <w:t>Released</w:t>
            </w:r>
          </w:p>
        </w:tc>
      </w:tr>
      <w:tr w:rsidRPr="00A57BB6" w:rsidR="009726D6" w:rsidTr="00CB5F68" w14:paraId="2597CF54"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A57BB6" w:rsidR="009726D6" w:rsidP="00CB5F68" w:rsidRDefault="009726D6" w14:paraId="2B479751" w14:textId="77777777">
            <w:pPr>
              <w:spacing w:after="117" w:line="240" w:lineRule="auto"/>
              <w:ind w:left="10" w:hanging="10"/>
              <w:rPr>
                <w:rFonts w:ascii="Arial" w:hAnsi="Arial" w:eastAsia="Bookman Old Style" w:cs="Arial"/>
                <w:b/>
                <w:bCs/>
                <w:color w:val="0070C0"/>
              </w:rPr>
            </w:pPr>
            <w:r w:rsidRPr="00A57BB6">
              <w:rPr>
                <w:rFonts w:ascii="Arial" w:hAnsi="Arial" w:eastAsia="Bookman Old Style" w:cs="Arial"/>
                <w:b/>
                <w:bCs/>
                <w:color w:val="0070C0"/>
              </w:rPr>
              <w:t>Document Released Date</w:t>
            </w:r>
          </w:p>
        </w:tc>
        <w:tc>
          <w:tcPr>
            <w:tcW w:w="4931" w:type="dxa"/>
            <w:tcBorders>
              <w:top w:val="single" w:color="auto" w:sz="6" w:space="0"/>
              <w:left w:val="single" w:color="auto" w:sz="6" w:space="0"/>
              <w:bottom w:val="single" w:color="auto" w:sz="6" w:space="0"/>
              <w:right w:val="single" w:color="auto" w:sz="6" w:space="0"/>
            </w:tcBorders>
            <w:vAlign w:val="center"/>
          </w:tcPr>
          <w:p w:rsidRPr="00A57BB6" w:rsidR="009726D6" w:rsidP="00CB5F68" w:rsidRDefault="00AD5068" w14:paraId="7484CC20" w14:textId="4DD41E3E">
            <w:pPr>
              <w:spacing w:after="117" w:line="240" w:lineRule="auto"/>
              <w:ind w:left="10" w:hanging="10"/>
              <w:rPr>
                <w:rFonts w:ascii="Arial" w:hAnsi="Arial" w:eastAsia="Bookman Old Style" w:cs="Arial"/>
                <w:color w:val="000000" w:themeColor="text1"/>
              </w:rPr>
            </w:pPr>
            <w:r>
              <w:rPr>
                <w:rFonts w:ascii="Arial" w:hAnsi="Arial" w:eastAsia="Bookman Old Style" w:cs="Arial"/>
                <w:color w:val="000000" w:themeColor="text1"/>
              </w:rPr>
              <w:t>2</w:t>
            </w:r>
            <w:r w:rsidR="00577F4C">
              <w:rPr>
                <w:rFonts w:ascii="Arial" w:hAnsi="Arial" w:eastAsia="Bookman Old Style" w:cs="Arial"/>
                <w:color w:val="000000" w:themeColor="text1"/>
              </w:rPr>
              <w:t>9</w:t>
            </w:r>
            <w:r w:rsidRPr="00A57BB6" w:rsidR="009726D6">
              <w:rPr>
                <w:rFonts w:ascii="Arial" w:hAnsi="Arial" w:eastAsia="Bookman Old Style" w:cs="Arial"/>
                <w:color w:val="000000" w:themeColor="text1"/>
              </w:rPr>
              <w:t>-</w:t>
            </w:r>
            <w:r w:rsidR="00577F4C">
              <w:rPr>
                <w:rFonts w:ascii="Arial" w:hAnsi="Arial" w:eastAsia="Bookman Old Style" w:cs="Arial"/>
                <w:color w:val="000000" w:themeColor="text1"/>
              </w:rPr>
              <w:t>NOV</w:t>
            </w:r>
            <w:r w:rsidRPr="00A57BB6" w:rsidR="009726D6">
              <w:rPr>
                <w:rFonts w:ascii="Arial" w:hAnsi="Arial" w:eastAsia="Bookman Old Style" w:cs="Arial"/>
                <w:color w:val="000000" w:themeColor="text1"/>
              </w:rPr>
              <w:t>-</w:t>
            </w:r>
            <w:r>
              <w:rPr>
                <w:rFonts w:ascii="Arial" w:hAnsi="Arial" w:eastAsia="Bookman Old Style" w:cs="Arial"/>
                <w:color w:val="000000" w:themeColor="text1"/>
              </w:rPr>
              <w:t>202</w:t>
            </w:r>
            <w:r w:rsidR="00577F4C">
              <w:rPr>
                <w:rFonts w:ascii="Arial" w:hAnsi="Arial" w:eastAsia="Bookman Old Style" w:cs="Arial"/>
                <w:color w:val="000000" w:themeColor="text1"/>
              </w:rPr>
              <w:t>0</w:t>
            </w:r>
          </w:p>
        </w:tc>
      </w:tr>
      <w:tr w:rsidRPr="00A57BB6" w:rsidR="009726D6" w:rsidTr="00CB5F68" w14:paraId="0C83F071"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A57BB6" w:rsidR="009726D6" w:rsidP="00CB5F68" w:rsidRDefault="009726D6" w14:paraId="4BF98BFA" w14:textId="77777777">
            <w:pPr>
              <w:spacing w:after="117" w:line="240" w:lineRule="auto"/>
              <w:ind w:left="10" w:hanging="10"/>
              <w:rPr>
                <w:rFonts w:ascii="Arial" w:hAnsi="Arial" w:eastAsia="Bookman Old Style" w:cs="Arial"/>
                <w:b/>
                <w:bCs/>
                <w:color w:val="0070C0"/>
              </w:rPr>
            </w:pPr>
            <w:r w:rsidRPr="00A57BB6">
              <w:rPr>
                <w:rFonts w:ascii="Arial" w:hAnsi="Arial" w:eastAsia="Bookman Old Style" w:cs="Arial"/>
                <w:b/>
                <w:bCs/>
                <w:color w:val="0070C0"/>
              </w:rPr>
              <w:t>Document Author</w:t>
            </w:r>
          </w:p>
        </w:tc>
        <w:tc>
          <w:tcPr>
            <w:tcW w:w="4931" w:type="dxa"/>
            <w:tcBorders>
              <w:top w:val="single" w:color="auto" w:sz="6" w:space="0"/>
              <w:left w:val="single" w:color="auto" w:sz="6" w:space="0"/>
              <w:bottom w:val="single" w:color="auto" w:sz="6" w:space="0"/>
              <w:right w:val="single" w:color="auto" w:sz="6" w:space="0"/>
            </w:tcBorders>
            <w:vAlign w:val="center"/>
          </w:tcPr>
          <w:p w:rsidRPr="00A57BB6" w:rsidR="009726D6" w:rsidP="00CB5F68" w:rsidRDefault="008C6B51" w14:paraId="3F7BD415" w14:textId="79B76BBB">
            <w:pPr>
              <w:spacing w:after="117" w:line="240" w:lineRule="auto"/>
              <w:ind w:left="10" w:hanging="10"/>
              <w:rPr>
                <w:rFonts w:ascii="Arial" w:hAnsi="Arial" w:eastAsia="Bookman Old Style" w:cs="Arial"/>
                <w:color w:val="000000" w:themeColor="text1"/>
              </w:rPr>
            </w:pPr>
            <w:r>
              <w:rPr>
                <w:rFonts w:ascii="Arial" w:hAnsi="Arial" w:eastAsia="Bookman Old Style" w:cs="Arial"/>
                <w:color w:val="000000" w:themeColor="text1"/>
              </w:rPr>
              <w:t>Gautam Kumar</w:t>
            </w:r>
          </w:p>
        </w:tc>
      </w:tr>
      <w:tr w:rsidRPr="00A57BB6" w:rsidR="009726D6" w:rsidTr="00CB5F68" w14:paraId="6DA77970"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A57BB6" w:rsidR="009726D6" w:rsidP="00CB5F68" w:rsidRDefault="009726D6" w14:paraId="3CABC51D" w14:textId="77777777">
            <w:pPr>
              <w:spacing w:after="117" w:line="240" w:lineRule="auto"/>
              <w:ind w:left="10" w:hanging="10"/>
              <w:rPr>
                <w:rFonts w:ascii="Arial" w:hAnsi="Arial" w:eastAsia="Bookman Old Style" w:cs="Arial"/>
                <w:b/>
                <w:bCs/>
                <w:color w:val="0070C0"/>
              </w:rPr>
            </w:pPr>
            <w:r w:rsidRPr="00A57BB6">
              <w:rPr>
                <w:rFonts w:ascii="Arial" w:hAnsi="Arial" w:eastAsia="Bookman Old Style" w:cs="Arial"/>
                <w:b/>
                <w:bCs/>
                <w:color w:val="0070C0"/>
              </w:rPr>
              <w:t>Document Content Contributors</w:t>
            </w:r>
          </w:p>
        </w:tc>
        <w:tc>
          <w:tcPr>
            <w:tcW w:w="4931" w:type="dxa"/>
            <w:tcBorders>
              <w:top w:val="single" w:color="auto" w:sz="6" w:space="0"/>
              <w:left w:val="single" w:color="auto" w:sz="6" w:space="0"/>
              <w:bottom w:val="single" w:color="auto" w:sz="6" w:space="0"/>
              <w:right w:val="single" w:color="auto" w:sz="6" w:space="0"/>
            </w:tcBorders>
            <w:vAlign w:val="center"/>
          </w:tcPr>
          <w:p w:rsidRPr="00A57BB6" w:rsidR="009726D6" w:rsidP="00CB5F68" w:rsidRDefault="008C6B51" w14:paraId="24B5CDDE" w14:textId="30AE1E7C">
            <w:pPr>
              <w:spacing w:after="117" w:line="240" w:lineRule="auto"/>
              <w:ind w:left="10" w:hanging="10"/>
              <w:rPr>
                <w:rFonts w:ascii="Arial" w:hAnsi="Arial" w:eastAsia="Bookman Old Style" w:cs="Arial"/>
                <w:color w:val="000000" w:themeColor="text1"/>
              </w:rPr>
            </w:pPr>
            <w:r>
              <w:rPr>
                <w:rFonts w:ascii="Arial" w:hAnsi="Arial" w:eastAsia="Bookman Old Style" w:cs="Arial"/>
                <w:color w:val="000000" w:themeColor="text1"/>
              </w:rPr>
              <w:t xml:space="preserve">Rajeev Ghosh, </w:t>
            </w:r>
            <w:r w:rsidRPr="00A57BB6" w:rsidR="009624EB">
              <w:rPr>
                <w:rFonts w:ascii="Arial" w:hAnsi="Arial" w:eastAsia="Bookman Old Style" w:cs="Arial"/>
                <w:color w:val="000000" w:themeColor="text1"/>
              </w:rPr>
              <w:t>Sudhansu Kumar, Vijaykumar Dalal</w:t>
            </w:r>
            <w:r>
              <w:rPr>
                <w:rFonts w:ascii="Arial" w:hAnsi="Arial" w:eastAsia="Bookman Old Style" w:cs="Arial"/>
                <w:color w:val="000000" w:themeColor="text1"/>
              </w:rPr>
              <w:t xml:space="preserve">, </w:t>
            </w:r>
            <w:r w:rsidRPr="00A57BB6">
              <w:rPr>
                <w:rFonts w:ascii="Arial" w:hAnsi="Arial" w:eastAsia="Bookman Old Style" w:cs="Arial"/>
                <w:color w:val="000000" w:themeColor="text1"/>
              </w:rPr>
              <w:t>Kavitha N Shetty</w:t>
            </w:r>
          </w:p>
        </w:tc>
      </w:tr>
      <w:tr w:rsidRPr="00A57BB6" w:rsidR="009726D6" w:rsidTr="00CB5F68" w14:paraId="764D179A"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A57BB6" w:rsidR="009726D6" w:rsidP="00CB5F68" w:rsidRDefault="009726D6" w14:paraId="4CEABBF1" w14:textId="77777777">
            <w:pPr>
              <w:spacing w:after="117" w:line="240" w:lineRule="auto"/>
              <w:ind w:left="10" w:hanging="10"/>
              <w:rPr>
                <w:rFonts w:ascii="Arial" w:hAnsi="Arial" w:eastAsia="Bookman Old Style" w:cs="Arial"/>
                <w:color w:val="0070C0"/>
              </w:rPr>
            </w:pPr>
            <w:r w:rsidRPr="00A57BB6">
              <w:rPr>
                <w:rFonts w:ascii="Arial" w:hAnsi="Arial" w:eastAsia="Bookman Old Style" w:cs="Arial"/>
                <w:b/>
                <w:bCs/>
                <w:color w:val="0070C0"/>
              </w:rPr>
              <w:t>Document Signatory</w:t>
            </w:r>
          </w:p>
        </w:tc>
        <w:tc>
          <w:tcPr>
            <w:tcW w:w="4931" w:type="dxa"/>
            <w:tcBorders>
              <w:top w:val="single" w:color="auto" w:sz="6" w:space="0"/>
              <w:left w:val="single" w:color="auto" w:sz="6" w:space="0"/>
              <w:bottom w:val="single" w:color="auto" w:sz="6" w:space="0"/>
              <w:right w:val="single" w:color="auto" w:sz="6" w:space="0"/>
            </w:tcBorders>
            <w:vAlign w:val="center"/>
          </w:tcPr>
          <w:p w:rsidRPr="00A57BB6" w:rsidR="009726D6" w:rsidP="00CB5F68" w:rsidRDefault="00E8002B" w14:paraId="6438E8EF" w14:textId="3CEE96D6">
            <w:pPr>
              <w:spacing w:after="117" w:line="240" w:lineRule="auto"/>
              <w:ind w:left="10" w:hanging="10"/>
              <w:rPr>
                <w:rFonts w:ascii="Arial" w:hAnsi="Arial" w:eastAsia="Bookman Old Style" w:cs="Arial"/>
                <w:color w:val="000000" w:themeColor="text1"/>
              </w:rPr>
            </w:pPr>
            <w:r w:rsidRPr="00A57BB6">
              <w:rPr>
                <w:rFonts w:ascii="Arial" w:hAnsi="Arial" w:eastAsia="Bookman Old Style" w:cs="Arial"/>
                <w:color w:val="000000" w:themeColor="text1"/>
              </w:rPr>
              <w:t>Sara</w:t>
            </w:r>
            <w:r w:rsidRPr="00A57BB6" w:rsidR="00970A75">
              <w:rPr>
                <w:rFonts w:ascii="Arial" w:hAnsi="Arial" w:eastAsia="Bookman Old Style" w:cs="Arial"/>
                <w:color w:val="000000" w:themeColor="text1"/>
              </w:rPr>
              <w:t>vanan Sankaran</w:t>
            </w:r>
          </w:p>
        </w:tc>
      </w:tr>
      <w:tr w:rsidRPr="00A57BB6" w:rsidR="009726D6" w:rsidTr="00CB5F68" w14:paraId="175A1CC2"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A57BB6" w:rsidR="009726D6" w:rsidP="00CB5F68" w:rsidRDefault="009726D6" w14:paraId="068F55AD" w14:textId="77777777">
            <w:pPr>
              <w:spacing w:after="117" w:line="240" w:lineRule="auto"/>
              <w:ind w:left="10" w:hanging="10"/>
              <w:rPr>
                <w:rFonts w:ascii="Arial" w:hAnsi="Arial" w:eastAsia="Bookman Old Style" w:cs="Arial"/>
                <w:color w:val="0070C0"/>
              </w:rPr>
            </w:pPr>
            <w:r w:rsidRPr="00A57BB6">
              <w:rPr>
                <w:rFonts w:ascii="Arial" w:hAnsi="Arial" w:eastAsia="Bookman Old Style" w:cs="Arial"/>
                <w:b/>
                <w:bCs/>
                <w:color w:val="0070C0"/>
              </w:rPr>
              <w:t>Document Owner</w:t>
            </w:r>
          </w:p>
        </w:tc>
        <w:tc>
          <w:tcPr>
            <w:tcW w:w="4931" w:type="dxa"/>
            <w:tcBorders>
              <w:top w:val="single" w:color="auto" w:sz="6" w:space="0"/>
              <w:left w:val="single" w:color="auto" w:sz="6" w:space="0"/>
              <w:bottom w:val="single" w:color="auto" w:sz="6" w:space="0"/>
              <w:right w:val="single" w:color="auto" w:sz="6" w:space="0"/>
            </w:tcBorders>
            <w:vAlign w:val="center"/>
          </w:tcPr>
          <w:p w:rsidRPr="00A57BB6" w:rsidR="009726D6" w:rsidP="00CB5F68" w:rsidRDefault="008C6B51" w14:paraId="43D68286" w14:textId="47EE85DA">
            <w:pPr>
              <w:spacing w:after="117" w:line="240" w:lineRule="auto"/>
              <w:ind w:left="10" w:hanging="10"/>
              <w:rPr>
                <w:rFonts w:ascii="Arial" w:hAnsi="Arial" w:eastAsia="Bookman Old Style" w:cs="Arial"/>
                <w:color w:val="000000" w:themeColor="text1"/>
              </w:rPr>
            </w:pPr>
            <w:r w:rsidRPr="00A57BB6">
              <w:rPr>
                <w:rFonts w:ascii="Arial" w:hAnsi="Arial" w:eastAsia="Bookman Old Style" w:cs="Arial"/>
                <w:color w:val="000000" w:themeColor="text1"/>
              </w:rPr>
              <w:t>Saravanan Sankaran</w:t>
            </w:r>
          </w:p>
        </w:tc>
      </w:tr>
      <w:tr w:rsidRPr="00A57BB6" w:rsidR="009726D6" w:rsidTr="00CB5F68" w14:paraId="5669BE5D"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A57BB6" w:rsidR="009726D6" w:rsidP="00CB5F68" w:rsidRDefault="009726D6" w14:paraId="770DFC4A" w14:textId="77777777">
            <w:pPr>
              <w:spacing w:after="117" w:line="240" w:lineRule="auto"/>
              <w:ind w:left="10" w:hanging="10"/>
              <w:rPr>
                <w:rFonts w:ascii="Arial" w:hAnsi="Arial" w:eastAsia="Bookman Old Style" w:cs="Arial"/>
                <w:color w:val="0070C0"/>
              </w:rPr>
            </w:pPr>
            <w:r w:rsidRPr="00A57BB6">
              <w:rPr>
                <w:rFonts w:ascii="Arial" w:hAnsi="Arial" w:eastAsia="Bookman Old Style" w:cs="Arial"/>
                <w:b/>
                <w:bCs/>
                <w:color w:val="0070C0"/>
              </w:rPr>
              <w:t>Document Version</w:t>
            </w:r>
          </w:p>
        </w:tc>
        <w:tc>
          <w:tcPr>
            <w:tcW w:w="4931" w:type="dxa"/>
            <w:tcBorders>
              <w:top w:val="single" w:color="auto" w:sz="6" w:space="0"/>
              <w:left w:val="single" w:color="auto" w:sz="6" w:space="0"/>
              <w:bottom w:val="single" w:color="auto" w:sz="6" w:space="0"/>
              <w:right w:val="single" w:color="auto" w:sz="6" w:space="0"/>
            </w:tcBorders>
            <w:vAlign w:val="center"/>
          </w:tcPr>
          <w:p w:rsidRPr="00A57BB6" w:rsidR="009726D6" w:rsidP="00CB5F68" w:rsidRDefault="007B7EE7" w14:paraId="6E949D77" w14:textId="2623867D">
            <w:pPr>
              <w:spacing w:after="117" w:line="240" w:lineRule="auto"/>
              <w:ind w:left="10" w:hanging="10"/>
              <w:rPr>
                <w:rFonts w:ascii="Arial" w:hAnsi="Arial" w:eastAsia="Bookman Old Style" w:cs="Arial"/>
                <w:color w:val="000000" w:themeColor="text1"/>
              </w:rPr>
            </w:pPr>
            <w:r>
              <w:rPr>
                <w:rFonts w:ascii="Arial" w:hAnsi="Arial" w:eastAsia="Bookman Old Style" w:cs="Arial"/>
                <w:color w:val="000000" w:themeColor="text1"/>
              </w:rPr>
              <w:t>v</w:t>
            </w:r>
            <w:r w:rsidRPr="00A57BB6" w:rsidR="009726D6">
              <w:rPr>
                <w:rFonts w:ascii="Arial" w:hAnsi="Arial" w:eastAsia="Bookman Old Style" w:cs="Arial"/>
                <w:color w:val="000000" w:themeColor="text1"/>
              </w:rPr>
              <w:t>1.</w:t>
            </w:r>
            <w:r w:rsidR="00B15D38">
              <w:rPr>
                <w:rFonts w:ascii="Arial" w:hAnsi="Arial" w:eastAsia="Bookman Old Style" w:cs="Arial"/>
                <w:color w:val="000000" w:themeColor="text1"/>
              </w:rPr>
              <w:t>6</w:t>
            </w:r>
          </w:p>
        </w:tc>
      </w:tr>
      <w:tr w:rsidRPr="00A57BB6" w:rsidR="009726D6" w:rsidTr="00CB5F68" w14:paraId="30329EE0"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A57BB6" w:rsidR="009726D6" w:rsidP="00CB5F68" w:rsidRDefault="009726D6" w14:paraId="31B8D16C" w14:textId="77777777">
            <w:pPr>
              <w:spacing w:after="117" w:line="240" w:lineRule="auto"/>
              <w:ind w:left="10" w:hanging="10"/>
              <w:rPr>
                <w:rFonts w:ascii="Arial" w:hAnsi="Arial" w:eastAsia="Bookman Old Style" w:cs="Arial"/>
                <w:color w:val="0070C0"/>
              </w:rPr>
            </w:pPr>
            <w:r w:rsidRPr="00A57BB6">
              <w:rPr>
                <w:rFonts w:ascii="Arial" w:hAnsi="Arial" w:eastAsia="Bookman Old Style" w:cs="Arial"/>
                <w:b/>
                <w:bCs/>
                <w:color w:val="0070C0"/>
              </w:rPr>
              <w:t>Information Classification</w:t>
            </w:r>
          </w:p>
        </w:tc>
        <w:tc>
          <w:tcPr>
            <w:tcW w:w="4931" w:type="dxa"/>
            <w:tcBorders>
              <w:top w:val="single" w:color="auto" w:sz="6" w:space="0"/>
              <w:left w:val="single" w:color="auto" w:sz="6" w:space="0"/>
              <w:bottom w:val="single" w:color="auto" w:sz="6" w:space="0"/>
              <w:right w:val="single" w:color="auto" w:sz="6" w:space="0"/>
            </w:tcBorders>
            <w:vAlign w:val="center"/>
          </w:tcPr>
          <w:p w:rsidRPr="00A57BB6" w:rsidR="009726D6" w:rsidP="00CB5F68" w:rsidRDefault="009726D6" w14:paraId="1A46FBB2" w14:textId="77777777">
            <w:pPr>
              <w:spacing w:after="117" w:line="240" w:lineRule="auto"/>
              <w:ind w:left="10" w:hanging="10"/>
              <w:rPr>
                <w:rFonts w:ascii="Arial" w:hAnsi="Arial" w:eastAsia="Bookman Old Style" w:cs="Arial"/>
                <w:color w:val="000000" w:themeColor="text1"/>
              </w:rPr>
            </w:pPr>
            <w:r w:rsidRPr="00A57BB6">
              <w:rPr>
                <w:rFonts w:ascii="Arial" w:hAnsi="Arial" w:eastAsia="Bookman Old Style" w:cs="Arial"/>
                <w:color w:val="000000" w:themeColor="text1"/>
              </w:rPr>
              <w:t>Internal</w:t>
            </w:r>
          </w:p>
        </w:tc>
      </w:tr>
    </w:tbl>
    <w:p w:rsidRPr="00A57BB6" w:rsidR="009726D6" w:rsidP="009726D6" w:rsidRDefault="009726D6" w14:paraId="2105CE98" w14:textId="77777777">
      <w:pPr>
        <w:spacing w:after="0"/>
        <w:rPr>
          <w:rFonts w:ascii="Arial" w:hAnsi="Arial" w:cs="Arial"/>
          <w:b/>
          <w:bCs/>
          <w:color w:val="000000" w:themeColor="text1"/>
          <w:szCs w:val="24"/>
        </w:rPr>
      </w:pPr>
    </w:p>
    <w:p w:rsidRPr="00A57BB6" w:rsidR="009726D6" w:rsidP="009726D6" w:rsidRDefault="009726D6" w14:paraId="76D3612D" w14:textId="77777777">
      <w:pPr>
        <w:spacing w:after="0"/>
        <w:rPr>
          <w:rFonts w:ascii="Arial" w:hAnsi="Arial" w:cs="Arial"/>
          <w:b/>
          <w:bCs/>
          <w:color w:val="000000" w:themeColor="text1"/>
          <w:szCs w:val="24"/>
        </w:rPr>
      </w:pPr>
      <w:r w:rsidRPr="00A57BB6">
        <w:rPr>
          <w:rFonts w:ascii="Arial" w:hAnsi="Arial" w:cs="Arial"/>
          <w:b/>
          <w:bCs/>
          <w:color w:val="000000" w:themeColor="text1"/>
          <w:szCs w:val="24"/>
        </w:rPr>
        <w:t>Document Edit History</w:t>
      </w:r>
    </w:p>
    <w:tbl>
      <w:tblPr>
        <w:tblW w:w="943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002"/>
        <w:gridCol w:w="1442"/>
        <w:gridCol w:w="5126"/>
        <w:gridCol w:w="1868"/>
      </w:tblGrid>
      <w:tr w:rsidRPr="00A57BB6" w:rsidR="009726D6" w:rsidTr="0440907A" w14:paraId="57B681B1"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57BB6" w:rsidR="009726D6" w:rsidP="00CB5F68" w:rsidRDefault="009726D6" w14:paraId="2643F1E3" w14:textId="77777777">
            <w:pPr>
              <w:spacing w:after="0" w:line="240" w:lineRule="auto"/>
              <w:textAlignment w:val="baseline"/>
              <w:rPr>
                <w:rFonts w:ascii="Arial" w:hAnsi="Arial" w:eastAsia="Times New Roman" w:cs="Arial"/>
                <w:color w:val="0070C0"/>
                <w:szCs w:val="18"/>
              </w:rPr>
            </w:pPr>
            <w:r w:rsidRPr="00A57BB6">
              <w:rPr>
                <w:rFonts w:ascii="Arial" w:hAnsi="Arial" w:eastAsia="Times New Roman" w:cs="Arial"/>
                <w:b/>
                <w:bCs/>
                <w:color w:val="0070C0"/>
                <w:szCs w:val="18"/>
                <w:lang w:val="en-US"/>
              </w:rPr>
              <w:t>Version</w:t>
            </w:r>
            <w:r w:rsidRPr="00A57BB6">
              <w:rPr>
                <w:rFonts w:ascii="Arial" w:hAnsi="Arial" w:eastAsia="Times New Roman" w:cs="Arial"/>
                <w:color w:val="0070C0"/>
                <w:szCs w:val="18"/>
              </w:rPr>
              <w:t>  </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57BB6" w:rsidR="009726D6" w:rsidP="00CB5F68" w:rsidRDefault="009726D6" w14:paraId="17A352BB" w14:textId="77777777">
            <w:pPr>
              <w:spacing w:after="0" w:line="240" w:lineRule="auto"/>
              <w:textAlignment w:val="baseline"/>
              <w:rPr>
                <w:rFonts w:ascii="Arial" w:hAnsi="Arial" w:eastAsia="Times New Roman" w:cs="Arial"/>
                <w:color w:val="0070C0"/>
                <w:szCs w:val="18"/>
              </w:rPr>
            </w:pPr>
            <w:r w:rsidRPr="00A57BB6">
              <w:rPr>
                <w:rFonts w:ascii="Arial" w:hAnsi="Arial" w:eastAsia="Times New Roman" w:cs="Arial"/>
                <w:b/>
                <w:bCs/>
                <w:color w:val="0070C0"/>
                <w:szCs w:val="18"/>
                <w:lang w:val="en-US"/>
              </w:rPr>
              <w:t>Date</w:t>
            </w:r>
            <w:r w:rsidRPr="00A57BB6">
              <w:rPr>
                <w:rFonts w:ascii="Arial" w:hAnsi="Arial" w:eastAsia="Times New Roman" w:cs="Arial"/>
                <w:color w:val="0070C0"/>
                <w:szCs w:val="18"/>
              </w:rPr>
              <w:t>  </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57BB6" w:rsidR="009726D6" w:rsidP="00CB5F68" w:rsidRDefault="009726D6" w14:paraId="6FA98B6D" w14:textId="77777777">
            <w:pPr>
              <w:spacing w:after="0" w:line="240" w:lineRule="auto"/>
              <w:textAlignment w:val="baseline"/>
              <w:rPr>
                <w:rFonts w:ascii="Arial" w:hAnsi="Arial" w:eastAsia="Times New Roman" w:cs="Arial"/>
                <w:color w:val="0070C0"/>
                <w:szCs w:val="18"/>
              </w:rPr>
            </w:pPr>
            <w:r w:rsidRPr="00A57BB6">
              <w:rPr>
                <w:rFonts w:ascii="Arial" w:hAnsi="Arial" w:eastAsia="Times New Roman" w:cs="Arial"/>
                <w:b/>
                <w:bCs/>
                <w:color w:val="0070C0"/>
                <w:szCs w:val="18"/>
                <w:lang w:val="en-US"/>
              </w:rPr>
              <w:t>Additions/Modifications</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57BB6" w:rsidR="009726D6" w:rsidP="00CB5F68" w:rsidRDefault="009726D6" w14:paraId="5656B6FA" w14:textId="77777777">
            <w:pPr>
              <w:spacing w:after="0" w:line="240" w:lineRule="auto"/>
              <w:textAlignment w:val="baseline"/>
              <w:rPr>
                <w:rFonts w:ascii="Arial" w:hAnsi="Arial" w:eastAsia="Times New Roman" w:cs="Arial"/>
                <w:color w:val="0070C0"/>
                <w:szCs w:val="18"/>
              </w:rPr>
            </w:pPr>
            <w:r w:rsidRPr="00A57BB6">
              <w:rPr>
                <w:rFonts w:ascii="Arial" w:hAnsi="Arial" w:eastAsia="Times New Roman" w:cs="Arial"/>
                <w:b/>
                <w:bCs/>
                <w:color w:val="0070C0"/>
                <w:szCs w:val="18"/>
                <w:lang w:val="en-US"/>
              </w:rPr>
              <w:t>Prepared/Revised By</w:t>
            </w:r>
            <w:r w:rsidRPr="00A57BB6">
              <w:rPr>
                <w:rFonts w:ascii="Arial" w:hAnsi="Arial" w:eastAsia="Times New Roman" w:cs="Arial"/>
                <w:color w:val="0070C0"/>
                <w:szCs w:val="18"/>
              </w:rPr>
              <w:t>  </w:t>
            </w:r>
          </w:p>
        </w:tc>
      </w:tr>
      <w:tr w:rsidRPr="00A57BB6" w:rsidR="009726D6" w:rsidTr="0440907A" w14:paraId="7FD8E5C5"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57BB6" w:rsidR="009726D6" w:rsidP="00CB5F68" w:rsidRDefault="007B7EE7" w14:paraId="0F9A3A39" w14:textId="3D599100">
            <w:pPr>
              <w:spacing w:after="0" w:line="240" w:lineRule="auto"/>
              <w:textAlignment w:val="baseline"/>
              <w:rPr>
                <w:rFonts w:ascii="Arial" w:hAnsi="Arial" w:eastAsia="Times New Roman" w:cs="Arial"/>
                <w:szCs w:val="18"/>
              </w:rPr>
            </w:pPr>
            <w:r>
              <w:rPr>
                <w:rFonts w:ascii="Arial" w:hAnsi="Arial" w:eastAsia="Times New Roman" w:cs="Arial"/>
                <w:szCs w:val="18"/>
              </w:rPr>
              <w:t>v</w:t>
            </w:r>
            <w:r w:rsidR="008718D0">
              <w:rPr>
                <w:rFonts w:ascii="Arial" w:hAnsi="Arial" w:eastAsia="Times New Roman" w:cs="Arial"/>
                <w:szCs w:val="18"/>
              </w:rPr>
              <w:t>1.0</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A57BB6" w:rsidR="009726D6" w:rsidP="00CB5F68" w:rsidRDefault="001529B2" w14:paraId="2AB844CC" w14:textId="39F02BE1">
            <w:pPr>
              <w:spacing w:after="0" w:line="240" w:lineRule="auto"/>
              <w:textAlignment w:val="baseline"/>
              <w:rPr>
                <w:rFonts w:ascii="Arial" w:hAnsi="Arial" w:eastAsia="Times New Roman" w:cs="Arial"/>
                <w:szCs w:val="18"/>
              </w:rPr>
            </w:pPr>
            <w:r>
              <w:rPr>
                <w:rFonts w:ascii="Arial" w:hAnsi="Arial" w:eastAsia="Times New Roman" w:cs="Arial"/>
                <w:szCs w:val="18"/>
              </w:rPr>
              <w:t>30</w:t>
            </w:r>
            <w:r w:rsidR="007B7EE7">
              <w:rPr>
                <w:rFonts w:ascii="Arial" w:hAnsi="Arial" w:eastAsia="Times New Roman" w:cs="Arial"/>
                <w:szCs w:val="18"/>
              </w:rPr>
              <w:t>-</w:t>
            </w:r>
            <w:r w:rsidR="0038702E">
              <w:rPr>
                <w:rFonts w:ascii="Arial" w:hAnsi="Arial" w:eastAsia="Times New Roman" w:cs="Arial"/>
                <w:szCs w:val="18"/>
              </w:rPr>
              <w:t>NOV</w:t>
            </w:r>
            <w:r w:rsidR="007B7EE7">
              <w:rPr>
                <w:rFonts w:ascii="Arial" w:hAnsi="Arial" w:eastAsia="Times New Roman" w:cs="Arial"/>
                <w:szCs w:val="18"/>
              </w:rPr>
              <w:t>-</w:t>
            </w:r>
            <w:r w:rsidR="00264DBE">
              <w:rPr>
                <w:rFonts w:ascii="Arial" w:hAnsi="Arial" w:eastAsia="Times New Roman" w:cs="Arial"/>
                <w:szCs w:val="18"/>
              </w:rPr>
              <w:t>202</w:t>
            </w:r>
            <w:r w:rsidR="0030006C">
              <w:rPr>
                <w:rFonts w:ascii="Arial" w:hAnsi="Arial" w:eastAsia="Times New Roman" w:cs="Arial"/>
                <w:szCs w:val="18"/>
              </w:rPr>
              <w:t>0</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A57BB6" w:rsidR="009726D6" w:rsidP="00CB5F68" w:rsidRDefault="0030006C" w14:paraId="7A340066" w14:textId="7AD12398">
            <w:pPr>
              <w:spacing w:after="0" w:line="240" w:lineRule="auto"/>
              <w:textAlignment w:val="baseline"/>
              <w:rPr>
                <w:rFonts w:ascii="Arial" w:hAnsi="Arial" w:eastAsia="Times New Roman" w:cs="Arial"/>
                <w:szCs w:val="18"/>
              </w:rPr>
            </w:pPr>
            <w:r>
              <w:rPr>
                <w:rFonts w:ascii="Arial" w:hAnsi="Arial" w:eastAsia="Times New Roman" w:cs="Arial"/>
                <w:szCs w:val="18"/>
              </w:rPr>
              <w:t>Basic Version</w:t>
            </w:r>
            <w:r w:rsidR="00AE21B8">
              <w:rPr>
                <w:rFonts w:ascii="Arial" w:hAnsi="Arial" w:eastAsia="Times New Roman" w:cs="Arial"/>
                <w:szCs w:val="18"/>
              </w:rPr>
              <w:t xml:space="preserve"> (</w:t>
            </w:r>
            <w:r w:rsidR="006A67DB">
              <w:rPr>
                <w:rFonts w:ascii="Arial" w:hAnsi="Arial" w:eastAsia="Times New Roman" w:cs="Arial"/>
                <w:szCs w:val="18"/>
              </w:rPr>
              <w:t>High Level Coverage)</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A57BB6" w:rsidR="009726D6" w:rsidP="00CB5F68" w:rsidRDefault="0027025B" w14:paraId="38005565" w14:textId="18D60CD4">
            <w:pPr>
              <w:spacing w:after="0" w:line="240" w:lineRule="auto"/>
              <w:textAlignment w:val="baseline"/>
              <w:rPr>
                <w:rFonts w:ascii="Arial" w:hAnsi="Arial" w:eastAsia="Times New Roman" w:cs="Arial"/>
                <w:szCs w:val="18"/>
              </w:rPr>
            </w:pPr>
            <w:r w:rsidRPr="00A57BB6">
              <w:rPr>
                <w:rFonts w:ascii="Arial" w:hAnsi="Arial" w:eastAsia="Times New Roman" w:cs="Arial"/>
                <w:szCs w:val="18"/>
              </w:rPr>
              <w:t>Infosec</w:t>
            </w:r>
          </w:p>
        </w:tc>
      </w:tr>
      <w:tr w:rsidRPr="00A57BB6" w:rsidR="004A4EF9" w:rsidTr="0440907A" w14:paraId="3231AB9F"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A57BB6" w:rsidR="004A4EF9" w:rsidP="004A4EF9" w:rsidRDefault="007B7EE7" w14:paraId="3EF3ADDA" w14:textId="04BF6385">
            <w:pPr>
              <w:spacing w:after="0" w:line="240" w:lineRule="auto"/>
              <w:textAlignment w:val="baseline"/>
              <w:rPr>
                <w:rFonts w:ascii="Arial" w:hAnsi="Arial" w:eastAsia="Times New Roman" w:cs="Arial"/>
                <w:szCs w:val="18"/>
              </w:rPr>
            </w:pPr>
            <w:r>
              <w:rPr>
                <w:rFonts w:ascii="Arial" w:hAnsi="Arial" w:eastAsia="Times New Roman" w:cs="Arial"/>
                <w:szCs w:val="18"/>
              </w:rPr>
              <w:t>v</w:t>
            </w:r>
            <w:r w:rsidR="0070204C">
              <w:rPr>
                <w:rFonts w:ascii="Arial" w:hAnsi="Arial" w:eastAsia="Times New Roman" w:cs="Arial"/>
                <w:szCs w:val="18"/>
              </w:rPr>
              <w:t>1</w:t>
            </w:r>
            <w:r w:rsidR="004A4EF9">
              <w:rPr>
                <w:rFonts w:ascii="Arial" w:hAnsi="Arial" w:eastAsia="Times New Roman" w:cs="Arial"/>
                <w:szCs w:val="18"/>
              </w:rPr>
              <w:t>.1</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A57BB6" w:rsidR="004A4EF9" w:rsidP="004A4EF9" w:rsidRDefault="004A4EF9" w14:paraId="256164A1" w14:textId="24F9C857">
            <w:pPr>
              <w:spacing w:after="0" w:line="240" w:lineRule="auto"/>
              <w:textAlignment w:val="baseline"/>
              <w:rPr>
                <w:rFonts w:ascii="Arial" w:hAnsi="Arial" w:eastAsia="Times New Roman" w:cs="Arial"/>
                <w:szCs w:val="18"/>
              </w:rPr>
            </w:pPr>
            <w:r>
              <w:rPr>
                <w:rFonts w:ascii="Arial" w:hAnsi="Arial" w:eastAsia="Times New Roman" w:cs="Arial"/>
                <w:szCs w:val="18"/>
              </w:rPr>
              <w:t>2</w:t>
            </w:r>
            <w:r w:rsidR="008C0D56">
              <w:rPr>
                <w:rFonts w:ascii="Arial" w:hAnsi="Arial" w:eastAsia="Times New Roman" w:cs="Arial"/>
                <w:szCs w:val="18"/>
              </w:rPr>
              <w:t>0</w:t>
            </w:r>
            <w:r w:rsidR="007B7EE7">
              <w:rPr>
                <w:rFonts w:ascii="Arial" w:hAnsi="Arial" w:eastAsia="Times New Roman" w:cs="Arial"/>
                <w:szCs w:val="18"/>
              </w:rPr>
              <w:t>-</w:t>
            </w:r>
            <w:r w:rsidR="00A27B79">
              <w:rPr>
                <w:rFonts w:ascii="Arial" w:hAnsi="Arial" w:eastAsia="Times New Roman" w:cs="Arial"/>
                <w:szCs w:val="18"/>
              </w:rPr>
              <w:t>OCT</w:t>
            </w:r>
            <w:r w:rsidR="007B7EE7">
              <w:rPr>
                <w:rFonts w:ascii="Arial" w:hAnsi="Arial" w:eastAsia="Times New Roman" w:cs="Arial"/>
                <w:szCs w:val="18"/>
              </w:rPr>
              <w:t>-</w:t>
            </w:r>
            <w:r>
              <w:rPr>
                <w:rFonts w:ascii="Arial" w:hAnsi="Arial" w:eastAsia="Times New Roman" w:cs="Arial"/>
                <w:szCs w:val="18"/>
              </w:rPr>
              <w:t>2021</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A57BB6" w:rsidR="004A4EF9" w:rsidP="004A4EF9" w:rsidRDefault="00092863" w14:paraId="245E4590" w14:textId="2ACFBEED">
            <w:pPr>
              <w:spacing w:after="0" w:line="240" w:lineRule="auto"/>
              <w:textAlignment w:val="baseline"/>
              <w:rPr>
                <w:rFonts w:ascii="Arial" w:hAnsi="Arial" w:eastAsia="Times New Roman" w:cs="Arial"/>
                <w:szCs w:val="18"/>
              </w:rPr>
            </w:pPr>
            <w:r>
              <w:rPr>
                <w:rFonts w:ascii="Arial" w:hAnsi="Arial" w:eastAsia="Times New Roman" w:cs="Arial"/>
                <w:szCs w:val="18"/>
              </w:rPr>
              <w:t xml:space="preserve">Revised </w:t>
            </w:r>
            <w:r w:rsidRPr="00A57BB6" w:rsidR="004A4EF9">
              <w:rPr>
                <w:rFonts w:ascii="Arial" w:hAnsi="Arial" w:eastAsia="Times New Roman" w:cs="Arial"/>
                <w:szCs w:val="18"/>
              </w:rPr>
              <w:t>Draft Version</w:t>
            </w:r>
            <w:r w:rsidR="006A67DB">
              <w:rPr>
                <w:rFonts w:ascii="Arial" w:hAnsi="Arial" w:eastAsia="Times New Roman" w:cs="Arial"/>
                <w:szCs w:val="18"/>
              </w:rPr>
              <w:t xml:space="preserve"> (Detailed </w:t>
            </w:r>
            <w:r w:rsidR="00142A9D">
              <w:rPr>
                <w:rFonts w:ascii="Arial" w:hAnsi="Arial" w:eastAsia="Times New Roman" w:cs="Arial"/>
                <w:szCs w:val="18"/>
              </w:rPr>
              <w:t>Process</w:t>
            </w:r>
            <w:r w:rsidR="00462A56">
              <w:rPr>
                <w:rFonts w:ascii="Arial" w:hAnsi="Arial" w:eastAsia="Times New Roman" w:cs="Arial"/>
                <w:szCs w:val="18"/>
              </w:rPr>
              <w:t xml:space="preserve"> Documentation</w:t>
            </w:r>
            <w:r w:rsidR="00BD4B47">
              <w:rPr>
                <w:rFonts w:ascii="Arial" w:hAnsi="Arial" w:eastAsia="Times New Roman" w:cs="Arial"/>
                <w:szCs w:val="18"/>
              </w:rPr>
              <w:t>)</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A57BB6" w:rsidR="004A4EF9" w:rsidP="004A4EF9" w:rsidRDefault="0094539C" w14:paraId="4F9F6D51" w14:textId="288AC81E">
            <w:pPr>
              <w:spacing w:after="0" w:line="240" w:lineRule="auto"/>
              <w:textAlignment w:val="baseline"/>
              <w:rPr>
                <w:rFonts w:ascii="Arial" w:hAnsi="Arial" w:eastAsia="Times New Roman" w:cs="Arial"/>
                <w:szCs w:val="18"/>
              </w:rPr>
            </w:pPr>
            <w:r>
              <w:rPr>
                <w:rFonts w:ascii="Arial" w:hAnsi="Arial" w:eastAsia="Times New Roman" w:cs="Arial"/>
                <w:szCs w:val="18"/>
              </w:rPr>
              <w:t>Sudhansu Kumar</w:t>
            </w:r>
          </w:p>
        </w:tc>
      </w:tr>
      <w:tr w:rsidRPr="00A57BB6" w:rsidR="00340A04" w:rsidTr="0440907A" w14:paraId="3FAE7E4B"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A57BB6" w:rsidR="00340A04" w:rsidP="00340A04" w:rsidRDefault="007B7EE7" w14:paraId="3691BB85" w14:textId="6D6CDF4C">
            <w:pPr>
              <w:spacing w:after="0" w:line="240" w:lineRule="auto"/>
              <w:textAlignment w:val="baseline"/>
              <w:rPr>
                <w:rFonts w:ascii="Arial" w:hAnsi="Arial" w:eastAsia="Times New Roman" w:cs="Arial"/>
                <w:szCs w:val="18"/>
              </w:rPr>
            </w:pPr>
            <w:r>
              <w:rPr>
                <w:rFonts w:ascii="Arial" w:hAnsi="Arial" w:eastAsia="Times New Roman" w:cs="Arial"/>
                <w:szCs w:val="18"/>
              </w:rPr>
              <w:t>v</w:t>
            </w:r>
            <w:r w:rsidR="00340A04">
              <w:rPr>
                <w:rFonts w:ascii="Arial" w:hAnsi="Arial" w:eastAsia="Times New Roman" w:cs="Arial"/>
                <w:szCs w:val="18"/>
              </w:rPr>
              <w:t>1.2</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A57BB6" w:rsidR="00340A04" w:rsidP="00340A04" w:rsidRDefault="00340A04" w14:paraId="0FD39F1B" w14:textId="43340297">
            <w:pPr>
              <w:spacing w:after="0" w:line="240" w:lineRule="auto"/>
              <w:textAlignment w:val="baseline"/>
              <w:rPr>
                <w:rFonts w:ascii="Arial" w:hAnsi="Arial" w:eastAsia="Times New Roman" w:cs="Arial"/>
                <w:szCs w:val="18"/>
              </w:rPr>
            </w:pPr>
            <w:r>
              <w:rPr>
                <w:rFonts w:ascii="Arial" w:hAnsi="Arial" w:eastAsia="Times New Roman" w:cs="Arial"/>
                <w:szCs w:val="18"/>
              </w:rPr>
              <w:t>2</w:t>
            </w:r>
            <w:r w:rsidR="00AE3728">
              <w:rPr>
                <w:rFonts w:ascii="Arial" w:hAnsi="Arial" w:eastAsia="Times New Roman" w:cs="Arial"/>
                <w:szCs w:val="18"/>
              </w:rPr>
              <w:t>2</w:t>
            </w:r>
            <w:r w:rsidR="007B7EE7">
              <w:rPr>
                <w:rFonts w:ascii="Arial" w:hAnsi="Arial" w:eastAsia="Times New Roman" w:cs="Arial"/>
                <w:szCs w:val="18"/>
              </w:rPr>
              <w:t>-</w:t>
            </w:r>
            <w:r w:rsidR="00AE3728">
              <w:rPr>
                <w:rFonts w:ascii="Arial" w:hAnsi="Arial" w:eastAsia="Times New Roman" w:cs="Arial"/>
                <w:szCs w:val="18"/>
              </w:rPr>
              <w:t>APR</w:t>
            </w:r>
            <w:r w:rsidR="007B7EE7">
              <w:rPr>
                <w:rFonts w:ascii="Arial" w:hAnsi="Arial" w:eastAsia="Times New Roman" w:cs="Arial"/>
                <w:szCs w:val="18"/>
              </w:rPr>
              <w:t>-</w:t>
            </w:r>
            <w:r>
              <w:rPr>
                <w:rFonts w:ascii="Arial" w:hAnsi="Arial" w:eastAsia="Times New Roman" w:cs="Arial"/>
                <w:szCs w:val="18"/>
              </w:rPr>
              <w:t>202</w:t>
            </w:r>
            <w:r w:rsidR="00AE3728">
              <w:rPr>
                <w:rFonts w:ascii="Arial" w:hAnsi="Arial" w:eastAsia="Times New Roman" w:cs="Arial"/>
                <w:szCs w:val="18"/>
              </w:rPr>
              <w:t>2</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A57BB6" w:rsidR="00340A04" w:rsidP="00340A04" w:rsidRDefault="00340A04" w14:paraId="448B94B7" w14:textId="4114E873">
            <w:pPr>
              <w:spacing w:after="0" w:line="240" w:lineRule="auto"/>
              <w:textAlignment w:val="baseline"/>
              <w:rPr>
                <w:rFonts w:ascii="Arial" w:hAnsi="Arial" w:eastAsia="Times New Roman" w:cs="Arial"/>
                <w:szCs w:val="18"/>
              </w:rPr>
            </w:pPr>
            <w:r>
              <w:rPr>
                <w:rFonts w:ascii="Arial" w:hAnsi="Arial" w:eastAsia="Times New Roman" w:cs="Arial"/>
                <w:szCs w:val="18"/>
              </w:rPr>
              <w:t>Revised Released Version</w:t>
            </w:r>
            <w:r w:rsidR="00BD4B47">
              <w:rPr>
                <w:rFonts w:ascii="Arial" w:hAnsi="Arial" w:eastAsia="Times New Roman" w:cs="Arial"/>
                <w:szCs w:val="18"/>
              </w:rPr>
              <w:t xml:space="preserve"> (</w:t>
            </w:r>
            <w:r w:rsidR="00D3694F">
              <w:rPr>
                <w:rFonts w:ascii="Arial" w:hAnsi="Arial" w:eastAsia="Times New Roman" w:cs="Arial"/>
                <w:szCs w:val="18"/>
              </w:rPr>
              <w:t xml:space="preserve">Formatted </w:t>
            </w:r>
            <w:r w:rsidR="0093132B">
              <w:rPr>
                <w:rFonts w:ascii="Arial" w:hAnsi="Arial" w:eastAsia="Times New Roman" w:cs="Arial"/>
                <w:szCs w:val="18"/>
              </w:rPr>
              <w:t>&amp; aligned with Std. Template)</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57BB6" w:rsidR="00340A04" w:rsidP="00340A04" w:rsidRDefault="008C6B51" w14:paraId="39D51C61" w14:textId="6055DB3F">
            <w:pPr>
              <w:spacing w:after="0" w:line="240" w:lineRule="auto"/>
              <w:textAlignment w:val="baseline"/>
              <w:rPr>
                <w:rFonts w:ascii="Arial" w:hAnsi="Arial" w:eastAsia="Times New Roman" w:cs="Arial"/>
                <w:szCs w:val="18"/>
              </w:rPr>
            </w:pPr>
            <w:r>
              <w:rPr>
                <w:rFonts w:ascii="Arial" w:hAnsi="Arial" w:eastAsia="Times New Roman" w:cs="Arial"/>
                <w:szCs w:val="18"/>
              </w:rPr>
              <w:t>Gautam Kumar</w:t>
            </w:r>
          </w:p>
        </w:tc>
      </w:tr>
      <w:tr w:rsidRPr="00A57BB6" w:rsidR="00A73562" w:rsidTr="0440907A" w14:paraId="705399D5"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0A73562" w:rsidP="00340A04" w:rsidRDefault="007B7EE7" w14:paraId="4DC3A97C" w14:textId="70A462BD">
            <w:pPr>
              <w:spacing w:after="0" w:line="240" w:lineRule="auto"/>
              <w:textAlignment w:val="baseline"/>
              <w:rPr>
                <w:rFonts w:ascii="Arial" w:hAnsi="Arial" w:eastAsia="Times New Roman" w:cs="Arial"/>
                <w:szCs w:val="18"/>
              </w:rPr>
            </w:pPr>
            <w:r>
              <w:rPr>
                <w:rFonts w:ascii="Arial" w:hAnsi="Arial" w:eastAsia="Times New Roman" w:cs="Arial"/>
                <w:szCs w:val="18"/>
              </w:rPr>
              <w:t>v</w:t>
            </w:r>
            <w:r w:rsidR="007323D8">
              <w:rPr>
                <w:rFonts w:ascii="Arial" w:hAnsi="Arial" w:eastAsia="Times New Roman" w:cs="Arial"/>
                <w:szCs w:val="18"/>
              </w:rPr>
              <w:t>1.3</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0A73562" w:rsidP="00340A04" w:rsidRDefault="007323D8" w14:paraId="6649C918" w14:textId="64B67E1A">
            <w:pPr>
              <w:spacing w:after="0" w:line="240" w:lineRule="auto"/>
              <w:textAlignment w:val="baseline"/>
              <w:rPr>
                <w:rFonts w:ascii="Arial" w:hAnsi="Arial" w:eastAsia="Times New Roman" w:cs="Arial"/>
                <w:szCs w:val="18"/>
              </w:rPr>
            </w:pPr>
            <w:r>
              <w:rPr>
                <w:rFonts w:ascii="Arial" w:hAnsi="Arial" w:eastAsia="Times New Roman" w:cs="Arial"/>
                <w:szCs w:val="18"/>
              </w:rPr>
              <w:t>17</w:t>
            </w:r>
            <w:r w:rsidR="007B7EE7">
              <w:rPr>
                <w:rFonts w:ascii="Arial" w:hAnsi="Arial" w:eastAsia="Times New Roman" w:cs="Arial"/>
                <w:szCs w:val="18"/>
              </w:rPr>
              <w:t>-</w:t>
            </w:r>
            <w:r>
              <w:rPr>
                <w:rFonts w:ascii="Arial" w:hAnsi="Arial" w:eastAsia="Times New Roman" w:cs="Arial"/>
                <w:szCs w:val="18"/>
              </w:rPr>
              <w:t>APR</w:t>
            </w:r>
            <w:r w:rsidR="007B7EE7">
              <w:rPr>
                <w:rFonts w:ascii="Arial" w:hAnsi="Arial" w:eastAsia="Times New Roman" w:cs="Arial"/>
                <w:szCs w:val="18"/>
              </w:rPr>
              <w:t>-</w:t>
            </w:r>
            <w:r>
              <w:rPr>
                <w:rFonts w:ascii="Arial" w:hAnsi="Arial" w:eastAsia="Times New Roman" w:cs="Arial"/>
                <w:szCs w:val="18"/>
              </w:rPr>
              <w:t>2023</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0A73562" w:rsidP="00340A04" w:rsidRDefault="007323D8" w14:paraId="37B48FC3" w14:textId="5DA5AE7F">
            <w:pPr>
              <w:spacing w:after="0" w:line="240" w:lineRule="auto"/>
              <w:textAlignment w:val="baseline"/>
              <w:rPr>
                <w:rFonts w:ascii="Arial" w:hAnsi="Arial" w:eastAsia="Times New Roman" w:cs="Arial"/>
                <w:szCs w:val="18"/>
              </w:rPr>
            </w:pPr>
            <w:r>
              <w:rPr>
                <w:rFonts w:ascii="Arial" w:hAnsi="Arial" w:eastAsia="Times New Roman" w:cs="Arial"/>
                <w:szCs w:val="18"/>
              </w:rPr>
              <w:t xml:space="preserve">Annual </w:t>
            </w:r>
            <w:r w:rsidR="0094539C">
              <w:rPr>
                <w:rFonts w:ascii="Arial" w:hAnsi="Arial" w:eastAsia="Times New Roman" w:cs="Arial"/>
                <w:szCs w:val="18"/>
              </w:rPr>
              <w:t>Review Performed</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0A73562" w:rsidP="00340A04" w:rsidRDefault="008C6B51" w14:paraId="24FBF0DA" w14:textId="578C0DB9">
            <w:pPr>
              <w:spacing w:after="0" w:line="240" w:lineRule="auto"/>
              <w:textAlignment w:val="baseline"/>
              <w:rPr>
                <w:rFonts w:ascii="Arial" w:hAnsi="Arial" w:eastAsia="Times New Roman" w:cs="Arial"/>
                <w:szCs w:val="18"/>
              </w:rPr>
            </w:pPr>
            <w:r>
              <w:rPr>
                <w:rFonts w:ascii="Arial" w:hAnsi="Arial" w:eastAsia="Times New Roman" w:cs="Arial"/>
                <w:szCs w:val="18"/>
              </w:rPr>
              <w:t>Gautam Kumar</w:t>
            </w:r>
          </w:p>
        </w:tc>
      </w:tr>
      <w:tr w:rsidRPr="00A57BB6" w:rsidR="007B7EE7" w:rsidTr="0440907A" w14:paraId="4AE0AA6E"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07B7EE7" w:rsidP="00340A04" w:rsidRDefault="007B7EE7" w14:paraId="4916E40C" w14:textId="3D8F78F2">
            <w:pPr>
              <w:spacing w:after="0" w:line="240" w:lineRule="auto"/>
              <w:textAlignment w:val="baseline"/>
              <w:rPr>
                <w:rFonts w:ascii="Arial" w:hAnsi="Arial" w:eastAsia="Times New Roman" w:cs="Arial"/>
                <w:szCs w:val="18"/>
              </w:rPr>
            </w:pPr>
            <w:r>
              <w:rPr>
                <w:rFonts w:ascii="Arial" w:hAnsi="Arial" w:eastAsia="Times New Roman" w:cs="Arial"/>
                <w:szCs w:val="18"/>
              </w:rPr>
              <w:t>v1.4</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07B7EE7" w:rsidP="00340A04" w:rsidRDefault="007B7EE7" w14:paraId="0E3775B5" w14:textId="405E9F3E">
            <w:pPr>
              <w:spacing w:after="0" w:line="240" w:lineRule="auto"/>
              <w:textAlignment w:val="baseline"/>
              <w:rPr>
                <w:rFonts w:ascii="Arial" w:hAnsi="Arial" w:eastAsia="Times New Roman" w:cs="Arial"/>
                <w:szCs w:val="18"/>
              </w:rPr>
            </w:pPr>
            <w:r>
              <w:rPr>
                <w:rFonts w:ascii="Arial" w:hAnsi="Arial" w:eastAsia="Times New Roman" w:cs="Arial"/>
                <w:szCs w:val="18"/>
              </w:rPr>
              <w:t>09-FEB-2024</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07B7EE7" w:rsidP="00340A04" w:rsidRDefault="007B7EE7" w14:paraId="00AB4FF7" w14:textId="388E45E6">
            <w:pPr>
              <w:spacing w:after="0" w:line="240" w:lineRule="auto"/>
              <w:textAlignment w:val="baseline"/>
              <w:rPr>
                <w:rFonts w:ascii="Arial" w:hAnsi="Arial" w:eastAsia="Times New Roman" w:cs="Arial"/>
                <w:szCs w:val="18"/>
              </w:rPr>
            </w:pPr>
            <w:r w:rsidRPr="007B7EE7">
              <w:rPr>
                <w:rFonts w:ascii="Arial" w:hAnsi="Arial" w:eastAsia="Times New Roman" w:cs="Arial"/>
                <w:szCs w:val="18"/>
              </w:rPr>
              <w:t>Refined to include more controls on data privacy/Data Protection</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07B7EE7" w:rsidP="00340A04" w:rsidRDefault="007B7EE7" w14:paraId="4727547A" w14:textId="25A8CFAF">
            <w:pPr>
              <w:spacing w:after="0" w:line="240" w:lineRule="auto"/>
              <w:textAlignment w:val="baseline"/>
              <w:rPr>
                <w:rFonts w:ascii="Arial" w:hAnsi="Arial" w:eastAsia="Times New Roman" w:cs="Arial"/>
                <w:szCs w:val="18"/>
              </w:rPr>
            </w:pPr>
            <w:proofErr w:type="spellStart"/>
            <w:r>
              <w:rPr>
                <w:rFonts w:ascii="Arial" w:hAnsi="Arial" w:eastAsia="Times New Roman" w:cs="Arial"/>
                <w:szCs w:val="18"/>
              </w:rPr>
              <w:t>Hemchand</w:t>
            </w:r>
            <w:proofErr w:type="spellEnd"/>
          </w:p>
        </w:tc>
      </w:tr>
      <w:tr w:rsidRPr="00A57BB6" w:rsidR="00B259D9" w:rsidTr="0440907A" w14:paraId="6AF33887"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0B259D9" w:rsidP="00B259D9" w:rsidRDefault="00B259D9" w14:paraId="320DA824" w14:textId="79FAEABE">
            <w:pPr>
              <w:spacing w:after="0" w:line="240" w:lineRule="auto"/>
              <w:textAlignment w:val="baseline"/>
              <w:rPr>
                <w:rFonts w:ascii="Arial" w:hAnsi="Arial" w:eastAsia="Times New Roman" w:cs="Arial"/>
                <w:szCs w:val="18"/>
              </w:rPr>
            </w:pPr>
            <w:r>
              <w:rPr>
                <w:rFonts w:ascii="Arial" w:hAnsi="Arial" w:eastAsia="Times New Roman" w:cs="Arial"/>
                <w:szCs w:val="18"/>
              </w:rPr>
              <w:t>v1.</w:t>
            </w:r>
            <w:r w:rsidR="004178D2">
              <w:rPr>
                <w:rFonts w:ascii="Arial" w:hAnsi="Arial" w:eastAsia="Times New Roman" w:cs="Arial"/>
                <w:szCs w:val="18"/>
              </w:rPr>
              <w:t>5</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0B259D9" w:rsidP="00B259D9" w:rsidRDefault="00B259D9" w14:paraId="50F82A38" w14:textId="5209813C">
            <w:pPr>
              <w:spacing w:after="0" w:line="240" w:lineRule="auto"/>
              <w:textAlignment w:val="baseline"/>
              <w:rPr>
                <w:rFonts w:ascii="Arial" w:hAnsi="Arial" w:eastAsia="Times New Roman" w:cs="Arial"/>
                <w:szCs w:val="18"/>
              </w:rPr>
            </w:pPr>
            <w:r>
              <w:rPr>
                <w:rFonts w:ascii="Arial" w:hAnsi="Arial" w:eastAsia="Times New Roman" w:cs="Arial"/>
                <w:szCs w:val="18"/>
              </w:rPr>
              <w:t>0</w:t>
            </w:r>
            <w:r w:rsidR="004178D2">
              <w:rPr>
                <w:rFonts w:ascii="Arial" w:hAnsi="Arial" w:eastAsia="Times New Roman" w:cs="Arial"/>
                <w:szCs w:val="18"/>
              </w:rPr>
              <w:t>3</w:t>
            </w:r>
            <w:r>
              <w:rPr>
                <w:rFonts w:ascii="Arial" w:hAnsi="Arial" w:eastAsia="Times New Roman" w:cs="Arial"/>
                <w:szCs w:val="18"/>
              </w:rPr>
              <w:t>-FEB-202</w:t>
            </w:r>
            <w:r w:rsidR="004178D2">
              <w:rPr>
                <w:rFonts w:ascii="Arial" w:hAnsi="Arial" w:eastAsia="Times New Roman" w:cs="Arial"/>
                <w:szCs w:val="18"/>
              </w:rPr>
              <w:t>5</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7B7EE7" w:rsidR="00B259D9" w:rsidP="00B259D9" w:rsidRDefault="004178D2" w14:paraId="5B788893" w14:textId="42258817">
            <w:pPr>
              <w:spacing w:after="0" w:line="240" w:lineRule="auto"/>
              <w:textAlignment w:val="baseline"/>
              <w:rPr>
                <w:rFonts w:ascii="Arial" w:hAnsi="Arial" w:eastAsia="Times New Roman" w:cs="Arial"/>
                <w:szCs w:val="18"/>
              </w:rPr>
            </w:pPr>
            <w:r>
              <w:rPr>
                <w:rFonts w:ascii="Arial" w:hAnsi="Arial" w:eastAsia="Times New Roman" w:cs="Arial"/>
                <w:szCs w:val="18"/>
              </w:rPr>
              <w:t>Annual Review Performed</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0B259D9" w:rsidP="00B259D9" w:rsidRDefault="004178D2" w14:paraId="3A1C4E43" w14:textId="7D4153EF">
            <w:pPr>
              <w:spacing w:after="0" w:line="240" w:lineRule="auto"/>
              <w:textAlignment w:val="baseline"/>
              <w:rPr>
                <w:rFonts w:ascii="Arial" w:hAnsi="Arial" w:eastAsia="Times New Roman" w:cs="Arial"/>
                <w:szCs w:val="18"/>
              </w:rPr>
            </w:pPr>
            <w:r>
              <w:rPr>
                <w:rFonts w:ascii="Arial" w:hAnsi="Arial" w:eastAsia="Times New Roman" w:cs="Arial"/>
                <w:szCs w:val="18"/>
              </w:rPr>
              <w:t>Gautam Kumar</w:t>
            </w:r>
          </w:p>
        </w:tc>
      </w:tr>
      <w:tr w:rsidRPr="00A57BB6" w:rsidR="00B15D38" w:rsidTr="0440907A" w14:paraId="5D6AA03C"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0B15D38" w:rsidP="00B15D38" w:rsidRDefault="00B15D38" w14:paraId="7D77BA09" w14:textId="62E03492">
            <w:pPr>
              <w:spacing w:after="0" w:line="240" w:lineRule="auto"/>
              <w:textAlignment w:val="baseline"/>
              <w:rPr>
                <w:rFonts w:ascii="Arial" w:hAnsi="Arial" w:eastAsia="Times New Roman" w:cs="Arial"/>
                <w:szCs w:val="18"/>
              </w:rPr>
            </w:pPr>
            <w:r>
              <w:rPr>
                <w:rFonts w:ascii="Arial" w:hAnsi="Arial" w:eastAsia="Times New Roman" w:cs="Arial"/>
                <w:szCs w:val="18"/>
              </w:rPr>
              <w:t>v1.6</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0B15D38" w:rsidP="0440907A" w:rsidRDefault="006F3A3B" w14:paraId="7528E912" w14:textId="1049B0D6">
            <w:pPr>
              <w:spacing w:after="0" w:line="240" w:lineRule="auto"/>
              <w:textAlignment w:val="baseline"/>
              <w:rPr>
                <w:rFonts w:ascii="Arial" w:hAnsi="Arial" w:eastAsia="Times New Roman" w:cs="Arial"/>
              </w:rPr>
            </w:pPr>
            <w:r w:rsidRPr="0440907A" w:rsidR="006F3A3B">
              <w:rPr>
                <w:rFonts w:ascii="Arial" w:hAnsi="Arial" w:eastAsia="Times New Roman" w:cs="Arial"/>
              </w:rPr>
              <w:t>10</w:t>
            </w:r>
            <w:r w:rsidRPr="0440907A" w:rsidR="00B15D38">
              <w:rPr>
                <w:rFonts w:ascii="Arial" w:hAnsi="Arial" w:eastAsia="Times New Roman" w:cs="Arial"/>
              </w:rPr>
              <w:t>-JUL-2025</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6F3A3B" w:rsidR="00B15D38" w:rsidP="006F3A3B" w:rsidRDefault="006F3A3B" w14:paraId="3D8256D8" w14:textId="5CD489A4">
            <w:pPr>
              <w:pStyle w:val="Heading4"/>
              <w:numPr>
                <w:ilvl w:val="0"/>
                <w:numId w:val="0"/>
              </w:numPr>
              <w:rPr>
                <w:rFonts w:ascii="Arial" w:hAnsi="Arial" w:cs="Arial"/>
              </w:rPr>
            </w:pPr>
            <w:r w:rsidRPr="51B8F817" w:rsidR="006F3A3B">
              <w:rPr>
                <w:rFonts w:ascii="Arial" w:hAnsi="Arial" w:cs="Arial"/>
                <w:b w:val="0"/>
                <w:bCs w:val="0"/>
                <w:lang w:eastAsia="en-US"/>
              </w:rPr>
              <w:t>Refined SLA</w:t>
            </w:r>
            <w:r w:rsidRPr="51B8F817" w:rsidR="1DC0AE5D">
              <w:rPr>
                <w:rFonts w:ascii="Arial" w:hAnsi="Arial" w:cs="Arial"/>
                <w:b w:val="0"/>
                <w:bCs w:val="0"/>
                <w:lang w:eastAsia="en-US"/>
              </w:rPr>
              <w:t>,</w:t>
            </w:r>
            <w:r w:rsidRPr="51B8F817" w:rsidR="008F76A9">
              <w:rPr>
                <w:rFonts w:ascii="Arial" w:hAnsi="Arial" w:cs="Arial"/>
                <w:b w:val="0"/>
                <w:bCs w:val="0"/>
                <w:lang w:eastAsia="en-US"/>
              </w:rPr>
              <w:t xml:space="preserve"> </w:t>
            </w:r>
            <w:r w:rsidRPr="51B8F817" w:rsidR="006F3A3B">
              <w:rPr>
                <w:rFonts w:ascii="Arial" w:hAnsi="Arial" w:cs="Arial"/>
                <w:b w:val="0"/>
                <w:bCs w:val="0"/>
                <w:lang w:eastAsia="en-US"/>
              </w:rPr>
              <w:t>E</w:t>
            </w:r>
            <w:r w:rsidRPr="51B8F817" w:rsidR="003F0000">
              <w:rPr>
                <w:rFonts w:ascii="Arial" w:hAnsi="Arial" w:cs="Arial"/>
                <w:b w:val="0"/>
                <w:bCs w:val="0"/>
                <w:lang w:eastAsia="en-US"/>
              </w:rPr>
              <w:t>scalation</w:t>
            </w:r>
            <w:r w:rsidRPr="51B8F817" w:rsidR="006F3A3B">
              <w:rPr>
                <w:rFonts w:ascii="Arial" w:hAnsi="Arial" w:cs="Arial"/>
                <w:b w:val="0"/>
                <w:bCs w:val="0"/>
                <w:lang w:eastAsia="en-US"/>
              </w:rPr>
              <w:t xml:space="preserve"> M</w:t>
            </w:r>
            <w:r w:rsidRPr="51B8F817" w:rsidR="003F0000">
              <w:rPr>
                <w:rFonts w:ascii="Arial" w:hAnsi="Arial" w:cs="Arial"/>
                <w:b w:val="0"/>
                <w:bCs w:val="0"/>
                <w:lang w:eastAsia="en-US"/>
              </w:rPr>
              <w:t>atrix</w:t>
            </w:r>
            <w:r w:rsidRPr="51B8F817" w:rsidR="00BD464E">
              <w:rPr>
                <w:rFonts w:ascii="Arial" w:hAnsi="Arial" w:cs="Arial"/>
                <w:b w:val="0"/>
                <w:bCs w:val="0"/>
                <w:lang w:eastAsia="en-US"/>
              </w:rPr>
              <w:t xml:space="preserve"> </w:t>
            </w:r>
            <w:r w:rsidRPr="51B8F817" w:rsidR="008F76A9">
              <w:rPr>
                <w:rFonts w:ascii="Arial" w:hAnsi="Arial" w:cs="Arial"/>
                <w:b w:val="0"/>
                <w:bCs w:val="0"/>
                <w:lang w:eastAsia="en-US"/>
              </w:rPr>
              <w:t xml:space="preserve">&amp; Tools - </w:t>
            </w:r>
            <w:r w:rsidRPr="51B8F817" w:rsidR="00BD464E">
              <w:rPr>
                <w:rFonts w:ascii="Arial" w:hAnsi="Arial" w:cs="Arial"/>
                <w:b w:val="0"/>
                <w:bCs w:val="0"/>
              </w:rPr>
              <w:t>Annual Review Performed</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0B15D38" w:rsidP="00B15D38" w:rsidRDefault="00B15D38" w14:paraId="4C4A6752" w14:textId="346E8E13">
            <w:pPr>
              <w:spacing w:after="0" w:line="240" w:lineRule="auto"/>
              <w:textAlignment w:val="baseline"/>
              <w:rPr>
                <w:rFonts w:ascii="Arial" w:hAnsi="Arial" w:eastAsia="Times New Roman" w:cs="Arial"/>
                <w:szCs w:val="18"/>
              </w:rPr>
            </w:pPr>
            <w:r>
              <w:rPr>
                <w:rFonts w:ascii="Arial" w:hAnsi="Arial" w:eastAsia="Times New Roman" w:cs="Arial"/>
                <w:szCs w:val="18"/>
              </w:rPr>
              <w:t>Girithar N</w:t>
            </w:r>
          </w:p>
        </w:tc>
      </w:tr>
    </w:tbl>
    <w:p w:rsidRPr="00A57BB6" w:rsidR="009726D6" w:rsidP="009726D6" w:rsidRDefault="009726D6" w14:paraId="242FE0E9" w14:textId="77777777">
      <w:pPr>
        <w:spacing w:after="0"/>
        <w:rPr>
          <w:rFonts w:ascii="Arial" w:hAnsi="Arial" w:cs="Arial"/>
          <w:b/>
          <w:bCs/>
          <w:color w:val="000000" w:themeColor="text1"/>
          <w:szCs w:val="24"/>
        </w:rPr>
      </w:pPr>
    </w:p>
    <w:p w:rsidRPr="00A57BB6" w:rsidR="009726D6" w:rsidP="009726D6" w:rsidRDefault="009726D6" w14:paraId="5BD40011" w14:textId="77777777">
      <w:pPr>
        <w:spacing w:after="0"/>
        <w:rPr>
          <w:rFonts w:ascii="Arial" w:hAnsi="Arial" w:cs="Arial"/>
          <w:b/>
          <w:bCs/>
          <w:color w:val="000000" w:themeColor="text1"/>
          <w:szCs w:val="24"/>
        </w:rPr>
      </w:pPr>
      <w:r w:rsidRPr="00A57BB6">
        <w:rPr>
          <w:rFonts w:ascii="Arial" w:hAnsi="Arial" w:cs="Arial"/>
          <w:b/>
          <w:bCs/>
          <w:color w:val="000000" w:themeColor="text1"/>
          <w:szCs w:val="24"/>
        </w:rPr>
        <w:t>Document Review/Approval</w:t>
      </w:r>
    </w:p>
    <w:tbl>
      <w:tblPr>
        <w:tblW w:w="9454" w:type="dxa"/>
        <w:tblBorders>
          <w:top w:val="outset" w:color="auto" w:sz="6" w:space="0"/>
          <w:left w:val="outset" w:color="auto" w:sz="6" w:space="0"/>
          <w:bottom w:val="outset" w:color="auto" w:sz="6" w:space="0"/>
          <w:right w:val="outset" w:color="auto" w:sz="6" w:space="0"/>
        </w:tblBorders>
        <w:tblLayout w:type="fixed"/>
        <w:tblCellMar>
          <w:left w:w="0" w:type="dxa"/>
          <w:right w:w="0" w:type="dxa"/>
        </w:tblCellMar>
        <w:tblLook w:val="04A0" w:firstRow="1" w:lastRow="0" w:firstColumn="1" w:lastColumn="0" w:noHBand="0" w:noVBand="1"/>
      </w:tblPr>
      <w:tblGrid>
        <w:gridCol w:w="1586"/>
        <w:gridCol w:w="2092"/>
        <w:gridCol w:w="3402"/>
        <w:gridCol w:w="2374"/>
      </w:tblGrid>
      <w:tr w:rsidRPr="00A57BB6" w:rsidR="009726D6" w:rsidTr="0440907A" w14:paraId="6FF8314F"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87519" w:rsidR="009726D6" w:rsidP="00CB5F68" w:rsidRDefault="009726D6" w14:paraId="6F137992" w14:textId="77777777">
            <w:pPr>
              <w:spacing w:after="0" w:line="240" w:lineRule="auto"/>
              <w:textAlignment w:val="baseline"/>
              <w:rPr>
                <w:rFonts w:ascii="Arial" w:hAnsi="Arial" w:eastAsia="Times New Roman" w:cs="Arial"/>
                <w:szCs w:val="18"/>
              </w:rPr>
            </w:pPr>
            <w:r w:rsidRPr="00A87519">
              <w:rPr>
                <w:rFonts w:ascii="Arial" w:hAnsi="Arial" w:eastAsia="Times New Roman" w:cs="Arial"/>
                <w:szCs w:val="18"/>
              </w:rPr>
              <w:t>Date  </w:t>
            </w:r>
          </w:p>
        </w:tc>
        <w:tc>
          <w:tcPr>
            <w:tcW w:w="209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87519" w:rsidR="009726D6" w:rsidP="00CB5F68" w:rsidRDefault="009726D6" w14:paraId="592BB75F" w14:textId="77777777">
            <w:pPr>
              <w:spacing w:after="0" w:line="240" w:lineRule="auto"/>
              <w:textAlignment w:val="baseline"/>
              <w:rPr>
                <w:rFonts w:ascii="Arial" w:hAnsi="Arial" w:eastAsia="Times New Roman" w:cs="Arial"/>
                <w:szCs w:val="18"/>
              </w:rPr>
            </w:pPr>
            <w:r w:rsidRPr="00A87519">
              <w:rPr>
                <w:rFonts w:ascii="Arial" w:hAnsi="Arial" w:eastAsia="Times New Roman" w:cs="Arial"/>
                <w:szCs w:val="18"/>
              </w:rPr>
              <w:t>Signatory Name</w:t>
            </w:r>
          </w:p>
        </w:tc>
        <w:tc>
          <w:tcPr>
            <w:tcW w:w="34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87519" w:rsidR="009726D6" w:rsidP="00CB5F68" w:rsidRDefault="009726D6" w14:paraId="7D268F8D" w14:textId="77777777">
            <w:pPr>
              <w:spacing w:after="0" w:line="240" w:lineRule="auto"/>
              <w:textAlignment w:val="baseline"/>
              <w:rPr>
                <w:rFonts w:ascii="Arial" w:hAnsi="Arial" w:eastAsia="Times New Roman" w:cs="Arial"/>
                <w:szCs w:val="18"/>
              </w:rPr>
            </w:pPr>
            <w:r w:rsidRPr="00A87519">
              <w:rPr>
                <w:rFonts w:ascii="Arial" w:hAnsi="Arial" w:eastAsia="Times New Roman" w:cs="Arial"/>
                <w:szCs w:val="18"/>
              </w:rPr>
              <w:t>Organization/Signatory Title</w:t>
            </w:r>
          </w:p>
        </w:tc>
        <w:tc>
          <w:tcPr>
            <w:tcW w:w="237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87519" w:rsidR="009726D6" w:rsidP="00CB5F68" w:rsidRDefault="009726D6" w14:paraId="4B5DFE78" w14:textId="77777777">
            <w:pPr>
              <w:spacing w:after="0" w:line="240" w:lineRule="auto"/>
              <w:textAlignment w:val="baseline"/>
              <w:rPr>
                <w:rFonts w:ascii="Arial" w:hAnsi="Arial" w:eastAsia="Times New Roman" w:cs="Arial"/>
                <w:szCs w:val="18"/>
              </w:rPr>
            </w:pPr>
            <w:r w:rsidRPr="00A87519">
              <w:rPr>
                <w:rFonts w:ascii="Arial" w:hAnsi="Arial" w:eastAsia="Times New Roman" w:cs="Arial"/>
                <w:szCs w:val="18"/>
              </w:rPr>
              <w:t>Comments </w:t>
            </w:r>
          </w:p>
        </w:tc>
      </w:tr>
      <w:tr w:rsidRPr="00A57BB6" w:rsidR="009726D6" w:rsidTr="0440907A" w14:paraId="29E1CFEE" w14:textId="77777777">
        <w:trPr>
          <w:trHeight w:val="318"/>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57BB6" w:rsidR="009726D6" w:rsidP="00CB5F68" w:rsidRDefault="008C0D56" w14:paraId="1F889D3C" w14:textId="56C64A77">
            <w:pPr>
              <w:spacing w:after="0" w:line="240" w:lineRule="auto"/>
              <w:textAlignment w:val="baseline"/>
              <w:rPr>
                <w:rFonts w:ascii="Arial" w:hAnsi="Arial" w:eastAsia="Times New Roman" w:cs="Arial"/>
                <w:szCs w:val="18"/>
              </w:rPr>
            </w:pPr>
            <w:r>
              <w:rPr>
                <w:rFonts w:ascii="Arial" w:hAnsi="Arial" w:eastAsia="Times New Roman" w:cs="Arial"/>
                <w:szCs w:val="18"/>
              </w:rPr>
              <w:t>30</w:t>
            </w:r>
            <w:r w:rsidR="007B7EE7">
              <w:rPr>
                <w:rFonts w:ascii="Arial" w:hAnsi="Arial" w:eastAsia="Times New Roman" w:cs="Arial"/>
                <w:szCs w:val="18"/>
              </w:rPr>
              <w:t>-</w:t>
            </w:r>
            <w:r w:rsidR="00962957">
              <w:rPr>
                <w:rFonts w:ascii="Arial" w:hAnsi="Arial" w:eastAsia="Times New Roman" w:cs="Arial"/>
                <w:szCs w:val="18"/>
              </w:rPr>
              <w:t>NOV</w:t>
            </w:r>
            <w:r w:rsidR="007B7EE7">
              <w:rPr>
                <w:rFonts w:ascii="Arial" w:hAnsi="Arial" w:eastAsia="Times New Roman" w:cs="Arial"/>
                <w:szCs w:val="18"/>
              </w:rPr>
              <w:t>-</w:t>
            </w:r>
            <w:r w:rsidR="000945C3">
              <w:rPr>
                <w:rFonts w:ascii="Arial" w:hAnsi="Arial" w:eastAsia="Times New Roman" w:cs="Arial"/>
                <w:szCs w:val="18"/>
              </w:rPr>
              <w:t>202</w:t>
            </w:r>
            <w:r w:rsidR="00962957">
              <w:rPr>
                <w:rFonts w:ascii="Arial" w:hAnsi="Arial" w:eastAsia="Times New Roman" w:cs="Arial"/>
                <w:szCs w:val="18"/>
              </w:rPr>
              <w:t>0</w:t>
            </w:r>
          </w:p>
        </w:tc>
        <w:tc>
          <w:tcPr>
            <w:tcW w:w="209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A57BB6" w:rsidR="009726D6" w:rsidP="00CB5F68" w:rsidRDefault="00096297" w14:paraId="5704D240" w14:textId="63AA9101">
            <w:pPr>
              <w:spacing w:after="0" w:line="240" w:lineRule="auto"/>
              <w:textAlignment w:val="baseline"/>
              <w:rPr>
                <w:rFonts w:ascii="Arial" w:hAnsi="Arial" w:eastAsia="Times New Roman" w:cs="Arial"/>
                <w:szCs w:val="18"/>
              </w:rPr>
            </w:pPr>
            <w:r>
              <w:rPr>
                <w:rFonts w:ascii="Arial" w:hAnsi="Arial" w:eastAsia="Times New Roman" w:cs="Arial"/>
                <w:szCs w:val="18"/>
              </w:rPr>
              <w:t>Vinay Rai</w:t>
            </w:r>
          </w:p>
        </w:tc>
        <w:tc>
          <w:tcPr>
            <w:tcW w:w="34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A87519" w:rsidR="009726D6" w:rsidP="51B8F817" w:rsidRDefault="00BD464E" w14:paraId="6F02B7B7" w14:textId="1BD4D973">
            <w:pPr>
              <w:shd w:val="clear" w:color="auto" w:fill="FFFFFF" w:themeFill="background1"/>
              <w:spacing w:line="300" w:lineRule="atLeast"/>
              <w:rPr>
                <w:rFonts w:ascii="Arial" w:hAnsi="Arial" w:eastAsia="Times New Roman" w:cs="Arial"/>
              </w:rPr>
            </w:pPr>
            <w:r w:rsidRPr="51B8F817" w:rsidR="00BD464E">
              <w:rPr>
                <w:rFonts w:ascii="Arial" w:hAnsi="Arial" w:eastAsia="Times New Roman" w:cs="Arial"/>
              </w:rPr>
              <w:t xml:space="preserve">Executive Vice </w:t>
            </w:r>
            <w:r w:rsidRPr="51B8F817" w:rsidR="3B9DAA04">
              <w:rPr>
                <w:rFonts w:ascii="Arial" w:hAnsi="Arial" w:eastAsia="Times New Roman" w:cs="Arial"/>
              </w:rPr>
              <w:t>President, Cloud</w:t>
            </w:r>
          </w:p>
        </w:tc>
        <w:tc>
          <w:tcPr>
            <w:tcW w:w="237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A57BB6" w:rsidR="009726D6" w:rsidP="51B8F817" w:rsidRDefault="009726D6" w14:paraId="564ED8D9" w14:textId="02CB4B16">
            <w:pPr>
              <w:spacing w:after="0" w:line="240" w:lineRule="auto"/>
              <w:textAlignment w:val="baseline"/>
              <w:rPr>
                <w:rFonts w:ascii="Arial" w:hAnsi="Arial" w:eastAsia="Times New Roman" w:cs="Arial"/>
              </w:rPr>
            </w:pPr>
            <w:r w:rsidRPr="51B8F817" w:rsidR="0D1000D8">
              <w:rPr>
                <w:rFonts w:ascii="Arial" w:hAnsi="Arial" w:eastAsia="Times New Roman" w:cs="Arial"/>
              </w:rPr>
              <w:t>Approved</w:t>
            </w:r>
          </w:p>
        </w:tc>
      </w:tr>
      <w:tr w:rsidRPr="00A57BB6" w:rsidR="00962957" w:rsidTr="0440907A" w14:paraId="1E0A7CBD"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A57BB6" w:rsidR="00962957" w:rsidP="00962957" w:rsidRDefault="00DE586A" w14:paraId="56F2A1CB" w14:textId="7E24B65F">
            <w:pPr>
              <w:spacing w:after="0" w:line="240" w:lineRule="auto"/>
              <w:textAlignment w:val="baseline"/>
              <w:rPr>
                <w:rFonts w:ascii="Arial" w:hAnsi="Arial" w:eastAsia="Times New Roman" w:cs="Arial"/>
                <w:szCs w:val="18"/>
              </w:rPr>
            </w:pPr>
            <w:r>
              <w:rPr>
                <w:rFonts w:ascii="Arial" w:hAnsi="Arial" w:eastAsia="Times New Roman" w:cs="Arial"/>
                <w:szCs w:val="18"/>
              </w:rPr>
              <w:t>20</w:t>
            </w:r>
            <w:r w:rsidR="007B7EE7">
              <w:rPr>
                <w:rFonts w:ascii="Arial" w:hAnsi="Arial" w:eastAsia="Times New Roman" w:cs="Arial"/>
                <w:szCs w:val="18"/>
              </w:rPr>
              <w:t>-</w:t>
            </w:r>
            <w:r>
              <w:rPr>
                <w:rFonts w:ascii="Arial" w:hAnsi="Arial" w:eastAsia="Times New Roman" w:cs="Arial"/>
                <w:szCs w:val="18"/>
              </w:rPr>
              <w:t>OCT</w:t>
            </w:r>
            <w:r w:rsidR="007B7EE7">
              <w:rPr>
                <w:rFonts w:ascii="Arial" w:hAnsi="Arial" w:eastAsia="Times New Roman" w:cs="Arial"/>
                <w:szCs w:val="18"/>
              </w:rPr>
              <w:t>-</w:t>
            </w:r>
            <w:r>
              <w:rPr>
                <w:rFonts w:ascii="Arial" w:hAnsi="Arial" w:eastAsia="Times New Roman" w:cs="Arial"/>
                <w:szCs w:val="18"/>
              </w:rPr>
              <w:t>2021</w:t>
            </w:r>
          </w:p>
        </w:tc>
        <w:tc>
          <w:tcPr>
            <w:tcW w:w="209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A57BB6" w:rsidR="00962957" w:rsidP="00962957" w:rsidRDefault="00962957" w14:paraId="3535DBC3" w14:textId="5D5EBC45">
            <w:pPr>
              <w:spacing w:after="0" w:line="240" w:lineRule="auto"/>
              <w:textAlignment w:val="baseline"/>
              <w:rPr>
                <w:rFonts w:ascii="Arial" w:hAnsi="Arial" w:eastAsia="Times New Roman" w:cs="Arial"/>
                <w:szCs w:val="18"/>
              </w:rPr>
            </w:pPr>
            <w:r>
              <w:rPr>
                <w:rFonts w:ascii="Arial" w:hAnsi="Arial" w:eastAsia="Times New Roman" w:cs="Arial"/>
                <w:szCs w:val="18"/>
              </w:rPr>
              <w:t>Saravanan Sankaran</w:t>
            </w:r>
          </w:p>
        </w:tc>
        <w:tc>
          <w:tcPr>
            <w:tcW w:w="34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A57BB6" w:rsidR="00962957" w:rsidP="51B8F817" w:rsidRDefault="007A700F" w14:paraId="6E3C9AB5" w14:textId="74BF83FC">
            <w:pPr>
              <w:spacing w:after="0" w:line="240" w:lineRule="auto"/>
              <w:textAlignment w:val="baseline"/>
              <w:rPr>
                <w:rFonts w:ascii="Arial" w:hAnsi="Arial" w:eastAsia="Times New Roman" w:cs="Arial"/>
              </w:rPr>
            </w:pPr>
            <w:r w:rsidRPr="51B8F817" w:rsidR="007A700F">
              <w:rPr>
                <w:rFonts w:cs="Segoe UI"/>
              </w:rPr>
              <w:t>Senior Director - Info Security &amp; IT</w:t>
            </w:r>
          </w:p>
        </w:tc>
        <w:tc>
          <w:tcPr>
            <w:tcW w:w="237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A57BB6" w:rsidR="00962957" w:rsidP="51B8F817" w:rsidRDefault="00962957" w14:paraId="26080DE9" w14:textId="12087817">
            <w:pPr>
              <w:spacing w:after="0" w:line="240" w:lineRule="auto"/>
              <w:textAlignment w:val="baseline"/>
              <w:rPr>
                <w:rFonts w:ascii="Arial" w:hAnsi="Arial" w:eastAsia="Times New Roman" w:cs="Arial"/>
              </w:rPr>
            </w:pPr>
            <w:r w:rsidRPr="51B8F817" w:rsidR="195D03BB">
              <w:rPr>
                <w:rFonts w:ascii="Arial" w:hAnsi="Arial" w:eastAsia="Times New Roman" w:cs="Arial"/>
              </w:rPr>
              <w:t>Approved</w:t>
            </w:r>
          </w:p>
        </w:tc>
      </w:tr>
      <w:tr w:rsidRPr="00A57BB6" w:rsidR="00DE586A" w:rsidTr="0440907A" w14:paraId="538293BC"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A57BB6" w:rsidR="00DE586A" w:rsidP="00DE586A" w:rsidRDefault="00DE586A" w14:paraId="13601104" w14:textId="75BD8750">
            <w:pPr>
              <w:spacing w:after="0" w:line="240" w:lineRule="auto"/>
              <w:textAlignment w:val="baseline"/>
              <w:rPr>
                <w:rFonts w:ascii="Arial" w:hAnsi="Arial" w:eastAsia="Times New Roman" w:cs="Arial"/>
                <w:szCs w:val="18"/>
              </w:rPr>
            </w:pPr>
            <w:r>
              <w:rPr>
                <w:rFonts w:ascii="Arial" w:hAnsi="Arial" w:eastAsia="Times New Roman" w:cs="Arial"/>
                <w:szCs w:val="18"/>
              </w:rPr>
              <w:t>22</w:t>
            </w:r>
            <w:r w:rsidR="007B7EE7">
              <w:rPr>
                <w:rFonts w:ascii="Arial" w:hAnsi="Arial" w:eastAsia="Times New Roman" w:cs="Arial"/>
                <w:szCs w:val="18"/>
              </w:rPr>
              <w:t>-</w:t>
            </w:r>
            <w:r>
              <w:rPr>
                <w:rFonts w:ascii="Arial" w:hAnsi="Arial" w:eastAsia="Times New Roman" w:cs="Arial"/>
                <w:szCs w:val="18"/>
              </w:rPr>
              <w:t>APR</w:t>
            </w:r>
            <w:r w:rsidR="007B7EE7">
              <w:rPr>
                <w:rFonts w:ascii="Arial" w:hAnsi="Arial" w:eastAsia="Times New Roman" w:cs="Arial"/>
                <w:szCs w:val="18"/>
              </w:rPr>
              <w:t>-</w:t>
            </w:r>
            <w:r>
              <w:rPr>
                <w:rFonts w:ascii="Arial" w:hAnsi="Arial" w:eastAsia="Times New Roman" w:cs="Arial"/>
                <w:szCs w:val="18"/>
              </w:rPr>
              <w:t>202</w:t>
            </w:r>
            <w:r w:rsidR="007323D8">
              <w:rPr>
                <w:rFonts w:ascii="Arial" w:hAnsi="Arial" w:eastAsia="Times New Roman" w:cs="Arial"/>
                <w:szCs w:val="18"/>
              </w:rPr>
              <w:t>2</w:t>
            </w:r>
          </w:p>
        </w:tc>
        <w:tc>
          <w:tcPr>
            <w:tcW w:w="209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57BB6" w:rsidR="00DE586A" w:rsidP="00DE586A" w:rsidRDefault="00DE586A" w14:paraId="67797C53" w14:textId="12243A3C">
            <w:pPr>
              <w:spacing w:after="0" w:line="240" w:lineRule="auto"/>
              <w:textAlignment w:val="baseline"/>
              <w:rPr>
                <w:rFonts w:ascii="Arial" w:hAnsi="Arial" w:eastAsia="Times New Roman" w:cs="Arial"/>
                <w:szCs w:val="18"/>
              </w:rPr>
            </w:pPr>
            <w:r>
              <w:rPr>
                <w:rFonts w:ascii="Arial" w:hAnsi="Arial" w:eastAsia="Times New Roman" w:cs="Arial"/>
                <w:szCs w:val="18"/>
              </w:rPr>
              <w:t>Saravanan Sankaran</w:t>
            </w:r>
          </w:p>
        </w:tc>
        <w:tc>
          <w:tcPr>
            <w:tcW w:w="34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57BB6" w:rsidR="00DE586A" w:rsidP="51B8F817" w:rsidRDefault="007A700F" w14:paraId="3AA36CFF" w14:textId="6066B628">
            <w:pPr>
              <w:spacing w:after="0" w:line="240" w:lineRule="auto"/>
              <w:textAlignment w:val="baseline"/>
              <w:rPr>
                <w:rFonts w:ascii="Arial" w:hAnsi="Arial" w:eastAsia="Times New Roman" w:cs="Arial"/>
              </w:rPr>
            </w:pPr>
            <w:r w:rsidRPr="51B8F817" w:rsidR="007A700F">
              <w:rPr>
                <w:rFonts w:cs="Segoe UI"/>
              </w:rPr>
              <w:t>Senior Director - Info Security &amp; IT</w:t>
            </w:r>
          </w:p>
        </w:tc>
        <w:tc>
          <w:tcPr>
            <w:tcW w:w="237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57BB6" w:rsidR="00DE586A" w:rsidP="51B8F817" w:rsidRDefault="00DE586A" w14:paraId="2A993B3E" w14:textId="23180A6F">
            <w:pPr>
              <w:spacing w:after="0" w:line="240" w:lineRule="auto"/>
              <w:textAlignment w:val="baseline"/>
              <w:rPr>
                <w:rFonts w:ascii="Arial" w:hAnsi="Arial" w:eastAsia="Times New Roman" w:cs="Arial"/>
              </w:rPr>
            </w:pPr>
            <w:r w:rsidRPr="51B8F817" w:rsidR="00DE586A">
              <w:rPr>
                <w:rFonts w:ascii="Arial" w:hAnsi="Arial" w:eastAsia="Times New Roman" w:cs="Arial"/>
              </w:rPr>
              <w:t> </w:t>
            </w:r>
            <w:r w:rsidRPr="51B8F817" w:rsidR="51F9C597">
              <w:rPr>
                <w:rFonts w:ascii="Arial" w:hAnsi="Arial" w:eastAsia="Times New Roman" w:cs="Arial"/>
              </w:rPr>
              <w:t>Approved</w:t>
            </w:r>
          </w:p>
        </w:tc>
      </w:tr>
      <w:tr w:rsidRPr="00A57BB6" w:rsidR="00DE586A" w:rsidTr="0440907A" w14:paraId="3F7546B7"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A57BB6" w:rsidR="00DE586A" w:rsidP="00DE586A" w:rsidRDefault="007323D8" w14:paraId="03369B81" w14:textId="6BC18493">
            <w:pPr>
              <w:spacing w:after="0" w:line="240" w:lineRule="auto"/>
              <w:textAlignment w:val="baseline"/>
              <w:rPr>
                <w:rFonts w:ascii="Arial" w:hAnsi="Arial" w:eastAsia="Times New Roman" w:cs="Arial"/>
                <w:szCs w:val="18"/>
              </w:rPr>
            </w:pPr>
            <w:r>
              <w:rPr>
                <w:rFonts w:ascii="Arial" w:hAnsi="Arial" w:eastAsia="Times New Roman" w:cs="Arial"/>
                <w:szCs w:val="18"/>
              </w:rPr>
              <w:t>17</w:t>
            </w:r>
            <w:r w:rsidR="007B7EE7">
              <w:rPr>
                <w:rFonts w:ascii="Arial" w:hAnsi="Arial" w:eastAsia="Times New Roman" w:cs="Arial"/>
                <w:szCs w:val="18"/>
              </w:rPr>
              <w:t>-</w:t>
            </w:r>
            <w:r>
              <w:rPr>
                <w:rFonts w:ascii="Arial" w:hAnsi="Arial" w:eastAsia="Times New Roman" w:cs="Arial"/>
                <w:szCs w:val="18"/>
              </w:rPr>
              <w:t>AP</w:t>
            </w:r>
            <w:r w:rsidR="007B7EE7">
              <w:rPr>
                <w:rFonts w:ascii="Arial" w:hAnsi="Arial" w:eastAsia="Times New Roman" w:cs="Arial"/>
                <w:szCs w:val="18"/>
              </w:rPr>
              <w:t>R-</w:t>
            </w:r>
            <w:r>
              <w:rPr>
                <w:rFonts w:ascii="Arial" w:hAnsi="Arial" w:eastAsia="Times New Roman" w:cs="Arial"/>
                <w:szCs w:val="18"/>
              </w:rPr>
              <w:t>2023</w:t>
            </w:r>
          </w:p>
        </w:tc>
        <w:tc>
          <w:tcPr>
            <w:tcW w:w="209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A57BB6" w:rsidR="00DE586A" w:rsidP="00DE586A" w:rsidRDefault="00DE586A" w14:paraId="60F8656D" w14:textId="1284B14F">
            <w:pPr>
              <w:spacing w:after="0" w:line="240" w:lineRule="auto"/>
              <w:textAlignment w:val="baseline"/>
              <w:rPr>
                <w:rFonts w:ascii="Arial" w:hAnsi="Arial" w:eastAsia="Times New Roman" w:cs="Arial"/>
                <w:szCs w:val="18"/>
              </w:rPr>
            </w:pPr>
            <w:r>
              <w:rPr>
                <w:rFonts w:ascii="Arial" w:hAnsi="Arial" w:eastAsia="Times New Roman" w:cs="Arial"/>
                <w:szCs w:val="18"/>
              </w:rPr>
              <w:t>Saravanan Sankaran</w:t>
            </w:r>
          </w:p>
        </w:tc>
        <w:tc>
          <w:tcPr>
            <w:tcW w:w="34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A57BB6" w:rsidR="00DE586A" w:rsidP="51B8F817" w:rsidRDefault="007A700F" w14:paraId="3457DDF8" w14:textId="0497E51A">
            <w:pPr>
              <w:spacing w:after="0" w:line="240" w:lineRule="auto"/>
              <w:textAlignment w:val="baseline"/>
              <w:rPr>
                <w:rFonts w:ascii="Arial" w:hAnsi="Arial" w:eastAsia="Times New Roman" w:cs="Arial"/>
              </w:rPr>
            </w:pPr>
            <w:r w:rsidRPr="51B8F817" w:rsidR="007A700F">
              <w:rPr>
                <w:rFonts w:cs="Segoe UI"/>
              </w:rPr>
              <w:t>Senior Director - Info Security &amp; IT</w:t>
            </w:r>
          </w:p>
        </w:tc>
        <w:tc>
          <w:tcPr>
            <w:tcW w:w="237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A57BB6" w:rsidR="00DE586A" w:rsidP="51B8F817" w:rsidRDefault="00DE586A" w14:paraId="29EB35A2" w14:textId="68E969B7">
            <w:pPr>
              <w:spacing w:after="0" w:line="240" w:lineRule="auto"/>
              <w:textAlignment w:val="baseline"/>
              <w:rPr>
                <w:rFonts w:ascii="Arial" w:hAnsi="Arial" w:eastAsia="Times New Roman" w:cs="Arial"/>
              </w:rPr>
            </w:pPr>
            <w:r w:rsidRPr="51B8F817" w:rsidR="33EF7851">
              <w:rPr>
                <w:rFonts w:ascii="Arial" w:hAnsi="Arial" w:eastAsia="Times New Roman" w:cs="Arial"/>
              </w:rPr>
              <w:t>Approved</w:t>
            </w:r>
          </w:p>
        </w:tc>
      </w:tr>
      <w:tr w:rsidRPr="00A57BB6" w:rsidR="007B7EE7" w:rsidTr="0440907A" w14:paraId="0F70ACDD"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07B7EE7" w:rsidP="00DE586A" w:rsidRDefault="007B7EE7" w14:paraId="171F8217" w14:textId="0E59848A">
            <w:pPr>
              <w:spacing w:after="0" w:line="240" w:lineRule="auto"/>
              <w:textAlignment w:val="baseline"/>
              <w:rPr>
                <w:rFonts w:ascii="Arial" w:hAnsi="Arial" w:eastAsia="Times New Roman" w:cs="Arial"/>
                <w:szCs w:val="18"/>
              </w:rPr>
            </w:pPr>
            <w:r>
              <w:rPr>
                <w:rFonts w:ascii="Arial" w:hAnsi="Arial" w:eastAsia="Times New Roman" w:cs="Arial"/>
                <w:szCs w:val="18"/>
              </w:rPr>
              <w:t>12-FEB-2024</w:t>
            </w:r>
          </w:p>
        </w:tc>
        <w:tc>
          <w:tcPr>
            <w:tcW w:w="209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07B7EE7" w:rsidP="00DE586A" w:rsidRDefault="007B7EE7" w14:paraId="2ECE57BE" w14:textId="64C90DCE">
            <w:pPr>
              <w:spacing w:after="0" w:line="240" w:lineRule="auto"/>
              <w:textAlignment w:val="baseline"/>
              <w:rPr>
                <w:rFonts w:ascii="Arial" w:hAnsi="Arial" w:eastAsia="Times New Roman" w:cs="Arial"/>
                <w:szCs w:val="18"/>
              </w:rPr>
            </w:pPr>
            <w:r>
              <w:rPr>
                <w:rFonts w:ascii="Arial" w:hAnsi="Arial" w:eastAsia="Times New Roman" w:cs="Arial"/>
                <w:szCs w:val="18"/>
              </w:rPr>
              <w:t>Saravanan Sankaran</w:t>
            </w:r>
          </w:p>
        </w:tc>
        <w:tc>
          <w:tcPr>
            <w:tcW w:w="34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07B7EE7" w:rsidP="51B8F817" w:rsidRDefault="007A700F" w14:paraId="3D08CE05" w14:textId="0F7D909E">
            <w:pPr>
              <w:spacing w:after="0" w:line="240" w:lineRule="auto"/>
              <w:textAlignment w:val="baseline"/>
              <w:rPr>
                <w:rFonts w:ascii="Arial" w:hAnsi="Arial" w:eastAsia="Times New Roman" w:cs="Arial"/>
              </w:rPr>
            </w:pPr>
            <w:r w:rsidRPr="51B8F817" w:rsidR="007A700F">
              <w:rPr>
                <w:rFonts w:cs="Segoe UI"/>
              </w:rPr>
              <w:t>Senior Director - Info Security &amp; IT</w:t>
            </w:r>
          </w:p>
        </w:tc>
        <w:tc>
          <w:tcPr>
            <w:tcW w:w="237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A57BB6" w:rsidR="007B7EE7" w:rsidP="51B8F817" w:rsidRDefault="007B7EE7" w14:paraId="15D45FEC" w14:textId="7C35C671">
            <w:pPr>
              <w:spacing w:after="0" w:line="240" w:lineRule="auto"/>
              <w:textAlignment w:val="baseline"/>
              <w:rPr>
                <w:rFonts w:ascii="Arial" w:hAnsi="Arial" w:eastAsia="Times New Roman" w:cs="Arial"/>
              </w:rPr>
            </w:pPr>
            <w:r w:rsidRPr="51B8F817" w:rsidR="5F0E684A">
              <w:rPr>
                <w:rFonts w:ascii="Arial" w:hAnsi="Arial" w:eastAsia="Times New Roman" w:cs="Arial"/>
              </w:rPr>
              <w:t>Approved</w:t>
            </w:r>
          </w:p>
        </w:tc>
      </w:tr>
      <w:tr w:rsidRPr="00A57BB6" w:rsidR="007A700F" w:rsidTr="0440907A" w14:paraId="50E2B0D4"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07A700F" w:rsidP="007A700F" w:rsidRDefault="007A700F" w14:paraId="189E213B" w14:textId="277F23FB">
            <w:pPr>
              <w:spacing w:after="0" w:line="240" w:lineRule="auto"/>
              <w:textAlignment w:val="baseline"/>
              <w:rPr>
                <w:rFonts w:ascii="Arial" w:hAnsi="Arial" w:eastAsia="Times New Roman" w:cs="Arial"/>
                <w:szCs w:val="18"/>
              </w:rPr>
            </w:pPr>
            <w:r>
              <w:rPr>
                <w:rFonts w:ascii="Arial" w:hAnsi="Arial" w:eastAsia="Times New Roman" w:cs="Arial"/>
                <w:szCs w:val="18"/>
              </w:rPr>
              <w:t>05-FEB-2025</w:t>
            </w:r>
          </w:p>
        </w:tc>
        <w:tc>
          <w:tcPr>
            <w:tcW w:w="209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07A700F" w:rsidP="007A700F" w:rsidRDefault="007A700F" w14:paraId="056D8A03" w14:textId="512DA4A3">
            <w:pPr>
              <w:spacing w:after="0" w:line="240" w:lineRule="auto"/>
              <w:textAlignment w:val="baseline"/>
              <w:rPr>
                <w:rFonts w:ascii="Arial" w:hAnsi="Arial" w:eastAsia="Times New Roman" w:cs="Arial"/>
                <w:szCs w:val="18"/>
              </w:rPr>
            </w:pPr>
            <w:r>
              <w:rPr>
                <w:rFonts w:ascii="Arial" w:hAnsi="Arial" w:eastAsia="Times New Roman" w:cs="Arial"/>
                <w:szCs w:val="18"/>
              </w:rPr>
              <w:t>Saravanan Sankaran</w:t>
            </w:r>
          </w:p>
        </w:tc>
        <w:tc>
          <w:tcPr>
            <w:tcW w:w="34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07A700F" w:rsidP="51B8F817" w:rsidRDefault="007A700F" w14:paraId="565443B2" w14:textId="6CACE4C3">
            <w:pPr>
              <w:spacing w:after="0" w:line="240" w:lineRule="auto"/>
              <w:textAlignment w:val="baseline"/>
              <w:rPr>
                <w:rFonts w:ascii="Arial" w:hAnsi="Arial" w:eastAsia="Times New Roman" w:cs="Arial"/>
              </w:rPr>
            </w:pPr>
            <w:r w:rsidRPr="51B8F817" w:rsidR="007A700F">
              <w:rPr>
                <w:rFonts w:cs="Segoe UI"/>
              </w:rPr>
              <w:t>Senior Director - Info Security &amp; IT</w:t>
            </w:r>
          </w:p>
        </w:tc>
        <w:tc>
          <w:tcPr>
            <w:tcW w:w="237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A57BB6" w:rsidR="007A700F" w:rsidP="51B8F817" w:rsidRDefault="007A700F" w14:paraId="79B5DCC0" w14:textId="689C44E8">
            <w:pPr>
              <w:spacing w:after="0" w:line="240" w:lineRule="auto"/>
              <w:textAlignment w:val="baseline"/>
              <w:rPr>
                <w:rFonts w:ascii="Arial" w:hAnsi="Arial" w:eastAsia="Times New Roman" w:cs="Arial"/>
              </w:rPr>
            </w:pPr>
            <w:r w:rsidRPr="51B8F817" w:rsidR="3667F191">
              <w:rPr>
                <w:rFonts w:ascii="Arial" w:hAnsi="Arial" w:eastAsia="Times New Roman" w:cs="Arial"/>
              </w:rPr>
              <w:t>Approved</w:t>
            </w:r>
          </w:p>
        </w:tc>
      </w:tr>
      <w:tr w:rsidRPr="00A57BB6" w:rsidR="007A700F" w:rsidTr="0440907A" w14:paraId="6F8522F3"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07A700F" w:rsidP="51B8F817" w:rsidRDefault="007A700F" w14:paraId="75726119" w14:textId="7CCA7D4A">
            <w:pPr>
              <w:spacing w:after="0" w:line="240" w:lineRule="auto"/>
              <w:textAlignment w:val="baseline"/>
              <w:rPr>
                <w:rFonts w:ascii="Arial" w:hAnsi="Arial" w:eastAsia="Times New Roman" w:cs="Arial"/>
              </w:rPr>
            </w:pPr>
            <w:r w:rsidRPr="0440907A" w:rsidR="1A21619E">
              <w:rPr>
                <w:rFonts w:ascii="Arial" w:hAnsi="Arial" w:eastAsia="Times New Roman" w:cs="Arial"/>
              </w:rPr>
              <w:t>14-J</w:t>
            </w:r>
            <w:r w:rsidRPr="0440907A" w:rsidR="54BC9C17">
              <w:rPr>
                <w:rFonts w:ascii="Arial" w:hAnsi="Arial" w:eastAsia="Times New Roman" w:cs="Arial"/>
              </w:rPr>
              <w:t>UL</w:t>
            </w:r>
            <w:r w:rsidRPr="0440907A" w:rsidR="1A21619E">
              <w:rPr>
                <w:rFonts w:ascii="Arial" w:hAnsi="Arial" w:eastAsia="Times New Roman" w:cs="Arial"/>
              </w:rPr>
              <w:t>-2025</w:t>
            </w:r>
          </w:p>
        </w:tc>
        <w:tc>
          <w:tcPr>
            <w:tcW w:w="209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007A700F" w:rsidP="51B8F817" w:rsidRDefault="007A700F" w14:paraId="4003E79B" w14:textId="69C57310" w14:noSpellErr="1">
            <w:pPr>
              <w:spacing w:after="0" w:line="240" w:lineRule="auto"/>
              <w:textAlignment w:val="baseline"/>
              <w:rPr>
                <w:rFonts w:ascii="Arial" w:hAnsi="Arial" w:eastAsia="Times New Roman" w:cs="Arial"/>
              </w:rPr>
            </w:pPr>
            <w:r w:rsidRPr="51B8F817" w:rsidR="007A700F">
              <w:rPr>
                <w:rFonts w:ascii="Arial" w:hAnsi="Arial" w:eastAsia="Times New Roman" w:cs="Arial"/>
              </w:rPr>
              <w:t>Saravanan Sankaran</w:t>
            </w:r>
          </w:p>
        </w:tc>
        <w:tc>
          <w:tcPr>
            <w:tcW w:w="34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A87519" w:rsidR="007A700F" w:rsidP="51B8F817" w:rsidRDefault="007A700F" w14:paraId="70D8F1F5" w14:textId="768530BC" w14:noSpellErr="1">
            <w:pPr>
              <w:spacing w:after="0" w:line="240" w:lineRule="auto"/>
              <w:textAlignment w:val="baseline"/>
              <w:rPr>
                <w:rFonts w:ascii="Arial" w:hAnsi="Arial" w:eastAsia="Times New Roman" w:cs="Arial"/>
              </w:rPr>
            </w:pPr>
            <w:r w:rsidRPr="51B8F817" w:rsidR="007A700F">
              <w:rPr>
                <w:rFonts w:ascii="Arial" w:hAnsi="Arial" w:eastAsia="Times New Roman" w:cs="Arial"/>
              </w:rPr>
              <w:t xml:space="preserve">Vice President </w:t>
            </w:r>
            <w:r w:rsidRPr="51B8F817" w:rsidR="007A700F">
              <w:rPr>
                <w:rFonts w:ascii="Arial" w:hAnsi="Arial" w:eastAsia="Times New Roman" w:cs="Arial"/>
              </w:rPr>
              <w:t>– Infosec &amp; IT</w:t>
            </w:r>
          </w:p>
        </w:tc>
        <w:tc>
          <w:tcPr>
            <w:tcW w:w="237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tcPr>
          <w:p w:rsidRPr="00A57BB6" w:rsidR="007A700F" w:rsidP="51B8F817" w:rsidRDefault="007A700F" w14:paraId="4DC73D3D" w14:textId="7AF41B12">
            <w:pPr>
              <w:spacing w:after="0" w:line="240" w:lineRule="auto"/>
              <w:textAlignment w:val="baseline"/>
              <w:rPr>
                <w:rFonts w:ascii="Arial" w:hAnsi="Arial" w:eastAsia="Times New Roman" w:cs="Arial"/>
              </w:rPr>
            </w:pPr>
            <w:r w:rsidRPr="51B8F817" w:rsidR="103CA5DA">
              <w:rPr>
                <w:rFonts w:ascii="Arial" w:hAnsi="Arial" w:eastAsia="Times New Roman" w:cs="Arial"/>
              </w:rPr>
              <w:t>Approved</w:t>
            </w:r>
          </w:p>
        </w:tc>
      </w:tr>
    </w:tbl>
    <w:p w:rsidRPr="00A57BB6" w:rsidR="009726D6" w:rsidP="009726D6" w:rsidRDefault="009726D6" w14:paraId="536A87CF" w14:textId="77777777">
      <w:pPr>
        <w:spacing w:after="0"/>
        <w:rPr>
          <w:rFonts w:ascii="Arial" w:hAnsi="Arial" w:cs="Arial"/>
          <w:b/>
          <w:bCs/>
          <w:color w:val="000000" w:themeColor="text1"/>
          <w:szCs w:val="24"/>
        </w:rPr>
      </w:pPr>
    </w:p>
    <w:p w:rsidRPr="00A57BB6" w:rsidR="009726D6" w:rsidP="009726D6" w:rsidRDefault="009726D6" w14:paraId="38E8FB59" w14:textId="77777777">
      <w:pPr>
        <w:spacing w:after="0"/>
        <w:rPr>
          <w:rFonts w:ascii="Arial" w:hAnsi="Arial" w:cs="Arial"/>
          <w:b/>
          <w:bCs/>
          <w:color w:val="000000" w:themeColor="text1"/>
          <w:szCs w:val="24"/>
        </w:rPr>
      </w:pPr>
      <w:r w:rsidRPr="00A57BB6">
        <w:rPr>
          <w:rFonts w:ascii="Arial" w:hAnsi="Arial" w:cs="Arial"/>
          <w:b/>
          <w:bCs/>
          <w:color w:val="000000" w:themeColor="text1"/>
          <w:szCs w:val="24"/>
        </w:rPr>
        <w:t>Distribution of Final Document</w:t>
      </w:r>
    </w:p>
    <w:tbl>
      <w:tblPr>
        <w:tblW w:w="9473"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682"/>
        <w:gridCol w:w="5791"/>
      </w:tblGrid>
      <w:tr w:rsidRPr="00A57BB6" w:rsidR="009726D6" w:rsidTr="000A4A4A" w14:paraId="41ABFCA2" w14:textId="77777777">
        <w:trPr>
          <w:trHeight w:val="256"/>
        </w:trPr>
        <w:tc>
          <w:tcPr>
            <w:tcW w:w="368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A57BB6" w:rsidR="009726D6" w:rsidP="00CB5F68" w:rsidRDefault="009726D6" w14:paraId="5CFF556E" w14:textId="77777777">
            <w:pPr>
              <w:spacing w:after="0" w:line="240" w:lineRule="auto"/>
              <w:textAlignment w:val="baseline"/>
              <w:rPr>
                <w:rFonts w:ascii="Arial" w:hAnsi="Arial" w:eastAsia="Times New Roman" w:cs="Arial"/>
                <w:b/>
                <w:bCs/>
                <w:color w:val="0070C0"/>
                <w:szCs w:val="18"/>
              </w:rPr>
            </w:pPr>
            <w:r w:rsidRPr="00A57BB6">
              <w:rPr>
                <w:rFonts w:ascii="Arial" w:hAnsi="Arial" w:eastAsia="Times New Roman" w:cs="Arial"/>
                <w:b/>
                <w:bCs/>
                <w:color w:val="0070C0"/>
                <w:szCs w:val="18"/>
              </w:rPr>
              <w:t>Name</w:t>
            </w:r>
          </w:p>
        </w:tc>
        <w:tc>
          <w:tcPr>
            <w:tcW w:w="57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A57BB6" w:rsidR="009726D6" w:rsidP="00CB5F68" w:rsidRDefault="009726D6" w14:paraId="4A7D3D78" w14:textId="77777777">
            <w:pPr>
              <w:spacing w:after="0" w:line="240" w:lineRule="auto"/>
              <w:textAlignment w:val="baseline"/>
              <w:rPr>
                <w:rFonts w:ascii="Arial" w:hAnsi="Arial" w:eastAsia="Times New Roman" w:cs="Arial"/>
                <w:color w:val="0070C0"/>
                <w:szCs w:val="18"/>
              </w:rPr>
            </w:pPr>
            <w:r w:rsidRPr="00A57BB6">
              <w:rPr>
                <w:rFonts w:ascii="Arial" w:hAnsi="Arial" w:eastAsia="Times New Roman" w:cs="Arial"/>
                <w:b/>
                <w:bCs/>
                <w:color w:val="0070C0"/>
                <w:szCs w:val="18"/>
                <w:lang w:val="en-US"/>
              </w:rPr>
              <w:t>Organization/Title</w:t>
            </w:r>
          </w:p>
        </w:tc>
      </w:tr>
      <w:tr w:rsidRPr="00A57BB6" w:rsidR="009726D6" w:rsidTr="000A4A4A" w14:paraId="17A566FB" w14:textId="77777777">
        <w:trPr>
          <w:trHeight w:val="256"/>
        </w:trPr>
        <w:tc>
          <w:tcPr>
            <w:tcW w:w="368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A57BB6" w:rsidR="009726D6" w:rsidP="00CB5F68" w:rsidRDefault="001D2002" w14:paraId="7E07BD19" w14:textId="2FA69860">
            <w:pPr>
              <w:spacing w:after="0" w:line="240" w:lineRule="auto"/>
              <w:textAlignment w:val="baseline"/>
              <w:rPr>
                <w:rFonts w:ascii="Arial" w:hAnsi="Arial" w:eastAsia="Times New Roman" w:cs="Arial"/>
                <w:szCs w:val="18"/>
              </w:rPr>
            </w:pPr>
            <w:proofErr w:type="spellStart"/>
            <w:r>
              <w:rPr>
                <w:rFonts w:ascii="Arial" w:hAnsi="Arial" w:eastAsia="Times New Roman" w:cs="Arial"/>
                <w:szCs w:val="18"/>
              </w:rPr>
              <w:t>Netradyne</w:t>
            </w:r>
            <w:proofErr w:type="spellEnd"/>
          </w:p>
        </w:tc>
        <w:tc>
          <w:tcPr>
            <w:tcW w:w="57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A57BB6" w:rsidR="009726D6" w:rsidP="00CB5F68" w:rsidRDefault="009726D6" w14:paraId="09EE57A7" w14:textId="77777777">
            <w:pPr>
              <w:spacing w:after="0" w:line="240" w:lineRule="auto"/>
              <w:textAlignment w:val="baseline"/>
              <w:rPr>
                <w:rFonts w:ascii="Arial" w:hAnsi="Arial" w:eastAsia="Times New Roman" w:cs="Arial"/>
                <w:szCs w:val="18"/>
              </w:rPr>
            </w:pPr>
          </w:p>
        </w:tc>
      </w:tr>
      <w:tr w:rsidRPr="00A57BB6" w:rsidR="009726D6" w:rsidTr="000A4A4A" w14:paraId="715E5D94" w14:textId="77777777">
        <w:trPr>
          <w:trHeight w:val="256"/>
        </w:trPr>
        <w:tc>
          <w:tcPr>
            <w:tcW w:w="368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A57BB6" w:rsidR="009726D6" w:rsidP="00CB5F68" w:rsidRDefault="009726D6" w14:paraId="3F6C5F56" w14:textId="77777777">
            <w:pPr>
              <w:spacing w:after="0" w:line="240" w:lineRule="auto"/>
              <w:textAlignment w:val="baseline"/>
              <w:rPr>
                <w:rFonts w:ascii="Arial" w:hAnsi="Arial" w:eastAsia="Times New Roman" w:cs="Arial"/>
                <w:szCs w:val="18"/>
              </w:rPr>
            </w:pPr>
          </w:p>
        </w:tc>
        <w:tc>
          <w:tcPr>
            <w:tcW w:w="57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A57BB6" w:rsidR="009726D6" w:rsidP="00CB5F68" w:rsidRDefault="009726D6" w14:paraId="3B9229E7" w14:textId="77777777">
            <w:pPr>
              <w:spacing w:after="0" w:line="240" w:lineRule="auto"/>
              <w:textAlignment w:val="baseline"/>
              <w:rPr>
                <w:rFonts w:ascii="Arial" w:hAnsi="Arial" w:eastAsia="Times New Roman" w:cs="Arial"/>
                <w:szCs w:val="18"/>
              </w:rPr>
            </w:pPr>
          </w:p>
        </w:tc>
      </w:tr>
    </w:tbl>
    <w:p w:rsidRPr="00A57BB6" w:rsidR="009726D6" w:rsidP="009726D6" w:rsidRDefault="009726D6" w14:paraId="061FC209" w14:textId="77777777">
      <w:pPr>
        <w:rPr>
          <w:rFonts w:ascii="Arial" w:hAnsi="Arial" w:cs="Arial"/>
          <w:lang w:val="en-US"/>
        </w:rPr>
      </w:pPr>
    </w:p>
    <w:p w:rsidRPr="00A57BB6" w:rsidR="009726D6" w:rsidP="009726D6" w:rsidRDefault="009726D6" w14:paraId="0B637CDC" w14:textId="77777777">
      <w:pPr>
        <w:rPr>
          <w:rFonts w:ascii="Arial" w:hAnsi="Arial" w:cs="Arial"/>
          <w:lang w:val="en-US"/>
        </w:rPr>
      </w:pPr>
    </w:p>
    <w:p w:rsidRPr="00A57BB6" w:rsidR="009726D6" w:rsidP="009726D6" w:rsidRDefault="009726D6" w14:paraId="02B9B022" w14:textId="77777777">
      <w:pPr>
        <w:rPr>
          <w:rFonts w:ascii="Arial" w:hAnsi="Arial" w:cs="Arial"/>
          <w:lang w:val="en-US"/>
        </w:rPr>
      </w:pPr>
    </w:p>
    <w:p w:rsidRPr="00A57BB6" w:rsidR="009726D6" w:rsidP="009726D6" w:rsidRDefault="009726D6" w14:paraId="28A6C246" w14:textId="77777777">
      <w:pPr>
        <w:rPr>
          <w:rFonts w:ascii="Arial" w:hAnsi="Arial" w:cs="Arial"/>
          <w:lang w:val="en-US"/>
        </w:rPr>
      </w:pPr>
    </w:p>
    <w:p w:rsidRPr="00A57BB6" w:rsidR="009726D6" w:rsidP="009726D6" w:rsidRDefault="009726D6" w14:paraId="2C3D33EE" w14:textId="77777777">
      <w:pPr>
        <w:rPr>
          <w:rFonts w:ascii="Arial" w:hAnsi="Arial" w:cs="Arial"/>
          <w:lang w:val="en-US"/>
        </w:rPr>
      </w:pPr>
    </w:p>
    <w:p w:rsidRPr="00A57BB6" w:rsidR="009726D6" w:rsidP="009726D6" w:rsidRDefault="009726D6" w14:paraId="301E7525" w14:textId="77777777">
      <w:pPr>
        <w:pStyle w:val="Heading1"/>
        <w:rPr>
          <w:rFonts w:ascii="Arial" w:hAnsi="Arial" w:cs="Arial" w:eastAsiaTheme="majorEastAsia"/>
          <w:lang w:val="en-US"/>
        </w:rPr>
      </w:pPr>
      <w:bookmarkStart w:name="_Toc95836424" w:id="17"/>
      <w:bookmarkStart w:name="_Toc101981635" w:id="18"/>
      <w:r w:rsidRPr="00A57BB6">
        <w:rPr>
          <w:rFonts w:ascii="Arial" w:hAnsi="Arial" w:cs="Arial" w:eastAsiaTheme="majorEastAsia"/>
          <w:lang w:val="en-US"/>
        </w:rPr>
        <w:t>Purpose</w:t>
      </w:r>
      <w:bookmarkEnd w:id="17"/>
      <w:bookmarkEnd w:id="18"/>
    </w:p>
    <w:p w:rsidRPr="00A57BB6" w:rsidR="009726D6" w:rsidP="0072233D" w:rsidRDefault="009726D6" w14:paraId="1B80CC6F" w14:textId="77777777">
      <w:pPr>
        <w:jc w:val="both"/>
        <w:rPr>
          <w:color w:val="000000"/>
          <w:lang w:eastAsia="en-IN"/>
        </w:rPr>
      </w:pPr>
      <w:r w:rsidRPr="00A57BB6">
        <w:rPr>
          <w:lang w:eastAsia="en-IN"/>
        </w:rPr>
        <w:t xml:space="preserve">This document outlines the plan for responding to information security incidents at </w:t>
      </w:r>
      <w:proofErr w:type="spellStart"/>
      <w:r w:rsidRPr="00A57BB6">
        <w:rPr>
          <w:lang w:eastAsia="en-IN"/>
        </w:rPr>
        <w:t>Netradyne</w:t>
      </w:r>
      <w:proofErr w:type="spellEnd"/>
      <w:r w:rsidRPr="00A57BB6">
        <w:rPr>
          <w:lang w:eastAsia="en-IN"/>
        </w:rPr>
        <w:t xml:space="preserve"> including defining the roles and responsibilities of participants, the overall characterization of incident response, relationships to other policies and procedures and guidelines for reporting requirements.</w:t>
      </w:r>
    </w:p>
    <w:p w:rsidRPr="00A57BB6" w:rsidR="009726D6" w:rsidP="0072233D" w:rsidRDefault="009726D6" w14:paraId="372F7672" w14:textId="061F3C0A">
      <w:pPr>
        <w:jc w:val="both"/>
        <w:rPr>
          <w:color w:val="000000"/>
          <w:lang w:eastAsia="en-IN"/>
        </w:rPr>
      </w:pPr>
      <w:r w:rsidRPr="00A57BB6">
        <w:rPr>
          <w:color w:val="000000"/>
          <w:lang w:eastAsia="en-IN"/>
        </w:rPr>
        <w:t xml:space="preserve">Due to the wide variety of incidents that could face and the rapid advancement of threats against the organization, its data </w:t>
      </w:r>
      <w:r w:rsidR="00244715">
        <w:rPr>
          <w:color w:val="000000"/>
          <w:lang w:eastAsia="en-IN"/>
        </w:rPr>
        <w:t xml:space="preserve">(Including PHI, PII) </w:t>
      </w:r>
      <w:r w:rsidRPr="00A57BB6">
        <w:rPr>
          <w:color w:val="000000"/>
          <w:lang w:eastAsia="en-IN"/>
        </w:rPr>
        <w:t>and systems, this document is designed to provide guidance in reacting to data security incidents, determination of their scope and risk, and ensuring an appropriate response to information security incidents, including communication of incidents to the appropriate stakeholders, and reducing the incident from re-occurring.</w:t>
      </w:r>
    </w:p>
    <w:p w:rsidRPr="00A57BB6" w:rsidR="009726D6" w:rsidP="00A83974" w:rsidRDefault="009726D6" w14:paraId="32DFCF21" w14:textId="77777777">
      <w:pPr>
        <w:shd w:val="clear" w:color="auto" w:fill="FFFFFF"/>
        <w:spacing w:after="150" w:line="240" w:lineRule="auto"/>
        <w:jc w:val="both"/>
        <w:rPr>
          <w:rFonts w:ascii="Arial" w:hAnsi="Arial" w:eastAsia="Times New Roman" w:cs="Arial"/>
          <w:color w:val="000000"/>
          <w:sz w:val="21"/>
          <w:szCs w:val="21"/>
          <w:lang w:eastAsia="en-IN"/>
        </w:rPr>
      </w:pPr>
    </w:p>
    <w:p w:rsidRPr="003A091C" w:rsidR="009726D6" w:rsidP="00A83974" w:rsidRDefault="009726D6" w14:paraId="4F19E50D" w14:textId="56DB0721">
      <w:pPr>
        <w:shd w:val="clear" w:color="auto" w:fill="FFFFFF"/>
        <w:spacing w:after="150" w:line="240" w:lineRule="auto"/>
        <w:jc w:val="both"/>
        <w:rPr>
          <w:rFonts w:cs="Arial"/>
          <w:color w:val="000000"/>
          <w:szCs w:val="18"/>
          <w:shd w:val="clear" w:color="auto" w:fill="FFFFFF"/>
        </w:rPr>
      </w:pPr>
      <w:r w:rsidRPr="003A091C">
        <w:rPr>
          <w:rStyle w:val="Emphasis"/>
          <w:rFonts w:cs="Arial"/>
          <w:b/>
          <w:bCs/>
          <w:color w:val="000000"/>
          <w:szCs w:val="18"/>
          <w:shd w:val="clear" w:color="auto" w:fill="FFFFFF"/>
        </w:rPr>
        <w:t>Anyone suspecting an exposure of organization data</w:t>
      </w:r>
      <w:r w:rsidR="00244715">
        <w:rPr>
          <w:rStyle w:val="Emphasis"/>
          <w:rFonts w:cs="Arial"/>
          <w:b/>
          <w:bCs/>
          <w:color w:val="000000"/>
          <w:szCs w:val="18"/>
          <w:shd w:val="clear" w:color="auto" w:fill="FFFFFF"/>
        </w:rPr>
        <w:t xml:space="preserve"> </w:t>
      </w:r>
      <w:r w:rsidRPr="00244715" w:rsidR="00244715">
        <w:rPr>
          <w:rStyle w:val="Emphasis"/>
          <w:rFonts w:cs="Arial"/>
          <w:b/>
          <w:bCs/>
          <w:szCs w:val="18"/>
          <w:shd w:val="clear" w:color="auto" w:fill="FFFFFF"/>
        </w:rPr>
        <w:t>(Including PHI, PII)</w:t>
      </w:r>
      <w:r w:rsidRPr="003A091C">
        <w:rPr>
          <w:rStyle w:val="Emphasis"/>
          <w:rFonts w:cs="Arial"/>
          <w:b/>
          <w:bCs/>
          <w:color w:val="000000"/>
          <w:szCs w:val="18"/>
          <w:shd w:val="clear" w:color="auto" w:fill="FFFFFF"/>
        </w:rPr>
        <w:t xml:space="preserve"> or systems should immediately contact</w:t>
      </w:r>
      <w:r w:rsidRPr="003A091C">
        <w:rPr>
          <w:rFonts w:cs="Arial"/>
          <w:color w:val="000000"/>
          <w:szCs w:val="18"/>
          <w:shd w:val="clear" w:color="auto" w:fill="FFFFFF"/>
        </w:rPr>
        <w:t>:</w:t>
      </w:r>
    </w:p>
    <w:p w:rsidRPr="003A091C" w:rsidR="009726D6" w:rsidP="51B8F817" w:rsidRDefault="009726D6" w14:paraId="2F75092D" w14:textId="70C75435" w14:noSpellErr="1">
      <w:pPr>
        <w:shd w:val="clear" w:color="auto" w:fill="FFFFFF" w:themeFill="background1"/>
        <w:spacing w:after="150" w:line="240" w:lineRule="auto"/>
        <w:jc w:val="both"/>
        <w:rPr>
          <w:rFonts w:cs="Arial"/>
          <w:color w:val="000000"/>
          <w:shd w:val="clear" w:color="auto" w:fill="FFFFFF"/>
        </w:rPr>
      </w:pPr>
      <w:r w:rsidRPr="51B8F817" w:rsidR="009726D6">
        <w:rPr>
          <w:rFonts w:cs="Arial"/>
          <w:color w:val="000000"/>
          <w:shd w:val="clear" w:color="auto" w:fill="FFFFFF"/>
        </w:rPr>
        <w:t xml:space="preserve">Information Security Team: </w:t>
      </w:r>
      <w:hyperlink w:history="1" r:id="Rd65f6556f0c948bc">
        <w:r w:rsidRPr="51B8F817" w:rsidR="009726D6">
          <w:rPr>
            <w:rStyle w:val="Hyperlink"/>
            <w:rFonts w:cs="Arial"/>
            <w:shd w:val="clear" w:color="auto" w:fill="FFFFFF"/>
          </w:rPr>
          <w:t>Infosec@netradyne.com</w:t>
        </w:r>
      </w:hyperlink>
      <w:r w:rsidR="00B81A60">
        <w:rPr/>
        <w:t>, SOC@netradyne.com</w:t>
      </w:r>
    </w:p>
    <w:p w:rsidRPr="003A091C" w:rsidR="009726D6" w:rsidP="00A83974" w:rsidRDefault="009726D6" w14:paraId="37EDDAF1" w14:textId="77777777">
      <w:pPr>
        <w:shd w:val="clear" w:color="auto" w:fill="FFFFFF" w:themeFill="background1"/>
        <w:spacing w:after="150" w:line="240" w:lineRule="auto"/>
        <w:jc w:val="both"/>
        <w:rPr>
          <w:rFonts w:eastAsia="Calibri" w:cs="Arial"/>
          <w:szCs w:val="18"/>
        </w:rPr>
      </w:pPr>
      <w:r w:rsidRPr="003A091C">
        <w:rPr>
          <w:rFonts w:eastAsia="Calibri" w:cs="Arial"/>
          <w:szCs w:val="18"/>
        </w:rPr>
        <w:t xml:space="preserve">IT Team: </w:t>
      </w:r>
      <w:hyperlink r:id="rId14">
        <w:r w:rsidRPr="003A091C">
          <w:rPr>
            <w:rStyle w:val="Hyperlink"/>
            <w:rFonts w:eastAsia="Calibri" w:cs="Arial"/>
            <w:szCs w:val="18"/>
          </w:rPr>
          <w:t>IT@netradyne.com</w:t>
        </w:r>
      </w:hyperlink>
    </w:p>
    <w:p w:rsidRPr="003A091C" w:rsidR="009726D6" w:rsidP="00A83974" w:rsidRDefault="009726D6" w14:paraId="3AF50FFD" w14:textId="3BE77BE4">
      <w:pPr>
        <w:shd w:val="clear" w:color="auto" w:fill="FFFFFF"/>
        <w:spacing w:after="150" w:line="240" w:lineRule="auto"/>
        <w:jc w:val="both"/>
        <w:rPr>
          <w:rFonts w:cs="Arial"/>
          <w:color w:val="000000"/>
          <w:szCs w:val="18"/>
          <w:shd w:val="clear" w:color="auto" w:fill="FFFFFF"/>
        </w:rPr>
      </w:pPr>
      <w:r w:rsidRPr="003A091C">
        <w:rPr>
          <w:rFonts w:cs="Arial"/>
          <w:color w:val="000000"/>
          <w:szCs w:val="18"/>
          <w:shd w:val="clear" w:color="auto" w:fill="FFFFFF"/>
        </w:rPr>
        <w:t xml:space="preserve">Privacy Team: </w:t>
      </w:r>
      <w:hyperlink w:history="1" r:id="rId15">
        <w:r w:rsidRPr="00F00BF3" w:rsidR="007B7EE7">
          <w:rPr>
            <w:rStyle w:val="Hyperlink"/>
            <w:rFonts w:cs="Arial"/>
            <w:szCs w:val="18"/>
            <w:shd w:val="clear" w:color="auto" w:fill="FFFFFF"/>
          </w:rPr>
          <w:t>privacy@netradyne.com</w:t>
        </w:r>
      </w:hyperlink>
    </w:p>
    <w:p w:rsidRPr="00A57BB6" w:rsidR="009726D6" w:rsidP="009726D6" w:rsidRDefault="009726D6" w14:paraId="6E3EA774" w14:textId="77777777">
      <w:pPr>
        <w:pStyle w:val="Heading1"/>
        <w:rPr>
          <w:rFonts w:ascii="Arial" w:hAnsi="Arial" w:cs="Arial" w:eastAsiaTheme="majorEastAsia"/>
        </w:rPr>
      </w:pPr>
      <w:bookmarkStart w:name="_Toc95836425" w:id="20"/>
      <w:bookmarkStart w:name="_Toc101981636" w:id="21"/>
      <w:r w:rsidRPr="00A57BB6">
        <w:rPr>
          <w:rFonts w:ascii="Arial" w:hAnsi="Arial" w:cs="Arial" w:eastAsiaTheme="majorEastAsia"/>
        </w:rPr>
        <w:t>Scope</w:t>
      </w:r>
      <w:bookmarkEnd w:id="20"/>
      <w:bookmarkEnd w:id="21"/>
    </w:p>
    <w:p w:rsidRPr="003A091C" w:rsidR="009726D6" w:rsidP="00A83974" w:rsidRDefault="009726D6" w14:paraId="74AAF5D0" w14:textId="11BDCF53">
      <w:pPr>
        <w:shd w:val="clear" w:color="auto" w:fill="FFFFFF"/>
        <w:spacing w:after="150" w:line="240" w:lineRule="auto"/>
        <w:jc w:val="both"/>
        <w:rPr>
          <w:rFonts w:eastAsia="Times New Roman" w:cs="Arial"/>
          <w:color w:val="000000"/>
          <w:szCs w:val="18"/>
          <w:lang w:eastAsia="en-IN"/>
        </w:rPr>
      </w:pPr>
      <w:r w:rsidRPr="003A091C">
        <w:rPr>
          <w:rFonts w:eastAsia="Times New Roman" w:cs="Arial"/>
          <w:color w:val="000000"/>
          <w:szCs w:val="18"/>
          <w:lang w:eastAsia="en-IN"/>
        </w:rPr>
        <w:t xml:space="preserve">The scope of this process is to assist the Security Incident Response Team (SIRT)in mitigating the risk from the IT security incidents by establishing the guidelines on detecting, </w:t>
      </w:r>
      <w:r w:rsidRPr="003A091C" w:rsidR="005F118E">
        <w:rPr>
          <w:rFonts w:eastAsia="Times New Roman" w:cs="Arial"/>
          <w:color w:val="000000"/>
          <w:szCs w:val="18"/>
          <w:lang w:eastAsia="en-IN"/>
        </w:rPr>
        <w:t>investigating,</w:t>
      </w:r>
      <w:r w:rsidRPr="003A091C">
        <w:rPr>
          <w:rFonts w:eastAsia="Times New Roman" w:cs="Arial"/>
          <w:color w:val="000000"/>
          <w:szCs w:val="18"/>
          <w:lang w:eastAsia="en-IN"/>
        </w:rPr>
        <w:t xml:space="preserve"> and handling it effectively. The scope of this process provides a structured and planned approach to:</w:t>
      </w:r>
    </w:p>
    <w:p w:rsidRPr="003A091C" w:rsidR="009726D6" w:rsidP="51B8F817" w:rsidRDefault="009726D6" w14:paraId="5DA52353" w14:textId="3ADD4F45">
      <w:pPr>
        <w:pStyle w:val="ListParagraph"/>
        <w:numPr>
          <w:ilvl w:val="0"/>
          <w:numId w:val="23"/>
        </w:numPr>
        <w:shd w:val="clear" w:color="auto" w:fill="FFFFFF" w:themeFill="background1"/>
        <w:spacing w:after="150" w:line="240" w:lineRule="auto"/>
        <w:jc w:val="both"/>
        <w:rPr>
          <w:rFonts w:eastAsia="Times New Roman" w:cs="Arial"/>
          <w:color w:val="000000"/>
          <w:lang w:eastAsia="en-IN"/>
        </w:rPr>
      </w:pPr>
      <w:r w:rsidRPr="51B8F817" w:rsidR="009726D6">
        <w:rPr>
          <w:rFonts w:eastAsia="Times New Roman" w:cs="Arial"/>
          <w:color w:val="000000" w:themeColor="text1" w:themeTint="FF" w:themeShade="FF"/>
          <w:lang w:eastAsia="en-IN"/>
        </w:rPr>
        <w:t xml:space="preserve">detect, </w:t>
      </w:r>
      <w:r w:rsidRPr="51B8F817" w:rsidR="005F118E">
        <w:rPr>
          <w:rFonts w:eastAsia="Times New Roman" w:cs="Arial"/>
          <w:color w:val="000000" w:themeColor="text1" w:themeTint="FF" w:themeShade="FF"/>
          <w:lang w:eastAsia="en-IN"/>
        </w:rPr>
        <w:t>report,</w:t>
      </w:r>
      <w:r w:rsidRPr="51B8F817" w:rsidR="009726D6">
        <w:rPr>
          <w:rFonts w:eastAsia="Times New Roman" w:cs="Arial"/>
          <w:color w:val="000000" w:themeColor="text1" w:themeTint="FF" w:themeShade="FF"/>
          <w:lang w:eastAsia="en-IN"/>
        </w:rPr>
        <w:t xml:space="preserve"> and assess information security incidents</w:t>
      </w:r>
      <w:r w:rsidRPr="51B8F817" w:rsidR="00334CAA">
        <w:rPr>
          <w:rFonts w:eastAsia="Times New Roman" w:cs="Arial"/>
          <w:color w:val="000000" w:themeColor="text1" w:themeTint="FF" w:themeShade="FF"/>
          <w:lang w:eastAsia="en-IN"/>
        </w:rPr>
        <w:t xml:space="preserve">, including </w:t>
      </w:r>
      <w:r w:rsidRPr="51B8F817" w:rsidR="00334CAA">
        <w:rPr>
          <w:rFonts w:eastAsia="Times New Roman" w:cs="Arial"/>
          <w:color w:val="000000" w:themeColor="text1" w:themeTint="FF" w:themeShade="FF"/>
          <w:lang w:eastAsia="en-IN"/>
        </w:rPr>
        <w:t>Netradyne</w:t>
      </w:r>
      <w:r w:rsidRPr="51B8F817" w:rsidR="00334CAA">
        <w:rPr>
          <w:rFonts w:eastAsia="Times New Roman" w:cs="Arial"/>
          <w:color w:val="000000" w:themeColor="text1" w:themeTint="FF" w:themeShade="FF"/>
          <w:lang w:eastAsia="en-IN"/>
        </w:rPr>
        <w:t xml:space="preserve"> </w:t>
      </w:r>
      <w:r w:rsidRPr="51B8F817" w:rsidR="00334CAA">
        <w:rPr>
          <w:rFonts w:eastAsia="Times New Roman" w:cs="Arial"/>
          <w:color w:val="000000" w:themeColor="text1" w:themeTint="FF" w:themeShade="FF"/>
          <w:lang w:eastAsia="en-IN"/>
        </w:rPr>
        <w:t>managed AI/ML Systems</w:t>
      </w:r>
    </w:p>
    <w:p w:rsidRPr="003A091C" w:rsidR="009726D6" w:rsidP="00A83974" w:rsidRDefault="009726D6" w14:paraId="2348FD3F" w14:textId="77777777">
      <w:pPr>
        <w:pStyle w:val="ListParagraph"/>
        <w:numPr>
          <w:ilvl w:val="0"/>
          <w:numId w:val="23"/>
        </w:numPr>
        <w:shd w:val="clear" w:color="auto" w:fill="FFFFFF"/>
        <w:spacing w:after="150" w:line="240" w:lineRule="auto"/>
        <w:jc w:val="both"/>
        <w:rPr>
          <w:rFonts w:eastAsia="Times New Roman" w:cs="Arial"/>
          <w:color w:val="000000"/>
          <w:szCs w:val="18"/>
          <w:lang w:eastAsia="en-IN"/>
        </w:rPr>
      </w:pPr>
      <w:r w:rsidRPr="003A091C">
        <w:rPr>
          <w:rFonts w:eastAsia="Times New Roman" w:cs="Arial"/>
          <w:color w:val="000000"/>
          <w:szCs w:val="18"/>
          <w:lang w:eastAsia="en-IN"/>
        </w:rPr>
        <w:t>responds to and manage information security incidents</w:t>
      </w:r>
    </w:p>
    <w:p w:rsidRPr="003A091C" w:rsidR="009726D6" w:rsidP="00A83974" w:rsidRDefault="009726D6" w14:paraId="42282869" w14:textId="77777777">
      <w:pPr>
        <w:pStyle w:val="ListParagraph"/>
        <w:numPr>
          <w:ilvl w:val="0"/>
          <w:numId w:val="23"/>
        </w:numPr>
        <w:shd w:val="clear" w:color="auto" w:fill="FFFFFF"/>
        <w:spacing w:after="150" w:line="240" w:lineRule="auto"/>
        <w:jc w:val="both"/>
        <w:rPr>
          <w:rFonts w:eastAsia="Times New Roman" w:cs="Arial"/>
          <w:color w:val="000000"/>
          <w:szCs w:val="18"/>
          <w:lang w:eastAsia="en-IN"/>
        </w:rPr>
      </w:pPr>
      <w:r w:rsidRPr="003A091C">
        <w:rPr>
          <w:rFonts w:eastAsia="Times New Roman" w:cs="Arial"/>
          <w:color w:val="000000"/>
          <w:szCs w:val="18"/>
          <w:lang w:eastAsia="en-IN"/>
        </w:rPr>
        <w:t>resolve the information security event or issue in a timely manner</w:t>
      </w:r>
    </w:p>
    <w:p w:rsidRPr="003A091C" w:rsidR="009726D6" w:rsidP="00A83974" w:rsidRDefault="009726D6" w14:paraId="19A32BC6" w14:textId="77777777">
      <w:pPr>
        <w:pStyle w:val="ListParagraph"/>
        <w:numPr>
          <w:ilvl w:val="0"/>
          <w:numId w:val="23"/>
        </w:numPr>
        <w:shd w:val="clear" w:color="auto" w:fill="FFFFFF"/>
        <w:spacing w:after="150" w:line="240" w:lineRule="auto"/>
        <w:jc w:val="both"/>
        <w:rPr>
          <w:rFonts w:eastAsia="Times New Roman" w:cs="Arial"/>
          <w:color w:val="000000"/>
          <w:szCs w:val="18"/>
          <w:lang w:eastAsia="en-IN"/>
        </w:rPr>
      </w:pPr>
      <w:r w:rsidRPr="003A091C">
        <w:rPr>
          <w:rFonts w:eastAsia="Times New Roman" w:cs="Arial"/>
          <w:color w:val="000000"/>
          <w:szCs w:val="18"/>
          <w:lang w:eastAsia="en-IN"/>
        </w:rPr>
        <w:t>This process excludes:</w:t>
      </w:r>
    </w:p>
    <w:p w:rsidRPr="003A091C" w:rsidR="009726D6" w:rsidP="00A83974" w:rsidRDefault="009726D6" w14:paraId="23D3066D" w14:textId="77777777">
      <w:pPr>
        <w:pStyle w:val="ListParagraph"/>
        <w:numPr>
          <w:ilvl w:val="0"/>
          <w:numId w:val="23"/>
        </w:numPr>
        <w:shd w:val="clear" w:color="auto" w:fill="FFFFFF"/>
        <w:spacing w:after="150" w:line="240" w:lineRule="auto"/>
        <w:jc w:val="both"/>
        <w:rPr>
          <w:rFonts w:eastAsia="Times New Roman" w:cs="Arial"/>
          <w:color w:val="000000"/>
          <w:szCs w:val="18"/>
          <w:lang w:eastAsia="en-IN"/>
        </w:rPr>
      </w:pPr>
      <w:r w:rsidRPr="003A091C">
        <w:rPr>
          <w:rFonts w:eastAsia="Times New Roman" w:cs="Arial"/>
          <w:color w:val="000000"/>
          <w:szCs w:val="18"/>
          <w:lang w:eastAsia="en-IN"/>
        </w:rPr>
        <w:t>the prevention of cyber security attacks, including detailed cyber security threat analytics</w:t>
      </w:r>
    </w:p>
    <w:p w:rsidRPr="003A091C" w:rsidR="009726D6" w:rsidP="00A83974" w:rsidRDefault="009726D6" w14:paraId="71AA3F9D" w14:textId="77777777">
      <w:pPr>
        <w:pStyle w:val="ListParagraph"/>
        <w:numPr>
          <w:ilvl w:val="0"/>
          <w:numId w:val="23"/>
        </w:numPr>
        <w:shd w:val="clear" w:color="auto" w:fill="FFFFFF"/>
        <w:spacing w:after="150" w:line="240" w:lineRule="auto"/>
        <w:jc w:val="both"/>
        <w:rPr>
          <w:rFonts w:eastAsia="Times New Roman" w:cs="Arial"/>
          <w:color w:val="000000"/>
          <w:szCs w:val="18"/>
          <w:lang w:eastAsia="en-IN"/>
        </w:rPr>
      </w:pPr>
      <w:r w:rsidRPr="003A091C">
        <w:rPr>
          <w:rFonts w:eastAsia="Times New Roman" w:cs="Arial"/>
          <w:color w:val="000000"/>
          <w:szCs w:val="18"/>
          <w:lang w:eastAsia="en-IN"/>
        </w:rPr>
        <w:t>deep technical investigation tools and techniques, typically used by commercial cybersecurity incident response or forensics experts</w:t>
      </w:r>
    </w:p>
    <w:p w:rsidRPr="003A091C" w:rsidR="009726D6" w:rsidP="00A83974" w:rsidRDefault="009726D6" w14:paraId="2B5756D5" w14:textId="77777777">
      <w:pPr>
        <w:pStyle w:val="ListParagraph"/>
        <w:numPr>
          <w:ilvl w:val="0"/>
          <w:numId w:val="23"/>
        </w:numPr>
        <w:shd w:val="clear" w:color="auto" w:fill="FFFFFF"/>
        <w:spacing w:after="150" w:line="240" w:lineRule="auto"/>
        <w:jc w:val="both"/>
        <w:rPr>
          <w:rFonts w:eastAsia="Times New Roman" w:cs="Arial"/>
          <w:color w:val="000000"/>
          <w:szCs w:val="18"/>
          <w:lang w:eastAsia="en-IN"/>
        </w:rPr>
      </w:pPr>
      <w:r w:rsidRPr="003A091C">
        <w:rPr>
          <w:rFonts w:eastAsia="Times New Roman" w:cs="Arial"/>
          <w:color w:val="000000"/>
          <w:szCs w:val="18"/>
          <w:lang w:eastAsia="en-IN"/>
        </w:rPr>
        <w:t>cyber security insurance</w:t>
      </w:r>
    </w:p>
    <w:p w:rsidRPr="00253323" w:rsidR="009726D6" w:rsidP="00A83974" w:rsidRDefault="009726D6" w14:paraId="50AAF954" w14:textId="6E3DDF4A">
      <w:pPr>
        <w:pStyle w:val="ListParagraph"/>
        <w:numPr>
          <w:ilvl w:val="0"/>
          <w:numId w:val="23"/>
        </w:numPr>
        <w:shd w:val="clear" w:color="auto" w:fill="FFFFFF" w:themeFill="background1"/>
        <w:spacing w:after="150" w:line="240" w:lineRule="auto"/>
        <w:jc w:val="both"/>
        <w:rPr>
          <w:rFonts w:eastAsia="Times New Roman" w:cs="Arial"/>
          <w:color w:val="000000"/>
          <w:szCs w:val="18"/>
          <w:lang w:eastAsia="en-IN"/>
        </w:rPr>
      </w:pPr>
      <w:r w:rsidRPr="003A091C">
        <w:rPr>
          <w:rFonts w:eastAsia="Times New Roman" w:cs="Arial"/>
          <w:color w:val="000000" w:themeColor="text1"/>
          <w:szCs w:val="18"/>
          <w:lang w:eastAsia="en-IN"/>
        </w:rPr>
        <w:t xml:space="preserve">in case of any </w:t>
      </w:r>
      <w:proofErr w:type="spellStart"/>
      <w:r w:rsidRPr="003A091C">
        <w:rPr>
          <w:rFonts w:eastAsia="Times New Roman" w:cs="Arial"/>
          <w:color w:val="000000" w:themeColor="text1"/>
          <w:szCs w:val="18"/>
          <w:lang w:eastAsia="en-IN"/>
        </w:rPr>
        <w:t>Pll</w:t>
      </w:r>
      <w:proofErr w:type="spellEnd"/>
      <w:r w:rsidRPr="003A091C">
        <w:rPr>
          <w:rFonts w:eastAsia="Times New Roman" w:cs="Arial"/>
          <w:color w:val="000000" w:themeColor="text1"/>
          <w:szCs w:val="18"/>
          <w:lang w:eastAsia="en-IN"/>
        </w:rPr>
        <w:t xml:space="preserve"> / </w:t>
      </w:r>
      <w:proofErr w:type="spellStart"/>
      <w:r w:rsidRPr="003A091C">
        <w:rPr>
          <w:rFonts w:eastAsia="Times New Roman" w:cs="Arial"/>
          <w:color w:val="000000" w:themeColor="text1"/>
          <w:szCs w:val="18"/>
          <w:lang w:eastAsia="en-IN"/>
        </w:rPr>
        <w:t>SPl</w:t>
      </w:r>
      <w:proofErr w:type="spellEnd"/>
      <w:r w:rsidRPr="003A091C">
        <w:rPr>
          <w:rFonts w:eastAsia="Times New Roman" w:cs="Arial"/>
          <w:color w:val="000000" w:themeColor="text1"/>
          <w:szCs w:val="18"/>
          <w:lang w:eastAsia="en-IN"/>
        </w:rPr>
        <w:t xml:space="preserve"> / </w:t>
      </w:r>
      <w:proofErr w:type="spellStart"/>
      <w:r w:rsidRPr="003A091C">
        <w:rPr>
          <w:rFonts w:eastAsia="Times New Roman" w:cs="Arial"/>
          <w:color w:val="000000" w:themeColor="text1"/>
          <w:szCs w:val="18"/>
          <w:lang w:eastAsia="en-IN"/>
        </w:rPr>
        <w:t>PHl</w:t>
      </w:r>
      <w:proofErr w:type="spellEnd"/>
      <w:r w:rsidRPr="003A091C">
        <w:rPr>
          <w:rFonts w:eastAsia="Times New Roman" w:cs="Arial"/>
          <w:color w:val="000000" w:themeColor="text1"/>
          <w:szCs w:val="18"/>
          <w:lang w:eastAsia="en-IN"/>
        </w:rPr>
        <w:t xml:space="preserve"> /Sensitive incident gets reported, Data privacy office process would be followed as per the standards</w:t>
      </w:r>
    </w:p>
    <w:p w:rsidRPr="00253323" w:rsidR="00253323" w:rsidP="00253323" w:rsidRDefault="00253323" w14:paraId="49255074" w14:textId="77777777">
      <w:pPr>
        <w:shd w:val="clear" w:color="auto" w:fill="FFFFFF" w:themeFill="background1"/>
        <w:spacing w:after="150" w:line="240" w:lineRule="auto"/>
        <w:jc w:val="both"/>
        <w:rPr>
          <w:rFonts w:eastAsia="Times New Roman" w:cs="Arial"/>
          <w:color w:val="000000"/>
          <w:szCs w:val="18"/>
          <w:lang w:eastAsia="en-IN"/>
        </w:rPr>
      </w:pPr>
    </w:p>
    <w:p w:rsidRPr="00A57BB6" w:rsidR="009726D6" w:rsidP="009726D6" w:rsidRDefault="009726D6" w14:paraId="4A2BDE16" w14:textId="77777777">
      <w:pPr>
        <w:pStyle w:val="Heading1"/>
        <w:rPr>
          <w:rFonts w:ascii="Arial" w:hAnsi="Arial" w:cs="Arial" w:eastAsiaTheme="majorEastAsia"/>
        </w:rPr>
      </w:pPr>
      <w:bookmarkStart w:name="_Toc95836426" w:id="25"/>
      <w:bookmarkStart w:name="_Toc101981637" w:id="26"/>
      <w:r w:rsidRPr="00A57BB6">
        <w:rPr>
          <w:rFonts w:ascii="Arial" w:hAnsi="Arial" w:cs="Arial" w:eastAsiaTheme="majorEastAsia"/>
        </w:rPr>
        <w:t>Roles and Responsibilities</w:t>
      </w:r>
      <w:bookmarkEnd w:id="25"/>
      <w:bookmarkEnd w:id="26"/>
      <w:r w:rsidRPr="00A57BB6">
        <w:rPr>
          <w:rFonts w:ascii="Arial" w:hAnsi="Arial" w:cs="Arial" w:eastAsiaTheme="majorEastAsia"/>
        </w:rPr>
        <w:t xml:space="preserve"> </w:t>
      </w:r>
    </w:p>
    <w:p w:rsidRPr="0098699B" w:rsidR="009726D6" w:rsidP="009726D6" w:rsidRDefault="009726D6" w14:paraId="0FF3D247" w14:textId="77777777">
      <w:pPr>
        <w:rPr>
          <w:rFonts w:cs="Arial"/>
        </w:rPr>
      </w:pPr>
      <w:r w:rsidRPr="0098699B">
        <w:rPr>
          <w:rFonts w:cs="Arial" w:eastAsiaTheme="majorEastAsia"/>
        </w:rPr>
        <w:t xml:space="preserve">Roles </w:t>
      </w:r>
      <w:r w:rsidRPr="0098699B">
        <w:rPr>
          <w:rFonts w:cs="Arial"/>
        </w:rPr>
        <w:t>and responsibilities specific to this document are included below:</w:t>
      </w:r>
    </w:p>
    <w:tbl>
      <w:tblPr>
        <w:tblStyle w:val="PlainTable5"/>
        <w:tblW w:w="0" w:type="auto"/>
        <w:tblLook w:val="04A0" w:firstRow="1" w:lastRow="0" w:firstColumn="1" w:lastColumn="0" w:noHBand="0" w:noVBand="1"/>
      </w:tblPr>
      <w:tblGrid>
        <w:gridCol w:w="2533"/>
        <w:gridCol w:w="6051"/>
      </w:tblGrid>
      <w:tr w:rsidRPr="0098699B" w:rsidR="009726D6" w:rsidTr="00CB5F68" w14:paraId="35609033"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vAlign w:val="center"/>
          </w:tcPr>
          <w:p w:rsidRPr="0098699B" w:rsidR="009726D6" w:rsidP="00CB5F68" w:rsidRDefault="009726D6" w14:paraId="17D6B0EE" w14:textId="77777777">
            <w:pPr>
              <w:jc w:val="left"/>
              <w:rPr>
                <w:rFonts w:cs="Arial"/>
                <w:b/>
                <w:bCs/>
              </w:rPr>
            </w:pPr>
            <w:r w:rsidRPr="0098699B">
              <w:rPr>
                <w:rFonts w:cs="Arial"/>
                <w:b/>
                <w:bCs/>
              </w:rPr>
              <w:t>Role</w:t>
            </w:r>
          </w:p>
        </w:tc>
        <w:tc>
          <w:tcPr>
            <w:tcW w:w="6051" w:type="dxa"/>
            <w:vAlign w:val="center"/>
          </w:tcPr>
          <w:p w:rsidRPr="0098699B" w:rsidR="009726D6" w:rsidP="00CB5F68" w:rsidRDefault="009726D6" w14:paraId="224E6AB6" w14:textId="77777777">
            <w:pPr>
              <w:cnfStyle w:val="100000000000" w:firstRow="1" w:lastRow="0" w:firstColumn="0" w:lastColumn="0" w:oddVBand="0" w:evenVBand="0" w:oddHBand="0" w:evenHBand="0" w:firstRowFirstColumn="0" w:firstRowLastColumn="0" w:lastRowFirstColumn="0" w:lastRowLastColumn="0"/>
              <w:rPr>
                <w:rFonts w:cs="Arial"/>
                <w:b/>
                <w:bCs/>
              </w:rPr>
            </w:pPr>
            <w:r w:rsidRPr="0098699B">
              <w:rPr>
                <w:rFonts w:cs="Arial"/>
                <w:b/>
                <w:bCs/>
              </w:rPr>
              <w:t>Responsibilities</w:t>
            </w:r>
          </w:p>
        </w:tc>
      </w:tr>
      <w:tr w:rsidRPr="0098699B" w:rsidR="009726D6" w:rsidTr="00CB5F68" w14:paraId="019BE0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98699B" w:rsidR="009726D6" w:rsidP="00CB5F68" w:rsidRDefault="009726D6" w14:paraId="5488C453" w14:textId="77777777">
            <w:pPr>
              <w:jc w:val="left"/>
              <w:rPr>
                <w:rFonts w:cs="Arial"/>
                <w:i w:val="0"/>
                <w:iCs w:val="0"/>
              </w:rPr>
            </w:pPr>
            <w:r w:rsidRPr="0098699B">
              <w:rPr>
                <w:rFonts w:cs="Arial"/>
                <w:i w:val="0"/>
                <w:iCs w:val="0"/>
              </w:rPr>
              <w:t>Owner</w:t>
            </w:r>
          </w:p>
        </w:tc>
        <w:tc>
          <w:tcPr>
            <w:tcW w:w="6051" w:type="dxa"/>
            <w:vAlign w:val="center"/>
          </w:tcPr>
          <w:p w:rsidRPr="0098699B" w:rsidR="009726D6" w:rsidP="00CB5F68" w:rsidRDefault="009726D6" w14:paraId="1DE08F27" w14:textId="77777777">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cs="Arial"/>
              </w:rPr>
            </w:pPr>
            <w:r w:rsidRPr="0098699B">
              <w:rPr>
                <w:rFonts w:cs="Arial"/>
              </w:rPr>
              <w:t>Team or SME responsible for the process area needs to ensure this document is up to date and compliant with governing requirements.</w:t>
            </w:r>
          </w:p>
          <w:p w:rsidRPr="0098699B" w:rsidR="009726D6" w:rsidP="00CB5F68" w:rsidRDefault="009726D6" w14:paraId="4AE08D54" w14:textId="77777777">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cs="Arial"/>
              </w:rPr>
            </w:pPr>
            <w:r w:rsidRPr="0098699B">
              <w:rPr>
                <w:rFonts w:cs="Arial"/>
              </w:rPr>
              <w:t>Is the point of contact for the document.</w:t>
            </w:r>
          </w:p>
          <w:p w:rsidRPr="0098699B" w:rsidR="009726D6" w:rsidP="00CB5F68" w:rsidRDefault="009726D6" w14:paraId="239AB844" w14:textId="77777777">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cs="Arial"/>
              </w:rPr>
            </w:pPr>
            <w:r w:rsidRPr="0098699B">
              <w:rPr>
                <w:rFonts w:cs="Arial"/>
              </w:rPr>
              <w:t>Responsible for initiating and managing document review and the approval process from start to finish including gathering or delegating the collection of content including diagrams, formatting etc. as well as identifying stakeholders to participate in the peer review process.</w:t>
            </w:r>
          </w:p>
        </w:tc>
      </w:tr>
      <w:tr w:rsidRPr="0098699B" w:rsidR="009726D6" w:rsidTr="00CB5F68" w14:paraId="73A3A4E2"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98699B" w:rsidR="009726D6" w:rsidP="00CB5F68" w:rsidRDefault="009726D6" w14:paraId="53ED0490" w14:textId="77777777">
            <w:pPr>
              <w:jc w:val="left"/>
              <w:rPr>
                <w:rFonts w:cs="Arial"/>
                <w:i w:val="0"/>
                <w:iCs w:val="0"/>
              </w:rPr>
            </w:pPr>
            <w:r w:rsidRPr="0098699B">
              <w:rPr>
                <w:rFonts w:cs="Arial"/>
                <w:i w:val="0"/>
                <w:iCs w:val="0"/>
              </w:rPr>
              <w:t>Reviewers/Stakeholders</w:t>
            </w:r>
          </w:p>
        </w:tc>
        <w:tc>
          <w:tcPr>
            <w:tcW w:w="6051" w:type="dxa"/>
            <w:vAlign w:val="center"/>
          </w:tcPr>
          <w:p w:rsidRPr="0098699B" w:rsidR="009726D6" w:rsidP="00CB5F68" w:rsidRDefault="009726D6" w14:paraId="46D4FABB" w14:textId="77777777">
            <w:pPr>
              <w:cnfStyle w:val="000000000000" w:firstRow="0" w:lastRow="0" w:firstColumn="0" w:lastColumn="0" w:oddVBand="0" w:evenVBand="0" w:oddHBand="0" w:evenHBand="0" w:firstRowFirstColumn="0" w:firstRowLastColumn="0" w:lastRowFirstColumn="0" w:lastRowLastColumn="0"/>
              <w:rPr>
                <w:rFonts w:cs="Arial"/>
              </w:rPr>
            </w:pPr>
            <w:r w:rsidRPr="0098699B">
              <w:rPr>
                <w:rFonts w:cs="Arial"/>
              </w:rPr>
              <w:t>Representations from teams that can affect or be affected by the document under review (e.g., Operation, Security, Compliance, Quality)</w:t>
            </w:r>
          </w:p>
        </w:tc>
      </w:tr>
      <w:tr w:rsidRPr="0098699B" w:rsidR="009726D6" w:rsidTr="00CB5F68" w14:paraId="123441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98699B" w:rsidR="009726D6" w:rsidP="00CB5F68" w:rsidRDefault="009726D6" w14:paraId="67F960D8" w14:textId="77777777">
            <w:pPr>
              <w:jc w:val="left"/>
              <w:rPr>
                <w:rFonts w:cs="Arial"/>
                <w:i w:val="0"/>
                <w:iCs w:val="0"/>
              </w:rPr>
            </w:pPr>
            <w:r w:rsidRPr="0098699B">
              <w:rPr>
                <w:rFonts w:cs="Arial"/>
                <w:i w:val="0"/>
                <w:iCs w:val="0"/>
              </w:rPr>
              <w:t>Approvers</w:t>
            </w:r>
          </w:p>
        </w:tc>
        <w:tc>
          <w:tcPr>
            <w:tcW w:w="6051" w:type="dxa"/>
            <w:vAlign w:val="center"/>
          </w:tcPr>
          <w:p w:rsidRPr="0098699B" w:rsidR="009726D6" w:rsidP="00CB5F68" w:rsidRDefault="009726D6" w14:paraId="65052A4A" w14:textId="77777777">
            <w:pPr>
              <w:cnfStyle w:val="000000100000" w:firstRow="0" w:lastRow="0" w:firstColumn="0" w:lastColumn="0" w:oddVBand="0" w:evenVBand="0" w:oddHBand="1" w:evenHBand="0" w:firstRowFirstColumn="0" w:firstRowLastColumn="0" w:lastRowFirstColumn="0" w:lastRowLastColumn="0"/>
              <w:rPr>
                <w:rFonts w:cs="Arial"/>
              </w:rPr>
            </w:pPr>
            <w:r w:rsidRPr="0098699B">
              <w:rPr>
                <w:rFonts w:cs="Arial"/>
              </w:rPr>
              <w:t>The Person(s) of authority to validate the document and sign-off on the latest version. Such Person include Document owner, Functional Team Lead, Security Lead, Product Delivery Lead.</w:t>
            </w:r>
          </w:p>
        </w:tc>
      </w:tr>
      <w:tr w:rsidRPr="0098699B" w:rsidR="009726D6" w:rsidTr="00CB5F68" w14:paraId="766ED8C0"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98699B" w:rsidR="009726D6" w:rsidP="00CB5F68" w:rsidRDefault="009726D6" w14:paraId="79BB3BA8" w14:textId="77777777">
            <w:pPr>
              <w:jc w:val="left"/>
              <w:rPr>
                <w:rFonts w:cs="Arial"/>
                <w:i w:val="0"/>
                <w:iCs w:val="0"/>
              </w:rPr>
            </w:pPr>
            <w:r w:rsidRPr="0098699B">
              <w:rPr>
                <w:rFonts w:cs="Arial"/>
                <w:i w:val="0"/>
                <w:iCs w:val="0"/>
              </w:rPr>
              <w:t>Document Release</w:t>
            </w:r>
          </w:p>
        </w:tc>
        <w:tc>
          <w:tcPr>
            <w:tcW w:w="6051" w:type="dxa"/>
            <w:vAlign w:val="center"/>
          </w:tcPr>
          <w:p w:rsidRPr="0098699B" w:rsidR="009726D6" w:rsidP="00CB5F68" w:rsidRDefault="009726D6" w14:paraId="1EEC9DCF" w14:textId="77777777">
            <w:pPr>
              <w:cnfStyle w:val="000000000000" w:firstRow="0" w:lastRow="0" w:firstColumn="0" w:lastColumn="0" w:oddVBand="0" w:evenVBand="0" w:oddHBand="0" w:evenHBand="0" w:firstRowFirstColumn="0" w:firstRowLastColumn="0" w:lastRowFirstColumn="0" w:lastRowLastColumn="0"/>
              <w:rPr>
                <w:rFonts w:cs="Arial"/>
              </w:rPr>
            </w:pPr>
            <w:r w:rsidRPr="0098699B">
              <w:rPr>
                <w:rFonts w:cs="Arial"/>
              </w:rPr>
              <w:t>Document Owner/team to work with repository administrator to make release version available.</w:t>
            </w:r>
          </w:p>
        </w:tc>
      </w:tr>
    </w:tbl>
    <w:p w:rsidRPr="00A57BB6" w:rsidR="009726D6" w:rsidP="009726D6" w:rsidRDefault="009726D6" w14:paraId="157E33B1" w14:textId="77777777">
      <w:pPr>
        <w:rPr>
          <w:rFonts w:ascii="Arial" w:hAnsi="Arial" w:cs="Arial"/>
        </w:rPr>
      </w:pPr>
    </w:p>
    <w:p w:rsidRPr="00A57BB6" w:rsidR="009726D6" w:rsidP="009726D6" w:rsidRDefault="009726D6" w14:paraId="2591BD2F" w14:textId="77777777">
      <w:pPr>
        <w:pStyle w:val="Heading1"/>
        <w:rPr>
          <w:rFonts w:ascii="Arial" w:hAnsi="Arial" w:cs="Arial" w:eastAsiaTheme="majorEastAsia"/>
          <w:lang w:val="en-US"/>
        </w:rPr>
      </w:pPr>
      <w:bookmarkStart w:name="_Toc95836427" w:id="27"/>
      <w:bookmarkStart w:name="_Toc101981638" w:id="28"/>
      <w:r w:rsidRPr="00A57BB6">
        <w:rPr>
          <w:rFonts w:ascii="Arial" w:hAnsi="Arial" w:cs="Arial" w:eastAsiaTheme="majorEastAsia"/>
          <w:lang w:val="en-US"/>
        </w:rPr>
        <w:t>Procedure</w:t>
      </w:r>
      <w:bookmarkEnd w:id="27"/>
      <w:bookmarkEnd w:id="28"/>
    </w:p>
    <w:p w:rsidRPr="00A57BB6" w:rsidR="009726D6" w:rsidP="0098699B" w:rsidRDefault="009726D6" w14:paraId="63136A2C" w14:textId="77777777">
      <w:r w:rsidRPr="00A57BB6">
        <w:t>The incident response and management process consist of five distinct phases:</w:t>
      </w:r>
    </w:p>
    <w:p w:rsidRPr="00A57BB6" w:rsidR="009726D6" w:rsidP="009726D6" w:rsidRDefault="009726D6" w14:paraId="7ADCF95D" w14:textId="77777777">
      <w:pPr>
        <w:rPr>
          <w:rFonts w:ascii="Arial" w:hAnsi="Arial" w:cs="Arial"/>
          <w:sz w:val="20"/>
          <w:szCs w:val="20"/>
        </w:rPr>
      </w:pPr>
      <w:r w:rsidRPr="00A57BB6">
        <w:rPr>
          <w:rFonts w:ascii="Arial" w:hAnsi="Arial" w:cs="Arial"/>
          <w:noProof/>
          <w:sz w:val="20"/>
          <w:szCs w:val="20"/>
        </w:rPr>
        <w:drawing>
          <wp:inline distT="0" distB="0" distL="0" distR="0" wp14:anchorId="73EC6871" wp14:editId="6B980197">
            <wp:extent cx="5486400" cy="2085975"/>
            <wp:effectExtent l="0" t="0" r="889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Pr="0051511F" w:rsidR="009726D6" w:rsidP="00913D14" w:rsidRDefault="009726D6" w14:paraId="0A576DC2" w14:textId="77777777">
      <w:pPr>
        <w:pStyle w:val="Heading2"/>
      </w:pPr>
      <w:bookmarkStart w:name="_Toc101981639" w:id="29"/>
      <w:r w:rsidRPr="0051511F">
        <w:t>PLAN AND PREPARE</w:t>
      </w:r>
      <w:bookmarkEnd w:id="29"/>
    </w:p>
    <w:p w:rsidRPr="0098699B" w:rsidR="009726D6" w:rsidP="009823AA" w:rsidRDefault="009726D6" w14:paraId="571A6073" w14:textId="77777777">
      <w:pPr>
        <w:jc w:val="both"/>
        <w:rPr>
          <w:rFonts w:cs="Arial"/>
          <w:szCs w:val="18"/>
        </w:rPr>
      </w:pPr>
      <w:r w:rsidRPr="0098699B">
        <w:rPr>
          <w:rFonts w:cs="Arial"/>
          <w:szCs w:val="18"/>
        </w:rPr>
        <w:t>Plan and Prepare phase primarily consist of the following activities:</w:t>
      </w:r>
    </w:p>
    <w:p w:rsidRPr="0098699B" w:rsidR="009726D6" w:rsidP="009823AA" w:rsidRDefault="009726D6" w14:paraId="29F305BA" w14:textId="77777777">
      <w:pPr>
        <w:pStyle w:val="ListParagraph"/>
        <w:numPr>
          <w:ilvl w:val="0"/>
          <w:numId w:val="24"/>
        </w:numPr>
        <w:jc w:val="both"/>
        <w:rPr>
          <w:rFonts w:cs="Arial"/>
          <w:szCs w:val="18"/>
        </w:rPr>
      </w:pPr>
      <w:r w:rsidRPr="0098699B">
        <w:rPr>
          <w:rFonts w:cs="Arial"/>
          <w:szCs w:val="18"/>
        </w:rPr>
        <w:t>Information security incident management policy and commitment of top management</w:t>
      </w:r>
    </w:p>
    <w:p w:rsidRPr="0098699B" w:rsidR="009726D6" w:rsidP="51B8F817" w:rsidRDefault="009726D6" w14:paraId="6B2F8443" w14:textId="1110F310" w14:noSpellErr="1">
      <w:pPr>
        <w:pStyle w:val="ListParagraph"/>
        <w:numPr>
          <w:ilvl w:val="0"/>
          <w:numId w:val="24"/>
        </w:numPr>
        <w:jc w:val="both"/>
        <w:rPr>
          <w:rFonts w:cs="Arial"/>
        </w:rPr>
      </w:pPr>
      <w:r w:rsidRPr="51B8F817" w:rsidR="009726D6">
        <w:rPr>
          <w:rFonts w:cs="Arial"/>
        </w:rPr>
        <w:t>Information security policies, including those related to risk management</w:t>
      </w:r>
      <w:r w:rsidRPr="51B8F817" w:rsidR="00334CAA">
        <w:rPr>
          <w:rFonts w:cs="Arial"/>
        </w:rPr>
        <w:t xml:space="preserve"> &amp; AI/ML System Management</w:t>
      </w:r>
      <w:r w:rsidRPr="51B8F817" w:rsidR="009726D6">
        <w:rPr>
          <w:rFonts w:cs="Arial"/>
        </w:rPr>
        <w:t xml:space="preserve">, updated at organization, system, </w:t>
      </w:r>
      <w:r w:rsidRPr="51B8F817" w:rsidR="005F118E">
        <w:rPr>
          <w:rFonts w:cs="Arial"/>
        </w:rPr>
        <w:t>service,</w:t>
      </w:r>
      <w:r w:rsidRPr="51B8F817" w:rsidR="009726D6">
        <w:rPr>
          <w:rFonts w:cs="Arial"/>
        </w:rPr>
        <w:t xml:space="preserve"> and network levels</w:t>
      </w:r>
    </w:p>
    <w:p w:rsidRPr="0098699B" w:rsidR="009726D6" w:rsidP="009823AA" w:rsidRDefault="009726D6" w14:paraId="18F1FA6C" w14:textId="77777777">
      <w:pPr>
        <w:pStyle w:val="ListParagraph"/>
        <w:numPr>
          <w:ilvl w:val="0"/>
          <w:numId w:val="24"/>
        </w:numPr>
        <w:jc w:val="both"/>
        <w:rPr>
          <w:rFonts w:cs="Arial"/>
          <w:szCs w:val="18"/>
        </w:rPr>
      </w:pPr>
      <w:r w:rsidRPr="0098699B">
        <w:rPr>
          <w:rFonts w:cs="Arial"/>
          <w:szCs w:val="18"/>
        </w:rPr>
        <w:t>Information security incident management plan</w:t>
      </w:r>
    </w:p>
    <w:p w:rsidRPr="0098699B" w:rsidR="009726D6" w:rsidP="51B8F817" w:rsidRDefault="009726D6" w14:paraId="1620D349" w14:textId="56393EF1" w14:noSpellErr="1">
      <w:pPr>
        <w:pStyle w:val="ListParagraph"/>
        <w:numPr>
          <w:ilvl w:val="0"/>
          <w:numId w:val="24"/>
        </w:numPr>
        <w:jc w:val="both"/>
        <w:rPr>
          <w:rFonts w:cs="Arial"/>
        </w:rPr>
      </w:pPr>
      <w:hyperlink w:anchor="_SLA_&amp;_ESCALATION">
        <w:r w:rsidRPr="51B8F817" w:rsidR="009726D6">
          <w:rPr>
            <w:rStyle w:val="Hyperlink"/>
            <w:rFonts w:cs="Arial"/>
          </w:rPr>
          <w:t>SIRT</w:t>
        </w:r>
      </w:hyperlink>
      <w:r w:rsidR="007A700F">
        <w:rPr/>
        <w:t>(Security Incident Response Team)</w:t>
      </w:r>
      <w:r w:rsidRPr="51B8F817" w:rsidR="009726D6">
        <w:rPr>
          <w:rFonts w:cs="Arial"/>
        </w:rPr>
        <w:t xml:space="preserve"> establishment</w:t>
      </w:r>
    </w:p>
    <w:p w:rsidRPr="0098699B" w:rsidR="009726D6" w:rsidP="009823AA" w:rsidRDefault="009726D6" w14:paraId="04564707" w14:textId="77777777">
      <w:pPr>
        <w:pStyle w:val="ListParagraph"/>
        <w:numPr>
          <w:ilvl w:val="0"/>
          <w:numId w:val="24"/>
        </w:numPr>
        <w:jc w:val="both"/>
        <w:rPr>
          <w:rFonts w:cs="Arial"/>
          <w:szCs w:val="18"/>
        </w:rPr>
      </w:pPr>
      <w:r w:rsidRPr="0098699B">
        <w:rPr>
          <w:rFonts w:cs="Arial"/>
          <w:szCs w:val="18"/>
        </w:rPr>
        <w:t>Relationships and connections with internal and external organizations</w:t>
      </w:r>
    </w:p>
    <w:p w:rsidRPr="0098699B" w:rsidR="009726D6" w:rsidP="009823AA" w:rsidRDefault="009726D6" w14:paraId="7CEF9129" w14:textId="77777777">
      <w:pPr>
        <w:pStyle w:val="ListParagraph"/>
        <w:numPr>
          <w:ilvl w:val="0"/>
          <w:numId w:val="24"/>
        </w:numPr>
        <w:jc w:val="both"/>
        <w:rPr>
          <w:rFonts w:cs="Arial"/>
          <w:szCs w:val="18"/>
        </w:rPr>
      </w:pPr>
      <w:r w:rsidRPr="0098699B">
        <w:rPr>
          <w:rFonts w:cs="Arial"/>
          <w:szCs w:val="18"/>
        </w:rPr>
        <w:t>Technical and other support (including organizational and operational support)</w:t>
      </w:r>
    </w:p>
    <w:p w:rsidRPr="0098699B" w:rsidR="009726D6" w:rsidP="009823AA" w:rsidRDefault="009726D6" w14:paraId="0DA0C5E3" w14:textId="77777777">
      <w:pPr>
        <w:pStyle w:val="ListParagraph"/>
        <w:numPr>
          <w:ilvl w:val="0"/>
          <w:numId w:val="24"/>
        </w:numPr>
        <w:jc w:val="both"/>
        <w:rPr>
          <w:rFonts w:cs="Arial"/>
          <w:szCs w:val="18"/>
        </w:rPr>
      </w:pPr>
      <w:r w:rsidRPr="0098699B">
        <w:rPr>
          <w:rFonts w:cs="Arial"/>
          <w:szCs w:val="18"/>
        </w:rPr>
        <w:t>Information security incident management awareness briefings and trainings</w:t>
      </w:r>
    </w:p>
    <w:p w:rsidRPr="0098699B" w:rsidR="009726D6" w:rsidP="009823AA" w:rsidRDefault="009726D6" w14:paraId="6BD44FD5" w14:textId="77777777">
      <w:pPr>
        <w:pStyle w:val="ListParagraph"/>
        <w:numPr>
          <w:ilvl w:val="0"/>
          <w:numId w:val="24"/>
        </w:numPr>
        <w:jc w:val="both"/>
        <w:rPr>
          <w:rFonts w:cs="Arial"/>
          <w:szCs w:val="18"/>
        </w:rPr>
      </w:pPr>
      <w:r w:rsidRPr="0098699B">
        <w:rPr>
          <w:rFonts w:cs="Arial"/>
          <w:szCs w:val="18"/>
        </w:rPr>
        <w:t>Information security incident management plan testing</w:t>
      </w:r>
    </w:p>
    <w:p w:rsidRPr="0098699B" w:rsidR="009726D6" w:rsidP="009823AA" w:rsidRDefault="009726D6" w14:paraId="4B078B53" w14:textId="77777777">
      <w:pPr>
        <w:pStyle w:val="ListParagraph"/>
        <w:numPr>
          <w:ilvl w:val="0"/>
          <w:numId w:val="24"/>
        </w:numPr>
        <w:jc w:val="both"/>
        <w:rPr>
          <w:rFonts w:cs="Arial"/>
          <w:szCs w:val="18"/>
        </w:rPr>
      </w:pPr>
      <w:r w:rsidRPr="0098699B">
        <w:rPr>
          <w:rFonts w:cs="Arial"/>
          <w:szCs w:val="18"/>
        </w:rPr>
        <w:t>Use Case and Data Model Management</w:t>
      </w:r>
    </w:p>
    <w:p w:rsidRPr="004E4E6D" w:rsidR="009726D6" w:rsidP="00D54686" w:rsidRDefault="009726D6" w14:paraId="7B78CD2F" w14:textId="77777777">
      <w:pPr>
        <w:pStyle w:val="Heading2"/>
      </w:pPr>
      <w:bookmarkStart w:name="_Toc101981640" w:id="32"/>
      <w:r w:rsidRPr="004E4E6D">
        <w:t>DETECTION AND REPORTING</w:t>
      </w:r>
      <w:bookmarkEnd w:id="32"/>
    </w:p>
    <w:p w:rsidRPr="0098699B" w:rsidR="009726D6" w:rsidP="009823AA" w:rsidRDefault="009726D6" w14:paraId="646482B3" w14:textId="70BF2F66">
      <w:pPr>
        <w:jc w:val="both"/>
        <w:rPr>
          <w:rFonts w:cs="Arial"/>
          <w:szCs w:val="18"/>
        </w:rPr>
      </w:pPr>
      <w:r w:rsidRPr="0098699B">
        <w:rPr>
          <w:rFonts w:cs="Arial"/>
          <w:szCs w:val="18"/>
        </w:rPr>
        <w:t xml:space="preserve">Information security incident management involves the detection </w:t>
      </w:r>
      <w:r w:rsidRPr="0098699B" w:rsidR="00100CAF">
        <w:rPr>
          <w:rFonts w:cs="Arial"/>
          <w:szCs w:val="18"/>
        </w:rPr>
        <w:t>and</w:t>
      </w:r>
      <w:r w:rsidRPr="0098699B">
        <w:rPr>
          <w:rFonts w:cs="Arial"/>
          <w:szCs w:val="18"/>
        </w:rPr>
        <w:t xml:space="preserve"> collection of information associated with and reporting on occurrences of information security events and the existence of information security vulnerabilities by manual or automatic means. In this phase, events and vulnerabilities might not yet be classified as information security incidents.</w:t>
      </w:r>
    </w:p>
    <w:p w:rsidRPr="0098699B" w:rsidR="009726D6" w:rsidP="009823AA" w:rsidRDefault="009726D6" w14:paraId="7EF70C54" w14:textId="77777777">
      <w:pPr>
        <w:pStyle w:val="ListParagraph"/>
        <w:numPr>
          <w:ilvl w:val="0"/>
          <w:numId w:val="25"/>
        </w:numPr>
        <w:jc w:val="both"/>
        <w:rPr>
          <w:rFonts w:cs="Arial"/>
          <w:szCs w:val="18"/>
        </w:rPr>
      </w:pPr>
      <w:r w:rsidRPr="0098699B">
        <w:rPr>
          <w:rFonts w:cs="Arial"/>
          <w:szCs w:val="18"/>
        </w:rPr>
        <w:t>Monitor &amp; log System and Network Activity for the detection of any information security event</w:t>
      </w:r>
    </w:p>
    <w:p w:rsidRPr="0098699B" w:rsidR="009726D6" w:rsidP="009823AA" w:rsidRDefault="009726D6" w14:paraId="66A0E3A8" w14:textId="77777777">
      <w:pPr>
        <w:pStyle w:val="ListParagraph"/>
        <w:numPr>
          <w:ilvl w:val="0"/>
          <w:numId w:val="25"/>
        </w:numPr>
        <w:jc w:val="both"/>
        <w:rPr>
          <w:rFonts w:cs="Arial"/>
          <w:szCs w:val="18"/>
        </w:rPr>
      </w:pPr>
      <w:r w:rsidRPr="0098699B">
        <w:rPr>
          <w:rFonts w:cs="Arial"/>
          <w:szCs w:val="18"/>
        </w:rPr>
        <w:t>Detect &amp; report the event: Perform 24X7 monitoring &amp; support to Detect and report the occurrence of an information security event or the existence of a threat, either manually through ITSM tool or by automated way through the monitoring systems</w:t>
      </w:r>
    </w:p>
    <w:p w:rsidRPr="0098699B" w:rsidR="009726D6" w:rsidP="009823AA" w:rsidRDefault="009726D6" w14:paraId="454A88A9" w14:textId="77777777">
      <w:pPr>
        <w:pStyle w:val="ListParagraph"/>
        <w:numPr>
          <w:ilvl w:val="0"/>
          <w:numId w:val="25"/>
        </w:numPr>
        <w:jc w:val="both"/>
        <w:rPr>
          <w:rFonts w:cs="Arial"/>
          <w:szCs w:val="18"/>
        </w:rPr>
      </w:pPr>
      <w:r w:rsidRPr="0098699B">
        <w:rPr>
          <w:rFonts w:cs="Arial"/>
          <w:szCs w:val="18"/>
        </w:rPr>
        <w:t>Collect additional details on the event or threat: Collect additional information on an information security event or threat identified. Any observation involving PII data will be immediately bring to the notice of Data Privacy Office for further investigation from DPO along with SIRT</w:t>
      </w:r>
    </w:p>
    <w:p w:rsidRPr="0098699B" w:rsidR="009726D6" w:rsidP="009823AA" w:rsidRDefault="009726D6" w14:paraId="5769930F" w14:textId="77777777">
      <w:pPr>
        <w:pStyle w:val="ListParagraph"/>
        <w:numPr>
          <w:ilvl w:val="0"/>
          <w:numId w:val="25"/>
        </w:numPr>
        <w:jc w:val="both"/>
        <w:rPr>
          <w:rFonts w:cs="Arial"/>
          <w:szCs w:val="18"/>
        </w:rPr>
      </w:pPr>
      <w:r w:rsidRPr="0098699B">
        <w:rPr>
          <w:rFonts w:cs="Arial"/>
          <w:szCs w:val="18"/>
        </w:rPr>
        <w:t xml:space="preserve">Collect situational awareness information: Collect situational awareness information from internal and external data sources including local system and network traffic and activity </w:t>
      </w:r>
      <w:r w:rsidRPr="0098699B">
        <w:rPr>
          <w:rFonts w:cs="Arial"/>
          <w:szCs w:val="18"/>
        </w:rPr>
        <w:t xml:space="preserve">logs, external feeds on incident trends, new attack vectors, current attack indicators and new mitigation strategies and technologies </w:t>
      </w:r>
    </w:p>
    <w:p w:rsidRPr="0098699B" w:rsidR="009726D6" w:rsidP="009823AA" w:rsidRDefault="009726D6" w14:paraId="083B9439" w14:textId="2D7E0932">
      <w:pPr>
        <w:pStyle w:val="ListParagraph"/>
        <w:numPr>
          <w:ilvl w:val="0"/>
          <w:numId w:val="25"/>
        </w:numPr>
        <w:jc w:val="both"/>
        <w:rPr>
          <w:rFonts w:cs="Arial"/>
          <w:szCs w:val="18"/>
        </w:rPr>
      </w:pPr>
      <w:r w:rsidRPr="0098699B">
        <w:rPr>
          <w:rFonts w:cs="Arial"/>
          <w:szCs w:val="18"/>
        </w:rPr>
        <w:t xml:space="preserve">Log all activities, </w:t>
      </w:r>
      <w:r w:rsidRPr="0098699B" w:rsidR="005F118E">
        <w:rPr>
          <w:rFonts w:cs="Arial"/>
          <w:szCs w:val="18"/>
        </w:rPr>
        <w:t>results,</w:t>
      </w:r>
      <w:r w:rsidRPr="0098699B">
        <w:rPr>
          <w:rFonts w:cs="Arial"/>
          <w:szCs w:val="18"/>
        </w:rPr>
        <w:t xml:space="preserve"> and related decisions for future analysis</w:t>
      </w:r>
    </w:p>
    <w:p w:rsidRPr="0098699B" w:rsidR="009726D6" w:rsidP="009823AA" w:rsidRDefault="009726D6" w14:paraId="70B20627" w14:textId="77777777">
      <w:pPr>
        <w:pStyle w:val="ListParagraph"/>
        <w:numPr>
          <w:ilvl w:val="0"/>
          <w:numId w:val="25"/>
        </w:numPr>
        <w:jc w:val="both"/>
        <w:rPr>
          <w:rFonts w:cs="Arial"/>
          <w:szCs w:val="18"/>
        </w:rPr>
      </w:pPr>
      <w:r w:rsidRPr="0098699B">
        <w:rPr>
          <w:rFonts w:cs="Arial"/>
          <w:szCs w:val="18"/>
        </w:rPr>
        <w:t xml:space="preserve">Secure storage of the evidence: Secure the digital evidence gathered as part of this investigation and store/preserve in a secure way to retain and maintain the integrity of the evidence </w:t>
      </w:r>
    </w:p>
    <w:p w:rsidRPr="0098699B" w:rsidR="009726D6" w:rsidP="009823AA" w:rsidRDefault="009726D6" w14:paraId="78A2EFE3" w14:textId="77777777">
      <w:pPr>
        <w:pStyle w:val="ListParagraph"/>
        <w:numPr>
          <w:ilvl w:val="0"/>
          <w:numId w:val="25"/>
        </w:numPr>
        <w:jc w:val="both"/>
        <w:rPr>
          <w:rFonts w:cs="Arial"/>
          <w:szCs w:val="18"/>
        </w:rPr>
      </w:pPr>
      <w:r w:rsidRPr="0098699B">
        <w:rPr>
          <w:rFonts w:cs="Arial"/>
          <w:szCs w:val="18"/>
        </w:rPr>
        <w:t>Escalate, on an as-needed basis throughout the phase, for further review or decisions</w:t>
      </w:r>
    </w:p>
    <w:p w:rsidRPr="00F330D9" w:rsidR="009726D6" w:rsidP="00F330D9" w:rsidRDefault="009726D6" w14:paraId="1DD9E30F" w14:textId="01C7C46E">
      <w:pPr>
        <w:pStyle w:val="Heading3"/>
      </w:pPr>
      <w:bookmarkStart w:name="_Toc101981641" w:id="33"/>
      <w:proofErr w:type="spellStart"/>
      <w:r w:rsidRPr="00F330D9">
        <w:t>Netradyne</w:t>
      </w:r>
      <w:proofErr w:type="spellEnd"/>
      <w:r w:rsidRPr="00F330D9">
        <w:t xml:space="preserve"> </w:t>
      </w:r>
      <w:r w:rsidRPr="00F330D9" w:rsidR="005C10E3">
        <w:t>ServiceDesk</w:t>
      </w:r>
      <w:bookmarkEnd w:id="33"/>
    </w:p>
    <w:p w:rsidRPr="002E0A6D" w:rsidR="009726D6" w:rsidP="009823AA" w:rsidRDefault="009726D6" w14:paraId="4AE87936" w14:textId="76A9AE54">
      <w:pPr>
        <w:ind w:left="720"/>
        <w:jc w:val="both"/>
        <w:rPr>
          <w:rFonts w:cs="Arial"/>
          <w:szCs w:val="18"/>
        </w:rPr>
      </w:pPr>
      <w:r w:rsidRPr="002E0A6D">
        <w:rPr>
          <w:rFonts w:cs="Arial"/>
          <w:szCs w:val="18"/>
        </w:rPr>
        <w:t xml:space="preserve">Employees who are not accessible to ITSM tool or any individual shall report the information security incident to SIRT through </w:t>
      </w:r>
      <w:proofErr w:type="spellStart"/>
      <w:r w:rsidRPr="002E0A6D">
        <w:rPr>
          <w:rFonts w:cs="Arial"/>
          <w:szCs w:val="18"/>
        </w:rPr>
        <w:t>Netradyne</w:t>
      </w:r>
      <w:proofErr w:type="spellEnd"/>
      <w:r w:rsidRPr="002E0A6D">
        <w:rPr>
          <w:rFonts w:cs="Arial"/>
          <w:szCs w:val="18"/>
        </w:rPr>
        <w:t xml:space="preserve"> </w:t>
      </w:r>
      <w:r w:rsidRPr="002E0A6D" w:rsidR="005C10E3">
        <w:rPr>
          <w:rFonts w:cs="Arial"/>
          <w:szCs w:val="18"/>
        </w:rPr>
        <w:t>ServiceDesk+</w:t>
      </w:r>
      <w:r w:rsidRPr="002E0A6D">
        <w:rPr>
          <w:rFonts w:cs="Arial"/>
          <w:szCs w:val="18"/>
        </w:rPr>
        <w:t xml:space="preserve"> </w:t>
      </w:r>
      <w:r w:rsidRPr="002E0A6D" w:rsidR="00D307C8">
        <w:rPr>
          <w:rFonts w:cs="Arial"/>
          <w:szCs w:val="18"/>
        </w:rPr>
        <w:t xml:space="preserve">or </w:t>
      </w:r>
      <w:r w:rsidRPr="002E0A6D" w:rsidR="007427F1">
        <w:rPr>
          <w:rFonts w:cs="Arial"/>
          <w:szCs w:val="18"/>
        </w:rPr>
        <w:t>w</w:t>
      </w:r>
      <w:r w:rsidRPr="002E0A6D" w:rsidR="00D307C8">
        <w:rPr>
          <w:rFonts w:cs="Arial"/>
          <w:szCs w:val="18"/>
        </w:rPr>
        <w:t>riting an email to</w:t>
      </w:r>
      <w:r w:rsidRPr="002E0A6D" w:rsidR="007427F1">
        <w:rPr>
          <w:rFonts w:cs="Arial"/>
          <w:szCs w:val="18"/>
        </w:rPr>
        <w:t xml:space="preserve"> infosec@netradyne.com</w:t>
      </w:r>
      <w:r w:rsidRPr="002E0A6D">
        <w:rPr>
          <w:rFonts w:cs="Arial"/>
          <w:szCs w:val="18"/>
        </w:rPr>
        <w:t xml:space="preserve">. </w:t>
      </w:r>
      <w:r w:rsidRPr="002E0A6D" w:rsidR="005C10E3">
        <w:rPr>
          <w:rFonts w:cs="Arial"/>
          <w:szCs w:val="18"/>
        </w:rPr>
        <w:t>ServiceDesk</w:t>
      </w:r>
      <w:r w:rsidRPr="002E0A6D">
        <w:rPr>
          <w:rFonts w:cs="Arial"/>
          <w:szCs w:val="18"/>
        </w:rPr>
        <w:t xml:space="preserve"> person would internally create an information security incident ticket on ITSM tool.</w:t>
      </w:r>
    </w:p>
    <w:p w:rsidRPr="00A57BB6" w:rsidR="009726D6" w:rsidP="009726D6" w:rsidRDefault="009726D6" w14:paraId="537EE063" w14:textId="77777777">
      <w:pPr>
        <w:pStyle w:val="Heading3"/>
        <w:rPr>
          <w:rFonts w:eastAsia="Calibri"/>
        </w:rPr>
      </w:pPr>
      <w:bookmarkStart w:name="_Toc101981642" w:id="34"/>
      <w:r w:rsidRPr="00A57BB6">
        <w:t>ITSM tool</w:t>
      </w:r>
      <w:bookmarkEnd w:id="34"/>
    </w:p>
    <w:p w:rsidRPr="00CE0DA1" w:rsidR="000C2C36" w:rsidP="009823AA" w:rsidRDefault="009726D6" w14:paraId="7CF7A9D6" w14:textId="19549CC7">
      <w:pPr>
        <w:ind w:left="720"/>
        <w:jc w:val="both"/>
        <w:rPr>
          <w:rFonts w:cs="Arial"/>
          <w:b/>
          <w:bCs/>
          <w:szCs w:val="18"/>
        </w:rPr>
      </w:pPr>
      <w:r w:rsidRPr="002E0A6D">
        <w:rPr>
          <w:rFonts w:cs="Arial"/>
          <w:szCs w:val="18"/>
        </w:rPr>
        <w:t xml:space="preserve">All employees shall report the information security incident through ITSM </w:t>
      </w:r>
      <w:r w:rsidRPr="002E0A6D" w:rsidR="000C2C36">
        <w:rPr>
          <w:rFonts w:cs="Arial"/>
          <w:szCs w:val="18"/>
        </w:rPr>
        <w:t xml:space="preserve">portal </w:t>
      </w:r>
      <w:r w:rsidRPr="00CE0DA1" w:rsidR="000C2C36">
        <w:rPr>
          <w:rFonts w:cs="Arial"/>
          <w:b/>
          <w:bCs/>
          <w:szCs w:val="18"/>
        </w:rPr>
        <w:t>itservicedesk.netradyne.com</w:t>
      </w:r>
    </w:p>
    <w:p w:rsidRPr="00A57BB6" w:rsidR="009726D6" w:rsidP="009726D6" w:rsidRDefault="009726D6" w14:paraId="6A9F5E97" w14:textId="77777777">
      <w:pPr>
        <w:pStyle w:val="Heading3"/>
      </w:pPr>
      <w:bookmarkStart w:name="_Toc101981643" w:id="35"/>
      <w:r w:rsidRPr="00A57BB6">
        <w:t>Reporting to SIRT</w:t>
      </w:r>
      <w:bookmarkEnd w:id="35"/>
    </w:p>
    <w:p w:rsidRPr="002E0A6D" w:rsidR="009726D6" w:rsidP="009823AA" w:rsidRDefault="009726D6" w14:paraId="7EFCC375" w14:textId="77777777">
      <w:pPr>
        <w:ind w:left="720"/>
        <w:jc w:val="both"/>
        <w:rPr>
          <w:rFonts w:cs="Arial"/>
          <w:szCs w:val="18"/>
        </w:rPr>
      </w:pPr>
      <w:r w:rsidRPr="002E0A6D">
        <w:rPr>
          <w:rFonts w:cs="Arial"/>
          <w:szCs w:val="18"/>
        </w:rPr>
        <w:t xml:space="preserve">Employees or any individual shall report any information security incidents to the info sec team by sending email to </w:t>
      </w:r>
      <w:r w:rsidRPr="00222AC5">
        <w:rPr>
          <w:rFonts w:cs="Arial"/>
          <w:b/>
          <w:bCs/>
          <w:szCs w:val="18"/>
        </w:rPr>
        <w:t>Infosec@Netradyne.com.</w:t>
      </w:r>
      <w:r w:rsidRPr="002E0A6D">
        <w:rPr>
          <w:rFonts w:cs="Arial"/>
          <w:szCs w:val="18"/>
        </w:rPr>
        <w:t xml:space="preserve"> This mailbox is being continuously monitored by the Security team and incidents would be recorded and investigated.</w:t>
      </w:r>
    </w:p>
    <w:p w:rsidRPr="00A57BB6" w:rsidR="009726D6" w:rsidP="009726D6" w:rsidRDefault="008F76A9" w14:paraId="41E36254" w14:textId="28486D7A">
      <w:pPr>
        <w:pStyle w:val="Heading3"/>
      </w:pPr>
      <w:bookmarkStart w:name="_Toc101981644" w:id="36"/>
      <w:r w:rsidRPr="008F76A9">
        <w:rPr>
          <w:rStyle w:val="Strong"/>
          <w:rFonts w:ascii="Segoe UI" w:hAnsi="Segoe UI" w:cs="Segoe UI" w:eastAsiaTheme="majorEastAsia"/>
          <w:b/>
          <w:bCs/>
          <w:color w:val="424242"/>
          <w:shd w:val="clear" w:color="auto" w:fill="FAFAFA"/>
        </w:rPr>
        <w:t>SIEM and SOAR</w:t>
      </w:r>
      <w:r>
        <w:rPr>
          <w:rStyle w:val="Strong"/>
          <w:rFonts w:ascii="Segoe UI" w:hAnsi="Segoe UI" w:cs="Segoe UI" w:eastAsiaTheme="majorEastAsia"/>
          <w:color w:val="424242"/>
          <w:shd w:val="clear" w:color="auto" w:fill="FAFAFA"/>
        </w:rPr>
        <w:t xml:space="preserve"> </w:t>
      </w:r>
      <w:bookmarkEnd w:id="36"/>
    </w:p>
    <w:p w:rsidR="009726D6" w:rsidP="009823AA" w:rsidRDefault="009726D6" w14:paraId="4B40100D" w14:textId="77777777">
      <w:pPr>
        <w:ind w:left="720"/>
        <w:jc w:val="both"/>
        <w:rPr>
          <w:rFonts w:cs="Arial"/>
          <w:szCs w:val="18"/>
        </w:rPr>
      </w:pPr>
      <w:r w:rsidRPr="002E0A6D">
        <w:rPr>
          <w:rFonts w:cs="Arial"/>
          <w:szCs w:val="18"/>
        </w:rPr>
        <w:t>Incidents are detected by SIEM solution. SIEM primarily collects the logs from different device sources, aggregates and incidents are flagged based on the defined correlation rules (use cases). These incidents are further recorded and investigated</w:t>
      </w:r>
    </w:p>
    <w:p w:rsidRPr="002E0A6D" w:rsidR="008F76A9" w:rsidP="009823AA" w:rsidRDefault="008F76A9" w14:paraId="03C4A540" w14:textId="37174B2E">
      <w:pPr>
        <w:ind w:left="720"/>
        <w:jc w:val="both"/>
        <w:rPr>
          <w:rFonts w:cs="Arial"/>
          <w:szCs w:val="18"/>
        </w:rPr>
      </w:pPr>
      <w:r w:rsidRPr="008F76A9">
        <w:rPr>
          <w:rFonts w:cs="Arial"/>
          <w:szCs w:val="18"/>
        </w:rPr>
        <w:t>Incidents are managed and responded to using a </w:t>
      </w:r>
      <w:r w:rsidRPr="008F76A9">
        <w:rPr>
          <w:rFonts w:cs="Arial"/>
          <w:b/>
          <w:bCs/>
          <w:szCs w:val="18"/>
        </w:rPr>
        <w:t>SOAR solution</w:t>
      </w:r>
      <w:r w:rsidRPr="008F76A9">
        <w:rPr>
          <w:rFonts w:cs="Arial"/>
          <w:szCs w:val="18"/>
        </w:rPr>
        <w:t>. SOAR integrates with various security tools (e.g., SIEM) to </w:t>
      </w:r>
      <w:r w:rsidRPr="008F76A9">
        <w:rPr>
          <w:rFonts w:cs="Arial"/>
          <w:b/>
          <w:bCs/>
          <w:szCs w:val="18"/>
        </w:rPr>
        <w:t>orchestrate workflows</w:t>
      </w:r>
      <w:r w:rsidRPr="008F76A9">
        <w:rPr>
          <w:rFonts w:cs="Arial"/>
          <w:szCs w:val="18"/>
        </w:rPr>
        <w:t>, </w:t>
      </w:r>
      <w:r w:rsidRPr="008F76A9">
        <w:rPr>
          <w:rFonts w:cs="Arial"/>
          <w:b/>
          <w:bCs/>
          <w:szCs w:val="18"/>
        </w:rPr>
        <w:t>automate repetitive tasks</w:t>
      </w:r>
      <w:r w:rsidRPr="008F76A9">
        <w:rPr>
          <w:rFonts w:cs="Arial"/>
          <w:szCs w:val="18"/>
        </w:rPr>
        <w:t>, and </w:t>
      </w:r>
      <w:r w:rsidRPr="008F76A9">
        <w:rPr>
          <w:rFonts w:cs="Arial"/>
          <w:b/>
          <w:bCs/>
          <w:szCs w:val="18"/>
        </w:rPr>
        <w:t>coordinate incident response</w:t>
      </w:r>
      <w:r w:rsidRPr="008F76A9">
        <w:rPr>
          <w:rFonts w:cs="Arial"/>
          <w:szCs w:val="18"/>
        </w:rPr>
        <w:t> across teams.</w:t>
      </w:r>
    </w:p>
    <w:p w:rsidRPr="003716C9" w:rsidR="009726D6" w:rsidP="00D54686" w:rsidRDefault="009726D6" w14:paraId="708E4D03" w14:textId="77777777">
      <w:pPr>
        <w:pStyle w:val="Heading2"/>
      </w:pPr>
      <w:bookmarkStart w:name="_Toc101981645" w:id="37"/>
      <w:r w:rsidRPr="003716C9">
        <w:t>ASSESSMENT AND DECISION</w:t>
      </w:r>
      <w:bookmarkEnd w:id="37"/>
    </w:p>
    <w:p w:rsidRPr="002E0A6D" w:rsidR="009726D6" w:rsidP="009823AA" w:rsidRDefault="009726D6" w14:paraId="1E2D56DD" w14:textId="77777777">
      <w:pPr>
        <w:jc w:val="both"/>
        <w:rPr>
          <w:rFonts w:cs="Arial"/>
          <w:szCs w:val="18"/>
        </w:rPr>
      </w:pPr>
      <w:r w:rsidRPr="002E0A6D">
        <w:rPr>
          <w:rFonts w:cs="Arial"/>
          <w:szCs w:val="18"/>
        </w:rPr>
        <w:t>Information security incident management involves the assessment of information associated with occurrences of information security events and the decision on whether to classify events as information security incidents.</w:t>
      </w:r>
    </w:p>
    <w:p w:rsidRPr="002E0A6D" w:rsidR="009726D6" w:rsidP="009823AA" w:rsidRDefault="009726D6" w14:paraId="4C6A2FFB" w14:textId="77777777">
      <w:pPr>
        <w:jc w:val="both"/>
        <w:rPr>
          <w:rFonts w:cs="Arial"/>
          <w:szCs w:val="18"/>
        </w:rPr>
      </w:pPr>
      <w:r w:rsidRPr="002E0A6D">
        <w:rPr>
          <w:rFonts w:cs="Arial"/>
          <w:szCs w:val="18"/>
        </w:rPr>
        <w:t>Once an information security event has been detected and reported:</w:t>
      </w:r>
    </w:p>
    <w:p w:rsidRPr="002E0A6D" w:rsidR="009726D6" w:rsidP="009823AA" w:rsidRDefault="009726D6" w14:paraId="20BF85E7" w14:textId="77777777">
      <w:pPr>
        <w:pStyle w:val="ListParagraph"/>
        <w:numPr>
          <w:ilvl w:val="0"/>
          <w:numId w:val="26"/>
        </w:numPr>
        <w:jc w:val="both"/>
        <w:rPr>
          <w:rFonts w:cs="Arial"/>
          <w:szCs w:val="18"/>
        </w:rPr>
      </w:pPr>
      <w:r w:rsidRPr="002E0A6D">
        <w:rPr>
          <w:rFonts w:cs="Arial"/>
          <w:szCs w:val="18"/>
        </w:rPr>
        <w:t>Communicate the responsibility for information security incident management activities through an appropriate hierarchy of personnel with assessment and decision making</w:t>
      </w:r>
    </w:p>
    <w:p w:rsidRPr="002E0A6D" w:rsidR="009726D6" w:rsidP="009823AA" w:rsidRDefault="009726D6" w14:paraId="6E80C0F6" w14:textId="77777777">
      <w:pPr>
        <w:pStyle w:val="ListParagraph"/>
        <w:numPr>
          <w:ilvl w:val="0"/>
          <w:numId w:val="26"/>
        </w:numPr>
        <w:jc w:val="both"/>
        <w:rPr>
          <w:rFonts w:cs="Arial"/>
          <w:szCs w:val="18"/>
        </w:rPr>
      </w:pPr>
      <w:r w:rsidRPr="002E0A6D">
        <w:rPr>
          <w:rFonts w:cs="Arial"/>
          <w:szCs w:val="18"/>
        </w:rPr>
        <w:t>Provide formal procedures for each notified person to follow, including reviewing and amending reports, assessing damage, and notifying relevant personnel</w:t>
      </w:r>
    </w:p>
    <w:p w:rsidRPr="002E0A6D" w:rsidR="009726D6" w:rsidP="009823AA" w:rsidRDefault="009726D6" w14:paraId="5C779999" w14:textId="77777777">
      <w:pPr>
        <w:pStyle w:val="ListParagraph"/>
        <w:numPr>
          <w:ilvl w:val="0"/>
          <w:numId w:val="26"/>
        </w:numPr>
        <w:jc w:val="both"/>
        <w:rPr>
          <w:rFonts w:cs="Arial"/>
          <w:szCs w:val="18"/>
        </w:rPr>
      </w:pPr>
      <w:r w:rsidRPr="002E0A6D">
        <w:rPr>
          <w:rFonts w:cs="Arial"/>
          <w:szCs w:val="18"/>
        </w:rPr>
        <w:t>Follow established guidelines for documentation of an information security event and the subsequent actions for the information security incident</w:t>
      </w:r>
    </w:p>
    <w:p w:rsidRPr="00A57BB6" w:rsidR="009726D6" w:rsidP="009726D6" w:rsidRDefault="009726D6" w14:paraId="734C62B6" w14:textId="77777777">
      <w:pPr>
        <w:pStyle w:val="Heading3"/>
      </w:pPr>
      <w:bookmarkStart w:name="_Toc101981646" w:id="38"/>
      <w:r w:rsidRPr="00A57BB6">
        <w:t>IDENTIFICATION</w:t>
      </w:r>
      <w:bookmarkEnd w:id="38"/>
    </w:p>
    <w:p w:rsidR="009726D6" w:rsidP="009823AA" w:rsidRDefault="009726D6" w14:paraId="5473E20B" w14:textId="3B5BCB95">
      <w:pPr>
        <w:jc w:val="both"/>
        <w:rPr>
          <w:rFonts w:cs="Arial"/>
          <w:szCs w:val="18"/>
        </w:rPr>
      </w:pPr>
      <w:r w:rsidRPr="002E0A6D">
        <w:rPr>
          <w:rFonts w:cs="Arial"/>
          <w:szCs w:val="18"/>
        </w:rPr>
        <w:t xml:space="preserve">In the identification phase, Incident responders or Security Analysts would classify whet her they are dealing with an event or an incident. This process involves, collection of all the available information, which shall be obtained from automated systems (SIEM etc.,) or Employee reported incidents or customer reported incidents. This process also involves checking out the areas of the affected system(s). It includes suspicious entries in system or network accounting, excessive login </w:t>
      </w:r>
      <w:r w:rsidRPr="002E0A6D">
        <w:rPr>
          <w:rFonts w:cs="Arial"/>
          <w:szCs w:val="18"/>
        </w:rPr>
        <w:t>attempts, unexplained new user accounts, unexpected new files, password sharing, unauthorized access, malware, policy violation, potential threat, loss of company asset etc.</w:t>
      </w:r>
    </w:p>
    <w:p w:rsidRPr="002E0A6D" w:rsidR="009C7A04" w:rsidP="51B8F817" w:rsidRDefault="009C7A04" w14:paraId="5080A5A7" w14:noSpellErr="1" w14:textId="4CAD87DD">
      <w:pPr>
        <w:pStyle w:val="Normal"/>
        <w:jc w:val="both"/>
        <w:rPr>
          <w:rFonts w:cs="Arial"/>
        </w:rPr>
      </w:pPr>
    </w:p>
    <w:p w:rsidRPr="00A57BB6" w:rsidR="009726D6" w:rsidP="009726D6" w:rsidRDefault="009726D6" w14:paraId="7CB398A2" w14:textId="77777777">
      <w:pPr>
        <w:pStyle w:val="Heading3"/>
      </w:pPr>
      <w:bookmarkStart w:name="_Toc101981647" w:id="40"/>
      <w:r w:rsidRPr="00A57BB6">
        <w:t>CONTAINMENT</w:t>
      </w:r>
      <w:bookmarkEnd w:id="40"/>
    </w:p>
    <w:p w:rsidRPr="002E0A6D" w:rsidR="009726D6" w:rsidP="007C609F" w:rsidRDefault="009726D6" w14:paraId="10F37A7D" w14:textId="77777777">
      <w:pPr>
        <w:jc w:val="both"/>
        <w:rPr>
          <w:rFonts w:cs="Arial"/>
          <w:szCs w:val="18"/>
        </w:rPr>
      </w:pPr>
      <w:r w:rsidRPr="002E0A6D">
        <w:rPr>
          <w:rFonts w:cs="Arial"/>
          <w:szCs w:val="18"/>
        </w:rPr>
        <w:t>In the containment phase, primary focus shall be on limiting the damage caused to the systems and prevent any further damage from occurring. This includes short and long-term containment activities.</w:t>
      </w:r>
    </w:p>
    <w:p w:rsidRPr="002E0A6D" w:rsidR="009726D6" w:rsidP="007C609F" w:rsidRDefault="009726D6" w14:paraId="67AEB5CB" w14:textId="6E17F20A">
      <w:pPr>
        <w:jc w:val="both"/>
        <w:rPr>
          <w:rFonts w:cs="Arial"/>
          <w:szCs w:val="18"/>
        </w:rPr>
      </w:pPr>
      <w:r w:rsidRPr="002E0A6D">
        <w:rPr>
          <w:rFonts w:cs="Arial"/>
          <w:szCs w:val="18"/>
        </w:rPr>
        <w:t xml:space="preserve">Determination of what happened to the system(s), computer(s) or network shall be performed. A systematic review shall be </w:t>
      </w:r>
      <w:r w:rsidRPr="002E0A6D" w:rsidR="00D14B7C">
        <w:rPr>
          <w:rFonts w:cs="Arial"/>
          <w:szCs w:val="18"/>
        </w:rPr>
        <w:t>conducted</w:t>
      </w:r>
      <w:r w:rsidRPr="002E0A6D">
        <w:rPr>
          <w:rFonts w:cs="Arial"/>
          <w:szCs w:val="18"/>
        </w:rPr>
        <w:t xml:space="preserve"> to identify the incident type(s):</w:t>
      </w:r>
    </w:p>
    <w:p w:rsidRPr="002E0A6D" w:rsidR="009726D6" w:rsidP="007C609F" w:rsidRDefault="009726D6" w14:paraId="34812947" w14:textId="77777777">
      <w:pPr>
        <w:pStyle w:val="ListParagraph"/>
        <w:numPr>
          <w:ilvl w:val="0"/>
          <w:numId w:val="27"/>
        </w:numPr>
        <w:jc w:val="both"/>
        <w:rPr>
          <w:rFonts w:cs="Arial"/>
          <w:szCs w:val="18"/>
        </w:rPr>
      </w:pPr>
      <w:r w:rsidRPr="002E0A6D">
        <w:rPr>
          <w:rFonts w:cs="Arial"/>
          <w:szCs w:val="18"/>
        </w:rPr>
        <w:t>bit-stream copies of the drives</w:t>
      </w:r>
    </w:p>
    <w:p w:rsidRPr="002E0A6D" w:rsidR="009726D6" w:rsidP="007C609F" w:rsidRDefault="009726D6" w14:paraId="5A195E49" w14:textId="77777777">
      <w:pPr>
        <w:pStyle w:val="ListParagraph"/>
        <w:numPr>
          <w:ilvl w:val="0"/>
          <w:numId w:val="27"/>
        </w:numPr>
        <w:jc w:val="both"/>
        <w:rPr>
          <w:rFonts w:cs="Arial"/>
          <w:szCs w:val="18"/>
        </w:rPr>
      </w:pPr>
      <w:r w:rsidRPr="002E0A6D">
        <w:rPr>
          <w:rFonts w:cs="Arial"/>
          <w:szCs w:val="18"/>
        </w:rPr>
        <w:t>real-time memory</w:t>
      </w:r>
    </w:p>
    <w:p w:rsidRPr="002E0A6D" w:rsidR="009726D6" w:rsidP="007C609F" w:rsidRDefault="009726D6" w14:paraId="1A42FA07" w14:textId="77777777">
      <w:pPr>
        <w:pStyle w:val="ListParagraph"/>
        <w:numPr>
          <w:ilvl w:val="0"/>
          <w:numId w:val="27"/>
        </w:numPr>
        <w:jc w:val="both"/>
        <w:rPr>
          <w:rFonts w:cs="Arial"/>
          <w:szCs w:val="18"/>
        </w:rPr>
      </w:pPr>
      <w:r w:rsidRPr="002E0A6D">
        <w:rPr>
          <w:rFonts w:cs="Arial"/>
          <w:szCs w:val="18"/>
        </w:rPr>
        <w:t>network devices log</w:t>
      </w:r>
    </w:p>
    <w:p w:rsidRPr="002E0A6D" w:rsidR="009726D6" w:rsidP="007C609F" w:rsidRDefault="009726D6" w14:paraId="167E9A6A" w14:textId="77777777">
      <w:pPr>
        <w:pStyle w:val="ListParagraph"/>
        <w:numPr>
          <w:ilvl w:val="0"/>
          <w:numId w:val="27"/>
        </w:numPr>
        <w:jc w:val="both"/>
        <w:rPr>
          <w:rFonts w:cs="Arial"/>
          <w:szCs w:val="18"/>
        </w:rPr>
      </w:pPr>
      <w:r w:rsidRPr="002E0A6D">
        <w:rPr>
          <w:rFonts w:cs="Arial"/>
          <w:szCs w:val="18"/>
        </w:rPr>
        <w:t>system logs</w:t>
      </w:r>
    </w:p>
    <w:p w:rsidRPr="002E0A6D" w:rsidR="009726D6" w:rsidP="007C609F" w:rsidRDefault="009726D6" w14:paraId="11F68D02" w14:textId="77777777">
      <w:pPr>
        <w:pStyle w:val="ListParagraph"/>
        <w:numPr>
          <w:ilvl w:val="0"/>
          <w:numId w:val="27"/>
        </w:numPr>
        <w:jc w:val="both"/>
        <w:rPr>
          <w:rFonts w:cs="Arial"/>
          <w:szCs w:val="18"/>
        </w:rPr>
      </w:pPr>
      <w:r w:rsidRPr="002E0A6D">
        <w:rPr>
          <w:rFonts w:cs="Arial"/>
          <w:szCs w:val="18"/>
        </w:rPr>
        <w:t>application logs</w:t>
      </w:r>
    </w:p>
    <w:p w:rsidRPr="002E0A6D" w:rsidR="009726D6" w:rsidP="007C609F" w:rsidRDefault="009726D6" w14:paraId="3A8C378E" w14:textId="77777777">
      <w:pPr>
        <w:pStyle w:val="ListParagraph"/>
        <w:numPr>
          <w:ilvl w:val="0"/>
          <w:numId w:val="27"/>
        </w:numPr>
        <w:jc w:val="both"/>
        <w:rPr>
          <w:rFonts w:cs="Arial"/>
          <w:szCs w:val="18"/>
        </w:rPr>
      </w:pPr>
      <w:r w:rsidRPr="002E0A6D">
        <w:rPr>
          <w:rFonts w:cs="Arial"/>
          <w:szCs w:val="18"/>
        </w:rPr>
        <w:t>and other supporting data</w:t>
      </w:r>
    </w:p>
    <w:p w:rsidRPr="002E0A6D" w:rsidR="009726D6" w:rsidP="007C609F" w:rsidRDefault="009726D6" w14:paraId="303C1469" w14:textId="6468C2F7">
      <w:pPr>
        <w:jc w:val="both"/>
        <w:rPr>
          <w:rFonts w:cs="Arial"/>
          <w:szCs w:val="18"/>
        </w:rPr>
      </w:pPr>
      <w:r w:rsidRPr="002E0A6D">
        <w:rPr>
          <w:rFonts w:cs="Arial"/>
          <w:szCs w:val="18"/>
        </w:rPr>
        <w:t>The essential areas of coverage are.</w:t>
      </w:r>
    </w:p>
    <w:p w:rsidRPr="002E0A6D" w:rsidR="009726D6" w:rsidP="007C609F" w:rsidRDefault="009726D6" w14:paraId="0BE7C11C" w14:textId="77777777">
      <w:pPr>
        <w:pStyle w:val="ListParagraph"/>
        <w:numPr>
          <w:ilvl w:val="0"/>
          <w:numId w:val="28"/>
        </w:numPr>
        <w:jc w:val="both"/>
        <w:rPr>
          <w:rFonts w:cs="Arial"/>
          <w:szCs w:val="18"/>
        </w:rPr>
      </w:pPr>
      <w:r w:rsidRPr="002E0A6D">
        <w:rPr>
          <w:rFonts w:cs="Arial"/>
          <w:szCs w:val="18"/>
        </w:rPr>
        <w:t>Protecting and keeping available critical computing resources where possible</w:t>
      </w:r>
    </w:p>
    <w:p w:rsidRPr="002E0A6D" w:rsidR="009726D6" w:rsidP="007C609F" w:rsidRDefault="009726D6" w14:paraId="54E81527" w14:textId="1AE35B4D">
      <w:pPr>
        <w:pStyle w:val="ListParagraph"/>
        <w:numPr>
          <w:ilvl w:val="0"/>
          <w:numId w:val="28"/>
        </w:numPr>
        <w:jc w:val="both"/>
        <w:rPr>
          <w:rFonts w:cs="Arial"/>
          <w:szCs w:val="18"/>
        </w:rPr>
      </w:pPr>
      <w:r w:rsidRPr="002E0A6D">
        <w:rPr>
          <w:rFonts w:cs="Arial"/>
          <w:szCs w:val="18"/>
        </w:rPr>
        <w:t xml:space="preserve">Determining the operational status of the infected computer, </w:t>
      </w:r>
      <w:r w:rsidRPr="002E0A6D" w:rsidR="005F118E">
        <w:rPr>
          <w:rFonts w:cs="Arial"/>
          <w:szCs w:val="18"/>
        </w:rPr>
        <w:t>system,</w:t>
      </w:r>
      <w:r w:rsidRPr="002E0A6D">
        <w:rPr>
          <w:rFonts w:cs="Arial"/>
          <w:szCs w:val="18"/>
        </w:rPr>
        <w:t xml:space="preserve"> or network</w:t>
      </w:r>
    </w:p>
    <w:p w:rsidRPr="002E0A6D" w:rsidR="009726D6" w:rsidP="007C609F" w:rsidRDefault="009726D6" w14:paraId="66806C08" w14:textId="77777777">
      <w:pPr>
        <w:jc w:val="both"/>
        <w:rPr>
          <w:rFonts w:cs="Arial"/>
          <w:szCs w:val="18"/>
        </w:rPr>
      </w:pPr>
      <w:r w:rsidRPr="002E0A6D">
        <w:rPr>
          <w:rFonts w:cs="Arial"/>
          <w:szCs w:val="18"/>
        </w:rPr>
        <w:t>Determine the operational status of the infected system and or network, by any of the below listed three options:</w:t>
      </w:r>
    </w:p>
    <w:p w:rsidRPr="002E0A6D" w:rsidR="009726D6" w:rsidP="007C609F" w:rsidRDefault="009726D6" w14:paraId="67BD5A34" w14:textId="77777777">
      <w:pPr>
        <w:pStyle w:val="ListParagraph"/>
        <w:numPr>
          <w:ilvl w:val="0"/>
          <w:numId w:val="29"/>
        </w:numPr>
        <w:jc w:val="both"/>
        <w:rPr>
          <w:rFonts w:cs="Arial"/>
          <w:szCs w:val="18"/>
        </w:rPr>
      </w:pPr>
      <w:r w:rsidRPr="002E0A6D">
        <w:rPr>
          <w:rFonts w:cs="Arial"/>
          <w:szCs w:val="18"/>
        </w:rPr>
        <w:t>Disconnect system from the network and allow it to continue stand-alone operations</w:t>
      </w:r>
    </w:p>
    <w:p w:rsidRPr="002E0A6D" w:rsidR="009726D6" w:rsidP="007C609F" w:rsidRDefault="009726D6" w14:paraId="663A5AEC" w14:textId="77777777">
      <w:pPr>
        <w:pStyle w:val="ListParagraph"/>
        <w:numPr>
          <w:ilvl w:val="0"/>
          <w:numId w:val="29"/>
        </w:numPr>
        <w:jc w:val="both"/>
        <w:rPr>
          <w:rFonts w:cs="Arial"/>
          <w:szCs w:val="18"/>
        </w:rPr>
      </w:pPr>
      <w:r w:rsidRPr="002E0A6D">
        <w:rPr>
          <w:rFonts w:cs="Arial"/>
          <w:szCs w:val="18"/>
        </w:rPr>
        <w:t>Shut down everything immediately</w:t>
      </w:r>
    </w:p>
    <w:p w:rsidRPr="002E0A6D" w:rsidR="009726D6" w:rsidP="007C609F" w:rsidRDefault="009726D6" w14:paraId="67BF0E5C" w14:textId="77777777">
      <w:pPr>
        <w:pStyle w:val="ListParagraph"/>
        <w:numPr>
          <w:ilvl w:val="0"/>
          <w:numId w:val="29"/>
        </w:numPr>
        <w:jc w:val="both"/>
        <w:rPr>
          <w:rFonts w:cs="Arial"/>
          <w:szCs w:val="18"/>
        </w:rPr>
      </w:pPr>
      <w:r w:rsidRPr="002E0A6D">
        <w:rPr>
          <w:rFonts w:cs="Arial"/>
          <w:szCs w:val="18"/>
        </w:rPr>
        <w:t>Continue to allow the system to run on the network and monitor the activities</w:t>
      </w:r>
    </w:p>
    <w:p w:rsidRPr="00A57BB6" w:rsidR="009726D6" w:rsidP="009726D6" w:rsidRDefault="009726D6" w14:paraId="2796DE94" w14:textId="77777777">
      <w:pPr>
        <w:pStyle w:val="Heading3"/>
      </w:pPr>
      <w:bookmarkStart w:name="_Toc101981648" w:id="41"/>
      <w:r w:rsidRPr="00A57BB6">
        <w:t>Classification of severity, SLA &amp; Escalations</w:t>
      </w:r>
      <w:bookmarkEnd w:id="41"/>
    </w:p>
    <w:p w:rsidRPr="002E0A6D" w:rsidR="009726D6" w:rsidP="00667403" w:rsidRDefault="009726D6" w14:paraId="61E5909B" w14:textId="77777777">
      <w:pPr>
        <w:jc w:val="both"/>
        <w:rPr>
          <w:rFonts w:cs="Arial"/>
          <w:szCs w:val="18"/>
        </w:rPr>
      </w:pPr>
      <w:r w:rsidRPr="002E0A6D">
        <w:rPr>
          <w:rFonts w:cs="Arial"/>
          <w:szCs w:val="18"/>
        </w:rPr>
        <w:t>Severity of the Information security incidents are classified as per the incident &amp; Risk:</w:t>
      </w:r>
    </w:p>
    <w:p w:rsidRPr="002E0A6D" w:rsidR="009726D6" w:rsidP="51B8F817" w:rsidRDefault="003122E7" w14:paraId="3EE97708" w14:textId="09A87768" w14:noSpellErr="1">
      <w:pPr>
        <w:pStyle w:val="ListParagraph"/>
        <w:numPr>
          <w:ilvl w:val="0"/>
          <w:numId w:val="31"/>
        </w:numPr>
        <w:jc w:val="both"/>
        <w:rPr>
          <w:rFonts w:cs="Arial"/>
        </w:rPr>
      </w:pPr>
      <w:r w:rsidRPr="51B8F817" w:rsidR="003122E7">
        <w:rPr>
          <w:rFonts w:cs="Arial"/>
        </w:rPr>
        <w:t>Severity</w:t>
      </w:r>
      <w:r w:rsidRPr="51B8F817" w:rsidR="009726D6">
        <w:rPr>
          <w:rFonts w:cs="Arial"/>
        </w:rPr>
        <w:t xml:space="preserve"> </w:t>
      </w:r>
      <w:r w:rsidRPr="51B8F817" w:rsidR="006118A3">
        <w:rPr>
          <w:rFonts w:cs="Arial"/>
        </w:rPr>
        <w:t>P</w:t>
      </w:r>
      <w:r w:rsidRPr="51B8F817" w:rsidR="006118A3">
        <w:rPr>
          <w:rFonts w:cs="Arial"/>
        </w:rPr>
        <w:t xml:space="preserve">0 - </w:t>
      </w:r>
      <w:r w:rsidRPr="51B8F817" w:rsidR="009726D6">
        <w:rPr>
          <w:rFonts w:cs="Arial"/>
        </w:rPr>
        <w:t>1-CriticaI</w:t>
      </w:r>
    </w:p>
    <w:p w:rsidRPr="002E0A6D" w:rsidR="009726D6" w:rsidP="51B8F817" w:rsidRDefault="009726D6" w14:paraId="1D8836E4" w14:textId="3C1D2402" w14:noSpellErr="1">
      <w:pPr>
        <w:pStyle w:val="ListParagraph"/>
        <w:numPr>
          <w:ilvl w:val="0"/>
          <w:numId w:val="31"/>
        </w:numPr>
        <w:jc w:val="both"/>
        <w:rPr>
          <w:rFonts w:cs="Arial"/>
        </w:rPr>
      </w:pPr>
      <w:r w:rsidRPr="51B8F817" w:rsidR="009726D6">
        <w:rPr>
          <w:rFonts w:cs="Arial"/>
        </w:rPr>
        <w:t xml:space="preserve">Severity </w:t>
      </w:r>
      <w:r w:rsidRPr="51B8F817" w:rsidR="006118A3">
        <w:rPr>
          <w:rFonts w:cs="Arial"/>
        </w:rPr>
        <w:t xml:space="preserve">P1 - </w:t>
      </w:r>
      <w:r w:rsidRPr="51B8F817" w:rsidR="009726D6">
        <w:rPr>
          <w:rFonts w:cs="Arial"/>
        </w:rPr>
        <w:t>2-High</w:t>
      </w:r>
    </w:p>
    <w:p w:rsidRPr="002E0A6D" w:rsidR="009726D6" w:rsidP="51B8F817" w:rsidRDefault="009726D6" w14:paraId="0DAE7929" w14:textId="4E17B499" w14:noSpellErr="1">
      <w:pPr>
        <w:pStyle w:val="ListParagraph"/>
        <w:numPr>
          <w:ilvl w:val="0"/>
          <w:numId w:val="31"/>
        </w:numPr>
        <w:jc w:val="both"/>
        <w:rPr>
          <w:rFonts w:cs="Arial"/>
        </w:rPr>
      </w:pPr>
      <w:r w:rsidRPr="51B8F817" w:rsidR="009726D6">
        <w:rPr>
          <w:rFonts w:cs="Arial"/>
        </w:rPr>
        <w:t xml:space="preserve">Severity </w:t>
      </w:r>
      <w:r w:rsidRPr="51B8F817" w:rsidR="006118A3">
        <w:rPr>
          <w:rFonts w:cs="Arial"/>
        </w:rPr>
        <w:t xml:space="preserve">P2 - </w:t>
      </w:r>
      <w:r w:rsidRPr="51B8F817" w:rsidR="009726D6">
        <w:rPr>
          <w:rFonts w:cs="Arial"/>
        </w:rPr>
        <w:t>3-Medium</w:t>
      </w:r>
    </w:p>
    <w:p w:rsidRPr="002E0A6D" w:rsidR="009726D6" w:rsidP="51B8F817" w:rsidRDefault="009726D6" w14:paraId="796AD370" w14:textId="2EEFE5F0" w14:noSpellErr="1">
      <w:pPr>
        <w:pStyle w:val="ListParagraph"/>
        <w:numPr>
          <w:ilvl w:val="0"/>
          <w:numId w:val="31"/>
        </w:numPr>
        <w:jc w:val="both"/>
        <w:rPr>
          <w:rFonts w:cs="Arial"/>
        </w:rPr>
      </w:pPr>
      <w:r w:rsidRPr="51B8F817" w:rsidR="009726D6">
        <w:rPr>
          <w:rFonts w:cs="Arial"/>
        </w:rPr>
        <w:t xml:space="preserve">Severity </w:t>
      </w:r>
      <w:r w:rsidRPr="51B8F817" w:rsidR="006118A3">
        <w:rPr>
          <w:rFonts w:cs="Arial"/>
        </w:rPr>
        <w:t xml:space="preserve">P3 - </w:t>
      </w:r>
      <w:r w:rsidRPr="51B8F817" w:rsidR="009726D6">
        <w:rPr>
          <w:rFonts w:cs="Arial"/>
        </w:rPr>
        <w:t>4-Low</w:t>
      </w:r>
    </w:p>
    <w:p w:rsidRPr="002E0A6D" w:rsidR="009726D6" w:rsidP="00667403" w:rsidRDefault="009726D6" w14:paraId="123E5CB6" w14:textId="77777777">
      <w:pPr>
        <w:jc w:val="both"/>
        <w:rPr>
          <w:rFonts w:cs="Arial"/>
          <w:szCs w:val="18"/>
        </w:rPr>
      </w:pPr>
      <w:r w:rsidRPr="002E0A6D">
        <w:rPr>
          <w:rFonts w:cs="Arial"/>
          <w:szCs w:val="18"/>
        </w:rPr>
        <w:t>Note: Severity of the incidents pertaining to Customer Sensitive Data will be classified based on the Customer input on the incident.</w:t>
      </w:r>
    </w:p>
    <w:p w:rsidRPr="002E0A6D" w:rsidR="009726D6" w:rsidP="00667403" w:rsidRDefault="009726D6" w14:paraId="7D7770AE" w14:textId="15ADF31E">
      <w:pPr>
        <w:jc w:val="both"/>
        <w:rPr>
          <w:rFonts w:cs="Arial"/>
          <w:szCs w:val="18"/>
        </w:rPr>
      </w:pPr>
      <w:r w:rsidRPr="002E0A6D">
        <w:rPr>
          <w:rFonts w:cs="Arial"/>
          <w:szCs w:val="18"/>
        </w:rPr>
        <w:t xml:space="preserve">All Incidents are classified into low, medium, </w:t>
      </w:r>
      <w:r w:rsidRPr="002E0A6D" w:rsidR="005F118E">
        <w:rPr>
          <w:rFonts w:cs="Arial"/>
          <w:szCs w:val="18"/>
        </w:rPr>
        <w:t>high,</w:t>
      </w:r>
      <w:r w:rsidRPr="002E0A6D">
        <w:rPr>
          <w:rFonts w:cs="Arial"/>
          <w:szCs w:val="18"/>
        </w:rPr>
        <w:t xml:space="preserve"> and critical depending on the severity. The criteria to determine and classify Risks and Incidents are based on four broad categories namely financial impact, regulatory impact, reputation impact and technical impact. Other impacts include contract breach, service level assessment breach, non-availability of back-up, impact on employee for privacy related incidents.</w:t>
      </w:r>
    </w:p>
    <w:p w:rsidRPr="002E0A6D" w:rsidR="009726D6" w:rsidP="00667403" w:rsidRDefault="009726D6" w14:paraId="6A2AB6C0" w14:textId="77777777">
      <w:pPr>
        <w:jc w:val="both"/>
        <w:rPr>
          <w:rFonts w:cs="Arial"/>
          <w:szCs w:val="18"/>
        </w:rPr>
      </w:pPr>
      <w:r w:rsidRPr="002E0A6D">
        <w:rPr>
          <w:rFonts w:cs="Arial"/>
          <w:szCs w:val="18"/>
        </w:rPr>
        <w:t>While determining the risk category, each of the Risks and Incidents should be applied against each of the above-mentioned impact criteria and the most adverse consequence should be taken into consideration for the risk category determination. For example, if a given Risk and/or Incident may lead to a potential obligation to report to a regulatory authority but does not exceed USD 50 million, then such a Risk or Incident should be classified as Critical.</w:t>
      </w:r>
    </w:p>
    <w:p w:rsidR="009726D6" w:rsidP="51B8F817" w:rsidRDefault="009726D6" w14:paraId="03B1C131" w14:textId="2C0317DD" w14:noSpellErr="1">
      <w:pPr>
        <w:jc w:val="both"/>
        <w:rPr>
          <w:rFonts w:cs="Arial"/>
        </w:rPr>
      </w:pPr>
      <w:r w:rsidRPr="51B8F817" w:rsidR="009726D6">
        <w:rPr>
          <w:rFonts w:cs="Arial"/>
        </w:rPr>
        <w:t xml:space="preserve">Determination of risk category can be </w:t>
      </w:r>
      <w:r w:rsidRPr="51B8F817" w:rsidR="00CA040C">
        <w:rPr>
          <w:rFonts w:cs="Arial"/>
        </w:rPr>
        <w:t xml:space="preserve">a </w:t>
      </w:r>
      <w:r w:rsidRPr="51B8F817" w:rsidR="009726D6">
        <w:rPr>
          <w:rFonts w:cs="Arial"/>
        </w:rPr>
        <w:t xml:space="preserve">combined decision of CISO/DPO/Infosec/IT/HR </w:t>
      </w:r>
    </w:p>
    <w:p w:rsidR="006118A3" w:rsidP="51B8F817" w:rsidRDefault="006118A3" w14:paraId="46384B82" w14:textId="77777777" w14:noSpellErr="1">
      <w:pPr>
        <w:jc w:val="both"/>
        <w:rPr>
          <w:rFonts w:cs="Arial"/>
        </w:rPr>
      </w:pPr>
    </w:p>
    <w:p w:rsidRPr="002E0A6D" w:rsidR="006118A3" w:rsidP="00667403" w:rsidRDefault="006118A3" w14:paraId="72242FF1" w14:textId="77777777">
      <w:pPr>
        <w:jc w:val="both"/>
        <w:rPr>
          <w:rFonts w:cs="Arial"/>
          <w:szCs w:val="18"/>
        </w:rPr>
      </w:pPr>
    </w:p>
    <w:p w:rsidRPr="00A57BB6" w:rsidR="009726D6" w:rsidP="009726D6" w:rsidRDefault="009726D6" w14:paraId="0937BE30" w14:textId="77777777">
      <w:pPr>
        <w:pStyle w:val="Heading4"/>
        <w:rPr>
          <w:rFonts w:ascii="Arial" w:hAnsi="Arial" w:cs="Arial"/>
        </w:rPr>
      </w:pPr>
      <w:r w:rsidRPr="00A57BB6">
        <w:rPr>
          <w:rFonts w:ascii="Arial" w:hAnsi="Arial" w:cs="Arial"/>
        </w:rPr>
        <w:t xml:space="preserve">Incident Classification: </w:t>
      </w:r>
    </w:p>
    <w:p w:rsidRPr="009229BC" w:rsidR="009726D6" w:rsidP="00667403" w:rsidRDefault="009726D6" w14:paraId="3A87F148" w14:textId="77777777">
      <w:pPr>
        <w:pStyle w:val="ListParagraph"/>
        <w:numPr>
          <w:ilvl w:val="0"/>
          <w:numId w:val="30"/>
        </w:numPr>
        <w:jc w:val="both"/>
        <w:rPr>
          <w:rFonts w:cs="Arial"/>
          <w:szCs w:val="18"/>
        </w:rPr>
      </w:pPr>
      <w:r w:rsidRPr="009229BC">
        <w:rPr>
          <w:rFonts w:cs="Arial"/>
          <w:szCs w:val="18"/>
        </w:rPr>
        <w:t xml:space="preserve">The SIRT shall perform an assessment of the incident priority using the factors in the table below. </w:t>
      </w:r>
    </w:p>
    <w:p w:rsidR="009726D6" w:rsidP="00667403" w:rsidRDefault="009726D6" w14:paraId="0C4039B1" w14:textId="5C666B48">
      <w:pPr>
        <w:pStyle w:val="ListParagraph"/>
        <w:numPr>
          <w:ilvl w:val="0"/>
          <w:numId w:val="30"/>
        </w:numPr>
        <w:jc w:val="both"/>
        <w:rPr>
          <w:rFonts w:cs="Arial"/>
          <w:szCs w:val="18"/>
        </w:rPr>
      </w:pPr>
      <w:r w:rsidRPr="009229BC">
        <w:rPr>
          <w:rFonts w:cs="Arial"/>
          <w:szCs w:val="18"/>
        </w:rPr>
        <w:t xml:space="preserve">Given the established priority, the incident will be allocated a Service Level which determines the timelines mentioned </w:t>
      </w:r>
    </w:p>
    <w:p w:rsidRPr="009229BC" w:rsidR="009C7A04" w:rsidP="009C7A04" w:rsidRDefault="009C7A04" w14:paraId="602E7E20" w14:textId="77777777">
      <w:pPr>
        <w:pStyle w:val="ListParagraph"/>
        <w:ind w:left="360"/>
        <w:jc w:val="both"/>
        <w:rPr>
          <w:rFonts w:cs="Arial"/>
          <w:szCs w:val="18"/>
        </w:rPr>
      </w:pPr>
    </w:p>
    <w:tbl>
      <w:tblPr>
        <w:tblStyle w:val="TableGrid"/>
        <w:tblW w:w="0" w:type="auto"/>
        <w:tblInd w:w="85" w:type="dxa"/>
        <w:tblLook w:val="04A0" w:firstRow="1" w:lastRow="0" w:firstColumn="1" w:lastColumn="0" w:noHBand="0" w:noVBand="1"/>
      </w:tblPr>
      <w:tblGrid>
        <w:gridCol w:w="1440"/>
        <w:gridCol w:w="1799"/>
        <w:gridCol w:w="5692"/>
      </w:tblGrid>
      <w:tr w:rsidRPr="009229BC" w:rsidR="009726D6" w:rsidTr="51B8F817" w14:paraId="7CB47EAE" w14:textId="77777777">
        <w:trPr>
          <w:trHeight w:val="300"/>
        </w:trPr>
        <w:tc>
          <w:tcPr>
            <w:tcW w:w="1440" w:type="dxa"/>
            <w:tcMar/>
          </w:tcPr>
          <w:p w:rsidRPr="009229BC" w:rsidR="009726D6" w:rsidP="00CB5F68" w:rsidRDefault="009726D6" w14:paraId="16F1E94F" w14:textId="77777777">
            <w:pPr>
              <w:rPr>
                <w:rFonts w:cs="Arial"/>
                <w:szCs w:val="18"/>
              </w:rPr>
            </w:pPr>
            <w:r w:rsidRPr="009229BC">
              <w:rPr>
                <w:rFonts w:cs="Arial"/>
                <w:szCs w:val="18"/>
              </w:rPr>
              <w:t xml:space="preserve">Priority </w:t>
            </w:r>
          </w:p>
        </w:tc>
        <w:tc>
          <w:tcPr>
            <w:tcW w:w="1799" w:type="dxa"/>
            <w:tcMar/>
          </w:tcPr>
          <w:p w:rsidRPr="009229BC" w:rsidR="009726D6" w:rsidP="00CB5F68" w:rsidRDefault="009726D6" w14:paraId="59904368" w14:textId="77777777">
            <w:pPr>
              <w:rPr>
                <w:rFonts w:cs="Arial"/>
                <w:szCs w:val="18"/>
              </w:rPr>
            </w:pPr>
            <w:r w:rsidRPr="009229BC">
              <w:rPr>
                <w:rFonts w:cs="Arial"/>
                <w:szCs w:val="18"/>
              </w:rPr>
              <w:t>Factor</w:t>
            </w:r>
          </w:p>
        </w:tc>
        <w:tc>
          <w:tcPr>
            <w:tcW w:w="5692" w:type="dxa"/>
            <w:tcMar/>
          </w:tcPr>
          <w:p w:rsidRPr="009229BC" w:rsidR="009726D6" w:rsidP="00CB5F68" w:rsidRDefault="009726D6" w14:paraId="0E76C01B" w14:textId="77777777">
            <w:pPr>
              <w:rPr>
                <w:rFonts w:cs="Arial"/>
                <w:szCs w:val="18"/>
              </w:rPr>
            </w:pPr>
            <w:r w:rsidRPr="009229BC">
              <w:rPr>
                <w:rFonts w:cs="Arial"/>
                <w:szCs w:val="18"/>
              </w:rPr>
              <w:t xml:space="preserve">Examples of incident </w:t>
            </w:r>
          </w:p>
        </w:tc>
      </w:tr>
      <w:tr w:rsidRPr="009229BC" w:rsidR="009726D6" w:rsidTr="51B8F817" w14:paraId="5EF447A8" w14:textId="77777777">
        <w:trPr>
          <w:trHeight w:val="300"/>
        </w:trPr>
        <w:tc>
          <w:tcPr>
            <w:tcW w:w="1440" w:type="dxa"/>
            <w:tcMar/>
          </w:tcPr>
          <w:p w:rsidRPr="009229BC" w:rsidR="009726D6" w:rsidP="51B8F817" w:rsidRDefault="006118A3" w14:paraId="336CE63A" w14:textId="1E21D8DB" w14:noSpellErr="1">
            <w:pPr>
              <w:rPr>
                <w:rFonts w:cs="Arial"/>
              </w:rPr>
            </w:pPr>
            <w:r w:rsidRPr="51B8F817" w:rsidR="006118A3">
              <w:rPr>
                <w:rFonts w:cs="Arial"/>
                <w:color w:val="FF0000"/>
              </w:rPr>
              <w:t>P0</w:t>
            </w:r>
            <w:r w:rsidRPr="51B8F817" w:rsidR="006118A3">
              <w:rPr>
                <w:rFonts w:cs="Arial"/>
                <w:color w:val="FF0000"/>
              </w:rPr>
              <w:t xml:space="preserve"> </w:t>
            </w:r>
            <w:r w:rsidRPr="51B8F817" w:rsidR="006118A3">
              <w:rPr>
                <w:rFonts w:cs="Arial"/>
                <w:color w:val="FF0000"/>
              </w:rPr>
              <w:t>-</w:t>
            </w:r>
            <w:r w:rsidRPr="51B8F817" w:rsidR="006118A3">
              <w:rPr>
                <w:rFonts w:cs="Arial"/>
                <w:color w:val="FF0000"/>
              </w:rPr>
              <w:t xml:space="preserve"> </w:t>
            </w:r>
            <w:r w:rsidRPr="51B8F817" w:rsidR="009726D6">
              <w:rPr>
                <w:rFonts w:cs="Arial"/>
                <w:color w:val="FF0000"/>
              </w:rPr>
              <w:t>Critical</w:t>
            </w:r>
          </w:p>
        </w:tc>
        <w:tc>
          <w:tcPr>
            <w:tcW w:w="1799" w:type="dxa"/>
            <w:tcMar/>
          </w:tcPr>
          <w:p w:rsidRPr="009229BC" w:rsidR="009726D6" w:rsidP="00CB5F68" w:rsidRDefault="009726D6" w14:paraId="73C91336" w14:textId="77777777">
            <w:pPr>
              <w:rPr>
                <w:rFonts w:cs="Arial"/>
                <w:szCs w:val="18"/>
              </w:rPr>
            </w:pPr>
            <w:r w:rsidRPr="009229BC">
              <w:rPr>
                <w:rFonts w:cs="Arial"/>
                <w:szCs w:val="18"/>
              </w:rPr>
              <w:t xml:space="preserve">An incident affecting the entire organization </w:t>
            </w:r>
          </w:p>
        </w:tc>
        <w:tc>
          <w:tcPr>
            <w:tcW w:w="5692" w:type="dxa"/>
            <w:tcMar/>
          </w:tcPr>
          <w:p w:rsidRPr="009229BC" w:rsidR="009726D6" w:rsidP="00CB5F68" w:rsidRDefault="009726D6" w14:paraId="03F2FE26" w14:textId="77777777">
            <w:pPr>
              <w:rPr>
                <w:rFonts w:cs="Arial"/>
                <w:szCs w:val="18"/>
              </w:rPr>
            </w:pPr>
            <w:r w:rsidRPr="009229BC">
              <w:rPr>
                <w:rFonts w:cs="Arial"/>
                <w:szCs w:val="18"/>
              </w:rPr>
              <w:t xml:space="preserve">Business disruptions resulting from malicious activity that results in &gt; 50% degradation </w:t>
            </w:r>
          </w:p>
          <w:p w:rsidRPr="009229BC" w:rsidR="009726D6" w:rsidP="00CB5F68" w:rsidRDefault="009726D6" w14:paraId="1C0CB147" w14:textId="77777777">
            <w:pPr>
              <w:rPr>
                <w:rFonts w:cs="Arial"/>
                <w:szCs w:val="18"/>
              </w:rPr>
            </w:pPr>
            <w:r w:rsidRPr="009229BC">
              <w:rPr>
                <w:rFonts w:cs="Arial"/>
                <w:szCs w:val="18"/>
              </w:rPr>
              <w:t xml:space="preserve">Any incident that impacts the availability of perimeter security infrastructure </w:t>
            </w:r>
          </w:p>
          <w:p w:rsidRPr="009229BC" w:rsidR="009726D6" w:rsidP="00CB5F68" w:rsidRDefault="009726D6" w14:paraId="6DBD1679" w14:textId="77777777">
            <w:pPr>
              <w:rPr>
                <w:rFonts w:cs="Arial"/>
                <w:szCs w:val="18"/>
              </w:rPr>
            </w:pPr>
            <w:r w:rsidRPr="009229BC">
              <w:rPr>
                <w:rFonts w:cs="Arial"/>
                <w:szCs w:val="18"/>
              </w:rPr>
              <w:t xml:space="preserve">Exposure of unencrypted, unmasked, or insufficiently masked University confidential or sensitive information (Health Data/PII) into the public domain. This includes any data that could have a negative impact on the Organization’s reputation. </w:t>
            </w:r>
          </w:p>
          <w:p w:rsidRPr="009229BC" w:rsidR="00A905D5" w:rsidP="00A905D5" w:rsidRDefault="00A905D5" w14:paraId="6B8DD934" w14:textId="77777777">
            <w:pPr>
              <w:rPr>
                <w:rFonts w:cs="Arial"/>
                <w:szCs w:val="18"/>
              </w:rPr>
            </w:pPr>
            <w:r w:rsidRPr="009229BC">
              <w:rPr>
                <w:rFonts w:cs="Arial"/>
                <w:szCs w:val="18"/>
              </w:rPr>
              <w:t>-         Denial of service</w:t>
            </w:r>
          </w:p>
          <w:p w:rsidRPr="009229BC" w:rsidR="00A905D5" w:rsidP="00A905D5" w:rsidRDefault="00A905D5" w14:paraId="3BD284AB" w14:textId="77777777">
            <w:pPr>
              <w:rPr>
                <w:rFonts w:cs="Arial"/>
                <w:szCs w:val="18"/>
              </w:rPr>
            </w:pPr>
            <w:r w:rsidRPr="009229BC">
              <w:rPr>
                <w:rFonts w:cs="Arial"/>
                <w:szCs w:val="18"/>
              </w:rPr>
              <w:t>-         Compromised Asset (critical)</w:t>
            </w:r>
          </w:p>
          <w:p w:rsidRPr="009229BC" w:rsidR="00A905D5" w:rsidP="00A905D5" w:rsidRDefault="00A905D5" w14:paraId="163879CD" w14:textId="77777777">
            <w:pPr>
              <w:rPr>
                <w:rFonts w:cs="Arial"/>
                <w:szCs w:val="18"/>
              </w:rPr>
            </w:pPr>
            <w:r w:rsidRPr="009229BC">
              <w:rPr>
                <w:rFonts w:cs="Arial"/>
                <w:szCs w:val="18"/>
              </w:rPr>
              <w:t>-         Internal Hacking (active)</w:t>
            </w:r>
          </w:p>
          <w:p w:rsidRPr="009229BC" w:rsidR="00A905D5" w:rsidP="00A905D5" w:rsidRDefault="00A905D5" w14:paraId="0FA5739C" w14:textId="77777777">
            <w:pPr>
              <w:rPr>
                <w:rFonts w:cs="Arial"/>
                <w:szCs w:val="18"/>
              </w:rPr>
            </w:pPr>
            <w:r w:rsidRPr="009229BC">
              <w:rPr>
                <w:rFonts w:cs="Arial"/>
                <w:szCs w:val="18"/>
              </w:rPr>
              <w:t>-         External Hacking (active)</w:t>
            </w:r>
          </w:p>
          <w:p w:rsidRPr="009229BC" w:rsidR="00A905D5" w:rsidP="00A905D5" w:rsidRDefault="00A905D5" w14:paraId="5950DBBF" w14:textId="77777777">
            <w:pPr>
              <w:rPr>
                <w:rFonts w:cs="Arial"/>
                <w:szCs w:val="18"/>
              </w:rPr>
            </w:pPr>
            <w:r w:rsidRPr="009229BC">
              <w:rPr>
                <w:rFonts w:cs="Arial"/>
                <w:szCs w:val="18"/>
              </w:rPr>
              <w:t>-         Virus / Worm (outbreak)</w:t>
            </w:r>
          </w:p>
          <w:p w:rsidRPr="009229BC" w:rsidR="00A27010" w:rsidP="00A905D5" w:rsidRDefault="00A905D5" w14:paraId="2DF9B07C" w14:textId="1B6CB823">
            <w:pPr>
              <w:rPr>
                <w:rFonts w:cs="Arial"/>
                <w:szCs w:val="18"/>
              </w:rPr>
            </w:pPr>
            <w:r w:rsidRPr="009229BC">
              <w:rPr>
                <w:rFonts w:cs="Arial"/>
                <w:szCs w:val="18"/>
              </w:rPr>
              <w:t>-         Destruction of property (critical</w:t>
            </w:r>
            <w:r w:rsidRPr="009229BC" w:rsidR="000D12D1">
              <w:rPr>
                <w:rFonts w:cs="Arial"/>
                <w:szCs w:val="18"/>
              </w:rPr>
              <w:t>)</w:t>
            </w:r>
          </w:p>
        </w:tc>
      </w:tr>
      <w:tr w:rsidRPr="009229BC" w:rsidR="009726D6" w:rsidTr="51B8F817" w14:paraId="180C41B6" w14:textId="77777777">
        <w:trPr>
          <w:trHeight w:val="300"/>
        </w:trPr>
        <w:tc>
          <w:tcPr>
            <w:tcW w:w="1440" w:type="dxa"/>
            <w:tcMar/>
          </w:tcPr>
          <w:p w:rsidRPr="009229BC" w:rsidR="009726D6" w:rsidP="51B8F817" w:rsidRDefault="006118A3" w14:paraId="5C6DE43A" w14:textId="3F6B8793" w14:noSpellErr="1">
            <w:pPr>
              <w:rPr>
                <w:rFonts w:cs="Arial"/>
              </w:rPr>
            </w:pPr>
            <w:r w:rsidRPr="51B8F817" w:rsidR="006118A3">
              <w:rPr>
                <w:rFonts w:cs="Arial"/>
                <w:color w:val="ED7D31" w:themeColor="accent2" w:themeTint="FF" w:themeShade="FF"/>
              </w:rPr>
              <w:t xml:space="preserve">P1 - </w:t>
            </w:r>
            <w:r w:rsidRPr="51B8F817" w:rsidR="009726D6">
              <w:rPr>
                <w:rFonts w:cs="Arial"/>
                <w:color w:val="ED7D31" w:themeColor="accent2" w:themeTint="FF" w:themeShade="FF"/>
              </w:rPr>
              <w:t>High</w:t>
            </w:r>
          </w:p>
        </w:tc>
        <w:tc>
          <w:tcPr>
            <w:tcW w:w="1799" w:type="dxa"/>
            <w:tcMar/>
          </w:tcPr>
          <w:p w:rsidRPr="009229BC" w:rsidR="009726D6" w:rsidP="00CB5F68" w:rsidRDefault="009726D6" w14:paraId="7ED969FF" w14:textId="17F3D2CB">
            <w:pPr>
              <w:rPr>
                <w:rFonts w:cs="Arial"/>
                <w:szCs w:val="18"/>
              </w:rPr>
            </w:pPr>
            <w:r w:rsidRPr="009229BC">
              <w:rPr>
                <w:rFonts w:cs="Arial"/>
                <w:szCs w:val="18"/>
              </w:rPr>
              <w:t xml:space="preserve">An incident affecting multiple facilities, User </w:t>
            </w:r>
            <w:r w:rsidRPr="009229BC" w:rsidR="005F118E">
              <w:rPr>
                <w:rFonts w:cs="Arial"/>
                <w:szCs w:val="18"/>
              </w:rPr>
              <w:t>Groups,</w:t>
            </w:r>
            <w:r w:rsidRPr="009229BC">
              <w:rPr>
                <w:rFonts w:cs="Arial"/>
                <w:szCs w:val="18"/>
              </w:rPr>
              <w:t xml:space="preserve"> or networks </w:t>
            </w:r>
          </w:p>
        </w:tc>
        <w:tc>
          <w:tcPr>
            <w:tcW w:w="5692" w:type="dxa"/>
            <w:tcMar/>
          </w:tcPr>
          <w:p w:rsidRPr="009229BC" w:rsidR="009726D6" w:rsidP="00CB5F68" w:rsidRDefault="009726D6" w14:paraId="75C44F2C" w14:textId="77777777">
            <w:pPr>
              <w:rPr>
                <w:rFonts w:cs="Arial"/>
                <w:szCs w:val="18"/>
              </w:rPr>
            </w:pPr>
            <w:r w:rsidRPr="009229BC">
              <w:rPr>
                <w:rFonts w:cs="Arial"/>
                <w:szCs w:val="18"/>
              </w:rPr>
              <w:t xml:space="preserve">Compromised privileged account credentials </w:t>
            </w:r>
          </w:p>
          <w:p w:rsidRPr="009229BC" w:rsidR="009726D6" w:rsidP="00CB5F68" w:rsidRDefault="009726D6" w14:paraId="071E4EC9" w14:textId="77777777">
            <w:pPr>
              <w:rPr>
                <w:rFonts w:cs="Arial"/>
                <w:szCs w:val="18"/>
                <w:lang w:eastAsia="en-GB"/>
              </w:rPr>
            </w:pPr>
            <w:r w:rsidRPr="009229BC">
              <w:rPr>
                <w:rFonts w:cs="Arial"/>
                <w:szCs w:val="18"/>
                <w:lang w:eastAsia="en-GB"/>
              </w:rPr>
              <w:t xml:space="preserve">Incident involving Highly Critical assets </w:t>
            </w:r>
          </w:p>
          <w:p w:rsidRPr="009229BC" w:rsidR="009726D6" w:rsidP="00CB5F68" w:rsidRDefault="009726D6" w14:paraId="30C13BFA" w14:textId="77777777">
            <w:pPr>
              <w:rPr>
                <w:rFonts w:cs="Arial"/>
                <w:szCs w:val="18"/>
                <w:lang w:eastAsia="en-GB"/>
              </w:rPr>
            </w:pPr>
            <w:r w:rsidRPr="009229BC">
              <w:rPr>
                <w:rFonts w:cs="Arial"/>
                <w:szCs w:val="18"/>
                <w:lang w:eastAsia="en-GB"/>
              </w:rPr>
              <w:t xml:space="preserve">&gt;10% of </w:t>
            </w:r>
            <w:r w:rsidRPr="009229BC">
              <w:rPr>
                <w:rFonts w:cs="Arial"/>
                <w:szCs w:val="18"/>
              </w:rPr>
              <w:t>Organization’s</w:t>
            </w:r>
            <w:r w:rsidRPr="009229BC">
              <w:rPr>
                <w:rFonts w:cs="Arial"/>
                <w:szCs w:val="18"/>
                <w:lang w:eastAsia="en-GB"/>
              </w:rPr>
              <w:t xml:space="preserve"> users unable to use IT</w:t>
            </w:r>
            <w:r w:rsidRPr="009229BC">
              <w:rPr>
                <w:rFonts w:cs="Arial"/>
                <w:szCs w:val="18"/>
              </w:rPr>
              <w:t xml:space="preserve">/any other </w:t>
            </w:r>
            <w:r w:rsidRPr="009229BC">
              <w:rPr>
                <w:rFonts w:cs="Arial"/>
                <w:szCs w:val="18"/>
                <w:lang w:eastAsia="en-GB"/>
              </w:rPr>
              <w:t xml:space="preserve">resources </w:t>
            </w:r>
          </w:p>
          <w:p w:rsidRPr="009229BC" w:rsidR="009726D6" w:rsidP="00CB5F68" w:rsidRDefault="009726D6" w14:paraId="0026C030" w14:textId="77777777">
            <w:pPr>
              <w:rPr>
                <w:rFonts w:cs="Arial"/>
                <w:szCs w:val="18"/>
                <w:lang w:eastAsia="en-GB"/>
              </w:rPr>
            </w:pPr>
            <w:r w:rsidRPr="009229BC">
              <w:rPr>
                <w:rFonts w:cs="Arial"/>
                <w:szCs w:val="18"/>
                <w:lang w:eastAsia="en-GB"/>
              </w:rPr>
              <w:t xml:space="preserve">Potential for involvement of law enforcement </w:t>
            </w:r>
          </w:p>
          <w:p w:rsidRPr="009229BC" w:rsidR="009726D6" w:rsidP="00CB5F68" w:rsidRDefault="009726D6" w14:paraId="69A7A729" w14:textId="77777777">
            <w:pPr>
              <w:rPr>
                <w:rFonts w:cs="Arial"/>
                <w:szCs w:val="18"/>
                <w:lang w:eastAsia="en-GB"/>
              </w:rPr>
            </w:pPr>
            <w:r w:rsidRPr="009229BC">
              <w:rPr>
                <w:rFonts w:cs="Arial"/>
                <w:szCs w:val="18"/>
                <w:lang w:eastAsia="en-GB"/>
              </w:rPr>
              <w:t xml:space="preserve">Active attack incidents by unknown attackers that impact the </w:t>
            </w:r>
            <w:r w:rsidRPr="009229BC">
              <w:rPr>
                <w:rFonts w:cs="Arial"/>
                <w:szCs w:val="18"/>
              </w:rPr>
              <w:t>Organization’s</w:t>
            </w:r>
            <w:r w:rsidRPr="009229BC">
              <w:rPr>
                <w:rFonts w:cs="Arial"/>
                <w:szCs w:val="18"/>
                <w:lang w:eastAsia="en-GB"/>
              </w:rPr>
              <w:t xml:space="preserve"> servers </w:t>
            </w:r>
          </w:p>
          <w:p w:rsidRPr="009229BC" w:rsidR="009726D6" w:rsidP="00CB5F68" w:rsidRDefault="009726D6" w14:paraId="3077176E" w14:textId="77777777">
            <w:pPr>
              <w:rPr>
                <w:rFonts w:cs="Arial"/>
                <w:szCs w:val="18"/>
                <w:lang w:eastAsia="en-GB"/>
              </w:rPr>
            </w:pPr>
            <w:r w:rsidRPr="009229BC">
              <w:rPr>
                <w:rFonts w:cs="Arial"/>
                <w:szCs w:val="18"/>
                <w:lang w:eastAsia="en-GB"/>
              </w:rPr>
              <w:t xml:space="preserve">Exposure of unencrypted, unmasked, or insufficiently masked </w:t>
            </w:r>
            <w:r w:rsidRPr="009229BC">
              <w:rPr>
                <w:rFonts w:cs="Arial"/>
                <w:szCs w:val="18"/>
              </w:rPr>
              <w:t>Organization’s</w:t>
            </w:r>
            <w:r w:rsidRPr="009229BC">
              <w:rPr>
                <w:rFonts w:cs="Arial"/>
                <w:szCs w:val="18"/>
                <w:lang w:eastAsia="en-GB"/>
              </w:rPr>
              <w:t xml:space="preserve"> confidential or sensitive information (</w:t>
            </w:r>
            <w:r w:rsidRPr="009229BC">
              <w:rPr>
                <w:rFonts w:cs="Arial"/>
                <w:szCs w:val="18"/>
              </w:rPr>
              <w:t>sensitive/</w:t>
            </w:r>
            <w:r w:rsidRPr="009229BC">
              <w:rPr>
                <w:rFonts w:cs="Arial"/>
                <w:szCs w:val="18"/>
                <w:lang w:eastAsia="en-GB"/>
              </w:rPr>
              <w:t xml:space="preserve">Health Data/PII) into the public domain or to an unauthorised third party </w:t>
            </w:r>
          </w:p>
          <w:p w:rsidRPr="009229BC" w:rsidR="004B2FC9" w:rsidP="004B2FC9" w:rsidRDefault="004B2FC9" w14:paraId="151686F4" w14:textId="77777777">
            <w:pPr>
              <w:rPr>
                <w:rFonts w:cs="Arial"/>
                <w:szCs w:val="18"/>
                <w:lang w:eastAsia="en-GB"/>
              </w:rPr>
            </w:pPr>
            <w:r w:rsidRPr="009229BC">
              <w:rPr>
                <w:rFonts w:cs="Arial"/>
                <w:szCs w:val="18"/>
                <w:lang w:eastAsia="en-GB"/>
              </w:rPr>
              <w:t>-         Internal Hacking (not active)</w:t>
            </w:r>
          </w:p>
          <w:p w:rsidRPr="009229BC" w:rsidR="004B2FC9" w:rsidP="004B2FC9" w:rsidRDefault="004B2FC9" w14:paraId="1C4406B9" w14:textId="77777777">
            <w:pPr>
              <w:rPr>
                <w:rFonts w:cs="Arial"/>
                <w:szCs w:val="18"/>
                <w:lang w:eastAsia="en-GB"/>
              </w:rPr>
            </w:pPr>
            <w:r w:rsidRPr="009229BC">
              <w:rPr>
                <w:rFonts w:cs="Arial"/>
                <w:szCs w:val="18"/>
                <w:lang w:eastAsia="en-GB"/>
              </w:rPr>
              <w:t>-         External Hacking (not active)</w:t>
            </w:r>
          </w:p>
          <w:p w:rsidRPr="009229BC" w:rsidR="004B2FC9" w:rsidP="004B2FC9" w:rsidRDefault="004B2FC9" w14:paraId="78C2B701" w14:textId="77777777">
            <w:pPr>
              <w:rPr>
                <w:rFonts w:cs="Arial"/>
                <w:szCs w:val="18"/>
                <w:lang w:eastAsia="en-GB"/>
              </w:rPr>
            </w:pPr>
            <w:r w:rsidRPr="009229BC">
              <w:rPr>
                <w:rFonts w:cs="Arial"/>
                <w:szCs w:val="18"/>
                <w:lang w:eastAsia="en-GB"/>
              </w:rPr>
              <w:t>-         Unauthorized access.</w:t>
            </w:r>
          </w:p>
          <w:p w:rsidRPr="009229BC" w:rsidR="004B2FC9" w:rsidP="004B2FC9" w:rsidRDefault="004B2FC9" w14:paraId="60F38C5C" w14:textId="77777777">
            <w:pPr>
              <w:rPr>
                <w:rFonts w:cs="Arial"/>
                <w:szCs w:val="18"/>
                <w:lang w:eastAsia="en-GB"/>
              </w:rPr>
            </w:pPr>
            <w:r w:rsidRPr="009229BC">
              <w:rPr>
                <w:rFonts w:cs="Arial"/>
                <w:szCs w:val="18"/>
                <w:lang w:eastAsia="en-GB"/>
              </w:rPr>
              <w:t>-         Policy violations</w:t>
            </w:r>
          </w:p>
          <w:p w:rsidRPr="009229BC" w:rsidR="004B2FC9" w:rsidP="004B2FC9" w:rsidRDefault="004B2FC9" w14:paraId="7A5C8DF2" w14:textId="77777777">
            <w:pPr>
              <w:rPr>
                <w:rFonts w:cs="Arial"/>
                <w:szCs w:val="18"/>
                <w:lang w:eastAsia="en-GB"/>
              </w:rPr>
            </w:pPr>
            <w:r w:rsidRPr="009229BC">
              <w:rPr>
                <w:rFonts w:cs="Arial"/>
                <w:szCs w:val="18"/>
                <w:lang w:eastAsia="en-GB"/>
              </w:rPr>
              <w:t>-         Unlawful activity.</w:t>
            </w:r>
          </w:p>
          <w:p w:rsidRPr="009229BC" w:rsidR="004B2FC9" w:rsidP="004B2FC9" w:rsidRDefault="004B2FC9" w14:paraId="4BBE65AA" w14:textId="77777777">
            <w:pPr>
              <w:rPr>
                <w:rFonts w:cs="Arial"/>
                <w:szCs w:val="18"/>
                <w:lang w:eastAsia="en-GB"/>
              </w:rPr>
            </w:pPr>
            <w:r w:rsidRPr="009229BC">
              <w:rPr>
                <w:rFonts w:cs="Arial"/>
                <w:szCs w:val="18"/>
                <w:lang w:eastAsia="en-GB"/>
              </w:rPr>
              <w:t>-         Compromised information.</w:t>
            </w:r>
          </w:p>
          <w:p w:rsidRPr="009229BC" w:rsidR="004B2FC9" w:rsidP="004B2FC9" w:rsidRDefault="004B2FC9" w14:paraId="624F0233" w14:textId="77777777">
            <w:pPr>
              <w:rPr>
                <w:rFonts w:cs="Arial"/>
                <w:szCs w:val="18"/>
                <w:lang w:eastAsia="en-GB"/>
              </w:rPr>
            </w:pPr>
            <w:r w:rsidRPr="009229BC">
              <w:rPr>
                <w:rFonts w:cs="Arial"/>
                <w:szCs w:val="18"/>
                <w:lang w:eastAsia="en-GB"/>
              </w:rPr>
              <w:t>-         Compromised asset. (non-critical)</w:t>
            </w:r>
          </w:p>
          <w:p w:rsidRPr="009229BC" w:rsidR="000D12D1" w:rsidP="004B2FC9" w:rsidRDefault="004B2FC9" w14:paraId="5FC4B2CD" w14:textId="0C143765">
            <w:pPr>
              <w:rPr>
                <w:rFonts w:cs="Arial"/>
                <w:szCs w:val="18"/>
                <w:lang w:eastAsia="en-GB"/>
              </w:rPr>
            </w:pPr>
            <w:r w:rsidRPr="009229BC">
              <w:rPr>
                <w:rFonts w:cs="Arial"/>
                <w:szCs w:val="18"/>
                <w:lang w:eastAsia="en-GB"/>
              </w:rPr>
              <w:t>-         Destruction of property (non-critical)</w:t>
            </w:r>
          </w:p>
        </w:tc>
      </w:tr>
      <w:tr w:rsidRPr="009229BC" w:rsidR="009726D6" w:rsidTr="51B8F817" w14:paraId="296BF72E" w14:textId="77777777">
        <w:trPr>
          <w:trHeight w:val="300"/>
        </w:trPr>
        <w:tc>
          <w:tcPr>
            <w:tcW w:w="1440" w:type="dxa"/>
            <w:tcMar/>
          </w:tcPr>
          <w:p w:rsidRPr="009229BC" w:rsidR="009726D6" w:rsidP="51B8F817" w:rsidRDefault="006118A3" w14:paraId="2941916D" w14:textId="5A06662F" w14:noSpellErr="1">
            <w:pPr>
              <w:rPr>
                <w:rFonts w:cs="Arial"/>
              </w:rPr>
            </w:pPr>
            <w:r w:rsidRPr="51B8F817" w:rsidR="006118A3">
              <w:rPr>
                <w:rFonts w:cs="Arial"/>
                <w:color w:val="BF8F00" w:themeColor="accent4" w:themeTint="FF" w:themeShade="BF"/>
              </w:rPr>
              <w:t xml:space="preserve">P2 - </w:t>
            </w:r>
            <w:r w:rsidRPr="51B8F817" w:rsidR="009726D6">
              <w:rPr>
                <w:rFonts w:cs="Arial"/>
                <w:color w:val="BF8F00" w:themeColor="accent4" w:themeTint="FF" w:themeShade="BF"/>
              </w:rPr>
              <w:t>Medium</w:t>
            </w:r>
          </w:p>
        </w:tc>
        <w:tc>
          <w:tcPr>
            <w:tcW w:w="1799" w:type="dxa"/>
            <w:tcMar/>
          </w:tcPr>
          <w:p w:rsidRPr="009229BC" w:rsidR="009726D6" w:rsidP="00CB5F68" w:rsidRDefault="009726D6" w14:paraId="5374BFD0" w14:textId="5815E0D3">
            <w:pPr>
              <w:rPr>
                <w:rFonts w:cs="Arial"/>
                <w:szCs w:val="18"/>
              </w:rPr>
            </w:pPr>
            <w:r w:rsidRPr="009229BC">
              <w:rPr>
                <w:rFonts w:cs="Arial"/>
                <w:szCs w:val="18"/>
              </w:rPr>
              <w:t xml:space="preserve">An incident affecting small part of facility or network or </w:t>
            </w:r>
            <w:r w:rsidRPr="009229BC" w:rsidR="001E24C7">
              <w:rPr>
                <w:rFonts w:cs="Arial"/>
                <w:szCs w:val="18"/>
              </w:rPr>
              <w:t>a</w:t>
            </w:r>
            <w:r w:rsidRPr="009229BC">
              <w:rPr>
                <w:rFonts w:cs="Arial"/>
                <w:szCs w:val="18"/>
              </w:rPr>
              <w:t xml:space="preserve"> user</w:t>
            </w:r>
          </w:p>
        </w:tc>
        <w:tc>
          <w:tcPr>
            <w:tcW w:w="5692" w:type="dxa"/>
            <w:tcMar/>
          </w:tcPr>
          <w:p w:rsidRPr="009229BC" w:rsidR="009726D6" w:rsidP="00CB5F68" w:rsidRDefault="009726D6" w14:paraId="40EF77C3" w14:textId="77777777">
            <w:pPr>
              <w:rPr>
                <w:rFonts w:cs="Arial"/>
                <w:szCs w:val="18"/>
              </w:rPr>
            </w:pPr>
            <w:r w:rsidRPr="009229BC">
              <w:rPr>
                <w:rFonts w:cs="Arial"/>
                <w:szCs w:val="18"/>
              </w:rPr>
              <w:t xml:space="preserve">Malware incidents that don’t fall in a higher severity </w:t>
            </w:r>
          </w:p>
          <w:p w:rsidRPr="009229BC" w:rsidR="009726D6" w:rsidP="00CB5F68" w:rsidRDefault="009726D6" w14:paraId="3DD24E94" w14:textId="77777777">
            <w:pPr>
              <w:rPr>
                <w:rFonts w:cs="Arial"/>
                <w:szCs w:val="18"/>
              </w:rPr>
            </w:pPr>
            <w:r w:rsidRPr="009229BC">
              <w:rPr>
                <w:rFonts w:cs="Arial"/>
                <w:szCs w:val="18"/>
              </w:rPr>
              <w:t xml:space="preserve">Data loss incidents not involving sensitive information </w:t>
            </w:r>
          </w:p>
          <w:p w:rsidRPr="009229BC" w:rsidR="009726D6" w:rsidP="00CB5F68" w:rsidRDefault="009726D6" w14:paraId="34F80110" w14:textId="77777777">
            <w:pPr>
              <w:rPr>
                <w:rFonts w:cs="Arial"/>
                <w:szCs w:val="18"/>
              </w:rPr>
            </w:pPr>
            <w:r w:rsidRPr="009229BC">
              <w:rPr>
                <w:rFonts w:cs="Arial"/>
                <w:szCs w:val="18"/>
              </w:rPr>
              <w:t xml:space="preserve">Confirmed phishing campaign that impacts only few users </w:t>
            </w:r>
          </w:p>
          <w:p w:rsidRPr="009229BC" w:rsidR="00636E7E" w:rsidP="00636E7E" w:rsidRDefault="00636E7E" w14:paraId="2A836562" w14:textId="77777777">
            <w:pPr>
              <w:rPr>
                <w:rFonts w:cs="Arial"/>
                <w:szCs w:val="18"/>
              </w:rPr>
            </w:pPr>
            <w:r w:rsidRPr="009229BC">
              <w:rPr>
                <w:rFonts w:cs="Arial"/>
                <w:szCs w:val="18"/>
              </w:rPr>
              <w:t>-         Email</w:t>
            </w:r>
          </w:p>
          <w:p w:rsidRPr="009229BC" w:rsidR="00636E7E" w:rsidP="00636E7E" w:rsidRDefault="00636E7E" w14:paraId="0DD528D6" w14:textId="77777777">
            <w:pPr>
              <w:rPr>
                <w:rFonts w:cs="Arial"/>
                <w:szCs w:val="18"/>
              </w:rPr>
            </w:pPr>
            <w:r w:rsidRPr="009229BC">
              <w:rPr>
                <w:rFonts w:cs="Arial"/>
                <w:szCs w:val="18"/>
              </w:rPr>
              <w:t>-         Forensics Request</w:t>
            </w:r>
          </w:p>
          <w:p w:rsidRPr="009229BC" w:rsidR="00636E7E" w:rsidP="00636E7E" w:rsidRDefault="00636E7E" w14:paraId="458C511D" w14:textId="77777777">
            <w:pPr>
              <w:rPr>
                <w:rFonts w:cs="Arial"/>
                <w:szCs w:val="18"/>
              </w:rPr>
            </w:pPr>
            <w:r w:rsidRPr="009229BC">
              <w:rPr>
                <w:rFonts w:cs="Arial"/>
                <w:szCs w:val="18"/>
              </w:rPr>
              <w:t>-         Inappropriate use of property.</w:t>
            </w:r>
          </w:p>
          <w:p w:rsidRPr="009229BC" w:rsidR="00F91A59" w:rsidP="00636E7E" w:rsidRDefault="00636E7E" w14:paraId="481D5C55" w14:textId="1D116E02">
            <w:pPr>
              <w:rPr>
                <w:rFonts w:cs="Arial"/>
                <w:szCs w:val="18"/>
              </w:rPr>
            </w:pPr>
            <w:r w:rsidRPr="009229BC">
              <w:rPr>
                <w:rFonts w:cs="Arial"/>
                <w:szCs w:val="18"/>
              </w:rPr>
              <w:t>-         Policy violations</w:t>
            </w:r>
            <w:r w:rsidRPr="009229BC" w:rsidR="00CB5F85">
              <w:rPr>
                <w:rFonts w:cs="Arial"/>
                <w:szCs w:val="18"/>
              </w:rPr>
              <w:t xml:space="preserve"> which has minor impact</w:t>
            </w:r>
          </w:p>
        </w:tc>
      </w:tr>
      <w:tr w:rsidRPr="009229BC" w:rsidR="009726D6" w:rsidTr="51B8F817" w14:paraId="0BE559C3" w14:textId="77777777">
        <w:trPr>
          <w:trHeight w:val="300"/>
        </w:trPr>
        <w:tc>
          <w:tcPr>
            <w:tcW w:w="1440" w:type="dxa"/>
            <w:tcMar/>
          </w:tcPr>
          <w:p w:rsidRPr="009229BC" w:rsidR="009726D6" w:rsidP="51B8F817" w:rsidRDefault="006118A3" w14:paraId="2DF6726F" w14:textId="40B94197" w14:noSpellErr="1">
            <w:pPr>
              <w:rPr>
                <w:rFonts w:cs="Arial"/>
              </w:rPr>
            </w:pPr>
            <w:r w:rsidRPr="51B8F817" w:rsidR="006118A3">
              <w:rPr>
                <w:rFonts w:cs="Arial"/>
                <w:color w:val="00B050"/>
              </w:rPr>
              <w:t xml:space="preserve">P3 - </w:t>
            </w:r>
            <w:r w:rsidRPr="51B8F817" w:rsidR="009726D6">
              <w:rPr>
                <w:rFonts w:cs="Arial"/>
                <w:color w:val="00B050"/>
              </w:rPr>
              <w:t>Low</w:t>
            </w:r>
          </w:p>
        </w:tc>
        <w:tc>
          <w:tcPr>
            <w:tcW w:w="1799" w:type="dxa"/>
            <w:tcMar/>
          </w:tcPr>
          <w:p w:rsidRPr="009229BC" w:rsidR="009726D6" w:rsidP="00CB5F68" w:rsidRDefault="009726D6" w14:paraId="6290D42E" w14:textId="150B0FE6">
            <w:pPr>
              <w:rPr>
                <w:rFonts w:cs="Arial"/>
                <w:szCs w:val="18"/>
              </w:rPr>
            </w:pPr>
            <w:r w:rsidRPr="009229BC">
              <w:rPr>
                <w:rFonts w:cs="Arial"/>
                <w:szCs w:val="18"/>
              </w:rPr>
              <w:t xml:space="preserve">Incident which </w:t>
            </w:r>
            <w:r w:rsidRPr="009229BC" w:rsidR="000313CE">
              <w:rPr>
                <w:rFonts w:cs="Arial"/>
                <w:szCs w:val="18"/>
              </w:rPr>
              <w:t>does</w:t>
            </w:r>
            <w:r w:rsidRPr="009229BC">
              <w:rPr>
                <w:rFonts w:cs="Arial"/>
                <w:szCs w:val="18"/>
              </w:rPr>
              <w:t xml:space="preserve"> not fall into any of the above category with minor impact</w:t>
            </w:r>
          </w:p>
        </w:tc>
        <w:tc>
          <w:tcPr>
            <w:tcW w:w="5692" w:type="dxa"/>
            <w:tcMar/>
          </w:tcPr>
          <w:p w:rsidRPr="009229BC" w:rsidR="009726D6" w:rsidP="00CB5F68" w:rsidRDefault="009726D6" w14:paraId="6928C9F7" w14:textId="77777777">
            <w:pPr>
              <w:rPr>
                <w:rFonts w:cs="Arial"/>
                <w:szCs w:val="18"/>
              </w:rPr>
            </w:pPr>
            <w:r w:rsidRPr="009229BC">
              <w:rPr>
                <w:rFonts w:cs="Arial"/>
                <w:szCs w:val="18"/>
              </w:rPr>
              <w:t xml:space="preserve">Some localised inconvenience, but no impact to the Organization. </w:t>
            </w:r>
          </w:p>
          <w:p w:rsidRPr="009229BC" w:rsidR="009726D6" w:rsidP="00CB5F68" w:rsidRDefault="009726D6" w14:paraId="5CD90017" w14:textId="77777777">
            <w:pPr>
              <w:rPr>
                <w:rFonts w:cs="Arial"/>
                <w:szCs w:val="18"/>
              </w:rPr>
            </w:pPr>
          </w:p>
        </w:tc>
      </w:tr>
    </w:tbl>
    <w:p w:rsidRPr="00A57BB6" w:rsidR="00061C1C" w:rsidP="00061C1C" w:rsidRDefault="00061C1C" w14:paraId="28B50637" w14:textId="77777777">
      <w:pPr>
        <w:rPr>
          <w:rFonts w:ascii="Arial" w:hAnsi="Arial" w:cs="Arial"/>
        </w:rPr>
      </w:pPr>
    </w:p>
    <w:p w:rsidRPr="00A57BB6" w:rsidR="00061C1C" w:rsidP="00337DFA" w:rsidRDefault="00061C1C" w14:paraId="43BC472B" w14:textId="640FC1AF">
      <w:pPr>
        <w:pStyle w:val="Heading4"/>
        <w:rPr>
          <w:rFonts w:ascii="Arial" w:hAnsi="Arial" w:cs="Arial"/>
          <w:b w:val="0"/>
        </w:rPr>
      </w:pPr>
      <w:r w:rsidRPr="00A57BB6">
        <w:t>Service Tiering:</w:t>
      </w:r>
    </w:p>
    <w:p w:rsidRPr="006118A3" w:rsidR="007D0125" w:rsidP="51B8F817" w:rsidRDefault="00725F4F" w14:paraId="4B74BAC8" w14:textId="2615A967" w14:noSpellErr="1">
      <w:pPr>
        <w:rPr>
          <w:rPrChange w:author="" w16du:dateUtc="2025-07-23T02:11:00Z" w:id="330874141">
            <w:rPr>
              <w:rFonts w:ascii="Arial" w:hAnsi="Arial" w:cs="Arial"/>
              <w:b/>
              <w:bCs/>
              <w:noProof/>
            </w:rPr>
          </w:rPrChange>
        </w:rPr>
      </w:pPr>
      <w:r w:rsidR="006118A3">
        <w:rPr/>
        <w:t xml:space="preserve">P0: Customer-facing service outage, </w:t>
      </w:r>
      <w:r w:rsidR="006118A3">
        <w:rPr/>
        <w:t>infrastructure</w:t>
      </w:r>
      <w:r w:rsidR="006118A3">
        <w:rPr/>
        <w:t xml:space="preserve"> or application downtime (core business systems) directly </w:t>
      </w:r>
      <w:r w:rsidR="006118A3">
        <w:rPr/>
        <w:t>impacting</w:t>
      </w:r>
      <w:r w:rsidR="006118A3">
        <w:rPr/>
        <w:t xml:space="preserve"> customer satisfaction and revenue."</w:t>
      </w:r>
      <w:r w:rsidR="006118A3">
        <w:rPr/>
        <w:t xml:space="preserve"> </w:t>
      </w:r>
      <w:r w:rsidR="006118A3">
        <w:rPr/>
        <w:t xml:space="preserve">services, when down, should be </w:t>
      </w:r>
      <w:r w:rsidR="006118A3">
        <w:rPr/>
        <w:t>prioritized highest, and how should they be categorized as P1, P2, or P3</w:t>
      </w:r>
      <w:ins w:author="Girithar Kannan" w:date="2025-07-15T11:20:00Z" w16du:dateUtc="2025-07-15T05:50:00Z" w:id="80">
        <w:r w:rsidR="007A700F">
          <w:rPr>
            <w:rFonts w:ascii="Arial" w:hAnsi="Arial" w:cs="Arial"/>
            <w:b/>
            <w:bCs/>
            <w:noProof/>
          </w:rPr>
          <w:br w:type="textWrapping" w:clear="all"/>
        </w:r>
      </w:ins>
    </w:p>
    <w:p w:rsidR="007D0125" w:rsidP="009726D6" w:rsidRDefault="007D0125" w14:paraId="063E246F" w14:textId="67D49B82">
      <w:pPr>
        <w:rPr>
          <w:rFonts w:ascii="Arial" w:hAnsi="Arial" w:cs="Arial"/>
          <w:b/>
          <w:bCs/>
          <w:noProof/>
        </w:rPr>
      </w:pPr>
    </w:p>
    <w:p w:rsidRPr="00A57BB6" w:rsidR="009726D6" w:rsidP="009726D6" w:rsidRDefault="009726D6" w14:paraId="41352858" w14:textId="4BC456E8">
      <w:pPr>
        <w:pStyle w:val="Heading4"/>
        <w:rPr>
          <w:rFonts w:ascii="Arial" w:hAnsi="Arial" w:cs="Arial"/>
        </w:rPr>
      </w:pPr>
      <w:r w:rsidRPr="51B8F817" w:rsidR="009726D6">
        <w:rPr>
          <w:rFonts w:ascii="Arial" w:hAnsi="Arial" w:cs="Arial"/>
        </w:rPr>
        <w:t>S</w:t>
      </w:r>
      <w:r w:rsidRPr="51B8F817" w:rsidR="00FC6313">
        <w:rPr>
          <w:rFonts w:ascii="Arial" w:hAnsi="Arial" w:cs="Arial"/>
        </w:rPr>
        <w:t>LA</w:t>
      </w:r>
      <w:r w:rsidRPr="51B8F817" w:rsidR="009726D6">
        <w:rPr>
          <w:rFonts w:ascii="Arial" w:hAnsi="Arial" w:cs="Arial"/>
        </w:rPr>
        <w:t xml:space="preserve"> &amp; E</w:t>
      </w:r>
      <w:r w:rsidRPr="51B8F817" w:rsidR="00B81A60">
        <w:rPr>
          <w:rFonts w:ascii="Arial" w:hAnsi="Arial" w:cs="Arial"/>
        </w:rPr>
        <w:t>scalation Matrix</w:t>
      </w:r>
    </w:p>
    <w:p w:rsidRPr="009229BC" w:rsidR="009726D6" w:rsidP="009726D6" w:rsidRDefault="009726D6" w14:paraId="2F597D6E" w14:textId="6159719D">
      <w:pPr>
        <w:rPr>
          <w:rFonts w:cs="Arial"/>
        </w:rPr>
      </w:pPr>
      <w:r w:rsidRPr="009229BC">
        <w:rPr>
          <w:rFonts w:cs="Arial"/>
        </w:rPr>
        <w:t>SLA for resolution of incidents is as below,</w:t>
      </w:r>
    </w:p>
    <w:p w:rsidRPr="00A57BB6" w:rsidR="009726D6" w:rsidP="009726D6" w:rsidRDefault="009726D6" w14:paraId="172DA70D" w14:textId="77777777">
      <w:pPr>
        <w:rPr>
          <w:rFonts w:ascii="Arial" w:hAnsi="Arial" w:cs="Arial"/>
        </w:rPr>
      </w:pPr>
      <w:r w:rsidRPr="00A57BB6">
        <w:rPr>
          <w:rFonts w:ascii="Arial" w:hAnsi="Arial" w:cs="Arial"/>
          <w:noProof/>
        </w:rPr>
        <w:drawing>
          <wp:inline distT="0" distB="0" distL="0" distR="0" wp14:anchorId="091E69A9" wp14:editId="1745B506">
            <wp:extent cx="5781675" cy="2486025"/>
            <wp:effectExtent l="0" t="0" r="95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Pr="009229BC" w:rsidR="009726D6" w:rsidP="00B66110" w:rsidRDefault="009726D6" w14:paraId="4D6E5924" w14:textId="77777777">
      <w:pPr>
        <w:jc w:val="both"/>
        <w:rPr>
          <w:rFonts w:cs="Arial"/>
          <w:b/>
          <w:bCs/>
        </w:rPr>
      </w:pPr>
      <w:r w:rsidRPr="009229BC">
        <w:rPr>
          <w:rFonts w:cs="Arial"/>
          <w:b/>
          <w:bCs/>
        </w:rPr>
        <w:t>Note:</w:t>
      </w:r>
    </w:p>
    <w:p w:rsidRPr="009229BC" w:rsidR="009726D6" w:rsidP="00B66110" w:rsidRDefault="009726D6" w14:paraId="1D5E957E" w14:textId="77777777">
      <w:pPr>
        <w:jc w:val="both"/>
        <w:rPr>
          <w:rFonts w:cs="Arial"/>
        </w:rPr>
      </w:pPr>
      <w:r w:rsidRPr="009229BC">
        <w:rPr>
          <w:rFonts w:cs="Arial"/>
        </w:rPr>
        <w:t>As there will be dependency with multiple stakeholders while handling incidents, the SLA defined above is applicable only for the period that the incident lies with SIRT.</w:t>
      </w:r>
    </w:p>
    <w:p w:rsidRPr="009229BC" w:rsidR="003015F7" w:rsidP="00B66110" w:rsidRDefault="009726D6" w14:paraId="31EE473C" w14:textId="661D3832">
      <w:pPr>
        <w:jc w:val="both"/>
        <w:rPr>
          <w:rFonts w:cs="Arial"/>
        </w:rPr>
      </w:pPr>
      <w:r w:rsidRPr="009229BC">
        <w:rPr>
          <w:rFonts w:cs="Arial"/>
        </w:rPr>
        <w:t>SLA for HR has been defined as per their internal process, which is not covered under Incident Management's investigation timeframe</w:t>
      </w:r>
      <w:r w:rsidRPr="009229BC" w:rsidR="00860138">
        <w:rPr>
          <w:rFonts w:cs="Arial"/>
        </w:rPr>
        <w:t>.</w:t>
      </w:r>
    </w:p>
    <w:p w:rsidRPr="006F3A3B" w:rsidR="007B7BBE" w:rsidP="007F5EBA" w:rsidRDefault="009726D6" w14:paraId="7BD2CDD0" w14:textId="6CA79BBA">
      <w:pPr>
        <w:pStyle w:val="Heading4"/>
      </w:pPr>
      <w:r w:rsidRPr="00A57BB6">
        <w:t xml:space="preserve">Escalation </w:t>
      </w:r>
      <w:r w:rsidRPr="006F3A3B">
        <w:t>matrix within SIR</w:t>
      </w:r>
      <w:r w:rsidRPr="006F3A3B" w:rsidR="003015F7">
        <w:t>T:</w:t>
      </w:r>
    </w:p>
    <w:tbl>
      <w:tblPr>
        <w:tblW w:w="9644" w:type="dxa"/>
        <w:tblInd w:w="-289" w:type="dxa"/>
        <w:tblLook w:val="04A0" w:firstRow="1" w:lastRow="0" w:firstColumn="1" w:lastColumn="0" w:noHBand="0" w:noVBand="1"/>
      </w:tblPr>
      <w:tblGrid>
        <w:gridCol w:w="2174"/>
        <w:gridCol w:w="2250"/>
        <w:gridCol w:w="3589"/>
        <w:gridCol w:w="1631"/>
      </w:tblGrid>
      <w:tr w:rsidRPr="009229BC" w:rsidR="0045362C" w:rsidTr="00B32FB4" w14:paraId="15881F2A" w14:textId="06091905">
        <w:trPr>
          <w:trHeight w:val="456"/>
        </w:trPr>
        <w:tc>
          <w:tcPr>
            <w:tcW w:w="2174"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9229BC" w:rsidR="0045362C" w:rsidP="007B7BBE" w:rsidRDefault="0045362C" w14:paraId="4F0FDDF7" w14:textId="77777777">
            <w:pPr>
              <w:spacing w:after="0" w:line="240" w:lineRule="auto"/>
              <w:rPr>
                <w:rFonts w:eastAsia="Times New Roman" w:cs="Arial"/>
                <w:b/>
                <w:bCs/>
                <w:color w:val="000000"/>
                <w:szCs w:val="18"/>
                <w:lang w:eastAsia="en-GB"/>
              </w:rPr>
            </w:pPr>
            <w:r w:rsidRPr="009229BC">
              <w:rPr>
                <w:rFonts w:eastAsia="Times New Roman" w:cs="Arial"/>
                <w:b/>
                <w:bCs/>
                <w:color w:val="000000"/>
                <w:szCs w:val="18"/>
                <w:lang w:eastAsia="en-GB"/>
              </w:rPr>
              <w:t>Name</w:t>
            </w:r>
          </w:p>
        </w:tc>
        <w:tc>
          <w:tcPr>
            <w:tcW w:w="2250" w:type="dxa"/>
            <w:tcBorders>
              <w:top w:val="single" w:color="auto" w:sz="4" w:space="0"/>
              <w:left w:val="nil"/>
              <w:bottom w:val="single" w:color="auto" w:sz="4" w:space="0"/>
              <w:right w:val="single" w:color="auto" w:sz="4" w:space="0"/>
            </w:tcBorders>
            <w:shd w:val="clear" w:color="auto" w:fill="auto"/>
            <w:noWrap/>
            <w:vAlign w:val="center"/>
            <w:hideMark/>
          </w:tcPr>
          <w:p w:rsidRPr="009229BC" w:rsidR="0045362C" w:rsidP="007B7BBE" w:rsidRDefault="0045362C" w14:paraId="2EC33F39" w14:textId="77777777">
            <w:pPr>
              <w:spacing w:after="0" w:line="240" w:lineRule="auto"/>
              <w:rPr>
                <w:rFonts w:eastAsia="Times New Roman" w:cs="Arial"/>
                <w:b/>
                <w:bCs/>
                <w:color w:val="000000"/>
                <w:szCs w:val="18"/>
                <w:lang w:eastAsia="en-GB"/>
              </w:rPr>
            </w:pPr>
            <w:r w:rsidRPr="009229BC">
              <w:rPr>
                <w:rFonts w:eastAsia="Times New Roman" w:cs="Arial"/>
                <w:b/>
                <w:bCs/>
                <w:color w:val="000000"/>
                <w:szCs w:val="18"/>
                <w:lang w:eastAsia="en-GB"/>
              </w:rPr>
              <w:t>Title</w:t>
            </w:r>
          </w:p>
        </w:tc>
        <w:tc>
          <w:tcPr>
            <w:tcW w:w="3589" w:type="dxa"/>
            <w:tcBorders>
              <w:top w:val="single" w:color="auto" w:sz="4" w:space="0"/>
              <w:left w:val="nil"/>
              <w:bottom w:val="single" w:color="auto" w:sz="4" w:space="0"/>
              <w:right w:val="single" w:color="auto" w:sz="4" w:space="0"/>
            </w:tcBorders>
            <w:shd w:val="clear" w:color="auto" w:fill="auto"/>
            <w:noWrap/>
            <w:vAlign w:val="center"/>
            <w:hideMark/>
          </w:tcPr>
          <w:p w:rsidRPr="009229BC" w:rsidR="0045362C" w:rsidP="007B7BBE" w:rsidRDefault="0045362C" w14:paraId="79F3B588" w14:textId="77777777">
            <w:pPr>
              <w:spacing w:after="0" w:line="240" w:lineRule="auto"/>
              <w:rPr>
                <w:rFonts w:eastAsia="Times New Roman" w:cs="Arial"/>
                <w:b/>
                <w:bCs/>
                <w:color w:val="000000"/>
                <w:szCs w:val="18"/>
                <w:lang w:eastAsia="en-GB"/>
              </w:rPr>
            </w:pPr>
            <w:r w:rsidRPr="009229BC">
              <w:rPr>
                <w:rFonts w:eastAsia="Times New Roman" w:cs="Arial"/>
                <w:b/>
                <w:bCs/>
                <w:color w:val="000000"/>
                <w:szCs w:val="18"/>
                <w:lang w:eastAsia="en-GB"/>
              </w:rPr>
              <w:t>Email</w:t>
            </w:r>
          </w:p>
        </w:tc>
        <w:tc>
          <w:tcPr>
            <w:tcW w:w="1631" w:type="dxa"/>
            <w:tcBorders>
              <w:top w:val="single" w:color="auto" w:sz="4" w:space="0"/>
              <w:left w:val="nil"/>
              <w:bottom w:val="single" w:color="auto" w:sz="4" w:space="0"/>
              <w:right w:val="single" w:color="auto" w:sz="4" w:space="0"/>
            </w:tcBorders>
            <w:vAlign w:val="center"/>
          </w:tcPr>
          <w:p w:rsidRPr="009229BC" w:rsidR="0045362C" w:rsidP="007B7BBE" w:rsidRDefault="0045362C" w14:paraId="26117D0E" w14:textId="74DE2850">
            <w:pPr>
              <w:spacing w:after="0" w:line="240" w:lineRule="auto"/>
              <w:rPr>
                <w:rFonts w:eastAsia="Times New Roman" w:cs="Arial"/>
                <w:b/>
                <w:bCs/>
                <w:color w:val="000000"/>
                <w:szCs w:val="18"/>
                <w:lang w:eastAsia="en-GB"/>
              </w:rPr>
            </w:pPr>
            <w:r w:rsidRPr="009229BC">
              <w:rPr>
                <w:rFonts w:eastAsia="Times New Roman" w:cs="Arial"/>
                <w:b/>
                <w:bCs/>
                <w:color w:val="000000"/>
                <w:szCs w:val="18"/>
                <w:lang w:eastAsia="en-GB"/>
              </w:rPr>
              <w:t>Contact</w:t>
            </w:r>
          </w:p>
        </w:tc>
      </w:tr>
      <w:tr w:rsidRPr="009229BC" w:rsidR="0087091A" w:rsidTr="00B32FB4" w14:paraId="6C176119" w14:textId="32197EA7">
        <w:trPr>
          <w:trHeight w:val="456"/>
        </w:trPr>
        <w:tc>
          <w:tcPr>
            <w:tcW w:w="2174" w:type="dxa"/>
            <w:tcBorders>
              <w:top w:val="nil"/>
              <w:left w:val="single" w:color="auto" w:sz="4" w:space="0"/>
              <w:bottom w:val="single" w:color="auto" w:sz="4" w:space="0"/>
              <w:right w:val="single" w:color="auto" w:sz="4" w:space="0"/>
            </w:tcBorders>
            <w:shd w:val="clear" w:color="auto" w:fill="auto"/>
            <w:noWrap/>
            <w:vAlign w:val="center"/>
            <w:hideMark/>
          </w:tcPr>
          <w:p w:rsidRPr="009229BC" w:rsidR="0087091A" w:rsidP="0087091A" w:rsidRDefault="0087091A" w14:paraId="2220525F" w14:textId="69A948AE">
            <w:pPr>
              <w:spacing w:after="0" w:line="240" w:lineRule="auto"/>
              <w:rPr>
                <w:rFonts w:eastAsia="Times New Roman" w:cs="Arial"/>
                <w:color w:val="000000"/>
                <w:szCs w:val="18"/>
                <w:lang w:eastAsia="en-GB"/>
              </w:rPr>
            </w:pPr>
            <w:r>
              <w:rPr>
                <w:rFonts w:eastAsia="Times New Roman" w:cs="Arial"/>
                <w:color w:val="000000"/>
                <w:szCs w:val="18"/>
                <w:lang w:eastAsia="en-GB"/>
              </w:rPr>
              <w:t>R</w:t>
            </w:r>
            <w:r>
              <w:rPr>
                <w:rFonts w:eastAsia="Times New Roman"/>
                <w:color w:val="000000"/>
                <w:lang w:eastAsia="en-GB"/>
              </w:rPr>
              <w:t>ajeev Ghosh</w:t>
            </w:r>
          </w:p>
        </w:tc>
        <w:tc>
          <w:tcPr>
            <w:tcW w:w="2250" w:type="dxa"/>
            <w:tcBorders>
              <w:top w:val="nil"/>
              <w:left w:val="nil"/>
              <w:bottom w:val="single" w:color="auto" w:sz="4" w:space="0"/>
              <w:right w:val="single" w:color="auto" w:sz="4" w:space="0"/>
            </w:tcBorders>
            <w:shd w:val="clear" w:color="auto" w:fill="auto"/>
            <w:noWrap/>
            <w:vAlign w:val="center"/>
            <w:hideMark/>
          </w:tcPr>
          <w:p w:rsidRPr="009229BC" w:rsidR="0087091A" w:rsidP="0087091A" w:rsidRDefault="0087091A" w14:paraId="4D04BE42" w14:textId="011E828B">
            <w:pPr>
              <w:spacing w:after="0" w:line="240" w:lineRule="auto"/>
              <w:rPr>
                <w:rFonts w:eastAsia="Times New Roman" w:cs="Arial"/>
                <w:color w:val="000000"/>
                <w:szCs w:val="18"/>
                <w:lang w:eastAsia="en-GB"/>
              </w:rPr>
            </w:pPr>
            <w:r w:rsidRPr="0087091A">
              <w:rPr>
                <w:rFonts w:eastAsia="Times New Roman" w:cs="Arial"/>
                <w:color w:val="000000"/>
                <w:szCs w:val="18"/>
                <w:lang w:eastAsia="en-GB"/>
              </w:rPr>
              <w:t>Principal Enterprise Security Architect</w:t>
            </w:r>
          </w:p>
        </w:tc>
        <w:tc>
          <w:tcPr>
            <w:tcW w:w="3589" w:type="dxa"/>
            <w:tcBorders>
              <w:top w:val="nil"/>
              <w:left w:val="nil"/>
              <w:bottom w:val="single" w:color="auto" w:sz="4" w:space="0"/>
              <w:right w:val="single" w:color="auto" w:sz="4" w:space="0"/>
            </w:tcBorders>
            <w:shd w:val="clear" w:color="auto" w:fill="auto"/>
            <w:noWrap/>
            <w:vAlign w:val="center"/>
            <w:hideMark/>
          </w:tcPr>
          <w:p w:rsidRPr="009229BC" w:rsidR="0087091A" w:rsidP="0087091A" w:rsidRDefault="00CB22D3" w14:paraId="0E4AF14A" w14:textId="4740DD36">
            <w:pPr>
              <w:spacing w:after="0" w:line="240" w:lineRule="auto"/>
              <w:rPr>
                <w:rFonts w:eastAsia="Times New Roman" w:cs="Arial"/>
                <w:color w:val="000000"/>
                <w:szCs w:val="18"/>
                <w:lang w:eastAsia="en-GB"/>
              </w:rPr>
            </w:pPr>
            <w:r>
              <w:rPr>
                <w:rStyle w:val="Hyperlink"/>
                <w:rFonts w:eastAsia="Times New Roman" w:cs="Arial"/>
                <w:szCs w:val="18"/>
                <w:lang w:eastAsia="en-GB"/>
              </w:rPr>
              <w:t>R</w:t>
            </w:r>
            <w:r w:rsidRPr="0087091A" w:rsidR="0087091A">
              <w:rPr>
                <w:rStyle w:val="Hyperlink"/>
                <w:rFonts w:eastAsia="Times New Roman" w:cs="Arial"/>
                <w:szCs w:val="18"/>
                <w:lang w:eastAsia="en-GB"/>
              </w:rPr>
              <w:t xml:space="preserve">ajeev.ghosh@netradyne.com </w:t>
            </w:r>
            <w:hyperlink w:history="1" r:id="rId27">
              <w:r>
                <w:rPr>
                  <w:rStyle w:val="Hyperlink"/>
                </w:rPr>
                <w:t>mailto:sudhansu.kumar@netradyne.com</w:t>
              </w:r>
            </w:hyperlink>
          </w:p>
        </w:tc>
        <w:tc>
          <w:tcPr>
            <w:tcW w:w="1631" w:type="dxa"/>
            <w:tcBorders>
              <w:top w:val="nil"/>
              <w:left w:val="nil"/>
              <w:bottom w:val="single" w:color="auto" w:sz="4" w:space="0"/>
              <w:right w:val="single" w:color="auto" w:sz="4" w:space="0"/>
            </w:tcBorders>
            <w:vAlign w:val="center"/>
          </w:tcPr>
          <w:p w:rsidR="0087091A" w:rsidP="0087091A" w:rsidRDefault="0087091A" w14:paraId="264003CB" w14:textId="6BD7549A">
            <w:pPr>
              <w:spacing w:after="0" w:line="240" w:lineRule="auto"/>
              <w:rPr>
                <w:rFonts w:eastAsia="Times New Roman" w:cs="Arial"/>
                <w:color w:val="000000"/>
                <w:szCs w:val="18"/>
                <w:lang w:eastAsia="en-GB"/>
              </w:rPr>
            </w:pPr>
            <w:r>
              <w:rPr>
                <w:rFonts w:eastAsia="Times New Roman" w:cs="Arial"/>
                <w:color w:val="000000"/>
                <w:szCs w:val="18"/>
                <w:lang w:eastAsia="en-GB"/>
              </w:rPr>
              <w:t>Primary</w:t>
            </w:r>
          </w:p>
          <w:p w:rsidRPr="009229BC" w:rsidR="0087091A" w:rsidP="0087091A" w:rsidRDefault="0087091A" w14:paraId="171C8F95" w14:textId="19A9E843">
            <w:pPr>
              <w:spacing w:after="0" w:line="240" w:lineRule="auto"/>
              <w:rPr>
                <w:rFonts w:eastAsia="Times New Roman" w:cs="Arial"/>
                <w:color w:val="000000"/>
                <w:szCs w:val="18"/>
                <w:lang w:eastAsia="en-GB"/>
              </w:rPr>
            </w:pPr>
            <w:r w:rsidRPr="009229BC">
              <w:rPr>
                <w:rFonts w:eastAsia="Times New Roman" w:cs="Arial"/>
                <w:color w:val="000000"/>
                <w:szCs w:val="18"/>
                <w:lang w:eastAsia="en-GB"/>
              </w:rPr>
              <w:t>Contact</w:t>
            </w:r>
          </w:p>
        </w:tc>
      </w:tr>
      <w:tr w:rsidRPr="009229BC" w:rsidR="00AC11AF" w:rsidTr="00B32FB4" w14:paraId="23CC86E5" w14:textId="77777777">
        <w:trPr>
          <w:trHeight w:val="456"/>
        </w:trPr>
        <w:tc>
          <w:tcPr>
            <w:tcW w:w="2174" w:type="dxa"/>
            <w:tcBorders>
              <w:top w:val="nil"/>
              <w:left w:val="single" w:color="auto" w:sz="4" w:space="0"/>
              <w:bottom w:val="single" w:color="auto" w:sz="4" w:space="0"/>
              <w:right w:val="single" w:color="auto" w:sz="4" w:space="0"/>
            </w:tcBorders>
            <w:shd w:val="clear" w:color="auto" w:fill="auto"/>
            <w:noWrap/>
            <w:vAlign w:val="center"/>
          </w:tcPr>
          <w:p w:rsidR="00AC11AF" w:rsidP="00AC11AF" w:rsidRDefault="00AC11AF" w14:paraId="4BA61BDC" w14:textId="5C04FBD7">
            <w:pPr>
              <w:spacing w:after="0" w:line="240" w:lineRule="auto"/>
              <w:rPr>
                <w:rFonts w:eastAsia="Times New Roman" w:cs="Arial"/>
                <w:color w:val="000000"/>
                <w:szCs w:val="18"/>
                <w:lang w:eastAsia="en-GB"/>
              </w:rPr>
            </w:pPr>
            <w:proofErr w:type="spellStart"/>
            <w:r>
              <w:rPr>
                <w:rFonts w:eastAsia="Times New Roman" w:cs="Arial"/>
                <w:color w:val="000000"/>
                <w:szCs w:val="18"/>
                <w:lang w:eastAsia="en-GB"/>
              </w:rPr>
              <w:t>Tellakula</w:t>
            </w:r>
            <w:proofErr w:type="spellEnd"/>
            <w:r>
              <w:rPr>
                <w:rFonts w:eastAsia="Times New Roman" w:cs="Arial"/>
                <w:color w:val="000000"/>
                <w:szCs w:val="18"/>
                <w:lang w:eastAsia="en-GB"/>
              </w:rPr>
              <w:t xml:space="preserve"> </w:t>
            </w:r>
            <w:proofErr w:type="spellStart"/>
            <w:r>
              <w:rPr>
                <w:rFonts w:eastAsia="Times New Roman" w:cs="Arial"/>
                <w:color w:val="000000"/>
                <w:szCs w:val="18"/>
                <w:lang w:eastAsia="en-GB"/>
              </w:rPr>
              <w:t>Hemchand</w:t>
            </w:r>
            <w:proofErr w:type="spellEnd"/>
          </w:p>
        </w:tc>
        <w:tc>
          <w:tcPr>
            <w:tcW w:w="2250" w:type="dxa"/>
            <w:tcBorders>
              <w:top w:val="nil"/>
              <w:left w:val="nil"/>
              <w:bottom w:val="single" w:color="auto" w:sz="4" w:space="0"/>
              <w:right w:val="single" w:color="auto" w:sz="4" w:space="0"/>
            </w:tcBorders>
            <w:shd w:val="clear" w:color="auto" w:fill="auto"/>
            <w:noWrap/>
            <w:vAlign w:val="center"/>
          </w:tcPr>
          <w:p w:rsidR="00AC11AF" w:rsidP="00AC11AF" w:rsidRDefault="00AC11AF" w14:paraId="3E87A675" w14:textId="463E5E9E">
            <w:pPr>
              <w:spacing w:after="0" w:line="240" w:lineRule="auto"/>
              <w:rPr>
                <w:rFonts w:eastAsia="Times New Roman" w:cs="Arial"/>
                <w:color w:val="000000"/>
                <w:szCs w:val="18"/>
                <w:lang w:eastAsia="en-GB"/>
              </w:rPr>
            </w:pPr>
            <w:r>
              <w:rPr>
                <w:rFonts w:eastAsia="Times New Roman" w:cs="Arial"/>
                <w:color w:val="000000"/>
                <w:szCs w:val="18"/>
                <w:lang w:eastAsia="en-GB"/>
              </w:rPr>
              <w:t>Senior Security Analyst</w:t>
            </w:r>
          </w:p>
        </w:tc>
        <w:tc>
          <w:tcPr>
            <w:tcW w:w="3589" w:type="dxa"/>
            <w:tcBorders>
              <w:top w:val="nil"/>
              <w:left w:val="nil"/>
              <w:bottom w:val="single" w:color="auto" w:sz="4" w:space="0"/>
              <w:right w:val="single" w:color="auto" w:sz="4" w:space="0"/>
            </w:tcBorders>
            <w:shd w:val="clear" w:color="auto" w:fill="auto"/>
            <w:noWrap/>
            <w:vAlign w:val="center"/>
          </w:tcPr>
          <w:p w:rsidR="00AC11AF" w:rsidP="00AC11AF" w:rsidRDefault="00AC11AF" w14:paraId="61C0A25F" w14:textId="77777777">
            <w:pPr>
              <w:spacing w:after="0" w:line="240" w:lineRule="auto"/>
              <w:rPr>
                <w:rFonts w:eastAsia="Times New Roman" w:cs="Arial"/>
                <w:color w:val="000000"/>
                <w:szCs w:val="18"/>
                <w:lang w:eastAsia="en-GB"/>
              </w:rPr>
            </w:pPr>
            <w:hyperlink w:history="1" r:id="rId28">
              <w:r w:rsidRPr="00F00BF3">
                <w:rPr>
                  <w:rStyle w:val="Hyperlink"/>
                  <w:rFonts w:eastAsia="Times New Roman" w:cs="Arial"/>
                  <w:szCs w:val="18"/>
                  <w:lang w:eastAsia="en-GB"/>
                </w:rPr>
                <w:t>Tellakula.hemchand@netradyne.com</w:t>
              </w:r>
            </w:hyperlink>
          </w:p>
          <w:p w:rsidR="00AC11AF" w:rsidP="00AC11AF" w:rsidRDefault="00AC11AF" w14:paraId="7509A0AE" w14:textId="77777777">
            <w:pPr>
              <w:spacing w:after="0" w:line="240" w:lineRule="auto"/>
            </w:pPr>
          </w:p>
        </w:tc>
        <w:tc>
          <w:tcPr>
            <w:tcW w:w="1631" w:type="dxa"/>
            <w:tcBorders>
              <w:top w:val="nil"/>
              <w:left w:val="nil"/>
              <w:bottom w:val="single" w:color="auto" w:sz="4" w:space="0"/>
              <w:right w:val="single" w:color="auto" w:sz="4" w:space="0"/>
            </w:tcBorders>
            <w:vAlign w:val="center"/>
          </w:tcPr>
          <w:p w:rsidR="00AC11AF" w:rsidP="00AC11AF" w:rsidRDefault="007B3389" w14:paraId="0D662CAC" w14:textId="1484AAC8">
            <w:pPr>
              <w:spacing w:after="0" w:line="240" w:lineRule="auto"/>
              <w:rPr>
                <w:rFonts w:eastAsia="Times New Roman" w:cs="Arial"/>
                <w:color w:val="000000"/>
                <w:szCs w:val="18"/>
                <w:lang w:eastAsia="en-GB"/>
              </w:rPr>
            </w:pPr>
            <w:r>
              <w:rPr>
                <w:rFonts w:eastAsia="Times New Roman" w:cs="Arial"/>
                <w:color w:val="000000"/>
                <w:szCs w:val="18"/>
                <w:lang w:eastAsia="en-GB"/>
              </w:rPr>
              <w:t xml:space="preserve">Backup </w:t>
            </w:r>
            <w:r w:rsidRPr="009229BC" w:rsidR="00AC11AF">
              <w:rPr>
                <w:rFonts w:eastAsia="Times New Roman" w:cs="Arial"/>
                <w:color w:val="000000"/>
                <w:szCs w:val="18"/>
                <w:lang w:eastAsia="en-GB"/>
              </w:rPr>
              <w:t>contact</w:t>
            </w:r>
          </w:p>
        </w:tc>
      </w:tr>
      <w:tr w:rsidRPr="009229BC" w:rsidR="00AC11AF" w:rsidTr="00B32FB4" w14:paraId="29CB8B02" w14:textId="77777777">
        <w:trPr>
          <w:trHeight w:val="456"/>
        </w:trPr>
        <w:tc>
          <w:tcPr>
            <w:tcW w:w="2174" w:type="dxa"/>
            <w:tcBorders>
              <w:top w:val="nil"/>
              <w:left w:val="single" w:color="auto" w:sz="4" w:space="0"/>
              <w:bottom w:val="single" w:color="auto" w:sz="4" w:space="0"/>
              <w:right w:val="single" w:color="auto" w:sz="4" w:space="0"/>
            </w:tcBorders>
            <w:shd w:val="clear" w:color="auto" w:fill="auto"/>
            <w:noWrap/>
            <w:vAlign w:val="center"/>
          </w:tcPr>
          <w:p w:rsidR="00AC11AF" w:rsidP="00AC11AF" w:rsidRDefault="00AC11AF" w14:paraId="117758F2" w14:textId="24C1B5C7">
            <w:pPr>
              <w:spacing w:after="0" w:line="240" w:lineRule="auto"/>
              <w:rPr>
                <w:rFonts w:eastAsia="Times New Roman" w:cs="Arial"/>
                <w:color w:val="000000"/>
                <w:szCs w:val="18"/>
                <w:lang w:eastAsia="en-GB"/>
              </w:rPr>
            </w:pPr>
            <w:r>
              <w:rPr>
                <w:rFonts w:eastAsia="Times New Roman" w:cs="Arial"/>
                <w:color w:val="000000"/>
                <w:szCs w:val="18"/>
                <w:lang w:eastAsia="en-GB"/>
              </w:rPr>
              <w:t>Girithar N</w:t>
            </w:r>
          </w:p>
        </w:tc>
        <w:tc>
          <w:tcPr>
            <w:tcW w:w="2250" w:type="dxa"/>
            <w:tcBorders>
              <w:top w:val="nil"/>
              <w:left w:val="nil"/>
              <w:bottom w:val="single" w:color="auto" w:sz="4" w:space="0"/>
              <w:right w:val="single" w:color="auto" w:sz="4" w:space="0"/>
            </w:tcBorders>
            <w:shd w:val="clear" w:color="auto" w:fill="auto"/>
            <w:noWrap/>
            <w:vAlign w:val="center"/>
          </w:tcPr>
          <w:p w:rsidR="00AC11AF" w:rsidP="00AC11AF" w:rsidRDefault="00AC11AF" w14:paraId="2A9BF636" w14:textId="36674B7D">
            <w:pPr>
              <w:spacing w:after="0" w:line="240" w:lineRule="auto"/>
              <w:rPr>
                <w:rFonts w:eastAsia="Times New Roman" w:cs="Arial"/>
                <w:color w:val="000000"/>
                <w:szCs w:val="18"/>
                <w:lang w:eastAsia="en-GB"/>
              </w:rPr>
            </w:pPr>
            <w:r>
              <w:rPr>
                <w:rFonts w:eastAsia="Times New Roman" w:cs="Arial"/>
                <w:color w:val="000000"/>
                <w:szCs w:val="18"/>
                <w:lang w:eastAsia="en-GB"/>
              </w:rPr>
              <w:t>Senior Security Analyst</w:t>
            </w:r>
          </w:p>
        </w:tc>
        <w:tc>
          <w:tcPr>
            <w:tcW w:w="3589" w:type="dxa"/>
            <w:tcBorders>
              <w:top w:val="nil"/>
              <w:left w:val="nil"/>
              <w:bottom w:val="single" w:color="auto" w:sz="4" w:space="0"/>
              <w:right w:val="single" w:color="auto" w:sz="4" w:space="0"/>
            </w:tcBorders>
            <w:shd w:val="clear" w:color="auto" w:fill="auto"/>
            <w:noWrap/>
            <w:vAlign w:val="center"/>
          </w:tcPr>
          <w:p w:rsidR="00AC11AF" w:rsidP="00AC11AF" w:rsidRDefault="00AC11AF" w14:paraId="3C41353B" w14:textId="33C7DD17">
            <w:pPr>
              <w:spacing w:after="0" w:line="240" w:lineRule="auto"/>
            </w:pPr>
            <w:hyperlink w:history="1" r:id="rId29">
              <w:r w:rsidRPr="0024310B">
                <w:rPr>
                  <w:rStyle w:val="Hyperlink"/>
                </w:rPr>
                <w:t>Girithar</w:t>
              </w:r>
              <w:r w:rsidRPr="0024310B">
                <w:rPr>
                  <w:rStyle w:val="Hyperlink"/>
                  <w:rFonts w:eastAsia="Times New Roman" w:cs="Arial"/>
                  <w:szCs w:val="18"/>
                  <w:lang w:eastAsia="en-GB"/>
                </w:rPr>
                <w:t>.Kannan@netradyne.com</w:t>
              </w:r>
            </w:hyperlink>
          </w:p>
        </w:tc>
        <w:tc>
          <w:tcPr>
            <w:tcW w:w="1631" w:type="dxa"/>
            <w:tcBorders>
              <w:top w:val="nil"/>
              <w:left w:val="nil"/>
              <w:bottom w:val="single" w:color="auto" w:sz="4" w:space="0"/>
              <w:right w:val="single" w:color="auto" w:sz="4" w:space="0"/>
            </w:tcBorders>
            <w:vAlign w:val="center"/>
          </w:tcPr>
          <w:p w:rsidR="00AC11AF" w:rsidP="00AC11AF" w:rsidRDefault="00AC11AF" w14:paraId="2CA3FA71" w14:textId="15799DAA">
            <w:pPr>
              <w:spacing w:after="0" w:line="240" w:lineRule="auto"/>
              <w:rPr>
                <w:rFonts w:eastAsia="Times New Roman" w:cs="Arial"/>
                <w:color w:val="000000"/>
                <w:szCs w:val="18"/>
                <w:lang w:eastAsia="en-GB"/>
              </w:rPr>
            </w:pPr>
            <w:r>
              <w:rPr>
                <w:rFonts w:eastAsia="Times New Roman" w:cs="Arial"/>
                <w:color w:val="000000"/>
                <w:szCs w:val="18"/>
                <w:lang w:eastAsia="en-GB"/>
              </w:rPr>
              <w:t>Backup contact</w:t>
            </w:r>
          </w:p>
        </w:tc>
      </w:tr>
      <w:tr w:rsidRPr="009229BC" w:rsidR="00AC11AF" w:rsidTr="00B32FB4" w14:paraId="022F4165" w14:textId="77777777">
        <w:trPr>
          <w:trHeight w:val="456"/>
        </w:trPr>
        <w:tc>
          <w:tcPr>
            <w:tcW w:w="2174" w:type="dxa"/>
            <w:tcBorders>
              <w:top w:val="nil"/>
              <w:left w:val="single" w:color="auto" w:sz="4" w:space="0"/>
              <w:bottom w:val="single" w:color="auto" w:sz="4" w:space="0"/>
              <w:right w:val="single" w:color="auto" w:sz="4" w:space="0"/>
            </w:tcBorders>
            <w:shd w:val="clear" w:color="auto" w:fill="auto"/>
            <w:noWrap/>
            <w:vAlign w:val="center"/>
          </w:tcPr>
          <w:p w:rsidR="00AC11AF" w:rsidP="00AC11AF" w:rsidRDefault="00AC11AF" w14:paraId="24074C7F" w14:textId="5FDB6D2C">
            <w:pPr>
              <w:spacing w:after="0" w:line="240" w:lineRule="auto"/>
              <w:rPr>
                <w:rFonts w:eastAsia="Times New Roman" w:cs="Arial"/>
                <w:color w:val="000000"/>
                <w:szCs w:val="18"/>
                <w:lang w:eastAsia="en-GB"/>
              </w:rPr>
            </w:pPr>
            <w:r>
              <w:rPr>
                <w:rFonts w:eastAsia="Times New Roman" w:cs="Arial"/>
                <w:color w:val="000000"/>
                <w:szCs w:val="18"/>
                <w:lang w:eastAsia="en-GB"/>
              </w:rPr>
              <w:t>S</w:t>
            </w:r>
            <w:r>
              <w:rPr>
                <w:color w:val="000000"/>
              </w:rPr>
              <w:t>anjeev Kumar</w:t>
            </w:r>
          </w:p>
        </w:tc>
        <w:tc>
          <w:tcPr>
            <w:tcW w:w="2250" w:type="dxa"/>
            <w:tcBorders>
              <w:top w:val="nil"/>
              <w:left w:val="nil"/>
              <w:bottom w:val="single" w:color="auto" w:sz="4" w:space="0"/>
              <w:right w:val="single" w:color="auto" w:sz="4" w:space="0"/>
            </w:tcBorders>
            <w:shd w:val="clear" w:color="auto" w:fill="auto"/>
            <w:noWrap/>
            <w:vAlign w:val="center"/>
          </w:tcPr>
          <w:p w:rsidR="00AC11AF" w:rsidP="00AC11AF" w:rsidRDefault="00AC11AF" w14:paraId="470E6061" w14:textId="6A3FACC3">
            <w:pPr>
              <w:spacing w:after="0" w:line="240" w:lineRule="auto"/>
              <w:rPr>
                <w:rFonts w:eastAsia="Times New Roman" w:cs="Arial"/>
                <w:color w:val="000000"/>
                <w:szCs w:val="18"/>
                <w:lang w:eastAsia="en-GB"/>
              </w:rPr>
            </w:pPr>
            <w:r>
              <w:rPr>
                <w:rFonts w:eastAsia="Times New Roman" w:cs="Arial"/>
                <w:color w:val="000000"/>
                <w:szCs w:val="18"/>
                <w:lang w:eastAsia="en-GB"/>
              </w:rPr>
              <w:t>Security Analyst</w:t>
            </w:r>
          </w:p>
        </w:tc>
        <w:tc>
          <w:tcPr>
            <w:tcW w:w="3589" w:type="dxa"/>
            <w:tcBorders>
              <w:top w:val="nil"/>
              <w:left w:val="nil"/>
              <w:bottom w:val="single" w:color="auto" w:sz="4" w:space="0"/>
              <w:right w:val="single" w:color="auto" w:sz="4" w:space="0"/>
            </w:tcBorders>
            <w:shd w:val="clear" w:color="auto" w:fill="auto"/>
            <w:noWrap/>
            <w:vAlign w:val="center"/>
          </w:tcPr>
          <w:p w:rsidR="00AC11AF" w:rsidP="00AC11AF" w:rsidRDefault="00AC11AF" w14:paraId="0D944494" w14:textId="7D5AA0B7">
            <w:pPr>
              <w:spacing w:after="0" w:line="240" w:lineRule="auto"/>
            </w:pPr>
            <w:r w:rsidRPr="00AC11AF">
              <w:rPr>
                <w:rStyle w:val="Hyperlink"/>
              </w:rPr>
              <w:t>sanjeev.kumar@netradyne.com</w:t>
            </w:r>
          </w:p>
        </w:tc>
        <w:tc>
          <w:tcPr>
            <w:tcW w:w="1631" w:type="dxa"/>
            <w:tcBorders>
              <w:top w:val="nil"/>
              <w:left w:val="nil"/>
              <w:bottom w:val="single" w:color="auto" w:sz="4" w:space="0"/>
              <w:right w:val="single" w:color="auto" w:sz="4" w:space="0"/>
            </w:tcBorders>
            <w:vAlign w:val="center"/>
          </w:tcPr>
          <w:p w:rsidR="00AC11AF" w:rsidP="00AC11AF" w:rsidRDefault="00AC11AF" w14:paraId="0C17A55B" w14:textId="0B8B67E1">
            <w:pPr>
              <w:spacing w:after="0" w:line="240" w:lineRule="auto"/>
              <w:rPr>
                <w:rFonts w:eastAsia="Times New Roman" w:cs="Arial"/>
                <w:color w:val="000000"/>
                <w:szCs w:val="18"/>
                <w:lang w:eastAsia="en-GB"/>
              </w:rPr>
            </w:pPr>
            <w:r>
              <w:rPr>
                <w:rFonts w:eastAsia="Times New Roman" w:cs="Arial"/>
                <w:color w:val="000000"/>
                <w:szCs w:val="18"/>
                <w:lang w:eastAsia="en-GB"/>
              </w:rPr>
              <w:t>Backup contact</w:t>
            </w:r>
          </w:p>
        </w:tc>
      </w:tr>
      <w:tr w:rsidRPr="009229BC" w:rsidR="00AC11AF" w:rsidTr="00B32FB4" w14:paraId="13955F04" w14:textId="0FC02E19">
        <w:trPr>
          <w:trHeight w:val="456"/>
        </w:trPr>
        <w:tc>
          <w:tcPr>
            <w:tcW w:w="2174" w:type="dxa"/>
            <w:tcBorders>
              <w:top w:val="nil"/>
              <w:left w:val="single" w:color="auto" w:sz="4" w:space="0"/>
              <w:bottom w:val="single" w:color="auto" w:sz="4" w:space="0"/>
              <w:right w:val="single" w:color="auto" w:sz="4" w:space="0"/>
            </w:tcBorders>
            <w:shd w:val="clear" w:color="auto" w:fill="auto"/>
            <w:noWrap/>
            <w:vAlign w:val="center"/>
          </w:tcPr>
          <w:p w:rsidRPr="009229BC" w:rsidR="00AC11AF" w:rsidP="00AC11AF" w:rsidRDefault="00AC11AF" w14:paraId="57F4E548" w14:textId="6840BF1C">
            <w:pPr>
              <w:spacing w:after="0" w:line="240" w:lineRule="auto"/>
              <w:rPr>
                <w:rFonts w:eastAsia="Times New Roman" w:cs="Arial"/>
                <w:color w:val="000000"/>
                <w:szCs w:val="18"/>
                <w:lang w:eastAsia="en-GB"/>
              </w:rPr>
            </w:pPr>
            <w:r>
              <w:rPr>
                <w:rFonts w:eastAsia="Times New Roman" w:cs="Arial"/>
                <w:color w:val="000000"/>
                <w:szCs w:val="18"/>
                <w:lang w:eastAsia="en-GB"/>
              </w:rPr>
              <w:t>A</w:t>
            </w:r>
            <w:r w:rsidRPr="00AC11AF">
              <w:rPr>
                <w:rFonts w:eastAsia="Times New Roman" w:cs="Arial"/>
                <w:color w:val="000000"/>
                <w:szCs w:val="18"/>
                <w:lang w:eastAsia="en-GB"/>
              </w:rPr>
              <w:t>akash</w:t>
            </w:r>
            <w:r>
              <w:rPr>
                <w:rFonts w:eastAsia="Times New Roman" w:cs="Arial"/>
                <w:color w:val="000000"/>
                <w:szCs w:val="18"/>
                <w:lang w:eastAsia="en-GB"/>
              </w:rPr>
              <w:t xml:space="preserve"> </w:t>
            </w:r>
            <w:proofErr w:type="spellStart"/>
            <w:r w:rsidRPr="00AC11AF">
              <w:rPr>
                <w:rFonts w:eastAsia="Times New Roman" w:cs="Arial"/>
                <w:color w:val="000000"/>
                <w:szCs w:val="18"/>
                <w:lang w:eastAsia="en-GB"/>
              </w:rPr>
              <w:t>gadekar</w:t>
            </w:r>
            <w:proofErr w:type="spellEnd"/>
          </w:p>
        </w:tc>
        <w:tc>
          <w:tcPr>
            <w:tcW w:w="2250" w:type="dxa"/>
            <w:tcBorders>
              <w:top w:val="nil"/>
              <w:left w:val="nil"/>
              <w:bottom w:val="single" w:color="auto" w:sz="4" w:space="0"/>
              <w:right w:val="single" w:color="auto" w:sz="4" w:space="0"/>
            </w:tcBorders>
            <w:shd w:val="clear" w:color="auto" w:fill="auto"/>
            <w:noWrap/>
            <w:vAlign w:val="center"/>
          </w:tcPr>
          <w:p w:rsidRPr="00AC11AF" w:rsidR="00AC11AF" w:rsidP="00AC11AF" w:rsidRDefault="00AC11AF" w14:paraId="690CD5E4" w14:textId="6CED5C02">
            <w:pPr>
              <w:shd w:val="clear" w:color="auto" w:fill="FFFFFF"/>
              <w:spacing w:line="300" w:lineRule="atLeast"/>
              <w:rPr>
                <w:rFonts w:ascii="Segoe UI" w:hAnsi="Segoe UI" w:cs="Segoe UI"/>
                <w:szCs w:val="18"/>
              </w:rPr>
            </w:pPr>
            <w:r>
              <w:rPr>
                <w:rFonts w:eastAsia="Times New Roman" w:cs="Arial"/>
                <w:color w:val="000000"/>
                <w:szCs w:val="18"/>
                <w:lang w:eastAsia="en-GB"/>
              </w:rPr>
              <w:t>Security Analyst</w:t>
            </w:r>
          </w:p>
        </w:tc>
        <w:tc>
          <w:tcPr>
            <w:tcW w:w="3589" w:type="dxa"/>
            <w:tcBorders>
              <w:top w:val="nil"/>
              <w:left w:val="nil"/>
              <w:bottom w:val="single" w:color="auto" w:sz="4" w:space="0"/>
              <w:right w:val="single" w:color="auto" w:sz="4" w:space="0"/>
            </w:tcBorders>
            <w:shd w:val="clear" w:color="auto" w:fill="auto"/>
            <w:noWrap/>
            <w:vAlign w:val="center"/>
          </w:tcPr>
          <w:p w:rsidRPr="009229BC" w:rsidR="00AC11AF" w:rsidP="00AC11AF" w:rsidRDefault="00AC11AF" w14:paraId="5AB602C6" w14:textId="6BE4680C">
            <w:pPr>
              <w:spacing w:after="0" w:line="240" w:lineRule="auto"/>
              <w:rPr>
                <w:rFonts w:eastAsia="Times New Roman" w:cs="Arial"/>
                <w:color w:val="000000"/>
                <w:szCs w:val="18"/>
                <w:lang w:eastAsia="en-GB"/>
              </w:rPr>
            </w:pPr>
            <w:r w:rsidRPr="00AC11AF">
              <w:rPr>
                <w:rStyle w:val="Hyperlink"/>
              </w:rPr>
              <w:t>aakash.gadekar@netradyne.com</w:t>
            </w:r>
          </w:p>
        </w:tc>
        <w:tc>
          <w:tcPr>
            <w:tcW w:w="1631" w:type="dxa"/>
            <w:tcBorders>
              <w:top w:val="nil"/>
              <w:left w:val="nil"/>
              <w:bottom w:val="single" w:color="auto" w:sz="4" w:space="0"/>
              <w:right w:val="single" w:color="auto" w:sz="4" w:space="0"/>
            </w:tcBorders>
            <w:vAlign w:val="center"/>
          </w:tcPr>
          <w:p w:rsidRPr="009229BC" w:rsidR="00AC11AF" w:rsidP="00AC11AF" w:rsidRDefault="00AC11AF" w14:paraId="5AB51DEB" w14:textId="12ECAAA6">
            <w:pPr>
              <w:spacing w:after="0" w:line="240" w:lineRule="auto"/>
              <w:rPr>
                <w:rFonts w:eastAsia="Times New Roman" w:cs="Arial"/>
                <w:color w:val="000000"/>
                <w:szCs w:val="18"/>
                <w:lang w:eastAsia="en-GB"/>
              </w:rPr>
            </w:pPr>
            <w:r>
              <w:rPr>
                <w:rFonts w:eastAsia="Times New Roman" w:cs="Arial"/>
                <w:color w:val="000000"/>
                <w:szCs w:val="18"/>
                <w:lang w:eastAsia="en-GB"/>
              </w:rPr>
              <w:t>Backup contact</w:t>
            </w:r>
          </w:p>
        </w:tc>
      </w:tr>
      <w:tr w:rsidRPr="009229BC" w:rsidR="00AC11AF" w:rsidTr="00B32FB4" w14:paraId="578C132B" w14:textId="77777777">
        <w:trPr>
          <w:trHeight w:val="456"/>
        </w:trPr>
        <w:tc>
          <w:tcPr>
            <w:tcW w:w="2174" w:type="dxa"/>
            <w:tcBorders>
              <w:top w:val="nil"/>
              <w:left w:val="single" w:color="auto" w:sz="4" w:space="0"/>
              <w:bottom w:val="single" w:color="auto" w:sz="4" w:space="0"/>
              <w:right w:val="single" w:color="auto" w:sz="4" w:space="0"/>
            </w:tcBorders>
            <w:shd w:val="clear" w:color="auto" w:fill="auto"/>
            <w:noWrap/>
            <w:vAlign w:val="center"/>
          </w:tcPr>
          <w:p w:rsidRPr="009229BC" w:rsidR="00AC11AF" w:rsidP="00AC11AF" w:rsidRDefault="00AC11AF" w14:paraId="2C6F3231" w14:textId="495624AB">
            <w:pPr>
              <w:spacing w:after="0" w:line="240" w:lineRule="auto"/>
              <w:rPr>
                <w:rFonts w:eastAsia="Times New Roman" w:cs="Arial"/>
                <w:color w:val="000000"/>
                <w:szCs w:val="18"/>
                <w:lang w:eastAsia="en-GB"/>
              </w:rPr>
            </w:pPr>
            <w:r w:rsidRPr="009229BC">
              <w:rPr>
                <w:rFonts w:eastAsia="Times New Roman" w:cs="Arial"/>
                <w:color w:val="000000"/>
                <w:szCs w:val="18"/>
                <w:lang w:eastAsia="en-GB"/>
              </w:rPr>
              <w:t>Saravanan Sankaran</w:t>
            </w:r>
          </w:p>
        </w:tc>
        <w:tc>
          <w:tcPr>
            <w:tcW w:w="2250" w:type="dxa"/>
            <w:tcBorders>
              <w:top w:val="nil"/>
              <w:left w:val="nil"/>
              <w:bottom w:val="single" w:color="auto" w:sz="4" w:space="0"/>
              <w:right w:val="single" w:color="auto" w:sz="4" w:space="0"/>
            </w:tcBorders>
            <w:shd w:val="clear" w:color="auto" w:fill="auto"/>
            <w:noWrap/>
            <w:vAlign w:val="center"/>
          </w:tcPr>
          <w:p w:rsidRPr="00AC11AF" w:rsidR="00AC11AF" w:rsidP="00AC11AF" w:rsidRDefault="00AC11AF" w14:paraId="40E55AAA" w14:textId="28683C8A">
            <w:pPr>
              <w:spacing w:after="0" w:line="240" w:lineRule="auto"/>
              <w:rPr>
                <w:rFonts w:ascii="Segoe UI" w:hAnsi="Segoe UI" w:cs="Segoe UI"/>
                <w:szCs w:val="18"/>
              </w:rPr>
            </w:pPr>
            <w:r w:rsidRPr="00AC11AF">
              <w:rPr>
                <w:rFonts w:eastAsia="Times New Roman" w:cs="Arial"/>
                <w:color w:val="000000"/>
                <w:szCs w:val="18"/>
                <w:lang w:eastAsia="en-GB"/>
              </w:rPr>
              <w:t>Vice President - IT &amp; InfoSec</w:t>
            </w:r>
          </w:p>
        </w:tc>
        <w:tc>
          <w:tcPr>
            <w:tcW w:w="3589" w:type="dxa"/>
            <w:tcBorders>
              <w:top w:val="nil"/>
              <w:left w:val="nil"/>
              <w:bottom w:val="single" w:color="auto" w:sz="4" w:space="0"/>
              <w:right w:val="single" w:color="auto" w:sz="4" w:space="0"/>
            </w:tcBorders>
            <w:shd w:val="clear" w:color="auto" w:fill="auto"/>
            <w:noWrap/>
            <w:vAlign w:val="center"/>
          </w:tcPr>
          <w:p w:rsidR="00AC11AF" w:rsidP="00AC11AF" w:rsidRDefault="00AC11AF" w14:paraId="39D415EF" w14:textId="39858EF3">
            <w:pPr>
              <w:spacing w:after="0" w:line="240" w:lineRule="auto"/>
            </w:pPr>
            <w:hyperlink w:history="1" r:id="rId30">
              <w:r w:rsidRPr="009229BC">
                <w:rPr>
                  <w:rFonts w:eastAsia="Times New Roman" w:cs="Arial"/>
                  <w:color w:val="000000"/>
                  <w:szCs w:val="18"/>
                  <w:lang w:eastAsia="en-GB"/>
                </w:rPr>
                <w:t>saravanan.sankaran@netradyne.com</w:t>
              </w:r>
            </w:hyperlink>
          </w:p>
        </w:tc>
        <w:tc>
          <w:tcPr>
            <w:tcW w:w="1631" w:type="dxa"/>
            <w:tcBorders>
              <w:top w:val="nil"/>
              <w:left w:val="nil"/>
              <w:bottom w:val="single" w:color="auto" w:sz="4" w:space="0"/>
              <w:right w:val="single" w:color="auto" w:sz="4" w:space="0"/>
            </w:tcBorders>
            <w:vAlign w:val="center"/>
          </w:tcPr>
          <w:p w:rsidRPr="009229BC" w:rsidR="00AC11AF" w:rsidP="00AC11AF" w:rsidRDefault="00AC11AF" w14:paraId="185A3410" w14:textId="53C9DFCF">
            <w:pPr>
              <w:spacing w:after="0" w:line="240" w:lineRule="auto"/>
              <w:rPr>
                <w:rFonts w:eastAsia="Times New Roman" w:cs="Arial"/>
                <w:color w:val="000000"/>
                <w:szCs w:val="18"/>
                <w:lang w:eastAsia="en-GB"/>
              </w:rPr>
            </w:pPr>
            <w:r w:rsidRPr="009229BC">
              <w:rPr>
                <w:rFonts w:eastAsia="Times New Roman" w:cs="Arial"/>
                <w:color w:val="000000"/>
                <w:szCs w:val="18"/>
                <w:lang w:eastAsia="en-GB"/>
              </w:rPr>
              <w:t>Escalation</w:t>
            </w:r>
          </w:p>
        </w:tc>
      </w:tr>
      <w:tr w:rsidRPr="009229BC" w:rsidR="00AC11AF" w:rsidTr="00B32FB4" w14:paraId="5E797055" w14:textId="214C6235">
        <w:trPr>
          <w:trHeight w:val="456"/>
        </w:trPr>
        <w:tc>
          <w:tcPr>
            <w:tcW w:w="2174" w:type="dxa"/>
            <w:tcBorders>
              <w:top w:val="nil"/>
              <w:left w:val="single" w:color="auto" w:sz="4" w:space="0"/>
              <w:bottom w:val="single" w:color="auto" w:sz="4" w:space="0"/>
              <w:right w:val="single" w:color="auto" w:sz="4" w:space="0"/>
            </w:tcBorders>
            <w:shd w:val="clear" w:color="auto" w:fill="auto"/>
            <w:noWrap/>
            <w:vAlign w:val="center"/>
          </w:tcPr>
          <w:p w:rsidRPr="009229BC" w:rsidR="00AC11AF" w:rsidP="00AC11AF" w:rsidRDefault="00AC11AF" w14:paraId="61A59CA7" w14:textId="3BCE1A9C">
            <w:pPr>
              <w:spacing w:after="0" w:line="240" w:lineRule="auto"/>
              <w:rPr>
                <w:rFonts w:eastAsia="Times New Roman" w:cs="Arial"/>
                <w:color w:val="000000"/>
                <w:szCs w:val="18"/>
                <w:lang w:eastAsia="en-GB"/>
              </w:rPr>
            </w:pPr>
            <w:r w:rsidRPr="009229BC">
              <w:rPr>
                <w:rFonts w:eastAsia="Times New Roman" w:cs="Arial"/>
                <w:color w:val="000000"/>
                <w:szCs w:val="18"/>
                <w:lang w:eastAsia="en-GB"/>
              </w:rPr>
              <w:t>Vinay Rai</w:t>
            </w:r>
          </w:p>
        </w:tc>
        <w:tc>
          <w:tcPr>
            <w:tcW w:w="2250" w:type="dxa"/>
            <w:tcBorders>
              <w:top w:val="nil"/>
              <w:left w:val="nil"/>
              <w:bottom w:val="single" w:color="auto" w:sz="4" w:space="0"/>
              <w:right w:val="single" w:color="auto" w:sz="4" w:space="0"/>
            </w:tcBorders>
            <w:shd w:val="clear" w:color="auto" w:fill="auto"/>
            <w:noWrap/>
            <w:vAlign w:val="center"/>
          </w:tcPr>
          <w:p w:rsidRPr="009229BC" w:rsidR="00AC11AF" w:rsidP="00AC11AF" w:rsidRDefault="00AC11AF" w14:paraId="29779A98" w14:textId="060181D5">
            <w:pPr>
              <w:spacing w:after="0" w:line="240" w:lineRule="auto"/>
              <w:rPr>
                <w:rFonts w:eastAsia="Times New Roman" w:cs="Arial"/>
                <w:color w:val="000000"/>
                <w:szCs w:val="18"/>
                <w:lang w:eastAsia="en-GB"/>
              </w:rPr>
            </w:pPr>
            <w:r w:rsidRPr="009229BC">
              <w:rPr>
                <w:rFonts w:eastAsia="Times New Roman" w:cs="Arial"/>
                <w:color w:val="000000"/>
                <w:szCs w:val="18"/>
                <w:lang w:eastAsia="en-GB"/>
              </w:rPr>
              <w:t>Senior Vice President, Cloud</w:t>
            </w:r>
          </w:p>
        </w:tc>
        <w:tc>
          <w:tcPr>
            <w:tcW w:w="3589" w:type="dxa"/>
            <w:tcBorders>
              <w:top w:val="nil"/>
              <w:left w:val="nil"/>
              <w:bottom w:val="single" w:color="auto" w:sz="4" w:space="0"/>
              <w:right w:val="single" w:color="auto" w:sz="4" w:space="0"/>
            </w:tcBorders>
            <w:shd w:val="clear" w:color="auto" w:fill="auto"/>
            <w:noWrap/>
            <w:vAlign w:val="center"/>
          </w:tcPr>
          <w:p w:rsidRPr="009229BC" w:rsidR="00AC11AF" w:rsidP="00AC11AF" w:rsidRDefault="00AC11AF" w14:paraId="02219C65" w14:textId="2A0EEB94">
            <w:pPr>
              <w:spacing w:after="0" w:line="240" w:lineRule="auto"/>
              <w:rPr>
                <w:rFonts w:eastAsia="Times New Roman" w:cs="Arial"/>
                <w:color w:val="000000"/>
                <w:szCs w:val="18"/>
                <w:lang w:eastAsia="en-GB"/>
              </w:rPr>
            </w:pPr>
            <w:hyperlink w:history="1" r:id="rId31">
              <w:r w:rsidRPr="009229BC">
                <w:rPr>
                  <w:rFonts w:eastAsia="Times New Roman" w:cs="Arial"/>
                  <w:color w:val="000000"/>
                  <w:szCs w:val="18"/>
                  <w:lang w:eastAsia="en-GB"/>
                </w:rPr>
                <w:t>vinay.rai@netradyne.com</w:t>
              </w:r>
            </w:hyperlink>
          </w:p>
        </w:tc>
        <w:tc>
          <w:tcPr>
            <w:tcW w:w="1631" w:type="dxa"/>
            <w:tcBorders>
              <w:top w:val="nil"/>
              <w:left w:val="nil"/>
              <w:bottom w:val="single" w:color="auto" w:sz="4" w:space="0"/>
              <w:right w:val="single" w:color="auto" w:sz="4" w:space="0"/>
            </w:tcBorders>
            <w:vAlign w:val="center"/>
          </w:tcPr>
          <w:p w:rsidRPr="009229BC" w:rsidR="00AC11AF" w:rsidP="00AC11AF" w:rsidRDefault="00AC11AF" w14:paraId="0A605A75" w14:textId="1FE6E20A">
            <w:pPr>
              <w:spacing w:after="0" w:line="240" w:lineRule="auto"/>
              <w:rPr>
                <w:rFonts w:eastAsia="Times New Roman" w:cs="Arial"/>
                <w:color w:val="000000"/>
                <w:szCs w:val="18"/>
                <w:lang w:eastAsia="en-GB"/>
              </w:rPr>
            </w:pPr>
            <w:r w:rsidRPr="009229BC">
              <w:rPr>
                <w:rFonts w:eastAsia="Times New Roman" w:cs="Arial"/>
                <w:color w:val="000000"/>
                <w:szCs w:val="18"/>
                <w:lang w:eastAsia="en-GB"/>
              </w:rPr>
              <w:t>Escalation</w:t>
            </w:r>
          </w:p>
        </w:tc>
      </w:tr>
    </w:tbl>
    <w:p w:rsidRPr="00A57BB6" w:rsidR="007B7BBE" w:rsidP="009726D6" w:rsidRDefault="007B7BBE" w14:paraId="56FD9328" w14:textId="77777777">
      <w:pPr>
        <w:rPr>
          <w:rFonts w:ascii="Arial" w:hAnsi="Arial" w:cs="Arial"/>
        </w:rPr>
      </w:pPr>
    </w:p>
    <w:p w:rsidRPr="00A57BB6" w:rsidR="009726D6" w:rsidP="009726D6" w:rsidRDefault="009726D6" w14:paraId="00894B74" w14:textId="77777777">
      <w:pPr>
        <w:pStyle w:val="Heading3"/>
      </w:pPr>
      <w:bookmarkStart w:name="_Toc101981649" w:id="85"/>
      <w:r w:rsidRPr="00A57BB6">
        <w:t>HANDLING NOTICES FROM REGULATORY AUTHORITIES:</w:t>
      </w:r>
      <w:bookmarkEnd w:id="85"/>
    </w:p>
    <w:p w:rsidRPr="009229BC" w:rsidR="009726D6" w:rsidP="006F0C0C" w:rsidRDefault="009726D6" w14:paraId="2E20494E" w14:textId="40490A20">
      <w:pPr>
        <w:jc w:val="both"/>
        <w:rPr>
          <w:rFonts w:cs="Arial"/>
        </w:rPr>
      </w:pPr>
      <w:proofErr w:type="spellStart"/>
      <w:r w:rsidRPr="009229BC">
        <w:rPr>
          <w:rFonts w:cs="Arial"/>
        </w:rPr>
        <w:t>Netradyne</w:t>
      </w:r>
      <w:proofErr w:type="spellEnd"/>
      <w:r w:rsidRPr="009229BC">
        <w:rPr>
          <w:rFonts w:cs="Arial"/>
        </w:rPr>
        <w:t xml:space="preserve"> is required to </w:t>
      </w:r>
      <w:r w:rsidRPr="009229BC" w:rsidR="00D14B7C">
        <w:rPr>
          <w:rFonts w:cs="Arial"/>
        </w:rPr>
        <w:t>manage</w:t>
      </w:r>
      <w:r w:rsidRPr="009229BC">
        <w:rPr>
          <w:rFonts w:cs="Arial"/>
        </w:rPr>
        <w:t xml:space="preserve"> and act on the notices (</w:t>
      </w:r>
      <w:r w:rsidRPr="009229BC" w:rsidR="00D14B7C">
        <w:rPr>
          <w:rFonts w:cs="Arial"/>
        </w:rPr>
        <w:t>e.g.,</w:t>
      </w:r>
      <w:r w:rsidRPr="009229BC">
        <w:rPr>
          <w:rFonts w:cs="Arial"/>
        </w:rPr>
        <w:t xml:space="preserve"> Information Notice, Enforcement Notice, Correction Notice etc.,) received from the regulatory authorities of respective countries.</w:t>
      </w:r>
    </w:p>
    <w:p w:rsidR="009726D6" w:rsidP="006F0C0C" w:rsidRDefault="009726D6" w14:paraId="27A8F69A" w14:textId="2D503D33">
      <w:pPr>
        <w:jc w:val="both"/>
        <w:rPr>
          <w:rFonts w:cs="Arial"/>
        </w:rPr>
      </w:pPr>
      <w:r w:rsidRPr="009229BC">
        <w:rPr>
          <w:rFonts w:cs="Arial"/>
        </w:rPr>
        <w:t xml:space="preserve">These notices can come either in the form of both soft or/and hard copy (via courier) to </w:t>
      </w:r>
      <w:proofErr w:type="spellStart"/>
      <w:r w:rsidRPr="009229BC">
        <w:rPr>
          <w:rFonts w:cs="Arial"/>
        </w:rPr>
        <w:t>Netradyne</w:t>
      </w:r>
      <w:proofErr w:type="spellEnd"/>
      <w:r w:rsidRPr="009229BC">
        <w:rPr>
          <w:rFonts w:cs="Arial"/>
        </w:rPr>
        <w:t xml:space="preserve"> registered office address of that country and needs to be responded </w:t>
      </w:r>
      <w:r w:rsidRPr="009229BC" w:rsidR="00AE73F5">
        <w:rPr>
          <w:rFonts w:cs="Arial"/>
        </w:rPr>
        <w:t>immediately.</w:t>
      </w:r>
    </w:p>
    <w:p w:rsidRPr="009229BC" w:rsidR="006F3A3B" w:rsidP="006F0C0C" w:rsidRDefault="006F3A3B" w14:paraId="115204DC" w14:textId="77777777">
      <w:pPr>
        <w:jc w:val="both"/>
        <w:rPr>
          <w:rFonts w:cs="Arial"/>
        </w:rPr>
      </w:pPr>
    </w:p>
    <w:p w:rsidRPr="00A57BB6" w:rsidR="009726D6" w:rsidP="009726D6" w:rsidRDefault="009726D6" w14:paraId="180938F1" w14:textId="77777777">
      <w:pPr>
        <w:pStyle w:val="Heading3"/>
      </w:pPr>
      <w:bookmarkStart w:name="_Toc101981650" w:id="86"/>
      <w:r w:rsidRPr="00A57BB6">
        <w:t>ERADICATION</w:t>
      </w:r>
      <w:bookmarkEnd w:id="86"/>
    </w:p>
    <w:p w:rsidRPr="009229BC" w:rsidR="009726D6" w:rsidP="00BF223C" w:rsidRDefault="009726D6" w14:paraId="34DA4038" w14:textId="77777777">
      <w:pPr>
        <w:jc w:val="both"/>
        <w:rPr>
          <w:rFonts w:cs="Arial"/>
        </w:rPr>
      </w:pPr>
      <w:r w:rsidRPr="009229BC">
        <w:rPr>
          <w:rFonts w:cs="Arial"/>
        </w:rPr>
        <w:t>This stage emphasis to ensure a clean system ready to be restored. It could either be a complete reimage of a system, or a restore from a known good backup.</w:t>
      </w:r>
    </w:p>
    <w:p w:rsidRPr="009229BC" w:rsidR="009726D6" w:rsidP="00BF223C" w:rsidRDefault="009726D6" w14:paraId="33DE6B31" w14:textId="71EFB5C3">
      <w:pPr>
        <w:jc w:val="both"/>
        <w:rPr>
          <w:rFonts w:cs="Arial"/>
        </w:rPr>
      </w:pPr>
      <w:r w:rsidRPr="009229BC">
        <w:rPr>
          <w:rFonts w:cs="Arial"/>
        </w:rPr>
        <w:t xml:space="preserve">Eradication is the process of getting rid of the issue on the computer, </w:t>
      </w:r>
      <w:r w:rsidRPr="009229BC" w:rsidR="00F13668">
        <w:rPr>
          <w:rFonts w:cs="Arial"/>
        </w:rPr>
        <w:t>system,</w:t>
      </w:r>
      <w:r w:rsidRPr="009229BC">
        <w:rPr>
          <w:rFonts w:cs="Arial"/>
        </w:rPr>
        <w:t xml:space="preserve"> or network. Appropriate incident response procedure, appropriate to the incident, if the eradication is not feasible, all the affected systems would be isolated from the network and detailed investigation shall be </w:t>
      </w:r>
      <w:r w:rsidRPr="009229BC" w:rsidR="006D6A85">
        <w:rPr>
          <w:rFonts w:cs="Arial"/>
        </w:rPr>
        <w:t>conducted</w:t>
      </w:r>
      <w:r w:rsidRPr="009229BC">
        <w:rPr>
          <w:rFonts w:cs="Arial"/>
        </w:rPr>
        <w:t>.</w:t>
      </w:r>
    </w:p>
    <w:p w:rsidRPr="009229BC" w:rsidR="009726D6" w:rsidP="00BF223C" w:rsidRDefault="009726D6" w14:paraId="76C2F387" w14:textId="77777777">
      <w:pPr>
        <w:jc w:val="both"/>
        <w:rPr>
          <w:rFonts w:cs="Arial"/>
        </w:rPr>
      </w:pPr>
      <w:r w:rsidRPr="009229BC">
        <w:rPr>
          <w:rFonts w:cs="Arial"/>
        </w:rPr>
        <w:t>Primary aspects of eradication are:</w:t>
      </w:r>
    </w:p>
    <w:p w:rsidRPr="009229BC" w:rsidR="009726D6" w:rsidP="00BF223C" w:rsidRDefault="009726D6" w14:paraId="3005777F" w14:textId="50C8A4CB">
      <w:pPr>
        <w:pStyle w:val="ListParagraph"/>
        <w:numPr>
          <w:ilvl w:val="0"/>
          <w:numId w:val="32"/>
        </w:numPr>
        <w:jc w:val="both"/>
        <w:rPr>
          <w:rFonts w:cs="Arial"/>
        </w:rPr>
      </w:pPr>
      <w:r w:rsidRPr="009229BC">
        <w:rPr>
          <w:rFonts w:cs="Arial"/>
        </w:rPr>
        <w:t xml:space="preserve">Clean-up usually consists of running the antivirus software, uninstalling the infected software, rebuilding the </w:t>
      </w:r>
      <w:r w:rsidRPr="009229BC" w:rsidR="005F118E">
        <w:rPr>
          <w:rFonts w:cs="Arial"/>
        </w:rPr>
        <w:t>OS,</w:t>
      </w:r>
      <w:r w:rsidRPr="009229BC">
        <w:rPr>
          <w:rFonts w:cs="Arial"/>
        </w:rPr>
        <w:t xml:space="preserve"> or replacing the entire hard drive and reconstructing the network.</w:t>
      </w:r>
    </w:p>
    <w:p w:rsidRPr="009229BC" w:rsidR="009726D6" w:rsidP="00BF223C" w:rsidRDefault="009726D6" w14:paraId="5CC5FF27" w14:textId="77777777">
      <w:pPr>
        <w:pStyle w:val="ListParagraph"/>
        <w:numPr>
          <w:ilvl w:val="0"/>
          <w:numId w:val="32"/>
        </w:numPr>
        <w:jc w:val="both"/>
        <w:rPr>
          <w:rFonts w:cs="Arial"/>
        </w:rPr>
      </w:pPr>
      <w:r w:rsidRPr="009229BC">
        <w:rPr>
          <w:rFonts w:cs="Arial"/>
        </w:rPr>
        <w:t>Notification always includes relevant personnel, both above and below the SIRT manager in the reporting chain.</w:t>
      </w:r>
    </w:p>
    <w:p w:rsidRPr="009229BC" w:rsidR="009726D6" w:rsidP="00BF223C" w:rsidRDefault="009726D6" w14:paraId="32DA67F7" w14:textId="3216BEC5">
      <w:pPr>
        <w:jc w:val="both"/>
        <w:rPr>
          <w:rFonts w:cs="Arial"/>
        </w:rPr>
      </w:pPr>
      <w:r w:rsidRPr="009229BC">
        <w:rPr>
          <w:rFonts w:cs="Arial"/>
        </w:rPr>
        <w:t xml:space="preserve">Root Cause Analysis of the incident is </w:t>
      </w:r>
      <w:r w:rsidRPr="009229BC" w:rsidR="006D6A85">
        <w:rPr>
          <w:rFonts w:cs="Arial"/>
        </w:rPr>
        <w:t>conducted</w:t>
      </w:r>
      <w:r w:rsidRPr="009229BC">
        <w:rPr>
          <w:rFonts w:cs="Arial"/>
        </w:rPr>
        <w:t xml:space="preserve"> and immediate correction would be taken. Corrective measures are proposed to relevant stakeholders for avoiding the recurrence of the incident.</w:t>
      </w:r>
    </w:p>
    <w:p w:rsidRPr="00A57BB6" w:rsidR="009726D6" w:rsidP="009726D6" w:rsidRDefault="009726D6" w14:paraId="7FD33EAD" w14:textId="77777777">
      <w:pPr>
        <w:pStyle w:val="Heading3"/>
      </w:pPr>
      <w:bookmarkStart w:name="_Toc101981651" w:id="87"/>
      <w:r w:rsidRPr="00A57BB6">
        <w:t>RECOVERY</w:t>
      </w:r>
      <w:bookmarkEnd w:id="87"/>
    </w:p>
    <w:p w:rsidRPr="009229BC" w:rsidR="009726D6" w:rsidP="00BF223C" w:rsidRDefault="009726D6" w14:paraId="66186BC8" w14:textId="3672A091">
      <w:pPr>
        <w:jc w:val="both"/>
        <w:rPr>
          <w:rFonts w:cs="Arial"/>
        </w:rPr>
      </w:pPr>
      <w:r w:rsidRPr="009229BC">
        <w:rPr>
          <w:rFonts w:cs="Arial"/>
        </w:rPr>
        <w:t xml:space="preserve">At this point, determination whether to bring the system back </w:t>
      </w:r>
      <w:r w:rsidRPr="009229BC" w:rsidR="00D2191F">
        <w:rPr>
          <w:rFonts w:cs="Arial"/>
        </w:rPr>
        <w:t>into</w:t>
      </w:r>
      <w:r w:rsidRPr="009229BC">
        <w:rPr>
          <w:rFonts w:cs="Arial"/>
        </w:rPr>
        <w:t xml:space="preserve"> production and how long the affected system to be monitored for any signs of abnormal activity.</w:t>
      </w:r>
    </w:p>
    <w:p w:rsidRPr="009229BC" w:rsidR="009726D6" w:rsidP="00BF223C" w:rsidRDefault="009726D6" w14:paraId="51EBB817" w14:textId="77777777">
      <w:pPr>
        <w:jc w:val="both"/>
        <w:rPr>
          <w:rFonts w:cs="Arial"/>
        </w:rPr>
      </w:pPr>
      <w:r w:rsidRPr="009229BC">
        <w:rPr>
          <w:rFonts w:cs="Arial"/>
        </w:rPr>
        <w:t>Two steps for recovery:</w:t>
      </w:r>
    </w:p>
    <w:p w:rsidRPr="009229BC" w:rsidR="009726D6" w:rsidP="00BF223C" w:rsidRDefault="009726D6" w14:paraId="5B021B6D" w14:textId="12696C05">
      <w:pPr>
        <w:pStyle w:val="ListParagraph"/>
        <w:numPr>
          <w:ilvl w:val="0"/>
          <w:numId w:val="33"/>
        </w:numPr>
        <w:jc w:val="both"/>
        <w:rPr>
          <w:rFonts w:cs="Arial"/>
        </w:rPr>
      </w:pPr>
      <w:r w:rsidRPr="009229BC">
        <w:rPr>
          <w:rFonts w:cs="Arial"/>
        </w:rPr>
        <w:t xml:space="preserve">Service restoration, which is based on implementing corporate contingency </w:t>
      </w:r>
      <w:r w:rsidRPr="009229BC" w:rsidR="00AE73F5">
        <w:rPr>
          <w:rFonts w:cs="Arial"/>
        </w:rPr>
        <w:t>plans.</w:t>
      </w:r>
    </w:p>
    <w:p w:rsidRPr="009229BC" w:rsidR="009726D6" w:rsidP="00BF223C" w:rsidRDefault="009726D6" w14:paraId="7AE312F7" w14:textId="731F5281">
      <w:pPr>
        <w:pStyle w:val="ListParagraph"/>
        <w:numPr>
          <w:ilvl w:val="0"/>
          <w:numId w:val="33"/>
        </w:numPr>
        <w:jc w:val="both"/>
        <w:rPr>
          <w:rFonts w:cs="Arial"/>
        </w:rPr>
      </w:pPr>
      <w:r w:rsidRPr="009229BC">
        <w:rPr>
          <w:rFonts w:cs="Arial"/>
        </w:rPr>
        <w:t xml:space="preserve">System and/or network validation, testing, and certifying the system as </w:t>
      </w:r>
      <w:r w:rsidRPr="009229BC" w:rsidR="00AE73F5">
        <w:rPr>
          <w:rFonts w:cs="Arial"/>
        </w:rPr>
        <w:t>operational.</w:t>
      </w:r>
    </w:p>
    <w:p w:rsidRPr="009229BC" w:rsidR="009726D6" w:rsidP="00BF223C" w:rsidRDefault="009726D6" w14:paraId="745B7CEC" w14:textId="6F6EB04F">
      <w:pPr>
        <w:jc w:val="both"/>
        <w:rPr>
          <w:rFonts w:cs="Arial"/>
        </w:rPr>
      </w:pPr>
      <w:r w:rsidRPr="009229BC">
        <w:rPr>
          <w:rFonts w:cs="Arial"/>
        </w:rPr>
        <w:t xml:space="preserve">If affected system(s) are not recoverable, it shall be forensically </w:t>
      </w:r>
      <w:r w:rsidRPr="009229BC" w:rsidR="00AE73F5">
        <w:rPr>
          <w:rFonts w:cs="Arial"/>
        </w:rPr>
        <w:t>wiped off</w:t>
      </w:r>
      <w:r w:rsidRPr="009229BC">
        <w:rPr>
          <w:rFonts w:cs="Arial"/>
        </w:rPr>
        <w:t xml:space="preserve"> and the system shall be rebuilt. Performing a scan for any known vulnerabilities or the infections that was observed.</w:t>
      </w:r>
    </w:p>
    <w:p w:rsidRPr="00A57BB6" w:rsidR="009726D6" w:rsidP="009726D6" w:rsidRDefault="009726D6" w14:paraId="74D458DA" w14:textId="77777777">
      <w:pPr>
        <w:pStyle w:val="Heading3"/>
      </w:pPr>
      <w:bookmarkStart w:name="_Toc101981652" w:id="88"/>
      <w:r w:rsidRPr="00A57BB6">
        <w:t>FOLLOW-UP</w:t>
      </w:r>
      <w:bookmarkEnd w:id="88"/>
    </w:p>
    <w:p w:rsidRPr="009229BC" w:rsidR="009726D6" w:rsidP="00BF223C" w:rsidRDefault="009726D6" w14:paraId="11618B6C" w14:textId="77777777">
      <w:pPr>
        <w:jc w:val="both"/>
        <w:rPr>
          <w:rFonts w:cs="Arial"/>
        </w:rPr>
      </w:pPr>
      <w:r w:rsidRPr="009229BC">
        <w:rPr>
          <w:rFonts w:cs="Arial"/>
        </w:rPr>
        <w:t>The lessons learnt while the investigation is incorporated to the knowledge base repository and the process improvement (if any) will be updated back into the incident response process to produce better future outcomes and additional defences.</w:t>
      </w:r>
    </w:p>
    <w:p w:rsidRPr="009229BC" w:rsidR="009726D6" w:rsidP="00BF223C" w:rsidRDefault="009726D6" w14:paraId="662E7B2F" w14:textId="77777777">
      <w:pPr>
        <w:jc w:val="both"/>
        <w:rPr>
          <w:rFonts w:cs="Arial"/>
        </w:rPr>
      </w:pPr>
      <w:r w:rsidRPr="009229BC">
        <w:rPr>
          <w:rFonts w:cs="Arial"/>
        </w:rPr>
        <w:t>During the analysis/investigation on the incident, gaps on the current process been followed will be documented along with the Root Cause analysis and mitigation steps. Based on the incident and the gaps identified, if at all a change in the process is required, the same will be proposed to the respective process owner.</w:t>
      </w:r>
    </w:p>
    <w:p w:rsidRPr="009229BC" w:rsidR="009726D6" w:rsidP="00BF223C" w:rsidRDefault="009726D6" w14:paraId="2038A8D2" w14:textId="77777777">
      <w:pPr>
        <w:jc w:val="both"/>
        <w:rPr>
          <w:rFonts w:cs="Arial"/>
        </w:rPr>
      </w:pPr>
      <w:r w:rsidRPr="009229BC">
        <w:rPr>
          <w:rFonts w:cs="Arial"/>
        </w:rPr>
        <w:t>Upon the completion of incident investigation, the investigation summary/report will be shared with HRD for further course of action [disciplinary action]. The best practices and the lessons learnt during the investigation of an incident will be documented and a case study on the incident covering the details of the incident (in generic), root cause analysis and preventive &amp; mitigation steps, will be published.</w:t>
      </w:r>
    </w:p>
    <w:p w:rsidRPr="00A57BB6" w:rsidR="009726D6" w:rsidP="009726D6" w:rsidRDefault="009726D6" w14:paraId="38B14599" w14:textId="77777777">
      <w:pPr>
        <w:pStyle w:val="Heading3"/>
      </w:pPr>
      <w:bookmarkStart w:name="_Toc101981653" w:id="89"/>
      <w:r w:rsidRPr="00A57BB6">
        <w:t>Classify the incident for closure</w:t>
      </w:r>
      <w:bookmarkEnd w:id="89"/>
    </w:p>
    <w:p w:rsidRPr="00BF223C" w:rsidR="009726D6" w:rsidP="009229BC" w:rsidRDefault="009726D6" w14:paraId="03C7D919" w14:textId="7CF6328F">
      <w:r w:rsidRPr="00BF223C">
        <w:t>If the investigation is conclusive, complete and shall be considered for closure, update the status of the incident as Resolved. If it is not closed and require further detailed investigation, incident would be escalated.</w:t>
      </w:r>
    </w:p>
    <w:p w:rsidRPr="00A57BB6" w:rsidR="009726D6" w:rsidP="009726D6" w:rsidRDefault="009726D6" w14:paraId="24E057BF" w14:textId="77777777">
      <w:pPr>
        <w:pStyle w:val="Heading4"/>
        <w:rPr>
          <w:rFonts w:ascii="Arial" w:hAnsi="Arial" w:cs="Arial"/>
        </w:rPr>
      </w:pPr>
      <w:r w:rsidRPr="00A57BB6">
        <w:rPr>
          <w:rFonts w:ascii="Arial" w:hAnsi="Arial" w:cs="Arial"/>
        </w:rPr>
        <w:t>Incident Closure</w:t>
      </w:r>
    </w:p>
    <w:p w:rsidRPr="003068EC" w:rsidR="009726D6" w:rsidP="009229BC" w:rsidRDefault="009726D6" w14:paraId="4D92EEB0" w14:textId="77777777">
      <w:r w:rsidRPr="003068EC">
        <w:t>Incident is marked as Resolved and Root Cause is updated on the system.</w:t>
      </w:r>
    </w:p>
    <w:p w:rsidRPr="00A57BB6" w:rsidR="009726D6" w:rsidP="009726D6" w:rsidRDefault="00EF3406" w14:paraId="18DBA78A" w14:textId="16802432">
      <w:pPr>
        <w:pStyle w:val="Heading4"/>
        <w:rPr>
          <w:rFonts w:ascii="Arial" w:hAnsi="Arial" w:cs="Arial"/>
        </w:rPr>
      </w:pPr>
      <w:r w:rsidRPr="00A57BB6">
        <w:rPr>
          <w:rFonts w:ascii="Arial" w:hAnsi="Arial" w:cs="Arial"/>
        </w:rPr>
        <w:t>K</w:t>
      </w:r>
      <w:r w:rsidRPr="00A57BB6" w:rsidR="009726D6">
        <w:rPr>
          <w:rFonts w:ascii="Arial" w:hAnsi="Arial" w:cs="Arial"/>
        </w:rPr>
        <w:t>nowledge</w:t>
      </w:r>
      <w:r w:rsidRPr="00A57BB6">
        <w:rPr>
          <w:rFonts w:ascii="Arial" w:hAnsi="Arial" w:cs="Arial"/>
        </w:rPr>
        <w:t xml:space="preserve"> B</w:t>
      </w:r>
      <w:r w:rsidRPr="00A57BB6" w:rsidR="009726D6">
        <w:rPr>
          <w:rFonts w:ascii="Arial" w:hAnsi="Arial" w:cs="Arial"/>
        </w:rPr>
        <w:t>ase</w:t>
      </w:r>
    </w:p>
    <w:p w:rsidRPr="003068EC" w:rsidR="003015F7" w:rsidP="009229BC" w:rsidRDefault="009726D6" w14:paraId="3C6750C7" w14:textId="5D0CE238">
      <w:r w:rsidRPr="003068EC">
        <w:t>Knowledgebase is updated with the lessons learnt during investigation, for future references.</w:t>
      </w:r>
    </w:p>
    <w:p w:rsidRPr="002A3F9A" w:rsidR="009726D6" w:rsidP="00D54686" w:rsidRDefault="009726D6" w14:paraId="314EFB26" w14:textId="77777777">
      <w:pPr>
        <w:pStyle w:val="Heading2"/>
      </w:pPr>
      <w:bookmarkStart w:name="_Toc101981654" w:id="90"/>
      <w:r w:rsidRPr="002A3F9A">
        <w:t>RESPONSES</w:t>
      </w:r>
      <w:bookmarkEnd w:id="90"/>
    </w:p>
    <w:p w:rsidRPr="009229BC" w:rsidR="009726D6" w:rsidP="003068EC" w:rsidRDefault="009726D6" w14:paraId="3E05AC2F" w14:textId="77777777">
      <w:pPr>
        <w:jc w:val="both"/>
        <w:rPr>
          <w:rFonts w:cs="Arial"/>
        </w:rPr>
      </w:pPr>
      <w:r w:rsidRPr="009229BC">
        <w:t>A dedicated SIRT person is designated to handle security incidents. That designated person will liaise with every stakeholder. Post the investigation closure, an incident Investigation Report would be</w:t>
      </w:r>
      <w:r w:rsidRPr="003068EC">
        <w:rPr>
          <w:rFonts w:ascii="Arial" w:hAnsi="Arial" w:cs="Arial"/>
          <w:sz w:val="20"/>
          <w:szCs w:val="24"/>
        </w:rPr>
        <w:t xml:space="preserve"> </w:t>
      </w:r>
      <w:r w:rsidRPr="009229BC">
        <w:rPr>
          <w:rFonts w:cs="Arial"/>
        </w:rPr>
        <w:t>prepared by the incident handler and would be shared with HR for further proceedings in terms of disciplinary action.</w:t>
      </w:r>
    </w:p>
    <w:p w:rsidRPr="009229BC" w:rsidR="009726D6" w:rsidP="003068EC" w:rsidRDefault="009726D6" w14:paraId="7AAB5692" w14:textId="77777777">
      <w:pPr>
        <w:pStyle w:val="ListParagraph"/>
        <w:numPr>
          <w:ilvl w:val="0"/>
          <w:numId w:val="34"/>
        </w:numPr>
        <w:jc w:val="both"/>
        <w:rPr>
          <w:rFonts w:cs="Arial"/>
        </w:rPr>
      </w:pPr>
      <w:r w:rsidRPr="009229BC">
        <w:rPr>
          <w:rFonts w:cs="Arial"/>
        </w:rPr>
        <w:t>When required, for any response to the external team, the responses would be given of routed through designated team.</w:t>
      </w:r>
    </w:p>
    <w:p w:rsidRPr="009229BC" w:rsidR="009726D6" w:rsidP="003068EC" w:rsidRDefault="009726D6" w14:paraId="1A251487" w14:textId="0A3947A5">
      <w:pPr>
        <w:pStyle w:val="ListParagraph"/>
        <w:numPr>
          <w:ilvl w:val="0"/>
          <w:numId w:val="34"/>
        </w:numPr>
        <w:jc w:val="both"/>
        <w:rPr>
          <w:rFonts w:cs="Arial"/>
        </w:rPr>
      </w:pPr>
      <w:r w:rsidRPr="009229BC">
        <w:rPr>
          <w:rFonts w:cs="Arial"/>
        </w:rPr>
        <w:t xml:space="preserve">Investigate incidents as required and relative to the information security incident classification scale rating. The scale should be </w:t>
      </w:r>
      <w:r w:rsidRPr="009229BC" w:rsidR="005F118E">
        <w:rPr>
          <w:rFonts w:cs="Arial"/>
        </w:rPr>
        <w:t>changed,</w:t>
      </w:r>
      <w:r w:rsidRPr="009229BC">
        <w:rPr>
          <w:rFonts w:cs="Arial"/>
        </w:rPr>
        <w:t xml:space="preserve"> as necessary. Investigation can include </w:t>
      </w:r>
      <w:r w:rsidRPr="009229BC" w:rsidR="009548F7">
        <w:rPr>
          <w:rFonts w:cs="Arial"/>
        </w:rPr>
        <w:t>diverse kinds</w:t>
      </w:r>
      <w:r w:rsidRPr="009229BC">
        <w:rPr>
          <w:rFonts w:cs="Arial"/>
        </w:rPr>
        <w:t xml:space="preserve"> of analyses to provide a more in-depth understanding of incidents.</w:t>
      </w:r>
    </w:p>
    <w:p w:rsidRPr="009229BC" w:rsidR="009726D6" w:rsidP="003068EC" w:rsidRDefault="009726D6" w14:paraId="1B9151B1" w14:textId="77777777">
      <w:pPr>
        <w:pStyle w:val="ListParagraph"/>
        <w:numPr>
          <w:ilvl w:val="0"/>
          <w:numId w:val="34"/>
        </w:numPr>
        <w:jc w:val="both"/>
        <w:rPr>
          <w:rFonts w:cs="Arial"/>
        </w:rPr>
      </w:pPr>
      <w:r w:rsidRPr="009229BC">
        <w:rPr>
          <w:rFonts w:cs="Arial"/>
        </w:rPr>
        <w:t>Review by the SIRT to determine whether the information security incident is under control, and if so, perform the required response. If the incident is not under control or it is going to have a severe impact on the organization's operations, follow escalation to the appropriate team.</w:t>
      </w:r>
    </w:p>
    <w:p w:rsidRPr="009229BC" w:rsidR="009726D6" w:rsidP="003068EC" w:rsidRDefault="009726D6" w14:paraId="30F7B431" w14:textId="77777777">
      <w:pPr>
        <w:pStyle w:val="ListParagraph"/>
        <w:numPr>
          <w:ilvl w:val="0"/>
          <w:numId w:val="34"/>
        </w:numPr>
        <w:jc w:val="both"/>
        <w:rPr>
          <w:rFonts w:cs="Arial"/>
        </w:rPr>
      </w:pPr>
      <w:r w:rsidRPr="009229BC">
        <w:rPr>
          <w:rFonts w:cs="Arial"/>
        </w:rPr>
        <w:t>Assign internal resources and identify appropriate stakeholders to respond to an incident.</w:t>
      </w:r>
    </w:p>
    <w:p w:rsidRPr="009229BC" w:rsidR="009726D6" w:rsidP="003068EC" w:rsidRDefault="009726D6" w14:paraId="29C87AD1" w14:textId="77777777">
      <w:pPr>
        <w:pStyle w:val="ListParagraph"/>
        <w:numPr>
          <w:ilvl w:val="0"/>
          <w:numId w:val="34"/>
        </w:numPr>
        <w:jc w:val="both"/>
        <w:rPr>
          <w:rFonts w:cs="Arial"/>
        </w:rPr>
      </w:pPr>
      <w:r w:rsidRPr="009229BC">
        <w:rPr>
          <w:rFonts w:cs="Arial"/>
        </w:rPr>
        <w:t>Escalate as needed throughout the phase for further assessments or decisions.</w:t>
      </w:r>
    </w:p>
    <w:p w:rsidRPr="009229BC" w:rsidR="009726D6" w:rsidP="003068EC" w:rsidRDefault="009726D6" w14:paraId="0B1C748D" w14:textId="77777777">
      <w:pPr>
        <w:pStyle w:val="ListParagraph"/>
        <w:numPr>
          <w:ilvl w:val="0"/>
          <w:numId w:val="34"/>
        </w:numPr>
        <w:jc w:val="both"/>
        <w:rPr>
          <w:rFonts w:cs="Arial"/>
        </w:rPr>
      </w:pPr>
      <w:r w:rsidRPr="009229BC">
        <w:rPr>
          <w:rFonts w:cs="Arial"/>
        </w:rPr>
        <w:t>Log all activities, results and related decisions for later analysis</w:t>
      </w:r>
    </w:p>
    <w:p w:rsidRPr="009229BC" w:rsidR="009726D6" w:rsidP="003068EC" w:rsidRDefault="009726D6" w14:paraId="5DB009C8" w14:textId="77777777">
      <w:pPr>
        <w:pStyle w:val="ListParagraph"/>
        <w:numPr>
          <w:ilvl w:val="0"/>
          <w:numId w:val="34"/>
        </w:numPr>
        <w:jc w:val="both"/>
        <w:rPr>
          <w:rFonts w:cs="Arial"/>
        </w:rPr>
      </w:pPr>
      <w:r w:rsidRPr="009229BC">
        <w:rPr>
          <w:rFonts w:cs="Arial"/>
        </w:rPr>
        <w:t xml:space="preserve">Store the digital evidence gathered securely, and secure preservation is continually monitored, for legal prosecution or internal disciplinary action </w:t>
      </w:r>
    </w:p>
    <w:p w:rsidRPr="009229BC" w:rsidR="009726D6" w:rsidP="003068EC" w:rsidRDefault="009726D6" w14:paraId="45741F36" w14:textId="77777777">
      <w:pPr>
        <w:pStyle w:val="ListParagraph"/>
        <w:numPr>
          <w:ilvl w:val="0"/>
          <w:numId w:val="34"/>
        </w:numPr>
        <w:jc w:val="both"/>
        <w:rPr>
          <w:rFonts w:cs="Arial"/>
        </w:rPr>
      </w:pPr>
      <w:r w:rsidRPr="009229BC">
        <w:rPr>
          <w:rFonts w:cs="Arial"/>
        </w:rPr>
        <w:t>Communicate the existence of the information security incident and share any relevant details (e.g., threat, attack, and vulnerability information) with relevant internal stakeholders in accordance with SIRT communication plans and information disclosure policies</w:t>
      </w:r>
    </w:p>
    <w:p w:rsidRPr="009229BC" w:rsidR="009726D6" w:rsidP="003068EC" w:rsidRDefault="009726D6" w14:paraId="12DE477E" w14:textId="77777777">
      <w:pPr>
        <w:pStyle w:val="ListParagraph"/>
        <w:numPr>
          <w:ilvl w:val="0"/>
          <w:numId w:val="34"/>
        </w:numPr>
        <w:jc w:val="both"/>
        <w:rPr>
          <w:rFonts w:cs="Arial"/>
        </w:rPr>
      </w:pPr>
      <w:r w:rsidRPr="009229BC">
        <w:rPr>
          <w:rFonts w:cs="Arial"/>
        </w:rPr>
        <w:t>After recovery from an incident, a Post Incident Activity will be initiated depending on the nature and of the incident. This activity includes</w:t>
      </w:r>
    </w:p>
    <w:p w:rsidRPr="009229BC" w:rsidR="009726D6" w:rsidP="003068EC" w:rsidRDefault="009726D6" w14:paraId="74695D53" w14:textId="77777777">
      <w:pPr>
        <w:pStyle w:val="ListParagraph"/>
        <w:numPr>
          <w:ilvl w:val="1"/>
          <w:numId w:val="34"/>
        </w:numPr>
        <w:jc w:val="both"/>
        <w:rPr>
          <w:rFonts w:cs="Arial"/>
        </w:rPr>
      </w:pPr>
      <w:r w:rsidRPr="009229BC">
        <w:rPr>
          <w:rFonts w:cs="Arial"/>
        </w:rPr>
        <w:t>Investigation of the information pertaining to the incident,</w:t>
      </w:r>
    </w:p>
    <w:p w:rsidRPr="009229BC" w:rsidR="009726D6" w:rsidP="003068EC" w:rsidRDefault="009726D6" w14:paraId="092E2DF8" w14:textId="77777777">
      <w:pPr>
        <w:pStyle w:val="ListParagraph"/>
        <w:numPr>
          <w:ilvl w:val="1"/>
          <w:numId w:val="34"/>
        </w:numPr>
        <w:jc w:val="both"/>
        <w:rPr>
          <w:rFonts w:cs="Arial"/>
        </w:rPr>
      </w:pPr>
      <w:r w:rsidRPr="009229BC">
        <w:rPr>
          <w:rFonts w:cs="Arial"/>
        </w:rPr>
        <w:t>Investigation of other relevant sources such as involved personnel, and summarized report of the investigation findings</w:t>
      </w:r>
    </w:p>
    <w:p w:rsidRPr="009229BC" w:rsidR="009726D6" w:rsidP="003068EC" w:rsidRDefault="009726D6" w14:paraId="4BA63D76" w14:textId="77777777">
      <w:pPr>
        <w:pStyle w:val="ListParagraph"/>
        <w:numPr>
          <w:ilvl w:val="0"/>
          <w:numId w:val="34"/>
        </w:numPr>
        <w:jc w:val="both"/>
        <w:rPr>
          <w:rFonts w:cs="Arial"/>
        </w:rPr>
      </w:pPr>
      <w:r w:rsidRPr="009229BC">
        <w:rPr>
          <w:rFonts w:cs="Arial"/>
        </w:rPr>
        <w:t>Once the incident has been resolved, it will be closed according to the requirements of the SIRT and all stakeholders would be notified</w:t>
      </w:r>
    </w:p>
    <w:p w:rsidRPr="00477C5B" w:rsidR="009726D6" w:rsidP="00D54686" w:rsidRDefault="009726D6" w14:paraId="4390C4D0" w14:textId="77777777">
      <w:pPr>
        <w:pStyle w:val="MainHeading"/>
        <w:rPr>
          <w:sz w:val="18"/>
          <w:szCs w:val="18"/>
        </w:rPr>
      </w:pPr>
      <w:bookmarkStart w:name="_Toc101981655" w:id="91"/>
      <w:r w:rsidRPr="00477C5B">
        <w:rPr>
          <w:sz w:val="18"/>
          <w:szCs w:val="18"/>
        </w:rPr>
        <w:t>LESSONS LEARNT</w:t>
      </w:r>
      <w:bookmarkEnd w:id="91"/>
    </w:p>
    <w:p w:rsidRPr="009229BC" w:rsidR="009726D6" w:rsidP="004A244E" w:rsidRDefault="009726D6" w14:paraId="23DB3D73" w14:textId="77777777">
      <w:pPr>
        <w:jc w:val="both"/>
        <w:rPr>
          <w:rFonts w:cs="Arial"/>
        </w:rPr>
      </w:pPr>
      <w:r w:rsidRPr="009229BC">
        <w:rPr>
          <w:rFonts w:cs="Arial"/>
        </w:rPr>
        <w:t>This phase involves learning lessons from how incidents have been handled. Lessons learnt while handling incidents will be documented and used in the continuous improvement of Information Security Management Systems. During the incident investigation, the identified Information Security Weakness would be remediated/mitigated with appropriate measures.</w:t>
      </w:r>
    </w:p>
    <w:p w:rsidRPr="009229BC" w:rsidR="009726D6" w:rsidP="004A244E" w:rsidRDefault="009726D6" w14:paraId="2CD12F1C" w14:textId="77777777">
      <w:pPr>
        <w:jc w:val="both"/>
        <w:rPr>
          <w:rFonts w:cs="Arial"/>
        </w:rPr>
      </w:pPr>
      <w:r w:rsidRPr="009229BC">
        <w:rPr>
          <w:rFonts w:cs="Arial"/>
        </w:rPr>
        <w:t>SIRT will also be analysing the reported incidents on a quarterly basis and publish the Security Incidents &amp; Breach Analysis report to the management. This report includes the dashboard of the incidents of the previous year and the trend of incidents compared with its previous years. Also, the Root Cause of every incident category will be analysed, and appropriate Corrective/Preventive measures will be documented.</w:t>
      </w:r>
    </w:p>
    <w:p w:rsidRPr="009229BC" w:rsidR="009726D6" w:rsidP="004A244E" w:rsidRDefault="009726D6" w14:paraId="7008FFD7" w14:textId="77777777">
      <w:pPr>
        <w:pStyle w:val="ListParagraph"/>
        <w:numPr>
          <w:ilvl w:val="0"/>
          <w:numId w:val="35"/>
        </w:numPr>
        <w:jc w:val="both"/>
        <w:rPr>
          <w:rFonts w:cs="Arial"/>
        </w:rPr>
      </w:pPr>
      <w:r w:rsidRPr="009229BC">
        <w:rPr>
          <w:rFonts w:cs="Arial"/>
        </w:rPr>
        <w:t>Identify the lessons learnt from information security incidents.</w:t>
      </w:r>
    </w:p>
    <w:p w:rsidRPr="009229BC" w:rsidR="009726D6" w:rsidP="004A244E" w:rsidRDefault="009726D6" w14:paraId="244BBD90" w14:textId="77777777">
      <w:pPr>
        <w:pStyle w:val="ListParagraph"/>
        <w:numPr>
          <w:ilvl w:val="0"/>
          <w:numId w:val="35"/>
        </w:numPr>
        <w:jc w:val="both"/>
        <w:rPr>
          <w:rFonts w:cs="Arial"/>
        </w:rPr>
      </w:pPr>
      <w:r w:rsidRPr="009229BC">
        <w:rPr>
          <w:rFonts w:cs="Arial"/>
        </w:rPr>
        <w:t>Review, identify and make improvements to information security control implementation, if required the information security incident management policy. Lessons are based of one or many information security incidents Improvements that are supported by metrics.</w:t>
      </w:r>
    </w:p>
    <w:p w:rsidRPr="009229BC" w:rsidR="009726D6" w:rsidP="004A244E" w:rsidRDefault="009726D6" w14:paraId="08B40ADE" w14:textId="77777777">
      <w:pPr>
        <w:pStyle w:val="ListParagraph"/>
        <w:numPr>
          <w:ilvl w:val="0"/>
          <w:numId w:val="35"/>
        </w:numPr>
        <w:jc w:val="both"/>
        <w:rPr>
          <w:rFonts w:cs="Arial"/>
        </w:rPr>
      </w:pPr>
      <w:r w:rsidRPr="009229BC">
        <w:rPr>
          <w:rFonts w:cs="Arial"/>
        </w:rPr>
        <w:t>Review, identify and make improvements to the organizations existing information security risk assessment and management reviews.</w:t>
      </w:r>
    </w:p>
    <w:p w:rsidRPr="009229BC" w:rsidR="009726D6" w:rsidP="004A244E" w:rsidRDefault="009726D6" w14:paraId="7E119A0C" w14:textId="77777777">
      <w:pPr>
        <w:pStyle w:val="ListParagraph"/>
        <w:numPr>
          <w:ilvl w:val="0"/>
          <w:numId w:val="35"/>
        </w:numPr>
        <w:jc w:val="both"/>
        <w:rPr>
          <w:rFonts w:cs="Arial"/>
        </w:rPr>
      </w:pPr>
      <w:r w:rsidRPr="009229BC">
        <w:rPr>
          <w:rFonts w:cs="Arial"/>
        </w:rPr>
        <w:t>Review the effectiveness of the processes, procedures, reporting formats and organizational structure were in responding to, assessing and recovering from information security incidents. Based on the lessons learnt, identify and make improvements to the information security incident management plan and its documentation.</w:t>
      </w:r>
    </w:p>
    <w:p w:rsidRPr="006F3A3B" w:rsidR="007D62C5" w:rsidP="006F3A3B" w:rsidRDefault="009726D6" w14:paraId="25974C47" w14:textId="68B73282">
      <w:pPr>
        <w:pStyle w:val="ListParagraph"/>
        <w:numPr>
          <w:ilvl w:val="0"/>
          <w:numId w:val="35"/>
        </w:numPr>
        <w:jc w:val="both"/>
        <w:rPr>
          <w:rFonts w:ascii="Arial" w:hAnsi="Arial" w:cs="Arial"/>
          <w:sz w:val="20"/>
          <w:szCs w:val="24"/>
        </w:rPr>
      </w:pPr>
      <w:r w:rsidRPr="009229BC">
        <w:rPr>
          <w:rFonts w:cs="Arial"/>
        </w:rPr>
        <w:t>Update the knowledgebase repository on the lessons learnt for the future references</w:t>
      </w:r>
    </w:p>
    <w:p w:rsidR="007D62C5" w:rsidP="004E1CA2" w:rsidRDefault="007D62C5" w14:paraId="464031CF" w14:textId="7FD9154B">
      <w:pPr>
        <w:pStyle w:val="ListParagraph"/>
        <w:rPr>
          <w:rFonts w:ascii="Arial" w:hAnsi="Arial" w:cs="Arial"/>
        </w:rPr>
      </w:pPr>
    </w:p>
    <w:p w:rsidRPr="00A57BB6" w:rsidR="007D62C5" w:rsidP="004E1CA2" w:rsidRDefault="007D62C5" w14:paraId="4612CF8A" w14:textId="77777777">
      <w:pPr>
        <w:pStyle w:val="ListParagraph"/>
        <w:rPr>
          <w:rFonts w:ascii="Arial" w:hAnsi="Arial" w:cs="Arial"/>
        </w:rPr>
      </w:pPr>
    </w:p>
    <w:p w:rsidRPr="00A57BB6" w:rsidR="009726D6" w:rsidP="009726D6" w:rsidRDefault="009726D6" w14:paraId="0009C630" w14:textId="77777777">
      <w:pPr>
        <w:pStyle w:val="Heading1"/>
        <w:rPr>
          <w:rFonts w:ascii="Arial" w:hAnsi="Arial" w:cs="Arial"/>
        </w:rPr>
      </w:pPr>
      <w:bookmarkStart w:name="Validation" w:id="92"/>
      <w:bookmarkStart w:name="_Definitions" w:id="93"/>
      <w:bookmarkStart w:name="_Toc95836429" w:id="94"/>
      <w:bookmarkStart w:name="_Toc101981656" w:id="95"/>
      <w:bookmarkEnd w:id="92"/>
      <w:bookmarkEnd w:id="93"/>
      <w:r w:rsidRPr="00A57BB6">
        <w:rPr>
          <w:rFonts w:ascii="Arial" w:hAnsi="Arial" w:cs="Arial" w:eastAsiaTheme="majorEastAsia"/>
        </w:rPr>
        <w:t>Conduct</w:t>
      </w:r>
      <w:bookmarkEnd w:id="94"/>
      <w:bookmarkEnd w:id="95"/>
    </w:p>
    <w:p w:rsidRPr="009229BC" w:rsidR="009726D6" w:rsidP="001A4F41" w:rsidRDefault="009726D6" w14:paraId="1204CDE5" w14:textId="77777777">
      <w:pPr>
        <w:jc w:val="both"/>
        <w:rPr>
          <w:rFonts w:cs="Arial"/>
        </w:rPr>
      </w:pPr>
      <w:r w:rsidRPr="009229BC">
        <w:rPr>
          <w:rFonts w:cs="Arial"/>
        </w:rPr>
        <w:t xml:space="preserve">Compliance Checks to this process to be performed through various methods, including but not limited to reports, internal/external audits, Awareness training/assessments and feedback to the process owner. Non-compliance will be escalated to the </w:t>
      </w:r>
      <w:proofErr w:type="spellStart"/>
      <w:r w:rsidRPr="009229BC">
        <w:rPr>
          <w:rFonts w:cs="Arial"/>
        </w:rPr>
        <w:t>Netradyne</w:t>
      </w:r>
      <w:proofErr w:type="spellEnd"/>
      <w:r w:rsidRPr="009229BC">
        <w:rPr>
          <w:rFonts w:cs="Arial"/>
        </w:rPr>
        <w:t xml:space="preserve"> leadership team.</w:t>
      </w:r>
    </w:p>
    <w:p w:rsidRPr="00A57BB6" w:rsidR="009726D6" w:rsidP="009726D6" w:rsidRDefault="009726D6" w14:paraId="5D5B9558" w14:textId="77777777">
      <w:pPr>
        <w:pStyle w:val="Heading1"/>
        <w:rPr>
          <w:rFonts w:ascii="Arial" w:hAnsi="Arial" w:cs="Arial"/>
        </w:rPr>
      </w:pPr>
      <w:bookmarkStart w:name="_Toc95836430" w:id="96"/>
      <w:bookmarkStart w:name="_Toc101981657" w:id="97"/>
      <w:r w:rsidRPr="00A57BB6">
        <w:rPr>
          <w:rFonts w:ascii="Arial" w:hAnsi="Arial" w:cs="Arial"/>
        </w:rPr>
        <w:t>Exception</w:t>
      </w:r>
      <w:bookmarkEnd w:id="96"/>
      <w:bookmarkEnd w:id="97"/>
    </w:p>
    <w:p w:rsidRPr="009229BC" w:rsidR="009726D6" w:rsidP="001F325E" w:rsidRDefault="009726D6" w14:paraId="1D7D3F96" w14:textId="1DF6AE89">
      <w:pPr>
        <w:spacing w:after="0"/>
        <w:jc w:val="both"/>
        <w:rPr>
          <w:rFonts w:cs="Arial"/>
        </w:rPr>
      </w:pPr>
      <w:r w:rsidRPr="009229BC">
        <w:rPr>
          <w:rFonts w:cs="Arial"/>
        </w:rPr>
        <w:t xml:space="preserve">Exception to this procedure must be approved through the </w:t>
      </w:r>
      <w:proofErr w:type="spellStart"/>
      <w:r w:rsidRPr="009229BC">
        <w:rPr>
          <w:rFonts w:cs="Arial"/>
        </w:rPr>
        <w:t>Netradyne</w:t>
      </w:r>
      <w:proofErr w:type="spellEnd"/>
      <w:r w:rsidRPr="009229BC">
        <w:rPr>
          <w:rFonts w:cs="Arial"/>
        </w:rPr>
        <w:t xml:space="preserve"> Exception Process.</w:t>
      </w:r>
    </w:p>
    <w:p w:rsidRPr="009229BC" w:rsidR="006729BC" w:rsidP="001F325E" w:rsidRDefault="006729BC" w14:paraId="1B927F69" w14:textId="77777777">
      <w:pPr>
        <w:spacing w:after="0"/>
        <w:jc w:val="both"/>
        <w:rPr>
          <w:rFonts w:cs="Arial"/>
        </w:rPr>
      </w:pPr>
    </w:p>
    <w:p w:rsidRPr="009229BC" w:rsidR="009726D6" w:rsidP="001F325E" w:rsidRDefault="009726D6" w14:paraId="68FD0CFF" w14:textId="576866FD">
      <w:pPr>
        <w:spacing w:after="0"/>
        <w:jc w:val="both"/>
        <w:rPr>
          <w:rFonts w:cs="Arial"/>
        </w:rPr>
      </w:pPr>
      <w:r w:rsidRPr="009229BC">
        <w:rPr>
          <w:rFonts w:cs="Arial"/>
        </w:rPr>
        <w:t xml:space="preserve">Exceptions may be granted in cases where security </w:t>
      </w:r>
      <w:r w:rsidRPr="009229BC" w:rsidR="006729BC">
        <w:rPr>
          <w:rFonts w:cs="Arial"/>
        </w:rPr>
        <w:t>incidents</w:t>
      </w:r>
      <w:r w:rsidRPr="009229BC">
        <w:rPr>
          <w:rFonts w:cs="Arial"/>
        </w:rPr>
        <w:t xml:space="preserve"> are mitigated by alternative methods, or </w:t>
      </w:r>
    </w:p>
    <w:p w:rsidRPr="009229BC" w:rsidR="009726D6" w:rsidP="001F325E" w:rsidRDefault="009726D6" w14:paraId="4EE8729F" w14:textId="77777777">
      <w:pPr>
        <w:spacing w:after="0"/>
        <w:jc w:val="both"/>
        <w:rPr>
          <w:rFonts w:cs="Arial"/>
        </w:rPr>
      </w:pPr>
      <w:r w:rsidRPr="009229BC">
        <w:rPr>
          <w:rFonts w:cs="Arial"/>
        </w:rPr>
        <w:t xml:space="preserve">in cases where security risks are at a low, acceptable level and compliance with minimum security </w:t>
      </w:r>
    </w:p>
    <w:p w:rsidRPr="009229BC" w:rsidR="009726D6" w:rsidP="001F325E" w:rsidRDefault="009726D6" w14:paraId="46820B63" w14:textId="77777777">
      <w:pPr>
        <w:spacing w:after="0"/>
        <w:jc w:val="both"/>
        <w:rPr>
          <w:rFonts w:cs="Arial"/>
        </w:rPr>
      </w:pPr>
      <w:r w:rsidRPr="009229BC">
        <w:rPr>
          <w:rFonts w:cs="Arial"/>
        </w:rPr>
        <w:t xml:space="preserve">requirements would interfere with legitimate business needs. To request a security exception, </w:t>
      </w:r>
    </w:p>
    <w:p w:rsidRPr="009229BC" w:rsidR="006729BC" w:rsidP="001F325E" w:rsidRDefault="009726D6" w14:paraId="626BADFE" w14:textId="77777777">
      <w:pPr>
        <w:spacing w:after="0"/>
        <w:jc w:val="both"/>
        <w:rPr>
          <w:rFonts w:cs="Arial"/>
        </w:rPr>
      </w:pPr>
      <w:r w:rsidRPr="009229BC">
        <w:rPr>
          <w:rFonts w:cs="Arial"/>
        </w:rPr>
        <w:t xml:space="preserve">contact the InfoSec team. </w:t>
      </w:r>
    </w:p>
    <w:p w:rsidRPr="009229BC" w:rsidR="006729BC" w:rsidP="001F325E" w:rsidRDefault="006729BC" w14:paraId="67C8D094" w14:textId="77777777">
      <w:pPr>
        <w:spacing w:after="0"/>
        <w:jc w:val="both"/>
        <w:rPr>
          <w:rFonts w:cs="Arial"/>
        </w:rPr>
      </w:pPr>
    </w:p>
    <w:p w:rsidRPr="009229BC" w:rsidR="009726D6" w:rsidP="001F325E" w:rsidRDefault="009726D6" w14:paraId="05FBB5B3" w14:textId="57FEDF49">
      <w:pPr>
        <w:spacing w:after="0"/>
        <w:jc w:val="both"/>
        <w:rPr>
          <w:rFonts w:cs="Arial"/>
        </w:rPr>
      </w:pPr>
      <w:r w:rsidRPr="009229BC">
        <w:rPr>
          <w:rFonts w:cs="Arial"/>
        </w:rPr>
        <w:t>Below are the examples of exceptions:</w:t>
      </w:r>
    </w:p>
    <w:p w:rsidRPr="009229BC" w:rsidR="006729BC" w:rsidP="001F325E" w:rsidRDefault="006729BC" w14:paraId="0B80BB6E" w14:textId="77777777">
      <w:pPr>
        <w:spacing w:after="0"/>
        <w:jc w:val="both"/>
        <w:rPr>
          <w:rFonts w:cs="Arial"/>
        </w:rPr>
      </w:pPr>
    </w:p>
    <w:p w:rsidRPr="009229BC" w:rsidR="009726D6" w:rsidP="001F325E" w:rsidRDefault="009726D6" w14:paraId="24765A9D" w14:textId="6C7611B3">
      <w:pPr>
        <w:pStyle w:val="ListParagraph"/>
        <w:numPr>
          <w:ilvl w:val="0"/>
          <w:numId w:val="36"/>
        </w:numPr>
        <w:jc w:val="both"/>
        <w:rPr>
          <w:rFonts w:cs="Arial"/>
        </w:rPr>
      </w:pPr>
      <w:r w:rsidRPr="009229BC">
        <w:rPr>
          <w:rFonts w:cs="Arial"/>
        </w:rPr>
        <w:t>Patching on Production systems may require complex testing and installation procedures</w:t>
      </w:r>
    </w:p>
    <w:p w:rsidRPr="009229BC" w:rsidR="009726D6" w:rsidP="001F325E" w:rsidRDefault="009726D6" w14:paraId="6B7EF08E" w14:textId="77777777">
      <w:pPr>
        <w:pStyle w:val="ListParagraph"/>
        <w:numPr>
          <w:ilvl w:val="0"/>
          <w:numId w:val="36"/>
        </w:numPr>
        <w:jc w:val="both"/>
        <w:rPr>
          <w:rFonts w:cs="Arial"/>
        </w:rPr>
      </w:pPr>
      <w:r w:rsidRPr="009229BC">
        <w:rPr>
          <w:rFonts w:cs="Arial"/>
        </w:rPr>
        <w:t>Inability to remediate a vulnerability due to lack of solution</w:t>
      </w:r>
    </w:p>
    <w:p w:rsidRPr="009229BC" w:rsidR="009726D6" w:rsidP="001F325E" w:rsidRDefault="009726D6" w14:paraId="7FDF6846" w14:textId="77777777">
      <w:pPr>
        <w:pStyle w:val="ListParagraph"/>
        <w:numPr>
          <w:ilvl w:val="0"/>
          <w:numId w:val="36"/>
        </w:numPr>
        <w:jc w:val="both"/>
        <w:rPr>
          <w:rFonts w:cs="Arial"/>
        </w:rPr>
      </w:pPr>
      <w:r w:rsidRPr="009229BC">
        <w:rPr>
          <w:rFonts w:cs="Arial"/>
        </w:rPr>
        <w:t>Incident Remediation are not feasible with application and business requirements</w:t>
      </w:r>
    </w:p>
    <w:p w:rsidRPr="009229BC" w:rsidR="009726D6" w:rsidP="001F325E" w:rsidRDefault="009726D6" w14:paraId="5E801D2E" w14:textId="5B43DD96">
      <w:pPr>
        <w:jc w:val="both"/>
        <w:rPr>
          <w:rFonts w:cs="Arial"/>
        </w:rPr>
      </w:pPr>
      <w:r w:rsidRPr="009229BC">
        <w:rPr>
          <w:rFonts w:cs="Arial"/>
        </w:rPr>
        <w:t>For any exception in Security Incident Management on valid reasons, approvals are needed from System Owner (First Level) and InfoSec Head (Second Level)</w:t>
      </w:r>
    </w:p>
    <w:p w:rsidRPr="00A57BB6" w:rsidR="007F79FF" w:rsidP="009416BB" w:rsidRDefault="007F79FF" w14:paraId="1B9E6653" w14:textId="52228472">
      <w:pPr>
        <w:pStyle w:val="Heading1"/>
        <w:rPr>
          <w:rFonts w:ascii="Arial" w:hAnsi="Arial" w:cs="Arial"/>
        </w:rPr>
      </w:pPr>
      <w:bookmarkStart w:name="_Toc101981658" w:id="98"/>
      <w:r w:rsidRPr="00A57BB6">
        <w:rPr>
          <w:rFonts w:ascii="Arial" w:hAnsi="Arial" w:cs="Arial"/>
        </w:rPr>
        <w:t>Terms/Acronyms</w:t>
      </w:r>
      <w:bookmarkEnd w:id="98"/>
    </w:p>
    <w:tbl>
      <w:tblPr>
        <w:tblStyle w:val="PlainTable5"/>
        <w:tblW w:w="0" w:type="auto"/>
        <w:tblLook w:val="04A0" w:firstRow="1" w:lastRow="0" w:firstColumn="1" w:lastColumn="0" w:noHBand="0" w:noVBand="1"/>
      </w:tblPr>
      <w:tblGrid>
        <w:gridCol w:w="2160"/>
        <w:gridCol w:w="6866"/>
      </w:tblGrid>
      <w:tr w:rsidRPr="0038067B" w:rsidR="00DF4055" w:rsidTr="009726D6" w14:paraId="6E4490BF"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0" w:type="dxa"/>
          </w:tcPr>
          <w:p w:rsidRPr="0038067B" w:rsidR="00DF4055" w:rsidP="00DF4055" w:rsidRDefault="00DF4055" w14:paraId="7A442BD0" w14:textId="55CF1630">
            <w:pPr>
              <w:jc w:val="left"/>
              <w:rPr>
                <w:rFonts w:cs="Arial"/>
                <w:b/>
                <w:bCs/>
                <w:i w:val="0"/>
                <w:iCs w:val="0"/>
                <w:szCs w:val="18"/>
              </w:rPr>
            </w:pPr>
            <w:r w:rsidRPr="0038067B">
              <w:rPr>
                <w:rFonts w:cs="Arial"/>
                <w:b/>
                <w:bCs/>
                <w:i w:val="0"/>
                <w:iCs w:val="0"/>
                <w:szCs w:val="18"/>
              </w:rPr>
              <w:t>Term/Acronym</w:t>
            </w:r>
          </w:p>
        </w:tc>
        <w:tc>
          <w:tcPr>
            <w:tcW w:w="6866" w:type="dxa"/>
          </w:tcPr>
          <w:p w:rsidRPr="0038067B" w:rsidR="00DF4055" w:rsidP="00DF4055" w:rsidRDefault="00DF4055" w14:paraId="2451B975" w14:textId="29AF2456">
            <w:pPr>
              <w:cnfStyle w:val="100000000000" w:firstRow="1" w:lastRow="0" w:firstColumn="0" w:lastColumn="0" w:oddVBand="0" w:evenVBand="0" w:oddHBand="0" w:evenHBand="0" w:firstRowFirstColumn="0" w:firstRowLastColumn="0" w:lastRowFirstColumn="0" w:lastRowLastColumn="0"/>
              <w:rPr>
                <w:rFonts w:cs="Arial"/>
                <w:b/>
                <w:bCs/>
                <w:i w:val="0"/>
                <w:iCs w:val="0"/>
                <w:szCs w:val="18"/>
              </w:rPr>
            </w:pPr>
            <w:r w:rsidRPr="0038067B">
              <w:rPr>
                <w:rFonts w:cs="Arial"/>
                <w:b/>
                <w:bCs/>
                <w:i w:val="0"/>
                <w:iCs w:val="0"/>
                <w:szCs w:val="18"/>
              </w:rPr>
              <w:t>Definition</w:t>
            </w:r>
          </w:p>
        </w:tc>
      </w:tr>
      <w:tr w:rsidRPr="0038067B" w:rsidR="00DF4055" w:rsidTr="009726D6" w14:paraId="1CD18A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Pr="0038067B" w:rsidR="00DF4055" w:rsidP="003F5C0E" w:rsidRDefault="00AC7AFC" w14:paraId="17ADD435" w14:textId="24185468">
            <w:pPr>
              <w:rPr>
                <w:rFonts w:eastAsia="Times New Roman" w:cs="Arial"/>
                <w:i w:val="0"/>
                <w:iCs w:val="0"/>
                <w:color w:val="000000"/>
                <w:szCs w:val="18"/>
                <w:lang w:eastAsia="en-IN"/>
              </w:rPr>
            </w:pPr>
            <w:r w:rsidRPr="0038067B">
              <w:rPr>
                <w:rFonts w:eastAsia="Times New Roman" w:cs="Arial"/>
                <w:color w:val="000000"/>
                <w:szCs w:val="18"/>
                <w:lang w:eastAsia="en-IN"/>
              </w:rPr>
              <w:t>Information Security Incident Management</w:t>
            </w:r>
          </w:p>
        </w:tc>
        <w:tc>
          <w:tcPr>
            <w:tcW w:w="6866" w:type="dxa"/>
          </w:tcPr>
          <w:p w:rsidRPr="0038067B" w:rsidR="00DF4055" w:rsidP="00AC7AFC" w:rsidRDefault="005E18F3" w14:paraId="02B2B4DF" w14:textId="0068FD38">
            <w:pPr>
              <w:shd w:val="clear" w:color="auto" w:fill="FFFFFF"/>
              <w:spacing w:after="150"/>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18"/>
                <w:lang w:eastAsia="en-IN"/>
              </w:rPr>
            </w:pPr>
            <w:r w:rsidRPr="0038067B">
              <w:rPr>
                <w:rFonts w:eastAsia="Times New Roman" w:cs="Arial"/>
                <w:color w:val="000000"/>
                <w:szCs w:val="18"/>
                <w:lang w:eastAsia="en-IN"/>
              </w:rPr>
              <w:t>E</w:t>
            </w:r>
            <w:r w:rsidRPr="0038067B" w:rsidR="00AC7AFC">
              <w:rPr>
                <w:rFonts w:eastAsia="Times New Roman" w:cs="Arial"/>
                <w:color w:val="000000"/>
                <w:szCs w:val="18"/>
                <w:lang w:eastAsia="en-IN"/>
              </w:rPr>
              <w:t>xercise of a consistent and effective approach events that result in the loss of confidentiality, integrity, or availability of information, leading to adverse consequences like financial losses or harm to the to the handling of information security incidents</w:t>
            </w:r>
          </w:p>
        </w:tc>
      </w:tr>
      <w:tr w:rsidRPr="0038067B" w:rsidR="00AC7AFC" w:rsidTr="009726D6" w14:paraId="3C66B2ED" w14:textId="77777777">
        <w:tc>
          <w:tcPr>
            <w:cnfStyle w:val="001000000000" w:firstRow="0" w:lastRow="0" w:firstColumn="1" w:lastColumn="0" w:oddVBand="0" w:evenVBand="0" w:oddHBand="0" w:evenHBand="0" w:firstRowFirstColumn="0" w:firstRowLastColumn="0" w:lastRowFirstColumn="0" w:lastRowLastColumn="0"/>
            <w:tcW w:w="2160" w:type="dxa"/>
          </w:tcPr>
          <w:p w:rsidRPr="0038067B" w:rsidR="00AC7AFC" w:rsidP="003F5C0E" w:rsidRDefault="00AC7AFC" w14:paraId="6A33518E" w14:textId="45724CF2">
            <w:pPr>
              <w:rPr>
                <w:rFonts w:cs="Arial"/>
                <w:i w:val="0"/>
                <w:iCs w:val="0"/>
                <w:szCs w:val="18"/>
              </w:rPr>
            </w:pPr>
            <w:r w:rsidRPr="0038067B">
              <w:rPr>
                <w:rFonts w:eastAsia="Times New Roman" w:cs="Arial"/>
                <w:color w:val="000000"/>
                <w:szCs w:val="18"/>
                <w:lang w:eastAsia="en-IN"/>
              </w:rPr>
              <w:t>Data Breach / Privacy Breach</w:t>
            </w:r>
          </w:p>
        </w:tc>
        <w:tc>
          <w:tcPr>
            <w:tcW w:w="6866" w:type="dxa"/>
          </w:tcPr>
          <w:p w:rsidRPr="0038067B" w:rsidR="00AC7AFC" w:rsidP="00AC7AFC" w:rsidRDefault="005E18F3" w14:paraId="4DCC946B" w14:textId="2EA88F7D">
            <w:pPr>
              <w:cnfStyle w:val="000000000000" w:firstRow="0" w:lastRow="0" w:firstColumn="0" w:lastColumn="0" w:oddVBand="0" w:evenVBand="0" w:oddHBand="0" w:evenHBand="0" w:firstRowFirstColumn="0" w:firstRowLastColumn="0" w:lastRowFirstColumn="0" w:lastRowLastColumn="0"/>
              <w:rPr>
                <w:rFonts w:cs="Arial"/>
                <w:szCs w:val="18"/>
              </w:rPr>
            </w:pPr>
            <w:r w:rsidRPr="0038067B">
              <w:rPr>
                <w:rFonts w:eastAsia="Times New Roman" w:cs="Arial"/>
                <w:color w:val="000000"/>
                <w:szCs w:val="18"/>
                <w:lang w:eastAsia="en-IN"/>
              </w:rPr>
              <w:t>Br</w:t>
            </w:r>
            <w:r w:rsidRPr="0038067B" w:rsidR="00AC7AFC">
              <w:rPr>
                <w:rFonts w:eastAsia="Times New Roman" w:cs="Arial"/>
                <w:color w:val="000000"/>
                <w:szCs w:val="18"/>
                <w:lang w:eastAsia="en-IN"/>
              </w:rPr>
              <w:t xml:space="preserve">each of security leading to accidental or unlawful destruction, loss, alternation, unauthorized disclosure of, or access to Personal Data transmitted, </w:t>
            </w:r>
            <w:r w:rsidRPr="0038067B" w:rsidR="005F118E">
              <w:rPr>
                <w:rFonts w:eastAsia="Times New Roman" w:cs="Arial"/>
                <w:color w:val="000000"/>
                <w:szCs w:val="18"/>
                <w:lang w:eastAsia="en-IN"/>
              </w:rPr>
              <w:t>stored,</w:t>
            </w:r>
            <w:r w:rsidRPr="0038067B" w:rsidR="00AC7AFC">
              <w:rPr>
                <w:rFonts w:eastAsia="Times New Roman" w:cs="Arial"/>
                <w:color w:val="000000"/>
                <w:szCs w:val="18"/>
                <w:lang w:eastAsia="en-IN"/>
              </w:rPr>
              <w:t xml:space="preserve"> or otherwise processed</w:t>
            </w:r>
          </w:p>
        </w:tc>
      </w:tr>
      <w:tr w:rsidRPr="0038067B" w:rsidR="00AC7AFC" w:rsidTr="009726D6" w14:paraId="1E8402B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Pr="0038067B" w:rsidR="00AC7AFC" w:rsidP="003F5C0E" w:rsidRDefault="00AC7AFC" w14:paraId="6480CAF8" w14:textId="069EE485">
            <w:pPr>
              <w:rPr>
                <w:rFonts w:eastAsia="Times New Roman" w:cs="Arial"/>
                <w:i w:val="0"/>
                <w:iCs w:val="0"/>
                <w:color w:val="000000"/>
                <w:szCs w:val="18"/>
                <w:lang w:eastAsia="en-IN"/>
              </w:rPr>
            </w:pPr>
            <w:r w:rsidRPr="0038067B">
              <w:rPr>
                <w:rFonts w:eastAsia="Times New Roman" w:cs="Arial"/>
                <w:color w:val="000000"/>
                <w:szCs w:val="18"/>
                <w:lang w:eastAsia="en-IN"/>
              </w:rPr>
              <w:t>Incident Handling</w:t>
            </w:r>
          </w:p>
        </w:tc>
        <w:tc>
          <w:tcPr>
            <w:tcW w:w="6866" w:type="dxa"/>
          </w:tcPr>
          <w:p w:rsidRPr="0038067B" w:rsidR="00AC7AFC" w:rsidP="003F5C0E" w:rsidRDefault="005E18F3" w14:paraId="3BF76FAD" w14:textId="0E57821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18"/>
                <w:lang w:eastAsia="en-IN"/>
              </w:rPr>
            </w:pPr>
            <w:r w:rsidRPr="0038067B">
              <w:rPr>
                <w:rFonts w:eastAsia="Times New Roman" w:cs="Arial"/>
                <w:color w:val="000000"/>
                <w:szCs w:val="18"/>
                <w:lang w:eastAsia="en-IN"/>
              </w:rPr>
              <w:t>A</w:t>
            </w:r>
            <w:r w:rsidRPr="0038067B" w:rsidR="00AC7AFC">
              <w:rPr>
                <w:rFonts w:eastAsia="Times New Roman" w:cs="Arial"/>
                <w:color w:val="000000"/>
                <w:szCs w:val="18"/>
                <w:lang w:eastAsia="en-IN"/>
              </w:rPr>
              <w:t>ctions of detecting, reporting, assessing, responding to, dealing with, and learning from information security incidents</w:t>
            </w:r>
          </w:p>
        </w:tc>
      </w:tr>
      <w:tr w:rsidRPr="0038067B" w:rsidR="00AC7AFC" w:rsidTr="009726D6" w14:paraId="7382C0A9" w14:textId="77777777">
        <w:tc>
          <w:tcPr>
            <w:cnfStyle w:val="001000000000" w:firstRow="0" w:lastRow="0" w:firstColumn="1" w:lastColumn="0" w:oddVBand="0" w:evenVBand="0" w:oddHBand="0" w:evenHBand="0" w:firstRowFirstColumn="0" w:firstRowLastColumn="0" w:lastRowFirstColumn="0" w:lastRowLastColumn="0"/>
            <w:tcW w:w="2160" w:type="dxa"/>
          </w:tcPr>
          <w:p w:rsidRPr="0038067B" w:rsidR="00AC7AFC" w:rsidP="003F5C0E" w:rsidRDefault="00AC7AFC" w14:paraId="1A5F0DCA" w14:textId="58999714">
            <w:pPr>
              <w:rPr>
                <w:rFonts w:eastAsia="Times New Roman" w:cs="Arial"/>
                <w:i w:val="0"/>
                <w:iCs w:val="0"/>
                <w:color w:val="000000"/>
                <w:szCs w:val="18"/>
                <w:lang w:eastAsia="en-IN"/>
              </w:rPr>
            </w:pPr>
            <w:r w:rsidRPr="0038067B">
              <w:rPr>
                <w:rFonts w:eastAsia="Times New Roman" w:cs="Arial"/>
                <w:color w:val="000000"/>
                <w:szCs w:val="18"/>
                <w:lang w:eastAsia="en-IN"/>
              </w:rPr>
              <w:t>Incident Response</w:t>
            </w:r>
          </w:p>
        </w:tc>
        <w:tc>
          <w:tcPr>
            <w:tcW w:w="6866" w:type="dxa"/>
          </w:tcPr>
          <w:p w:rsidRPr="0038067B" w:rsidR="00AC7AFC" w:rsidP="00AC7AFC" w:rsidRDefault="00275B18" w14:paraId="4BA0D11A" w14:textId="4FB3FC50">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en-IN"/>
              </w:rPr>
            </w:pPr>
            <w:r w:rsidRPr="0038067B">
              <w:rPr>
                <w:rFonts w:eastAsia="Times New Roman" w:cs="Arial"/>
                <w:color w:val="000000"/>
                <w:szCs w:val="18"/>
                <w:lang w:eastAsia="en-IN"/>
              </w:rPr>
              <w:t>A</w:t>
            </w:r>
            <w:r w:rsidRPr="0038067B" w:rsidR="00AC7AFC">
              <w:rPr>
                <w:rFonts w:eastAsia="Times New Roman" w:cs="Arial"/>
                <w:color w:val="000000"/>
                <w:szCs w:val="18"/>
                <w:lang w:eastAsia="en-IN"/>
              </w:rPr>
              <w:t>ctions taken to mitigate or resolve an information security incident, including those taken to protect and restore the normal operational conditions of an information system and the information stored in it</w:t>
            </w:r>
          </w:p>
        </w:tc>
      </w:tr>
      <w:tr w:rsidRPr="0038067B" w:rsidR="00AC7AFC" w:rsidTr="009726D6" w14:paraId="0F589F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Pr="0038067B" w:rsidR="00AC7AFC" w:rsidP="003F5C0E" w:rsidRDefault="003F5C0E" w14:paraId="2E646003" w14:textId="6A654893">
            <w:pPr>
              <w:rPr>
                <w:rFonts w:eastAsia="Times New Roman" w:cs="Arial"/>
                <w:i w:val="0"/>
                <w:iCs w:val="0"/>
                <w:color w:val="000000"/>
                <w:szCs w:val="18"/>
                <w:lang w:eastAsia="en-IN"/>
              </w:rPr>
            </w:pPr>
            <w:r w:rsidRPr="0038067B">
              <w:rPr>
                <w:rFonts w:eastAsia="Times New Roman" w:cs="Arial"/>
                <w:color w:val="000000"/>
                <w:szCs w:val="18"/>
                <w:lang w:eastAsia="en-IN"/>
              </w:rPr>
              <w:t>Information Security Event</w:t>
            </w:r>
          </w:p>
        </w:tc>
        <w:tc>
          <w:tcPr>
            <w:tcW w:w="6866" w:type="dxa"/>
          </w:tcPr>
          <w:p w:rsidRPr="0038067B" w:rsidR="00AC7AFC" w:rsidP="00AC7AFC" w:rsidRDefault="001C2FA7" w14:paraId="5BC428A8" w14:textId="66A3F2F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18"/>
                <w:lang w:eastAsia="en-IN"/>
              </w:rPr>
            </w:pPr>
            <w:r w:rsidRPr="0038067B">
              <w:rPr>
                <w:rFonts w:eastAsia="Times New Roman" w:cs="Arial"/>
                <w:color w:val="000000"/>
                <w:szCs w:val="18"/>
                <w:lang w:eastAsia="en-IN"/>
              </w:rPr>
              <w:t>O</w:t>
            </w:r>
            <w:r w:rsidRPr="0038067B" w:rsidR="003F5C0E">
              <w:rPr>
                <w:rFonts w:eastAsia="Times New Roman" w:cs="Arial"/>
                <w:color w:val="000000"/>
                <w:szCs w:val="18"/>
                <w:lang w:eastAsia="en-IN"/>
              </w:rPr>
              <w:t>ccurrence indicating a possible breach of information security or failure of controls</w:t>
            </w:r>
          </w:p>
        </w:tc>
      </w:tr>
      <w:tr w:rsidRPr="0038067B" w:rsidR="00AC7AFC" w:rsidTr="009726D6" w14:paraId="4005BE35" w14:textId="77777777">
        <w:tc>
          <w:tcPr>
            <w:cnfStyle w:val="001000000000" w:firstRow="0" w:lastRow="0" w:firstColumn="1" w:lastColumn="0" w:oddVBand="0" w:evenVBand="0" w:oddHBand="0" w:evenHBand="0" w:firstRowFirstColumn="0" w:firstRowLastColumn="0" w:lastRowFirstColumn="0" w:lastRowLastColumn="0"/>
            <w:tcW w:w="2160" w:type="dxa"/>
          </w:tcPr>
          <w:p w:rsidRPr="0038067B" w:rsidR="00AC7AFC" w:rsidP="003F5C0E" w:rsidRDefault="003F5C0E" w14:paraId="4AEAF0B5" w14:textId="238663B0">
            <w:pPr>
              <w:rPr>
                <w:rFonts w:cs="Arial"/>
                <w:i w:val="0"/>
                <w:iCs w:val="0"/>
                <w:szCs w:val="18"/>
              </w:rPr>
            </w:pPr>
            <w:r w:rsidRPr="0038067B">
              <w:rPr>
                <w:rFonts w:eastAsia="Times New Roman" w:cs="Arial"/>
                <w:color w:val="000000"/>
                <w:szCs w:val="18"/>
                <w:lang w:eastAsia="en-IN"/>
              </w:rPr>
              <w:t>SIRT</w:t>
            </w:r>
          </w:p>
        </w:tc>
        <w:tc>
          <w:tcPr>
            <w:tcW w:w="6866" w:type="dxa"/>
          </w:tcPr>
          <w:p w:rsidRPr="0038067B" w:rsidR="00AC7AFC" w:rsidP="00AC7AFC" w:rsidRDefault="003F5C0E" w14:paraId="32213BF4" w14:textId="3B02BEEC">
            <w:pPr>
              <w:cnfStyle w:val="000000000000" w:firstRow="0" w:lastRow="0" w:firstColumn="0" w:lastColumn="0" w:oddVBand="0" w:evenVBand="0" w:oddHBand="0" w:evenHBand="0" w:firstRowFirstColumn="0" w:firstRowLastColumn="0" w:lastRowFirstColumn="0" w:lastRowLastColumn="0"/>
              <w:rPr>
                <w:rFonts w:cs="Arial"/>
                <w:szCs w:val="18"/>
              </w:rPr>
            </w:pPr>
            <w:r w:rsidRPr="0038067B">
              <w:rPr>
                <w:rFonts w:eastAsia="Times New Roman" w:cs="Arial"/>
                <w:color w:val="000000"/>
                <w:szCs w:val="18"/>
                <w:lang w:eastAsia="en-IN"/>
              </w:rPr>
              <w:t>Security Incident Response Team</w:t>
            </w:r>
          </w:p>
        </w:tc>
      </w:tr>
      <w:tr w:rsidRPr="0038067B" w:rsidR="003F5C0E" w:rsidTr="009726D6" w14:paraId="183818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Pr="0038067B" w:rsidR="003F5C0E" w:rsidP="00AC7AFC" w:rsidRDefault="003F5C0E" w14:paraId="4F01E5C7" w14:textId="1214A7F1">
            <w:pPr>
              <w:rPr>
                <w:rFonts w:eastAsia="Times New Roman" w:cs="Arial"/>
                <w:color w:val="000000"/>
                <w:szCs w:val="18"/>
                <w:lang w:eastAsia="en-IN"/>
              </w:rPr>
            </w:pPr>
            <w:r w:rsidRPr="0038067B">
              <w:rPr>
                <w:rFonts w:eastAsia="Times New Roman" w:cs="Arial"/>
                <w:color w:val="000000"/>
                <w:szCs w:val="18"/>
                <w:lang w:eastAsia="en-IN"/>
              </w:rPr>
              <w:t>DPO</w:t>
            </w:r>
          </w:p>
        </w:tc>
        <w:tc>
          <w:tcPr>
            <w:tcW w:w="6866" w:type="dxa"/>
          </w:tcPr>
          <w:p w:rsidRPr="0038067B" w:rsidR="003F5C0E" w:rsidP="003F5C0E" w:rsidRDefault="003F5C0E" w14:paraId="16D8DA36" w14:textId="4BD2B6AE">
            <w:pPr>
              <w:shd w:val="clear" w:color="auto" w:fill="FFFFFF"/>
              <w:spacing w:after="150"/>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18"/>
                <w:lang w:eastAsia="en-IN"/>
              </w:rPr>
            </w:pPr>
            <w:r w:rsidRPr="0038067B">
              <w:rPr>
                <w:rFonts w:eastAsia="Times New Roman" w:cs="Arial"/>
                <w:color w:val="000000"/>
                <w:szCs w:val="18"/>
                <w:lang w:eastAsia="en-IN"/>
              </w:rPr>
              <w:t>Data Privacy Office, engaged for assessing impact due to breach on an individual and impact to the organization.</w:t>
            </w:r>
          </w:p>
        </w:tc>
      </w:tr>
      <w:tr w:rsidRPr="0038067B" w:rsidR="003F5C0E" w:rsidTr="009726D6" w14:paraId="552CFA9E" w14:textId="77777777">
        <w:tc>
          <w:tcPr>
            <w:cnfStyle w:val="001000000000" w:firstRow="0" w:lastRow="0" w:firstColumn="1" w:lastColumn="0" w:oddVBand="0" w:evenVBand="0" w:oddHBand="0" w:evenHBand="0" w:firstRowFirstColumn="0" w:firstRowLastColumn="0" w:lastRowFirstColumn="0" w:lastRowLastColumn="0"/>
            <w:tcW w:w="2160" w:type="dxa"/>
          </w:tcPr>
          <w:p w:rsidRPr="0038067B" w:rsidR="003F5C0E" w:rsidP="00AC7AFC" w:rsidRDefault="003F5C0E" w14:paraId="6B18B610" w14:textId="21C8480D">
            <w:pPr>
              <w:rPr>
                <w:rFonts w:eastAsia="Times New Roman" w:cs="Arial"/>
                <w:color w:val="000000"/>
                <w:szCs w:val="18"/>
                <w:lang w:eastAsia="en-IN"/>
              </w:rPr>
            </w:pPr>
            <w:r w:rsidRPr="0038067B">
              <w:rPr>
                <w:rFonts w:eastAsia="Times New Roman" w:cs="Arial"/>
                <w:color w:val="000000"/>
                <w:szCs w:val="18"/>
                <w:lang w:eastAsia="en-IN"/>
              </w:rPr>
              <w:t>HRD</w:t>
            </w:r>
          </w:p>
        </w:tc>
        <w:tc>
          <w:tcPr>
            <w:tcW w:w="6866" w:type="dxa"/>
          </w:tcPr>
          <w:p w:rsidRPr="0038067B" w:rsidR="003F5C0E" w:rsidP="00AC7AFC" w:rsidRDefault="003F5C0E" w14:paraId="2E0D7422" w14:textId="73C555B1">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en-IN"/>
              </w:rPr>
            </w:pPr>
            <w:r w:rsidRPr="0038067B">
              <w:rPr>
                <w:rFonts w:eastAsia="Times New Roman" w:cs="Arial"/>
                <w:color w:val="000000"/>
                <w:szCs w:val="18"/>
                <w:lang w:eastAsia="en-IN"/>
              </w:rPr>
              <w:t>Human Resource Department, primarily be engaged to take disciplinary action.</w:t>
            </w:r>
          </w:p>
        </w:tc>
      </w:tr>
      <w:tr w:rsidRPr="0038067B" w:rsidR="003F5C0E" w:rsidTr="009726D6" w14:paraId="63B9F3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Pr="0038067B" w:rsidR="003F5C0E" w:rsidP="00AC7AFC" w:rsidRDefault="003F5C0E" w14:paraId="084B4770" w14:textId="5A250AE5">
            <w:pPr>
              <w:rPr>
                <w:rFonts w:eastAsia="Times New Roman" w:cs="Arial"/>
                <w:color w:val="000000"/>
                <w:szCs w:val="18"/>
                <w:lang w:eastAsia="en-IN"/>
              </w:rPr>
            </w:pPr>
            <w:r w:rsidRPr="0038067B">
              <w:rPr>
                <w:rFonts w:eastAsia="Times New Roman" w:cs="Arial"/>
                <w:color w:val="000000"/>
                <w:szCs w:val="18"/>
                <w:lang w:eastAsia="en-IN"/>
              </w:rPr>
              <w:t>Incident</w:t>
            </w:r>
          </w:p>
        </w:tc>
        <w:tc>
          <w:tcPr>
            <w:tcW w:w="6866" w:type="dxa"/>
          </w:tcPr>
          <w:p w:rsidRPr="0038067B" w:rsidR="003F5C0E" w:rsidP="00AC7AFC" w:rsidRDefault="003F5C0E" w14:paraId="4B004092" w14:textId="387320E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18"/>
                <w:lang w:eastAsia="en-IN"/>
              </w:rPr>
            </w:pPr>
            <w:r w:rsidRPr="0038067B">
              <w:rPr>
                <w:rFonts w:eastAsia="Times New Roman" w:cs="Arial"/>
                <w:color w:val="000000"/>
                <w:szCs w:val="18"/>
                <w:lang w:eastAsia="en-IN"/>
              </w:rPr>
              <w:t xml:space="preserve">any event that </w:t>
            </w:r>
            <w:r w:rsidRPr="0038067B" w:rsidR="00C76E94">
              <w:rPr>
                <w:rFonts w:eastAsia="Times New Roman" w:cs="Arial"/>
                <w:color w:val="000000"/>
                <w:szCs w:val="18"/>
                <w:lang w:eastAsia="en-IN"/>
              </w:rPr>
              <w:t>results</w:t>
            </w:r>
            <w:r w:rsidRPr="0038067B">
              <w:rPr>
                <w:rFonts w:eastAsia="Times New Roman" w:cs="Arial"/>
                <w:color w:val="000000"/>
                <w:szCs w:val="18"/>
                <w:lang w:eastAsia="en-IN"/>
              </w:rPr>
              <w:t xml:space="preserve"> in the (a) loss of confidentiality, integrity, or availability of information, leading to adverse consequences like financial losses or harm to the brand image and (b) breach of individual personal data.</w:t>
            </w:r>
          </w:p>
        </w:tc>
      </w:tr>
      <w:tr w:rsidRPr="0038067B" w:rsidR="003F5C0E" w:rsidTr="009726D6" w14:paraId="7506E2C7" w14:textId="77777777">
        <w:tc>
          <w:tcPr>
            <w:cnfStyle w:val="001000000000" w:firstRow="0" w:lastRow="0" w:firstColumn="1" w:lastColumn="0" w:oddVBand="0" w:evenVBand="0" w:oddHBand="0" w:evenHBand="0" w:firstRowFirstColumn="0" w:firstRowLastColumn="0" w:lastRowFirstColumn="0" w:lastRowLastColumn="0"/>
            <w:tcW w:w="2160" w:type="dxa"/>
          </w:tcPr>
          <w:p w:rsidRPr="0038067B" w:rsidR="003F5C0E" w:rsidP="00AC7AFC" w:rsidRDefault="003F5C0E" w14:paraId="60C5E898" w14:textId="34184C1D">
            <w:pPr>
              <w:rPr>
                <w:rFonts w:eastAsia="Times New Roman" w:cs="Arial"/>
                <w:color w:val="000000"/>
                <w:szCs w:val="18"/>
                <w:lang w:eastAsia="en-IN"/>
              </w:rPr>
            </w:pPr>
            <w:r w:rsidRPr="0038067B">
              <w:rPr>
                <w:rFonts w:eastAsia="Times New Roman" w:cs="Arial"/>
                <w:color w:val="000000"/>
                <w:szCs w:val="18"/>
                <w:lang w:eastAsia="en-IN"/>
              </w:rPr>
              <w:t>Risk</w:t>
            </w:r>
          </w:p>
        </w:tc>
        <w:tc>
          <w:tcPr>
            <w:tcW w:w="6866" w:type="dxa"/>
          </w:tcPr>
          <w:p w:rsidRPr="0038067B" w:rsidR="003F5C0E" w:rsidP="00AC7AFC" w:rsidRDefault="003F5C0E" w14:paraId="237906CE" w14:textId="6C0A69D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en-IN"/>
              </w:rPr>
            </w:pPr>
            <w:r w:rsidRPr="0038067B">
              <w:rPr>
                <w:rFonts w:eastAsia="Times New Roman" w:cs="Arial"/>
                <w:color w:val="000000"/>
                <w:szCs w:val="18"/>
                <w:lang w:eastAsia="en-IN"/>
              </w:rPr>
              <w:t xml:space="preserve">any perceived damage of financial loss, disruption or damage to the reputation of </w:t>
            </w:r>
            <w:proofErr w:type="spellStart"/>
            <w:r w:rsidRPr="0038067B">
              <w:rPr>
                <w:rFonts w:eastAsia="Times New Roman" w:cs="Arial"/>
                <w:color w:val="000000"/>
                <w:szCs w:val="18"/>
                <w:lang w:eastAsia="en-IN"/>
              </w:rPr>
              <w:t>Netradyne</w:t>
            </w:r>
            <w:proofErr w:type="spellEnd"/>
            <w:r w:rsidRPr="0038067B">
              <w:rPr>
                <w:rFonts w:eastAsia="Times New Roman" w:cs="Arial"/>
                <w:color w:val="000000"/>
                <w:szCs w:val="18"/>
                <w:lang w:eastAsia="en-IN"/>
              </w:rPr>
              <w:t xml:space="preserve"> arising due to (a) failure of its information technology systems and (b) improper processes of handling of personal information, which if not addressed within an appropriate time shall lead to an Incident</w:t>
            </w:r>
          </w:p>
        </w:tc>
      </w:tr>
      <w:tr w:rsidRPr="0038067B" w:rsidR="00244715" w:rsidTr="009726D6" w14:paraId="5A5C24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Pr="0038067B" w:rsidR="00244715" w:rsidP="00244715" w:rsidRDefault="00244715" w14:paraId="1B264585" w14:textId="5C90B2F7">
            <w:pPr>
              <w:rPr>
                <w:rFonts w:eastAsia="Times New Roman" w:cs="Arial"/>
                <w:color w:val="000000"/>
                <w:szCs w:val="18"/>
                <w:lang w:eastAsia="en-IN"/>
              </w:rPr>
            </w:pPr>
            <w:r w:rsidRPr="00945B23">
              <w:rPr>
                <w:i w:val="0"/>
                <w:iCs w:val="0"/>
              </w:rPr>
              <w:t>H</w:t>
            </w:r>
            <w:r w:rsidRPr="00945B23">
              <w:t>I</w:t>
            </w:r>
            <w:r>
              <w:rPr>
                <w:i w:val="0"/>
                <w:iCs w:val="0"/>
              </w:rPr>
              <w:t>PAA</w:t>
            </w:r>
          </w:p>
        </w:tc>
        <w:tc>
          <w:tcPr>
            <w:tcW w:w="6866" w:type="dxa"/>
          </w:tcPr>
          <w:p w:rsidRPr="0038067B" w:rsidR="00244715" w:rsidP="00244715" w:rsidRDefault="00244715" w14:paraId="2645AF20" w14:textId="362E889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18"/>
                <w:lang w:eastAsia="en-IN"/>
              </w:rPr>
            </w:pPr>
            <w:r w:rsidRPr="00DC6000">
              <w:t>Health Insurance Portability and Accountability</w:t>
            </w:r>
            <w:r>
              <w:t xml:space="preserve"> Act</w:t>
            </w:r>
          </w:p>
        </w:tc>
      </w:tr>
      <w:tr w:rsidRPr="0038067B" w:rsidR="00244715" w:rsidTr="009726D6" w14:paraId="61386600" w14:textId="77777777">
        <w:tc>
          <w:tcPr>
            <w:cnfStyle w:val="001000000000" w:firstRow="0" w:lastRow="0" w:firstColumn="1" w:lastColumn="0" w:oddVBand="0" w:evenVBand="0" w:oddHBand="0" w:evenHBand="0" w:firstRowFirstColumn="0" w:firstRowLastColumn="0" w:lastRowFirstColumn="0" w:lastRowLastColumn="0"/>
            <w:tcW w:w="2160" w:type="dxa"/>
          </w:tcPr>
          <w:p w:rsidRPr="0038067B" w:rsidR="00244715" w:rsidP="00244715" w:rsidRDefault="00244715" w14:paraId="0A88C70F" w14:textId="323BFBE7">
            <w:pPr>
              <w:rPr>
                <w:rFonts w:eastAsia="Times New Roman" w:cs="Arial"/>
                <w:color w:val="000000"/>
                <w:szCs w:val="18"/>
                <w:lang w:eastAsia="en-IN"/>
              </w:rPr>
            </w:pPr>
            <w:r>
              <w:rPr>
                <w:i w:val="0"/>
                <w:iCs w:val="0"/>
              </w:rPr>
              <w:t>GDPR</w:t>
            </w:r>
          </w:p>
        </w:tc>
        <w:tc>
          <w:tcPr>
            <w:tcW w:w="6866" w:type="dxa"/>
          </w:tcPr>
          <w:p w:rsidRPr="0038067B" w:rsidR="00244715" w:rsidP="00244715" w:rsidRDefault="00244715" w14:paraId="3C494066" w14:textId="423B92F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en-IN"/>
              </w:rPr>
            </w:pPr>
            <w:r w:rsidRPr="00DC6000">
              <w:t>General Data Protection Regulation</w:t>
            </w:r>
          </w:p>
        </w:tc>
      </w:tr>
      <w:tr w:rsidRPr="0038067B" w:rsidR="00244715" w:rsidTr="009726D6" w14:paraId="70E547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244715" w:rsidP="00244715" w:rsidRDefault="00244715" w14:paraId="5ED257DC" w14:textId="26F8C4DA">
            <w:r>
              <w:rPr>
                <w:i w:val="0"/>
                <w:iCs w:val="0"/>
              </w:rPr>
              <w:t>ePHI</w:t>
            </w:r>
          </w:p>
        </w:tc>
        <w:tc>
          <w:tcPr>
            <w:tcW w:w="6866" w:type="dxa"/>
          </w:tcPr>
          <w:p w:rsidRPr="00DC6000" w:rsidR="00244715" w:rsidP="00244715" w:rsidRDefault="00244715" w14:paraId="46817EAB" w14:textId="30A493DF">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323130"/>
                <w:sz w:val="21"/>
                <w:szCs w:val="21"/>
                <w:shd w:val="clear" w:color="auto" w:fill="FFFFFF"/>
              </w:rPr>
              <w:t>Electronic Protected Health Information</w:t>
            </w:r>
          </w:p>
        </w:tc>
      </w:tr>
    </w:tbl>
    <w:p w:rsidRPr="00A57BB6" w:rsidR="007F79FF" w:rsidP="009416BB" w:rsidRDefault="007F79FF" w14:paraId="180FD6CA" w14:textId="18134C37">
      <w:pPr>
        <w:pStyle w:val="Heading1"/>
        <w:rPr>
          <w:rFonts w:ascii="Arial" w:hAnsi="Arial" w:cs="Arial"/>
        </w:rPr>
      </w:pPr>
      <w:bookmarkStart w:name="_Toc101981659" w:id="99"/>
      <w:r w:rsidRPr="00A57BB6">
        <w:rPr>
          <w:rFonts w:ascii="Arial" w:hAnsi="Arial" w:cs="Arial"/>
        </w:rPr>
        <w:t>References</w:t>
      </w:r>
      <w:bookmarkEnd w:id="99"/>
    </w:p>
    <w:p w:rsidRPr="00D77B75" w:rsidR="007F79FF" w:rsidP="00D54686" w:rsidRDefault="00E7145E" w14:paraId="375F9493" w14:textId="5FF48DA8">
      <w:pPr>
        <w:pStyle w:val="Heading2"/>
      </w:pPr>
      <w:bookmarkStart w:name="_Toc101981660" w:id="100"/>
      <w:r w:rsidRPr="00D77B75">
        <w:t>Templates</w:t>
      </w:r>
      <w:bookmarkEnd w:id="100"/>
    </w:p>
    <w:p w:rsidRPr="00A57BB6" w:rsidR="003F5C0E" w:rsidP="00E46699" w:rsidRDefault="003F5C0E" w14:paraId="265681AE" w14:textId="77777777">
      <w:r w:rsidRPr="00A57BB6">
        <w:t>Below Incident template must be filled in post investigation:</w:t>
      </w:r>
    </w:p>
    <w:p w:rsidRPr="00A57BB6" w:rsidR="00E7145E" w:rsidP="51B8F817" w:rsidRDefault="00725F4F" w14:paraId="43EB469D" w14:textId="7D9041A9">
      <w:pPr>
        <w:pStyle w:val="Commented"/>
        <w:rPr>
          <w:rFonts w:ascii="Arial" w:hAnsi="Arial" w:cs="Arial"/>
        </w:rPr>
      </w:pPr>
      <w:bookmarkStart w:name="_MON_1701032803" w:id="102"/>
      <w:bookmarkEnd w:id="102"/>
      <w:r w:rsidRPr="00227BFF" w:rsidR="00227BFF">
        <w:rPr>
          <w:rFonts w:ascii="Arial" w:hAnsi="Arial" w:cs="Arial"/>
        </w:rPr>
        <w:t>https://netorg726775.sharepoint.com/:w:/r/sites/InfosecInternal/_layouts/15/Doc2.aspx?action=edit&amp;sourcedoc=%7B3961bedb-7cd5-46e2-baab-6f2629643d56%7D&amp;wdOrigin=TEAMS-MAGLEV.undefined_ns.rwc&amp;wdExp=TEAMS-TREATMENT&amp;wdhostclicktime=1752561218450&amp;web=1</w:t>
      </w:r>
    </w:p>
    <w:p w:rsidRPr="00A57BB6" w:rsidR="00E7145E" w:rsidP="00D54686" w:rsidRDefault="00E7145E" w14:paraId="7EB60EF1" w14:textId="19F93C0D">
      <w:pPr>
        <w:pStyle w:val="Heading2"/>
      </w:pPr>
      <w:bookmarkStart w:name="_Toc101981661" w:id="105"/>
      <w:r w:rsidRPr="00477C5B">
        <w:t>Policies</w:t>
      </w:r>
      <w:bookmarkEnd w:id="105"/>
    </w:p>
    <w:p w:rsidRPr="00A57BB6" w:rsidR="00342F7C" w:rsidP="00225EE5" w:rsidRDefault="00342F7C" w14:paraId="2FDA151F" w14:textId="05FF2624">
      <w:pPr>
        <w:pStyle w:val="Commented"/>
        <w:rPr>
          <w:rFonts w:ascii="Arial" w:hAnsi="Arial" w:cs="Arial"/>
        </w:rPr>
      </w:pPr>
      <w:hyperlink w:history="1" r:id="rId33">
        <w:r w:rsidRPr="00A57BB6">
          <w:rPr>
            <w:rStyle w:val="Hyperlink"/>
            <w:rFonts w:ascii="Arial" w:hAnsi="Arial" w:cs="Arial"/>
          </w:rPr>
          <w:t>ISMS policies &amp; Procedures</w:t>
        </w:r>
      </w:hyperlink>
    </w:p>
    <w:p w:rsidRPr="008C3756" w:rsidR="00E7145E" w:rsidP="00D54686" w:rsidRDefault="00E7145E" w14:paraId="1D0C6AEB" w14:textId="52AC1300">
      <w:pPr>
        <w:pStyle w:val="Heading2"/>
      </w:pPr>
      <w:bookmarkStart w:name="_Toc101981662" w:id="106"/>
      <w:r w:rsidRPr="008C3756">
        <w:t>Process/Procedures</w:t>
      </w:r>
      <w:bookmarkEnd w:id="106"/>
    </w:p>
    <w:p w:rsidRPr="000A1D4A" w:rsidR="00F07D52" w:rsidP="00225EE5" w:rsidRDefault="00F07D52" w14:paraId="457C3738" w14:textId="374FADE9">
      <w:pPr>
        <w:pStyle w:val="Commented"/>
        <w:rPr>
          <w:rFonts w:ascii="Arial" w:hAnsi="Arial" w:eastAsia="Times New Roman" w:cs="Arial"/>
          <w:color w:val="0000FF"/>
          <w:szCs w:val="36"/>
          <w:u w:val="single"/>
        </w:rPr>
      </w:pPr>
      <w:hyperlink w:history="1" r:id="rId34">
        <w:r w:rsidRPr="00F07D52">
          <w:rPr>
            <w:rStyle w:val="Hyperlink"/>
            <w:rFonts w:ascii="Arial" w:hAnsi="Arial" w:eastAsia="Times New Roman" w:cs="Arial"/>
            <w:szCs w:val="36"/>
          </w:rPr>
          <w:t>Vulnerability &amp; Patch Manage</w:t>
        </w:r>
        <w:bookmarkStart w:name="_Hlt101530663" w:id="107"/>
        <w:r w:rsidRPr="00F07D52">
          <w:rPr>
            <w:rStyle w:val="Hyperlink"/>
            <w:rFonts w:ascii="Arial" w:hAnsi="Arial" w:eastAsia="Times New Roman" w:cs="Arial"/>
            <w:szCs w:val="36"/>
          </w:rPr>
          <w:t>m</w:t>
        </w:r>
        <w:bookmarkEnd w:id="107"/>
        <w:r w:rsidRPr="00F07D52">
          <w:rPr>
            <w:rStyle w:val="Hyperlink"/>
            <w:rFonts w:ascii="Arial" w:hAnsi="Arial" w:eastAsia="Times New Roman" w:cs="Arial"/>
            <w:szCs w:val="36"/>
          </w:rPr>
          <w:t>ent Procedure</w:t>
        </w:r>
      </w:hyperlink>
    </w:p>
    <w:p w:rsidRPr="0022697B" w:rsidR="00E7145E" w:rsidP="00D54686" w:rsidRDefault="00E7145E" w14:paraId="3920F9AD" w14:textId="39090AB1">
      <w:pPr>
        <w:pStyle w:val="Heading2"/>
      </w:pPr>
      <w:bookmarkStart w:name="_Toc101981663" w:id="108"/>
      <w:r w:rsidRPr="0022697B">
        <w:t>Standards</w:t>
      </w:r>
      <w:bookmarkEnd w:id="108"/>
    </w:p>
    <w:p w:rsidRPr="0022697B" w:rsidR="00E7145E" w:rsidP="00973CED" w:rsidRDefault="007C0974" w14:paraId="70205406" w14:textId="2D324AB5">
      <w:r w:rsidRPr="0022697B">
        <w:t>NA</w:t>
      </w:r>
    </w:p>
    <w:p w:rsidRPr="0022697B" w:rsidR="0043582B" w:rsidP="00D54686" w:rsidRDefault="00E7145E" w14:paraId="0DB04CE0" w14:textId="650FF3A2">
      <w:pPr>
        <w:pStyle w:val="Heading2"/>
      </w:pPr>
      <w:bookmarkStart w:name="_Toc101981664" w:id="109"/>
      <w:r w:rsidRPr="0022697B">
        <w:t>Miscellaneous</w:t>
      </w:r>
      <w:bookmarkEnd w:id="109"/>
    </w:p>
    <w:p w:rsidRPr="00A57BB6" w:rsidR="008357E0" w:rsidP="00973CED" w:rsidRDefault="007C0974" w14:paraId="23113EC2" w14:textId="064F1981">
      <w:r w:rsidRPr="00A57BB6">
        <w:t>NA</w:t>
      </w:r>
    </w:p>
    <w:p w:rsidR="001121C7" w:rsidP="00225EE5" w:rsidRDefault="001121C7" w14:paraId="04810BAF" w14:textId="727A922F">
      <w:pPr>
        <w:pStyle w:val="Commented"/>
        <w:rPr>
          <w:rFonts w:ascii="Arial" w:hAnsi="Arial" w:cs="Arial"/>
        </w:rPr>
      </w:pPr>
    </w:p>
    <w:p w:rsidR="008C1F67" w:rsidP="00225EE5" w:rsidRDefault="008C1F67" w14:paraId="63470C35" w14:textId="37AC4644">
      <w:pPr>
        <w:pStyle w:val="Commented"/>
        <w:rPr>
          <w:rFonts w:ascii="Arial" w:hAnsi="Arial" w:cs="Arial"/>
        </w:rPr>
      </w:pPr>
    </w:p>
    <w:p w:rsidR="008C1F67" w:rsidP="00225EE5" w:rsidRDefault="008C1F67" w14:paraId="67105F97" w14:textId="6C9699D7">
      <w:pPr>
        <w:pStyle w:val="Commented"/>
        <w:rPr>
          <w:rFonts w:ascii="Arial" w:hAnsi="Arial" w:cs="Arial"/>
        </w:rPr>
      </w:pPr>
    </w:p>
    <w:p w:rsidR="008C1F67" w:rsidP="00225EE5" w:rsidRDefault="008C1F67" w14:paraId="6898CA62" w14:textId="7CB5D9C9">
      <w:pPr>
        <w:pStyle w:val="Commented"/>
        <w:rPr>
          <w:rFonts w:ascii="Arial" w:hAnsi="Arial" w:cs="Arial"/>
        </w:rPr>
      </w:pPr>
    </w:p>
    <w:p w:rsidR="008C1F67" w:rsidP="00225EE5" w:rsidRDefault="008C1F67" w14:paraId="6770FEEF" w14:textId="66F3CBEA">
      <w:pPr>
        <w:pStyle w:val="Commented"/>
        <w:rPr>
          <w:rFonts w:ascii="Arial" w:hAnsi="Arial" w:cs="Arial"/>
        </w:rPr>
      </w:pPr>
    </w:p>
    <w:p w:rsidR="008C1F67" w:rsidP="00225EE5" w:rsidRDefault="008C1F67" w14:paraId="31E2AE1E" w14:textId="1FCF29FD">
      <w:pPr>
        <w:pStyle w:val="Commented"/>
        <w:rPr>
          <w:rFonts w:ascii="Arial" w:hAnsi="Arial" w:cs="Arial"/>
        </w:rPr>
      </w:pPr>
    </w:p>
    <w:p w:rsidR="00F6493B" w:rsidP="00225EE5" w:rsidRDefault="00F6493B" w14:paraId="698A8156" w14:textId="77777777">
      <w:pPr>
        <w:pStyle w:val="Commented"/>
        <w:rPr>
          <w:rFonts w:ascii="Arial" w:hAnsi="Arial" w:cs="Arial"/>
        </w:rPr>
      </w:pPr>
    </w:p>
    <w:p w:rsidR="00E71060" w:rsidP="00225EE5" w:rsidRDefault="00E71060" w14:paraId="34E92447" w14:textId="77777777">
      <w:pPr>
        <w:pStyle w:val="Commented"/>
        <w:rPr>
          <w:rFonts w:ascii="Arial" w:hAnsi="Arial" w:cs="Arial"/>
        </w:rPr>
      </w:pPr>
    </w:p>
    <w:p w:rsidR="008C1F67" w:rsidP="00225EE5" w:rsidRDefault="008C1F67" w14:paraId="4651B73E" w14:textId="197245CD">
      <w:pPr>
        <w:pStyle w:val="Commented"/>
        <w:rPr>
          <w:rFonts w:ascii="Arial" w:hAnsi="Arial" w:cs="Arial"/>
        </w:rPr>
      </w:pPr>
    </w:p>
    <w:p w:rsidR="008C1F67" w:rsidP="00225EE5" w:rsidRDefault="008C1F67" w14:paraId="4FEC8A83" w14:textId="3F5F4E7F">
      <w:pPr>
        <w:pStyle w:val="Commented"/>
        <w:rPr>
          <w:rFonts w:ascii="Arial" w:hAnsi="Arial" w:cs="Arial"/>
        </w:rPr>
      </w:pPr>
    </w:p>
    <w:p w:rsidR="00973CED" w:rsidP="00225EE5" w:rsidRDefault="00973CED" w14:paraId="46533AD3" w14:textId="02047E95">
      <w:pPr>
        <w:pStyle w:val="Commented"/>
        <w:rPr>
          <w:rFonts w:ascii="Arial" w:hAnsi="Arial" w:cs="Arial"/>
        </w:rPr>
      </w:pPr>
    </w:p>
    <w:p w:rsidR="00973CED" w:rsidP="00225EE5" w:rsidRDefault="00973CED" w14:paraId="0178CA03" w14:textId="11EA8B32">
      <w:pPr>
        <w:pStyle w:val="Commented"/>
        <w:rPr>
          <w:rFonts w:ascii="Arial" w:hAnsi="Arial" w:cs="Arial"/>
        </w:rPr>
      </w:pPr>
    </w:p>
    <w:p w:rsidR="00973CED" w:rsidP="00225EE5" w:rsidRDefault="00973CED" w14:paraId="6DEAA6D1" w14:textId="5E0E8CB4">
      <w:pPr>
        <w:pStyle w:val="Commented"/>
        <w:rPr>
          <w:rFonts w:ascii="Arial" w:hAnsi="Arial" w:cs="Arial"/>
        </w:rPr>
      </w:pPr>
    </w:p>
    <w:p w:rsidR="007D62C5" w:rsidP="00225EE5" w:rsidRDefault="007D62C5" w14:paraId="61244C10" w14:textId="77777777">
      <w:pPr>
        <w:pStyle w:val="Commented"/>
        <w:rPr>
          <w:rFonts w:ascii="Arial" w:hAnsi="Arial" w:cs="Arial"/>
        </w:rPr>
      </w:pPr>
    </w:p>
    <w:p w:rsidRPr="00A57BB6" w:rsidR="008C1F67" w:rsidP="00225EE5" w:rsidRDefault="008C1F67" w14:paraId="049FD546" w14:textId="77777777">
      <w:pPr>
        <w:pStyle w:val="Commented"/>
        <w:rPr>
          <w:rFonts w:ascii="Arial" w:hAnsi="Arial" w:cs="Arial"/>
        </w:rPr>
      </w:pPr>
    </w:p>
    <w:p w:rsidRPr="00A57BB6" w:rsidR="007F79FF" w:rsidP="009416BB" w:rsidRDefault="007F79FF" w14:paraId="179B14CC" w14:textId="28E54045">
      <w:pPr>
        <w:pStyle w:val="Heading1"/>
        <w:rPr>
          <w:rFonts w:ascii="Arial" w:hAnsi="Arial" w:cs="Arial"/>
        </w:rPr>
      </w:pPr>
      <w:bookmarkStart w:name="_Toc101981665" w:id="110"/>
      <w:r w:rsidRPr="00A57BB6">
        <w:rPr>
          <w:rFonts w:ascii="Arial" w:hAnsi="Arial" w:cs="Arial"/>
        </w:rPr>
        <w:t>Appendix A: Document RACI Matrix</w:t>
      </w:r>
      <w:bookmarkEnd w:id="110"/>
    </w:p>
    <w:tbl>
      <w:tblPr>
        <w:tblStyle w:val="GridTable5Dark"/>
        <w:tblW w:w="9387" w:type="dxa"/>
        <w:tblLook w:val="04A0" w:firstRow="1" w:lastRow="0" w:firstColumn="1" w:lastColumn="0" w:noHBand="0" w:noVBand="1"/>
      </w:tblPr>
      <w:tblGrid>
        <w:gridCol w:w="1366"/>
        <w:gridCol w:w="1811"/>
        <w:gridCol w:w="1283"/>
        <w:gridCol w:w="1271"/>
        <w:gridCol w:w="1247"/>
        <w:gridCol w:w="1205"/>
        <w:gridCol w:w="1204"/>
      </w:tblGrid>
      <w:tr w:rsidRPr="00973CED" w:rsidR="00527A00" w:rsidTr="7BEA7E30" w14:paraId="14D60C99" w14:textId="77777777">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73CED" w:rsidR="007F79FF" w:rsidP="00527A00" w:rsidRDefault="007F79FF" w14:paraId="343A1D4E" w14:textId="5D27055F">
            <w:pPr>
              <w:pStyle w:val="MainHeading"/>
              <w:numPr>
                <w:ilvl w:val="1"/>
                <w:numId w:val="0"/>
              </w:numPr>
              <w:rPr>
                <w:rFonts w:ascii="Verdana" w:hAnsi="Verdana"/>
                <w:sz w:val="18"/>
                <w:szCs w:val="18"/>
              </w:rPr>
            </w:pPr>
            <w:r w:rsidRPr="00973CED">
              <w:rPr>
                <w:rFonts w:ascii="Verdana" w:hAnsi="Verdana"/>
                <w:sz w:val="18"/>
                <w:szCs w:val="18"/>
              </w:rPr>
              <w:t>Role/Activity</w:t>
            </w:r>
          </w:p>
        </w:tc>
        <w:tc>
          <w:tcPr>
            <w:tcW w:w="1701" w:type="dxa"/>
            <w:vAlign w:val="center"/>
          </w:tcPr>
          <w:p w:rsidRPr="00973CED" w:rsidR="007F79FF" w:rsidP="00527A00" w:rsidRDefault="007F79FF" w14:paraId="3482FAC0" w14:textId="270C5434">
            <w:pPr>
              <w:pStyle w:val="MainHeading"/>
              <w:numPr>
                <w:ilvl w:val="1"/>
                <w:numId w:val="0"/>
              </w:numPr>
              <w:cnfStyle w:val="100000000000" w:firstRow="1" w:lastRow="0" w:firstColumn="0" w:lastColumn="0" w:oddVBand="0" w:evenVBand="0" w:oddHBand="0" w:evenHBand="0" w:firstRowFirstColumn="0" w:firstRowLastColumn="0" w:lastRowFirstColumn="0" w:lastRowLastColumn="0"/>
              <w:rPr>
                <w:rFonts w:ascii="Verdana" w:hAnsi="Verdana"/>
                <w:sz w:val="18"/>
                <w:szCs w:val="18"/>
              </w:rPr>
            </w:pPr>
            <w:r w:rsidRPr="00973CED">
              <w:rPr>
                <w:rFonts w:ascii="Verdana" w:hAnsi="Verdana"/>
                <w:sz w:val="18"/>
                <w:szCs w:val="18"/>
              </w:rPr>
              <w:t>Document Owner/Functional Area Lead</w:t>
            </w:r>
          </w:p>
        </w:tc>
        <w:tc>
          <w:tcPr>
            <w:tcW w:w="1296" w:type="dxa"/>
            <w:vAlign w:val="center"/>
          </w:tcPr>
          <w:p w:rsidRPr="00973CED" w:rsidR="007F79FF" w:rsidP="00527A00" w:rsidRDefault="007F79FF" w14:paraId="1FDA612F" w14:textId="25B4D811">
            <w:pPr>
              <w:pStyle w:val="MainHeading"/>
              <w:numPr>
                <w:ilvl w:val="1"/>
                <w:numId w:val="0"/>
              </w:numPr>
              <w:cnfStyle w:val="100000000000" w:firstRow="1" w:lastRow="0" w:firstColumn="0" w:lastColumn="0" w:oddVBand="0" w:evenVBand="0" w:oddHBand="0" w:evenHBand="0" w:firstRowFirstColumn="0" w:firstRowLastColumn="0" w:lastRowFirstColumn="0" w:lastRowLastColumn="0"/>
              <w:rPr>
                <w:rFonts w:ascii="Verdana" w:hAnsi="Verdana"/>
                <w:sz w:val="18"/>
                <w:szCs w:val="18"/>
              </w:rPr>
            </w:pPr>
            <w:r w:rsidRPr="00973CED">
              <w:rPr>
                <w:rFonts w:ascii="Verdana" w:hAnsi="Verdana"/>
                <w:sz w:val="18"/>
                <w:szCs w:val="18"/>
              </w:rPr>
              <w:t>Document Contributor</w:t>
            </w:r>
          </w:p>
        </w:tc>
        <w:tc>
          <w:tcPr>
            <w:tcW w:w="1296" w:type="dxa"/>
            <w:vAlign w:val="center"/>
          </w:tcPr>
          <w:p w:rsidRPr="00973CED" w:rsidR="007F79FF" w:rsidP="00527A00" w:rsidRDefault="007F79FF" w14:paraId="17CEFBDA" w14:textId="6800B944">
            <w:pPr>
              <w:pStyle w:val="MainHeading"/>
              <w:numPr>
                <w:ilvl w:val="1"/>
                <w:numId w:val="0"/>
              </w:numPr>
              <w:cnfStyle w:val="100000000000" w:firstRow="1" w:lastRow="0" w:firstColumn="0" w:lastColumn="0" w:oddVBand="0" w:evenVBand="0" w:oddHBand="0" w:evenHBand="0" w:firstRowFirstColumn="0" w:firstRowLastColumn="0" w:lastRowFirstColumn="0" w:lastRowLastColumn="0"/>
              <w:rPr>
                <w:rFonts w:ascii="Verdana" w:hAnsi="Verdana"/>
                <w:sz w:val="18"/>
                <w:szCs w:val="18"/>
              </w:rPr>
            </w:pPr>
            <w:r w:rsidRPr="00973CED">
              <w:rPr>
                <w:rFonts w:ascii="Verdana" w:hAnsi="Verdana"/>
                <w:sz w:val="18"/>
                <w:szCs w:val="18"/>
              </w:rPr>
              <w:t>ND Leadership</w:t>
            </w:r>
          </w:p>
        </w:tc>
        <w:tc>
          <w:tcPr>
            <w:tcW w:w="1283" w:type="dxa"/>
            <w:vAlign w:val="center"/>
          </w:tcPr>
          <w:p w:rsidRPr="00973CED" w:rsidR="007F79FF" w:rsidP="00527A00" w:rsidRDefault="007F79FF" w14:paraId="7AA0A160" w14:textId="456D67D4">
            <w:pPr>
              <w:pStyle w:val="MainHeading"/>
              <w:numPr>
                <w:ilvl w:val="1"/>
                <w:numId w:val="0"/>
              </w:numPr>
              <w:cnfStyle w:val="100000000000" w:firstRow="1" w:lastRow="0" w:firstColumn="0" w:lastColumn="0" w:oddVBand="0" w:evenVBand="0" w:oddHBand="0" w:evenHBand="0" w:firstRowFirstColumn="0" w:firstRowLastColumn="0" w:lastRowFirstColumn="0" w:lastRowLastColumn="0"/>
              <w:rPr>
                <w:rFonts w:ascii="Verdana" w:hAnsi="Verdana"/>
                <w:sz w:val="18"/>
                <w:szCs w:val="18"/>
              </w:rPr>
            </w:pPr>
            <w:r w:rsidRPr="00973CED">
              <w:rPr>
                <w:rFonts w:ascii="Verdana" w:hAnsi="Verdana"/>
                <w:sz w:val="18"/>
                <w:szCs w:val="18"/>
              </w:rPr>
              <w:t>Functional Area Team</w:t>
            </w:r>
          </w:p>
        </w:tc>
        <w:tc>
          <w:tcPr>
            <w:tcW w:w="1309" w:type="dxa"/>
            <w:vAlign w:val="center"/>
          </w:tcPr>
          <w:p w:rsidRPr="00973CED" w:rsidR="007F79FF" w:rsidP="00527A00" w:rsidRDefault="009040B7" w14:paraId="7F5BCF24" w14:textId="157F31C4">
            <w:pPr>
              <w:pStyle w:val="MainHeading"/>
              <w:numPr>
                <w:ilvl w:val="1"/>
                <w:numId w:val="0"/>
              </w:numPr>
              <w:cnfStyle w:val="100000000000" w:firstRow="1" w:lastRow="0" w:firstColumn="0" w:lastColumn="0" w:oddVBand="0" w:evenVBand="0" w:oddHBand="0" w:evenHBand="0" w:firstRowFirstColumn="0" w:firstRowLastColumn="0" w:lastRowFirstColumn="0" w:lastRowLastColumn="0"/>
              <w:rPr>
                <w:rFonts w:ascii="Verdana" w:hAnsi="Verdana"/>
                <w:sz w:val="18"/>
                <w:szCs w:val="18"/>
              </w:rPr>
            </w:pPr>
            <w:r w:rsidRPr="00973CED">
              <w:rPr>
                <w:rFonts w:ascii="Verdana" w:hAnsi="Verdana"/>
                <w:sz w:val="18"/>
                <w:szCs w:val="18"/>
              </w:rPr>
              <w:t>InfoSec</w:t>
            </w:r>
          </w:p>
        </w:tc>
        <w:tc>
          <w:tcPr>
            <w:tcW w:w="1173" w:type="dxa"/>
            <w:vAlign w:val="center"/>
          </w:tcPr>
          <w:p w:rsidRPr="00973CED" w:rsidR="007F79FF" w:rsidP="00527A00" w:rsidRDefault="007F79FF" w14:paraId="00268E3F" w14:textId="082C5215">
            <w:pPr>
              <w:pStyle w:val="MainHeading"/>
              <w:numPr>
                <w:ilvl w:val="1"/>
                <w:numId w:val="0"/>
              </w:numPr>
              <w:cnfStyle w:val="100000000000" w:firstRow="1" w:lastRow="0" w:firstColumn="0" w:lastColumn="0" w:oddVBand="0" w:evenVBand="0" w:oddHBand="0" w:evenHBand="0" w:firstRowFirstColumn="0" w:firstRowLastColumn="0" w:lastRowFirstColumn="0" w:lastRowLastColumn="0"/>
              <w:rPr>
                <w:rFonts w:ascii="Verdana" w:hAnsi="Verdana"/>
                <w:sz w:val="18"/>
                <w:szCs w:val="18"/>
              </w:rPr>
            </w:pPr>
            <w:r w:rsidRPr="00973CED">
              <w:rPr>
                <w:rFonts w:ascii="Verdana" w:hAnsi="Verdana"/>
                <w:sz w:val="18"/>
                <w:szCs w:val="18"/>
              </w:rPr>
              <w:t xml:space="preserve">All ND </w:t>
            </w:r>
            <w:r w:rsidRPr="00973CED" w:rsidR="009040B7">
              <w:rPr>
                <w:rFonts w:ascii="Verdana" w:hAnsi="Verdana"/>
                <w:sz w:val="18"/>
                <w:szCs w:val="18"/>
              </w:rPr>
              <w:t>Member(s)</w:t>
            </w:r>
          </w:p>
        </w:tc>
      </w:tr>
      <w:tr w:rsidRPr="00973CED" w:rsidR="00516E98" w:rsidTr="7BEA7E30" w14:paraId="55FEC2CF" w14:textId="77777777">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73CED" w:rsidR="007F79FF" w:rsidP="00527A00" w:rsidRDefault="007F79FF" w14:paraId="3F6EB7EE" w14:textId="31756250">
            <w:pPr>
              <w:pStyle w:val="MainHeading"/>
              <w:numPr>
                <w:ilvl w:val="1"/>
                <w:numId w:val="0"/>
              </w:numPr>
              <w:rPr>
                <w:rFonts w:ascii="Verdana" w:hAnsi="Verdana"/>
                <w:sz w:val="18"/>
                <w:szCs w:val="18"/>
              </w:rPr>
            </w:pPr>
            <w:r w:rsidRPr="00973CED">
              <w:rPr>
                <w:rFonts w:ascii="Verdana" w:hAnsi="Verdana"/>
                <w:sz w:val="18"/>
                <w:szCs w:val="18"/>
              </w:rPr>
              <w:t>Ensure document is kept current</w:t>
            </w:r>
          </w:p>
        </w:tc>
        <w:tc>
          <w:tcPr>
            <w:tcW w:w="1701" w:type="dxa"/>
            <w:vAlign w:val="center"/>
          </w:tcPr>
          <w:p w:rsidRPr="00973CED" w:rsidR="007F79FF" w:rsidP="00527A00" w:rsidRDefault="00157D14" w14:paraId="1592F21E" w14:textId="76F7CB9A">
            <w:pPr>
              <w:pStyle w:val="MainHeading"/>
              <w:numPr>
                <w:ilvl w:val="1"/>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973CED">
              <w:rPr>
                <w:rFonts w:ascii="Verdana" w:hAnsi="Verdana"/>
                <w:sz w:val="18"/>
                <w:szCs w:val="18"/>
              </w:rPr>
              <w:t>A</w:t>
            </w:r>
          </w:p>
        </w:tc>
        <w:tc>
          <w:tcPr>
            <w:tcW w:w="1296" w:type="dxa"/>
            <w:vAlign w:val="center"/>
          </w:tcPr>
          <w:p w:rsidRPr="00973CED" w:rsidR="007F79FF" w:rsidP="00527A00" w:rsidRDefault="00157D14" w14:paraId="415F1568" w14:textId="1B4AD8C5">
            <w:pPr>
              <w:pStyle w:val="MainHeading"/>
              <w:numPr>
                <w:ilvl w:val="1"/>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973CED">
              <w:rPr>
                <w:rFonts w:ascii="Verdana" w:hAnsi="Verdana"/>
                <w:sz w:val="18"/>
                <w:szCs w:val="18"/>
              </w:rPr>
              <w:t>R</w:t>
            </w:r>
          </w:p>
        </w:tc>
        <w:tc>
          <w:tcPr>
            <w:tcW w:w="1296" w:type="dxa"/>
            <w:vAlign w:val="center"/>
          </w:tcPr>
          <w:p w:rsidRPr="00973CED" w:rsidR="007F79FF" w:rsidP="00527A00" w:rsidRDefault="00157D14" w14:paraId="77C50C92" w14:textId="04ABE870">
            <w:pPr>
              <w:pStyle w:val="MainHeading"/>
              <w:numPr>
                <w:ilvl w:val="1"/>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973CED">
              <w:rPr>
                <w:rFonts w:ascii="Verdana" w:hAnsi="Verdana"/>
                <w:sz w:val="18"/>
                <w:szCs w:val="18"/>
              </w:rPr>
              <w:t>I, C</w:t>
            </w:r>
          </w:p>
        </w:tc>
        <w:tc>
          <w:tcPr>
            <w:tcW w:w="1283" w:type="dxa"/>
            <w:vAlign w:val="center"/>
          </w:tcPr>
          <w:p w:rsidRPr="00973CED" w:rsidR="007F79FF" w:rsidP="00527A00" w:rsidRDefault="00157D14" w14:paraId="5D803C6A" w14:textId="7940964B">
            <w:pPr>
              <w:pStyle w:val="MainHeading"/>
              <w:numPr>
                <w:ilvl w:val="1"/>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973CED">
              <w:rPr>
                <w:rFonts w:ascii="Verdana" w:hAnsi="Verdana"/>
                <w:sz w:val="18"/>
                <w:szCs w:val="18"/>
              </w:rPr>
              <w:t>R, C</w:t>
            </w:r>
          </w:p>
        </w:tc>
        <w:tc>
          <w:tcPr>
            <w:tcW w:w="1309" w:type="dxa"/>
            <w:vAlign w:val="center"/>
          </w:tcPr>
          <w:p w:rsidRPr="00973CED" w:rsidR="007F79FF" w:rsidP="00527A00" w:rsidRDefault="00157D14" w14:paraId="1B9AA69F" w14:textId="3DD2BD52">
            <w:pPr>
              <w:pStyle w:val="MainHeading"/>
              <w:numPr>
                <w:ilvl w:val="1"/>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973CED">
              <w:rPr>
                <w:rFonts w:ascii="Verdana" w:hAnsi="Verdana"/>
                <w:sz w:val="18"/>
                <w:szCs w:val="18"/>
              </w:rPr>
              <w:t>C</w:t>
            </w:r>
          </w:p>
        </w:tc>
        <w:tc>
          <w:tcPr>
            <w:tcW w:w="1173" w:type="dxa"/>
            <w:vAlign w:val="center"/>
          </w:tcPr>
          <w:p w:rsidRPr="00973CED" w:rsidR="007F79FF" w:rsidP="00527A00" w:rsidRDefault="00157D14" w14:paraId="16F6DBC2" w14:textId="63F991EA">
            <w:pPr>
              <w:pStyle w:val="MainHeading"/>
              <w:numPr>
                <w:ilvl w:val="1"/>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973CED">
              <w:rPr>
                <w:rFonts w:ascii="Verdana" w:hAnsi="Verdana"/>
                <w:sz w:val="18"/>
                <w:szCs w:val="18"/>
              </w:rPr>
              <w:t>I</w:t>
            </w:r>
          </w:p>
        </w:tc>
      </w:tr>
      <w:tr w:rsidRPr="00973CED" w:rsidR="009040B7" w:rsidTr="7BEA7E30" w14:paraId="1C184C4C"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73CED" w:rsidR="007F79FF" w:rsidP="00527A00" w:rsidRDefault="007F79FF" w14:paraId="5C80FF41" w14:textId="2801547E">
            <w:pPr>
              <w:pStyle w:val="MainHeading"/>
              <w:numPr>
                <w:ilvl w:val="1"/>
                <w:numId w:val="0"/>
              </w:numPr>
              <w:rPr>
                <w:rFonts w:ascii="Verdana" w:hAnsi="Verdana"/>
                <w:sz w:val="18"/>
                <w:szCs w:val="18"/>
              </w:rPr>
            </w:pPr>
            <w:r w:rsidRPr="00973CED">
              <w:rPr>
                <w:rFonts w:ascii="Verdana" w:hAnsi="Verdana"/>
                <w:sz w:val="18"/>
                <w:szCs w:val="18"/>
              </w:rPr>
              <w:t>Ensure stakeholders are kept informed</w:t>
            </w:r>
          </w:p>
        </w:tc>
        <w:tc>
          <w:tcPr>
            <w:tcW w:w="1701" w:type="dxa"/>
            <w:vAlign w:val="center"/>
          </w:tcPr>
          <w:p w:rsidRPr="00973CED" w:rsidR="007F79FF" w:rsidP="00527A00" w:rsidRDefault="00157D14" w14:paraId="5BCD4F6E" w14:textId="3333C2F6">
            <w:pPr>
              <w:pStyle w:val="MainHeading"/>
              <w:numPr>
                <w:ilvl w:val="1"/>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973CED">
              <w:rPr>
                <w:rFonts w:ascii="Verdana" w:hAnsi="Verdana"/>
                <w:sz w:val="18"/>
                <w:szCs w:val="18"/>
              </w:rPr>
              <w:t>A</w:t>
            </w:r>
          </w:p>
        </w:tc>
        <w:tc>
          <w:tcPr>
            <w:tcW w:w="1296" w:type="dxa"/>
            <w:vAlign w:val="center"/>
          </w:tcPr>
          <w:p w:rsidRPr="00973CED" w:rsidR="007F79FF" w:rsidP="00527A00" w:rsidRDefault="00157D14" w14:paraId="6E6D2199" w14:textId="050F8ABD">
            <w:pPr>
              <w:pStyle w:val="MainHeading"/>
              <w:numPr>
                <w:ilvl w:val="1"/>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973CED">
              <w:rPr>
                <w:rFonts w:ascii="Verdana" w:hAnsi="Verdana"/>
                <w:sz w:val="18"/>
                <w:szCs w:val="18"/>
              </w:rPr>
              <w:t>R</w:t>
            </w:r>
          </w:p>
        </w:tc>
        <w:tc>
          <w:tcPr>
            <w:tcW w:w="1296" w:type="dxa"/>
            <w:vAlign w:val="center"/>
          </w:tcPr>
          <w:p w:rsidRPr="00973CED" w:rsidR="007F79FF" w:rsidP="00527A00" w:rsidRDefault="00157D14" w14:paraId="6BAEE756" w14:textId="0F1069DC">
            <w:pPr>
              <w:pStyle w:val="MainHeading"/>
              <w:numPr>
                <w:ilvl w:val="1"/>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973CED">
              <w:rPr>
                <w:rFonts w:ascii="Verdana" w:hAnsi="Verdana"/>
                <w:sz w:val="18"/>
                <w:szCs w:val="18"/>
              </w:rPr>
              <w:t>-</w:t>
            </w:r>
          </w:p>
        </w:tc>
        <w:tc>
          <w:tcPr>
            <w:tcW w:w="1283" w:type="dxa"/>
            <w:vAlign w:val="center"/>
          </w:tcPr>
          <w:p w:rsidRPr="00973CED" w:rsidR="007F79FF" w:rsidP="00527A00" w:rsidRDefault="00157D14" w14:paraId="2FEDB8B7" w14:textId="404A2BBC">
            <w:pPr>
              <w:pStyle w:val="MainHeading"/>
              <w:numPr>
                <w:ilvl w:val="1"/>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973CED">
              <w:rPr>
                <w:rFonts w:ascii="Verdana" w:hAnsi="Verdana"/>
                <w:sz w:val="18"/>
                <w:szCs w:val="18"/>
              </w:rPr>
              <w:t>R</w:t>
            </w:r>
          </w:p>
        </w:tc>
        <w:tc>
          <w:tcPr>
            <w:tcW w:w="1309" w:type="dxa"/>
            <w:vAlign w:val="center"/>
          </w:tcPr>
          <w:p w:rsidRPr="00973CED" w:rsidR="007F79FF" w:rsidP="00527A00" w:rsidRDefault="00157D14" w14:paraId="4DD422AA" w14:textId="787C922D">
            <w:pPr>
              <w:pStyle w:val="MainHeading"/>
              <w:numPr>
                <w:ilvl w:val="1"/>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973CED">
              <w:rPr>
                <w:rFonts w:ascii="Verdana" w:hAnsi="Verdana"/>
                <w:sz w:val="18"/>
                <w:szCs w:val="18"/>
              </w:rPr>
              <w:t>C</w:t>
            </w:r>
          </w:p>
        </w:tc>
        <w:tc>
          <w:tcPr>
            <w:tcW w:w="1173" w:type="dxa"/>
            <w:vAlign w:val="center"/>
          </w:tcPr>
          <w:p w:rsidRPr="00973CED" w:rsidR="007F79FF" w:rsidP="00527A00" w:rsidRDefault="00157D14" w14:paraId="5E42B9F5" w14:textId="03B9C6D0">
            <w:pPr>
              <w:pStyle w:val="MainHeading"/>
              <w:numPr>
                <w:ilvl w:val="1"/>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973CED">
              <w:rPr>
                <w:rFonts w:ascii="Verdana" w:hAnsi="Verdana"/>
                <w:sz w:val="18"/>
                <w:szCs w:val="18"/>
              </w:rPr>
              <w:t>-</w:t>
            </w:r>
          </w:p>
        </w:tc>
      </w:tr>
      <w:tr w:rsidRPr="00973CED" w:rsidR="00157D14" w:rsidTr="7BEA7E30" w14:paraId="6FF46483" w14:textId="77777777">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73CED" w:rsidR="00157D14" w:rsidP="00157D14" w:rsidRDefault="00157D14" w14:paraId="27E20EF7" w14:textId="0AB3A726">
            <w:pPr>
              <w:pStyle w:val="MainHeading"/>
              <w:numPr>
                <w:ilvl w:val="1"/>
                <w:numId w:val="0"/>
              </w:numPr>
              <w:rPr>
                <w:rFonts w:ascii="Verdana" w:hAnsi="Verdana"/>
                <w:sz w:val="18"/>
                <w:szCs w:val="18"/>
              </w:rPr>
            </w:pPr>
            <w:r w:rsidRPr="00973CED">
              <w:rPr>
                <w:rFonts w:ascii="Verdana" w:hAnsi="Verdana"/>
                <w:sz w:val="18"/>
                <w:szCs w:val="18"/>
              </w:rPr>
              <w:t>Ensure document contains all relevant information</w:t>
            </w:r>
          </w:p>
        </w:tc>
        <w:tc>
          <w:tcPr>
            <w:tcW w:w="1701" w:type="dxa"/>
            <w:vAlign w:val="center"/>
          </w:tcPr>
          <w:p w:rsidRPr="00973CED" w:rsidR="00157D14" w:rsidP="00157D14" w:rsidRDefault="00157D14" w14:paraId="2664D90C" w14:textId="090CBB49">
            <w:pPr>
              <w:pStyle w:val="MainHeading"/>
              <w:numPr>
                <w:ilvl w:val="1"/>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973CED">
              <w:rPr>
                <w:rFonts w:ascii="Verdana" w:hAnsi="Verdana"/>
                <w:sz w:val="18"/>
                <w:szCs w:val="18"/>
              </w:rPr>
              <w:t>A</w:t>
            </w:r>
          </w:p>
        </w:tc>
        <w:tc>
          <w:tcPr>
            <w:tcW w:w="1296" w:type="dxa"/>
            <w:vAlign w:val="center"/>
          </w:tcPr>
          <w:p w:rsidRPr="00973CED" w:rsidR="00157D14" w:rsidP="00157D14" w:rsidRDefault="00157D14" w14:paraId="05E7677F" w14:textId="487988F4">
            <w:pPr>
              <w:pStyle w:val="MainHeading"/>
              <w:numPr>
                <w:ilvl w:val="1"/>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973CED">
              <w:rPr>
                <w:rFonts w:ascii="Verdana" w:hAnsi="Verdana"/>
                <w:sz w:val="18"/>
                <w:szCs w:val="18"/>
              </w:rPr>
              <w:t>R</w:t>
            </w:r>
          </w:p>
        </w:tc>
        <w:tc>
          <w:tcPr>
            <w:tcW w:w="1296" w:type="dxa"/>
            <w:vAlign w:val="center"/>
          </w:tcPr>
          <w:p w:rsidRPr="00973CED" w:rsidR="00157D14" w:rsidP="00157D14" w:rsidRDefault="00157D14" w14:paraId="197A2737" w14:textId="19EBA2F7">
            <w:pPr>
              <w:pStyle w:val="MainHeading"/>
              <w:numPr>
                <w:ilvl w:val="1"/>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973CED">
              <w:rPr>
                <w:rFonts w:ascii="Verdana" w:hAnsi="Verdana"/>
                <w:sz w:val="18"/>
                <w:szCs w:val="18"/>
              </w:rPr>
              <w:t>I, C</w:t>
            </w:r>
          </w:p>
        </w:tc>
        <w:tc>
          <w:tcPr>
            <w:tcW w:w="1283" w:type="dxa"/>
            <w:vAlign w:val="center"/>
          </w:tcPr>
          <w:p w:rsidRPr="00973CED" w:rsidR="00157D14" w:rsidP="00157D14" w:rsidRDefault="00157D14" w14:paraId="7E3F25AB" w14:textId="56E75105">
            <w:pPr>
              <w:pStyle w:val="MainHeading"/>
              <w:numPr>
                <w:ilvl w:val="1"/>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973CED">
              <w:rPr>
                <w:rFonts w:ascii="Verdana" w:hAnsi="Verdana"/>
                <w:sz w:val="18"/>
                <w:szCs w:val="18"/>
              </w:rPr>
              <w:t>R, C</w:t>
            </w:r>
          </w:p>
        </w:tc>
        <w:tc>
          <w:tcPr>
            <w:tcW w:w="1309" w:type="dxa"/>
            <w:vAlign w:val="center"/>
          </w:tcPr>
          <w:p w:rsidRPr="00973CED" w:rsidR="00157D14" w:rsidP="00157D14" w:rsidRDefault="00157D14" w14:paraId="57951644" w14:textId="031C23A8">
            <w:pPr>
              <w:pStyle w:val="MainHeading"/>
              <w:numPr>
                <w:ilvl w:val="1"/>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973CED">
              <w:rPr>
                <w:rFonts w:ascii="Verdana" w:hAnsi="Verdana"/>
                <w:sz w:val="18"/>
                <w:szCs w:val="18"/>
              </w:rPr>
              <w:t>C</w:t>
            </w:r>
          </w:p>
        </w:tc>
        <w:tc>
          <w:tcPr>
            <w:tcW w:w="1173" w:type="dxa"/>
            <w:vAlign w:val="center"/>
          </w:tcPr>
          <w:p w:rsidRPr="00973CED" w:rsidR="00157D14" w:rsidP="00157D14" w:rsidRDefault="00157D14" w14:paraId="0D84265E" w14:textId="69909AA7">
            <w:pPr>
              <w:pStyle w:val="MainHeading"/>
              <w:numPr>
                <w:ilvl w:val="1"/>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973CED">
              <w:rPr>
                <w:rFonts w:ascii="Verdana" w:hAnsi="Verdana"/>
                <w:sz w:val="18"/>
                <w:szCs w:val="18"/>
              </w:rPr>
              <w:t>I</w:t>
            </w:r>
          </w:p>
        </w:tc>
      </w:tr>
      <w:tr w:rsidRPr="00973CED" w:rsidR="00157D14" w:rsidTr="7BEA7E30" w14:paraId="25ED2261" w14:textId="77777777">
        <w:trPr>
          <w:trHeight w:val="12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73CED" w:rsidR="00157D14" w:rsidP="00157D14" w:rsidRDefault="00157D14" w14:paraId="74FB817E" w14:textId="0C913142">
            <w:pPr>
              <w:pStyle w:val="MainHeading"/>
              <w:numPr>
                <w:ilvl w:val="1"/>
                <w:numId w:val="0"/>
              </w:numPr>
              <w:rPr>
                <w:rFonts w:ascii="Verdana" w:hAnsi="Verdana"/>
                <w:sz w:val="18"/>
                <w:szCs w:val="18"/>
              </w:rPr>
            </w:pPr>
            <w:r w:rsidRPr="00973CED">
              <w:rPr>
                <w:rFonts w:ascii="Verdana" w:hAnsi="Verdana"/>
                <w:sz w:val="18"/>
                <w:szCs w:val="18"/>
              </w:rPr>
              <w:t>Ensure document adheres to document governance policy</w:t>
            </w:r>
          </w:p>
        </w:tc>
        <w:tc>
          <w:tcPr>
            <w:tcW w:w="1701" w:type="dxa"/>
            <w:vAlign w:val="center"/>
          </w:tcPr>
          <w:p w:rsidRPr="00973CED" w:rsidR="00157D14" w:rsidP="00157D14" w:rsidRDefault="00157D14" w14:paraId="6FA3AF03" w14:textId="7538D603">
            <w:pPr>
              <w:pStyle w:val="MainHeading"/>
              <w:numPr>
                <w:ilvl w:val="1"/>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973CED">
              <w:rPr>
                <w:rFonts w:ascii="Verdana" w:hAnsi="Verdana"/>
                <w:sz w:val="18"/>
                <w:szCs w:val="18"/>
              </w:rPr>
              <w:t>A, R</w:t>
            </w:r>
          </w:p>
        </w:tc>
        <w:tc>
          <w:tcPr>
            <w:tcW w:w="1296" w:type="dxa"/>
            <w:vAlign w:val="center"/>
          </w:tcPr>
          <w:p w:rsidRPr="00973CED" w:rsidR="00157D14" w:rsidP="00157D14" w:rsidRDefault="00157D14" w14:paraId="757E0A2F" w14:textId="23C1F25B">
            <w:pPr>
              <w:pStyle w:val="MainHeading"/>
              <w:numPr>
                <w:ilvl w:val="1"/>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973CED">
              <w:rPr>
                <w:rFonts w:ascii="Verdana" w:hAnsi="Verdana"/>
                <w:sz w:val="18"/>
                <w:szCs w:val="18"/>
              </w:rPr>
              <w:t>R</w:t>
            </w:r>
          </w:p>
        </w:tc>
        <w:tc>
          <w:tcPr>
            <w:tcW w:w="1296" w:type="dxa"/>
            <w:vAlign w:val="center"/>
          </w:tcPr>
          <w:p w:rsidRPr="00973CED" w:rsidR="00157D14" w:rsidP="00157D14" w:rsidRDefault="00157D14" w14:paraId="7F59B644" w14:textId="4A909E93">
            <w:pPr>
              <w:pStyle w:val="MainHeading"/>
              <w:numPr>
                <w:ilvl w:val="1"/>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973CED">
              <w:rPr>
                <w:rFonts w:ascii="Verdana" w:hAnsi="Verdana"/>
                <w:sz w:val="18"/>
                <w:szCs w:val="18"/>
              </w:rPr>
              <w:t>I</w:t>
            </w:r>
          </w:p>
        </w:tc>
        <w:tc>
          <w:tcPr>
            <w:tcW w:w="1283" w:type="dxa"/>
            <w:vAlign w:val="center"/>
          </w:tcPr>
          <w:p w:rsidRPr="00973CED" w:rsidR="00157D14" w:rsidP="00157D14" w:rsidRDefault="00157D14" w14:paraId="2FB23F06" w14:textId="2121D072">
            <w:pPr>
              <w:pStyle w:val="MainHeading"/>
              <w:numPr>
                <w:ilvl w:val="1"/>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973CED">
              <w:rPr>
                <w:rFonts w:ascii="Verdana" w:hAnsi="Verdana"/>
                <w:sz w:val="18"/>
                <w:szCs w:val="18"/>
              </w:rPr>
              <w:t>R, C</w:t>
            </w:r>
          </w:p>
        </w:tc>
        <w:tc>
          <w:tcPr>
            <w:tcW w:w="1309" w:type="dxa"/>
            <w:vAlign w:val="center"/>
          </w:tcPr>
          <w:p w:rsidRPr="00973CED" w:rsidR="00157D14" w:rsidP="00157D14" w:rsidRDefault="00157D14" w14:paraId="64288771" w14:textId="2E068DE9">
            <w:pPr>
              <w:pStyle w:val="MainHeading"/>
              <w:numPr>
                <w:ilvl w:val="1"/>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973CED">
              <w:rPr>
                <w:rFonts w:ascii="Verdana" w:hAnsi="Verdana"/>
                <w:sz w:val="18"/>
                <w:szCs w:val="18"/>
              </w:rPr>
              <w:t>R, C</w:t>
            </w:r>
          </w:p>
        </w:tc>
        <w:tc>
          <w:tcPr>
            <w:tcW w:w="1173" w:type="dxa"/>
            <w:vAlign w:val="center"/>
          </w:tcPr>
          <w:p w:rsidRPr="00973CED" w:rsidR="00157D14" w:rsidP="00157D14" w:rsidRDefault="00157D14" w14:paraId="01E0F816" w14:textId="0BE3C7F5">
            <w:pPr>
              <w:pStyle w:val="MainHeading"/>
              <w:numPr>
                <w:ilvl w:val="1"/>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973CED">
              <w:rPr>
                <w:rFonts w:ascii="Verdana" w:hAnsi="Verdana"/>
                <w:sz w:val="18"/>
                <w:szCs w:val="18"/>
              </w:rPr>
              <w:t>I</w:t>
            </w:r>
          </w:p>
        </w:tc>
      </w:tr>
      <w:tr w:rsidRPr="00973CED" w:rsidR="00157D14" w:rsidTr="7BEA7E30" w14:paraId="36196FB0"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73CED" w:rsidR="00157D14" w:rsidP="00157D14" w:rsidRDefault="00157D14" w14:paraId="65C00815" w14:textId="265E816A">
            <w:pPr>
              <w:pStyle w:val="MainHeading"/>
              <w:numPr>
                <w:ilvl w:val="1"/>
                <w:numId w:val="0"/>
              </w:numPr>
              <w:rPr>
                <w:rFonts w:ascii="Verdana" w:hAnsi="Verdana"/>
                <w:sz w:val="18"/>
                <w:szCs w:val="18"/>
              </w:rPr>
            </w:pPr>
            <w:r w:rsidRPr="00973CED">
              <w:rPr>
                <w:rFonts w:ascii="Verdana" w:hAnsi="Verdana"/>
                <w:sz w:val="18"/>
                <w:szCs w:val="18"/>
              </w:rPr>
              <w:t>Provide SME advice</w:t>
            </w:r>
          </w:p>
        </w:tc>
        <w:tc>
          <w:tcPr>
            <w:tcW w:w="1701" w:type="dxa"/>
            <w:vAlign w:val="center"/>
          </w:tcPr>
          <w:p w:rsidRPr="00973CED" w:rsidR="00157D14" w:rsidP="00157D14" w:rsidRDefault="00157D14" w14:paraId="1302E7FF" w14:textId="7F9F6E24">
            <w:pPr>
              <w:pStyle w:val="MainHeading"/>
              <w:numPr>
                <w:ilvl w:val="1"/>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973CED">
              <w:rPr>
                <w:rFonts w:ascii="Verdana" w:hAnsi="Verdana"/>
                <w:sz w:val="18"/>
                <w:szCs w:val="18"/>
              </w:rPr>
              <w:t>I, R</w:t>
            </w:r>
          </w:p>
        </w:tc>
        <w:tc>
          <w:tcPr>
            <w:tcW w:w="1296" w:type="dxa"/>
            <w:vAlign w:val="center"/>
          </w:tcPr>
          <w:p w:rsidRPr="00973CED" w:rsidR="00157D14" w:rsidP="00157D14" w:rsidRDefault="00157D14" w14:paraId="718AD75C" w14:textId="6D7209E9">
            <w:pPr>
              <w:pStyle w:val="MainHeading"/>
              <w:numPr>
                <w:ilvl w:val="1"/>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973CED">
              <w:rPr>
                <w:rFonts w:ascii="Verdana" w:hAnsi="Verdana"/>
                <w:sz w:val="18"/>
                <w:szCs w:val="18"/>
              </w:rPr>
              <w:t>A, R</w:t>
            </w:r>
          </w:p>
        </w:tc>
        <w:tc>
          <w:tcPr>
            <w:tcW w:w="1296" w:type="dxa"/>
            <w:vAlign w:val="center"/>
          </w:tcPr>
          <w:p w:rsidRPr="00973CED" w:rsidR="00157D14" w:rsidP="00157D14" w:rsidRDefault="00157D14" w14:paraId="7674C753" w14:textId="48FB9758">
            <w:pPr>
              <w:pStyle w:val="MainHeading"/>
              <w:numPr>
                <w:ilvl w:val="1"/>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973CED">
              <w:rPr>
                <w:rFonts w:ascii="Verdana" w:hAnsi="Verdana"/>
                <w:sz w:val="18"/>
                <w:szCs w:val="18"/>
              </w:rPr>
              <w:t>I</w:t>
            </w:r>
          </w:p>
        </w:tc>
        <w:tc>
          <w:tcPr>
            <w:tcW w:w="1283" w:type="dxa"/>
            <w:vAlign w:val="center"/>
          </w:tcPr>
          <w:p w:rsidRPr="00973CED" w:rsidR="00157D14" w:rsidP="00157D14" w:rsidRDefault="00157D14" w14:paraId="790FB25C" w14:textId="4DD57BB9">
            <w:pPr>
              <w:pStyle w:val="MainHeading"/>
              <w:numPr>
                <w:ilvl w:val="1"/>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973CED">
              <w:rPr>
                <w:rFonts w:ascii="Verdana" w:hAnsi="Verdana"/>
                <w:sz w:val="18"/>
                <w:szCs w:val="18"/>
              </w:rPr>
              <w:t>R, C</w:t>
            </w:r>
          </w:p>
        </w:tc>
        <w:tc>
          <w:tcPr>
            <w:tcW w:w="1309" w:type="dxa"/>
            <w:vAlign w:val="center"/>
          </w:tcPr>
          <w:p w:rsidRPr="00973CED" w:rsidR="00157D14" w:rsidP="00157D14" w:rsidRDefault="00157D14" w14:paraId="6A3A7352" w14:textId="1C27E980">
            <w:pPr>
              <w:pStyle w:val="MainHeading"/>
              <w:numPr>
                <w:ilvl w:val="1"/>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973CED">
              <w:rPr>
                <w:rFonts w:ascii="Verdana" w:hAnsi="Verdana"/>
                <w:sz w:val="18"/>
                <w:szCs w:val="18"/>
              </w:rPr>
              <w:t>I, C</w:t>
            </w:r>
          </w:p>
        </w:tc>
        <w:tc>
          <w:tcPr>
            <w:tcW w:w="1173" w:type="dxa"/>
            <w:vAlign w:val="center"/>
          </w:tcPr>
          <w:p w:rsidRPr="00973CED" w:rsidR="00157D14" w:rsidP="00157D14" w:rsidRDefault="00157D14" w14:paraId="5F671363" w14:textId="7A7B0A01">
            <w:pPr>
              <w:pStyle w:val="MainHeading"/>
              <w:numPr>
                <w:ilvl w:val="1"/>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973CED">
              <w:rPr>
                <w:rFonts w:ascii="Verdana" w:hAnsi="Verdana"/>
                <w:sz w:val="18"/>
                <w:szCs w:val="18"/>
              </w:rPr>
              <w:t>I</w:t>
            </w:r>
          </w:p>
        </w:tc>
      </w:tr>
      <w:tr w:rsidRPr="00973CED" w:rsidR="00157D14" w:rsidTr="7BEA7E30" w14:paraId="06908548"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73CED" w:rsidR="00157D14" w:rsidP="00157D14" w:rsidRDefault="00157D14" w14:paraId="419BA6CE" w14:textId="09FBE1BA">
            <w:pPr>
              <w:pStyle w:val="MainHeading"/>
              <w:numPr>
                <w:ilvl w:val="1"/>
                <w:numId w:val="0"/>
              </w:numPr>
              <w:rPr>
                <w:rFonts w:ascii="Verdana" w:hAnsi="Verdana"/>
                <w:sz w:val="18"/>
                <w:szCs w:val="18"/>
              </w:rPr>
            </w:pPr>
            <w:r w:rsidRPr="00973CED">
              <w:rPr>
                <w:rFonts w:ascii="Verdana" w:hAnsi="Verdana"/>
                <w:sz w:val="18"/>
                <w:szCs w:val="18"/>
              </w:rPr>
              <w:t>Gathering and adding document contents</w:t>
            </w:r>
          </w:p>
        </w:tc>
        <w:tc>
          <w:tcPr>
            <w:tcW w:w="1701" w:type="dxa"/>
            <w:vAlign w:val="center"/>
          </w:tcPr>
          <w:p w:rsidRPr="00973CED" w:rsidR="00157D14" w:rsidP="00157D14" w:rsidRDefault="00157D14" w14:paraId="0B5B070E" w14:textId="4E7210C6">
            <w:pPr>
              <w:pStyle w:val="MainHeading"/>
              <w:numPr>
                <w:ilvl w:val="1"/>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973CED">
              <w:rPr>
                <w:rFonts w:ascii="Verdana" w:hAnsi="Verdana"/>
                <w:sz w:val="18"/>
                <w:szCs w:val="18"/>
              </w:rPr>
              <w:t>I</w:t>
            </w:r>
          </w:p>
        </w:tc>
        <w:tc>
          <w:tcPr>
            <w:tcW w:w="1296" w:type="dxa"/>
            <w:vAlign w:val="center"/>
          </w:tcPr>
          <w:p w:rsidRPr="00973CED" w:rsidR="00157D14" w:rsidP="00157D14" w:rsidRDefault="00157D14" w14:paraId="3E2A4BE0" w14:textId="0C3C9BF4">
            <w:pPr>
              <w:pStyle w:val="MainHeading"/>
              <w:numPr>
                <w:ilvl w:val="1"/>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973CED">
              <w:rPr>
                <w:rFonts w:ascii="Verdana" w:hAnsi="Verdana"/>
                <w:sz w:val="18"/>
                <w:szCs w:val="18"/>
              </w:rPr>
              <w:t>A, R</w:t>
            </w:r>
          </w:p>
        </w:tc>
        <w:tc>
          <w:tcPr>
            <w:tcW w:w="1296" w:type="dxa"/>
            <w:vAlign w:val="center"/>
          </w:tcPr>
          <w:p w:rsidRPr="00973CED" w:rsidR="00157D14" w:rsidP="00157D14" w:rsidRDefault="00157D14" w14:paraId="77AD9528" w14:textId="5D3BC57E">
            <w:pPr>
              <w:pStyle w:val="MainHeading"/>
              <w:numPr>
                <w:ilvl w:val="1"/>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973CED">
              <w:rPr>
                <w:rFonts w:ascii="Verdana" w:hAnsi="Verdana"/>
                <w:sz w:val="18"/>
                <w:szCs w:val="18"/>
              </w:rPr>
              <w:t>I, C</w:t>
            </w:r>
          </w:p>
        </w:tc>
        <w:tc>
          <w:tcPr>
            <w:tcW w:w="1283" w:type="dxa"/>
            <w:vAlign w:val="center"/>
          </w:tcPr>
          <w:p w:rsidRPr="00973CED" w:rsidR="00157D14" w:rsidP="00157D14" w:rsidRDefault="00157D14" w14:paraId="594015FE" w14:textId="591459CC">
            <w:pPr>
              <w:pStyle w:val="MainHeading"/>
              <w:numPr>
                <w:ilvl w:val="1"/>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973CED">
              <w:rPr>
                <w:rFonts w:ascii="Verdana" w:hAnsi="Verdana"/>
                <w:sz w:val="18"/>
                <w:szCs w:val="18"/>
              </w:rPr>
              <w:t>R, C</w:t>
            </w:r>
          </w:p>
        </w:tc>
        <w:tc>
          <w:tcPr>
            <w:tcW w:w="1309" w:type="dxa"/>
            <w:vAlign w:val="center"/>
          </w:tcPr>
          <w:p w:rsidRPr="00973CED" w:rsidR="00157D14" w:rsidP="00157D14" w:rsidRDefault="00157D14" w14:paraId="0A9891DC" w14:textId="7CC5DDF1">
            <w:pPr>
              <w:pStyle w:val="MainHeading"/>
              <w:numPr>
                <w:ilvl w:val="1"/>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973CED">
              <w:rPr>
                <w:rFonts w:ascii="Verdana" w:hAnsi="Verdana"/>
                <w:sz w:val="18"/>
                <w:szCs w:val="18"/>
              </w:rPr>
              <w:t>C</w:t>
            </w:r>
          </w:p>
        </w:tc>
        <w:tc>
          <w:tcPr>
            <w:tcW w:w="1173" w:type="dxa"/>
            <w:vAlign w:val="center"/>
          </w:tcPr>
          <w:p w:rsidRPr="00973CED" w:rsidR="00157D14" w:rsidP="00157D14" w:rsidRDefault="00157D14" w14:paraId="1A205D92" w14:textId="4DE069E6">
            <w:pPr>
              <w:pStyle w:val="MainHeading"/>
              <w:numPr>
                <w:ilvl w:val="1"/>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973CED">
              <w:rPr>
                <w:rFonts w:ascii="Verdana" w:hAnsi="Verdana"/>
                <w:sz w:val="18"/>
                <w:szCs w:val="18"/>
              </w:rPr>
              <w:t>I</w:t>
            </w:r>
          </w:p>
        </w:tc>
      </w:tr>
      <w:tr w:rsidRPr="00973CED" w:rsidR="00157D14" w:rsidTr="7BEA7E30" w14:paraId="54E0E52B"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73CED" w:rsidR="00157D14" w:rsidP="00157D14" w:rsidRDefault="00157D14" w14:paraId="6591CD6A" w14:textId="0E5E2866">
            <w:pPr>
              <w:pStyle w:val="MainHeading"/>
              <w:numPr>
                <w:ilvl w:val="1"/>
                <w:numId w:val="0"/>
              </w:numPr>
              <w:rPr>
                <w:rFonts w:ascii="Verdana" w:hAnsi="Verdana"/>
                <w:sz w:val="18"/>
                <w:szCs w:val="18"/>
              </w:rPr>
            </w:pPr>
            <w:r w:rsidRPr="00973CED">
              <w:rPr>
                <w:rFonts w:ascii="Verdana" w:hAnsi="Verdana"/>
                <w:sz w:val="18"/>
                <w:szCs w:val="18"/>
              </w:rPr>
              <w:t>Document Approval</w:t>
            </w:r>
          </w:p>
        </w:tc>
        <w:tc>
          <w:tcPr>
            <w:tcW w:w="1701" w:type="dxa"/>
            <w:vAlign w:val="center"/>
          </w:tcPr>
          <w:p w:rsidRPr="00973CED" w:rsidR="00157D14" w:rsidP="00157D14" w:rsidRDefault="00157D14" w14:paraId="25824396" w14:textId="055A8805">
            <w:pPr>
              <w:pStyle w:val="MainHeading"/>
              <w:numPr>
                <w:ilvl w:val="1"/>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973CED">
              <w:rPr>
                <w:rFonts w:ascii="Verdana" w:hAnsi="Verdana"/>
                <w:sz w:val="18"/>
                <w:szCs w:val="18"/>
              </w:rPr>
              <w:t>A</w:t>
            </w:r>
          </w:p>
        </w:tc>
        <w:tc>
          <w:tcPr>
            <w:tcW w:w="1296" w:type="dxa"/>
            <w:vAlign w:val="center"/>
          </w:tcPr>
          <w:p w:rsidRPr="00973CED" w:rsidR="00157D14" w:rsidP="00157D14" w:rsidRDefault="00157D14" w14:paraId="1167906F" w14:textId="0CC1D1DE">
            <w:pPr>
              <w:pStyle w:val="MainHeading"/>
              <w:numPr>
                <w:ilvl w:val="1"/>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973CED">
              <w:rPr>
                <w:rFonts w:ascii="Verdana" w:hAnsi="Verdana"/>
                <w:sz w:val="18"/>
                <w:szCs w:val="18"/>
              </w:rPr>
              <w:t>R</w:t>
            </w:r>
          </w:p>
        </w:tc>
        <w:tc>
          <w:tcPr>
            <w:tcW w:w="1296" w:type="dxa"/>
            <w:vAlign w:val="center"/>
          </w:tcPr>
          <w:p w:rsidRPr="00973CED" w:rsidR="00157D14" w:rsidP="00157D14" w:rsidRDefault="00157D14" w14:paraId="4D1CBBFA" w14:textId="711397B5">
            <w:pPr>
              <w:pStyle w:val="MainHeading"/>
              <w:numPr>
                <w:ilvl w:val="1"/>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973CED">
              <w:rPr>
                <w:rFonts w:ascii="Verdana" w:hAnsi="Verdana"/>
                <w:sz w:val="18"/>
                <w:szCs w:val="18"/>
              </w:rPr>
              <w:t>I, R</w:t>
            </w:r>
          </w:p>
        </w:tc>
        <w:tc>
          <w:tcPr>
            <w:tcW w:w="1283" w:type="dxa"/>
            <w:vAlign w:val="center"/>
          </w:tcPr>
          <w:p w:rsidRPr="00973CED" w:rsidR="00157D14" w:rsidP="00157D14" w:rsidRDefault="00157D14" w14:paraId="626454DD" w14:textId="6C9E68EC">
            <w:pPr>
              <w:pStyle w:val="MainHeading"/>
              <w:numPr>
                <w:ilvl w:val="1"/>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973CED">
              <w:rPr>
                <w:rFonts w:ascii="Verdana" w:hAnsi="Verdana"/>
                <w:sz w:val="18"/>
                <w:szCs w:val="18"/>
              </w:rPr>
              <w:t>I</w:t>
            </w:r>
          </w:p>
        </w:tc>
        <w:tc>
          <w:tcPr>
            <w:tcW w:w="1309" w:type="dxa"/>
            <w:vAlign w:val="center"/>
          </w:tcPr>
          <w:p w:rsidRPr="00973CED" w:rsidR="00157D14" w:rsidP="00157D14" w:rsidRDefault="00157D14" w14:paraId="3E188378" w14:textId="20E4341D">
            <w:pPr>
              <w:pStyle w:val="MainHeading"/>
              <w:numPr>
                <w:ilvl w:val="1"/>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973CED">
              <w:rPr>
                <w:rFonts w:ascii="Verdana" w:hAnsi="Verdana"/>
                <w:sz w:val="18"/>
                <w:szCs w:val="18"/>
              </w:rPr>
              <w:t>I, R</w:t>
            </w:r>
          </w:p>
        </w:tc>
        <w:tc>
          <w:tcPr>
            <w:tcW w:w="1173" w:type="dxa"/>
            <w:vAlign w:val="center"/>
          </w:tcPr>
          <w:p w:rsidRPr="00973CED" w:rsidR="00157D14" w:rsidP="00157D14" w:rsidRDefault="00157D14" w14:paraId="4D785C9F" w14:textId="682F7EF6">
            <w:pPr>
              <w:pStyle w:val="MainHeading"/>
              <w:numPr>
                <w:ilvl w:val="1"/>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973CED">
              <w:rPr>
                <w:rFonts w:ascii="Verdana" w:hAnsi="Verdana"/>
                <w:sz w:val="18"/>
                <w:szCs w:val="18"/>
              </w:rPr>
              <w:t>I</w:t>
            </w:r>
          </w:p>
        </w:tc>
      </w:tr>
    </w:tbl>
    <w:tbl>
      <w:tblPr>
        <w:tblStyle w:val="ListTable7Colorful"/>
        <w:tblW w:w="0" w:type="auto"/>
        <w:tblLook w:val="04A0" w:firstRow="1" w:lastRow="0" w:firstColumn="1" w:lastColumn="0" w:noHBand="0" w:noVBand="1"/>
      </w:tblPr>
      <w:tblGrid>
        <w:gridCol w:w="592"/>
        <w:gridCol w:w="2442"/>
      </w:tblGrid>
      <w:tr w:rsidRPr="00973CED" w:rsidR="007F79FF" w:rsidTr="009416BB" w14:paraId="54548F2D" w14:textId="61C06C15">
        <w:trPr>
          <w:cnfStyle w:val="100000000000" w:firstRow="1" w:lastRow="0" w:firstColumn="0" w:lastColumn="0" w:oddVBand="0" w:evenVBand="0" w:oddHBand="0" w:evenHBand="0" w:firstRowFirstColumn="0" w:firstRowLastColumn="0" w:lastRowFirstColumn="0" w:lastRowLastColumn="0"/>
          <w:trHeight w:val="329" w:hRule="exact"/>
        </w:trPr>
        <w:tc>
          <w:tcPr>
            <w:cnfStyle w:val="001000000100" w:firstRow="0" w:lastRow="0" w:firstColumn="1" w:lastColumn="0" w:oddVBand="0" w:evenVBand="0" w:oddHBand="0" w:evenHBand="0" w:firstRowFirstColumn="1" w:firstRowLastColumn="0" w:lastRowFirstColumn="0" w:lastRowLastColumn="0"/>
            <w:tcW w:w="293" w:type="dxa"/>
            <w:vAlign w:val="center"/>
          </w:tcPr>
          <w:p w:rsidRPr="00973CED" w:rsidR="007F79FF" w:rsidP="08AE8119" w:rsidRDefault="007F79FF" w14:paraId="0458CACC" w14:textId="77777777">
            <w:pPr>
              <w:pStyle w:val="MainHeading"/>
              <w:numPr>
                <w:ilvl w:val="1"/>
                <w:numId w:val="0"/>
              </w:numPr>
              <w:rPr>
                <w:rFonts w:ascii="Verdana" w:hAnsi="Verdana"/>
                <w:i w:val="0"/>
                <w:iCs w:val="0"/>
                <w:sz w:val="18"/>
                <w:szCs w:val="18"/>
              </w:rPr>
            </w:pPr>
            <w:r w:rsidRPr="00973CED">
              <w:rPr>
                <w:rFonts w:ascii="Verdana" w:hAnsi="Verdana"/>
                <w:sz w:val="18"/>
                <w:szCs w:val="18"/>
              </w:rPr>
              <w:t>Key</w:t>
            </w:r>
          </w:p>
          <w:p w:rsidRPr="00973CED" w:rsidR="007050E9" w:rsidP="00D54686" w:rsidRDefault="007050E9" w14:paraId="5E328B3D" w14:textId="77777777">
            <w:pPr>
              <w:pStyle w:val="MainHeading"/>
              <w:numPr>
                <w:ilvl w:val="0"/>
                <w:numId w:val="0"/>
              </w:numPr>
              <w:rPr>
                <w:rFonts w:ascii="Verdana" w:hAnsi="Verdana"/>
                <w:sz w:val="18"/>
                <w:szCs w:val="18"/>
              </w:rPr>
            </w:pPr>
          </w:p>
          <w:p w:rsidRPr="00973CED" w:rsidR="007050E9" w:rsidP="00D54686" w:rsidRDefault="007050E9" w14:paraId="35816755" w14:textId="77777777">
            <w:pPr>
              <w:pStyle w:val="MainHeading"/>
              <w:numPr>
                <w:ilvl w:val="0"/>
                <w:numId w:val="0"/>
              </w:numPr>
              <w:rPr>
                <w:rFonts w:ascii="Verdana" w:hAnsi="Verdana"/>
                <w:sz w:val="18"/>
                <w:szCs w:val="18"/>
              </w:rPr>
            </w:pPr>
          </w:p>
          <w:p w:rsidRPr="00973CED" w:rsidR="007050E9" w:rsidP="00D54686" w:rsidRDefault="007050E9" w14:paraId="20940D1A" w14:textId="77777777">
            <w:pPr>
              <w:pStyle w:val="MainHeading"/>
              <w:numPr>
                <w:ilvl w:val="0"/>
                <w:numId w:val="0"/>
              </w:numPr>
              <w:rPr>
                <w:rFonts w:ascii="Verdana" w:hAnsi="Verdana"/>
                <w:sz w:val="18"/>
                <w:szCs w:val="18"/>
              </w:rPr>
            </w:pPr>
          </w:p>
          <w:p w:rsidRPr="00973CED" w:rsidR="007050E9" w:rsidP="00D54686" w:rsidRDefault="007050E9" w14:paraId="7B7BB826" w14:textId="4065E878">
            <w:pPr>
              <w:pStyle w:val="MainHeading"/>
              <w:numPr>
                <w:ilvl w:val="0"/>
                <w:numId w:val="0"/>
              </w:numPr>
              <w:rPr>
                <w:rFonts w:ascii="Verdana" w:hAnsi="Verdana"/>
                <w:sz w:val="18"/>
                <w:szCs w:val="18"/>
              </w:rPr>
            </w:pPr>
          </w:p>
        </w:tc>
        <w:tc>
          <w:tcPr>
            <w:tcW w:w="2442" w:type="dxa"/>
            <w:vAlign w:val="center"/>
          </w:tcPr>
          <w:p w:rsidRPr="00973CED" w:rsidR="007F79FF" w:rsidP="00D54686" w:rsidRDefault="007F79FF" w14:paraId="2DFF5818" w14:textId="77777777">
            <w:pPr>
              <w:pStyle w:val="MainHeading"/>
              <w:numPr>
                <w:ilvl w:val="0"/>
                <w:numId w:val="0"/>
              </w:numPr>
              <w:cnfStyle w:val="100000000000" w:firstRow="1" w:lastRow="0" w:firstColumn="0" w:lastColumn="0" w:oddVBand="0" w:evenVBand="0" w:oddHBand="0" w:evenHBand="0" w:firstRowFirstColumn="0" w:firstRowLastColumn="0" w:lastRowFirstColumn="0" w:lastRowLastColumn="0"/>
              <w:rPr>
                <w:rFonts w:ascii="Verdana" w:hAnsi="Verdana"/>
                <w:sz w:val="18"/>
                <w:szCs w:val="18"/>
              </w:rPr>
            </w:pPr>
          </w:p>
        </w:tc>
      </w:tr>
      <w:tr w:rsidRPr="00973CED" w:rsidR="007F79FF" w:rsidTr="009416BB" w14:paraId="3090ECE7" w14:textId="37E34ADD">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73CED" w:rsidR="007F79FF" w:rsidP="00527A00" w:rsidRDefault="007F79FF" w14:paraId="4B059779" w14:textId="207AD00B">
            <w:pPr>
              <w:pStyle w:val="MainHeading"/>
              <w:numPr>
                <w:ilvl w:val="1"/>
                <w:numId w:val="0"/>
              </w:numPr>
              <w:rPr>
                <w:rFonts w:ascii="Verdana" w:hAnsi="Verdana"/>
                <w:sz w:val="18"/>
                <w:szCs w:val="18"/>
              </w:rPr>
            </w:pPr>
            <w:r w:rsidRPr="00973CED">
              <w:rPr>
                <w:rFonts w:ascii="Verdana" w:hAnsi="Verdana"/>
                <w:sz w:val="18"/>
                <w:szCs w:val="18"/>
              </w:rPr>
              <w:t xml:space="preserve">R </w:t>
            </w:r>
          </w:p>
        </w:tc>
        <w:tc>
          <w:tcPr>
            <w:tcW w:w="2442" w:type="dxa"/>
            <w:vAlign w:val="center"/>
          </w:tcPr>
          <w:p w:rsidRPr="00973CED" w:rsidR="007F79FF" w:rsidP="00527A00" w:rsidRDefault="007F79FF" w14:paraId="25BBD854" w14:textId="34DF6D74">
            <w:pPr>
              <w:pStyle w:val="MainHeading"/>
              <w:numPr>
                <w:ilvl w:val="1"/>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973CED">
              <w:rPr>
                <w:rFonts w:ascii="Verdana" w:hAnsi="Verdana"/>
                <w:sz w:val="18"/>
                <w:szCs w:val="18"/>
              </w:rPr>
              <w:t>Responsible</w:t>
            </w:r>
          </w:p>
        </w:tc>
      </w:tr>
      <w:tr w:rsidRPr="00973CED" w:rsidR="007F79FF" w:rsidTr="009416BB" w14:paraId="3779D4CB" w14:textId="3266D267">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73CED" w:rsidR="007F79FF" w:rsidP="00527A00" w:rsidRDefault="007F79FF" w14:paraId="42DD1BA1" w14:textId="3BA5CA6F">
            <w:pPr>
              <w:pStyle w:val="MainHeading"/>
              <w:numPr>
                <w:ilvl w:val="1"/>
                <w:numId w:val="0"/>
              </w:numPr>
              <w:rPr>
                <w:rFonts w:ascii="Verdana" w:hAnsi="Verdana"/>
                <w:sz w:val="18"/>
                <w:szCs w:val="18"/>
              </w:rPr>
            </w:pPr>
            <w:r w:rsidRPr="00973CED">
              <w:rPr>
                <w:rFonts w:ascii="Verdana" w:hAnsi="Verdana"/>
                <w:sz w:val="18"/>
                <w:szCs w:val="18"/>
              </w:rPr>
              <w:t>A</w:t>
            </w:r>
          </w:p>
        </w:tc>
        <w:tc>
          <w:tcPr>
            <w:tcW w:w="2442" w:type="dxa"/>
            <w:vAlign w:val="center"/>
          </w:tcPr>
          <w:p w:rsidRPr="00973CED" w:rsidR="007F79FF" w:rsidP="00527A00" w:rsidRDefault="007F79FF" w14:paraId="2DA282A0" w14:textId="16DE227B">
            <w:pPr>
              <w:pStyle w:val="MainHeading"/>
              <w:numPr>
                <w:ilvl w:val="1"/>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973CED">
              <w:rPr>
                <w:rFonts w:ascii="Verdana" w:hAnsi="Verdana"/>
                <w:sz w:val="18"/>
                <w:szCs w:val="18"/>
              </w:rPr>
              <w:t>Accountable</w:t>
            </w:r>
          </w:p>
        </w:tc>
      </w:tr>
      <w:tr w:rsidRPr="00973CED" w:rsidR="007F79FF" w:rsidTr="009416BB" w14:paraId="0FD7ED1A" w14:textId="4E79F95C">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73CED" w:rsidR="007F79FF" w:rsidP="00527A00" w:rsidRDefault="007F79FF" w14:paraId="57E53966" w14:textId="4630646F">
            <w:pPr>
              <w:pStyle w:val="MainHeading"/>
              <w:numPr>
                <w:ilvl w:val="1"/>
                <w:numId w:val="0"/>
              </w:numPr>
              <w:rPr>
                <w:rFonts w:ascii="Verdana" w:hAnsi="Verdana"/>
                <w:sz w:val="18"/>
                <w:szCs w:val="18"/>
              </w:rPr>
            </w:pPr>
            <w:r w:rsidRPr="00973CED">
              <w:rPr>
                <w:rFonts w:ascii="Verdana" w:hAnsi="Verdana"/>
                <w:sz w:val="18"/>
                <w:szCs w:val="18"/>
              </w:rPr>
              <w:t>C</w:t>
            </w:r>
          </w:p>
        </w:tc>
        <w:tc>
          <w:tcPr>
            <w:tcW w:w="2442" w:type="dxa"/>
            <w:vAlign w:val="center"/>
          </w:tcPr>
          <w:p w:rsidRPr="00973CED" w:rsidR="007F79FF" w:rsidP="00527A00" w:rsidRDefault="007F79FF" w14:paraId="386011F8" w14:textId="0FE7D0A0">
            <w:pPr>
              <w:pStyle w:val="MainHeading"/>
              <w:numPr>
                <w:ilvl w:val="1"/>
                <w:numId w:val="0"/>
              </w:numPr>
              <w:cnfStyle w:val="000000100000" w:firstRow="0" w:lastRow="0" w:firstColumn="0" w:lastColumn="0" w:oddVBand="0" w:evenVBand="0" w:oddHBand="1" w:evenHBand="0" w:firstRowFirstColumn="0" w:firstRowLastColumn="0" w:lastRowFirstColumn="0" w:lastRowLastColumn="0"/>
              <w:rPr>
                <w:rFonts w:ascii="Verdana" w:hAnsi="Verdana"/>
                <w:sz w:val="18"/>
                <w:szCs w:val="18"/>
              </w:rPr>
            </w:pPr>
            <w:r w:rsidRPr="00973CED">
              <w:rPr>
                <w:rFonts w:ascii="Verdana" w:hAnsi="Verdana"/>
                <w:sz w:val="18"/>
                <w:szCs w:val="18"/>
              </w:rPr>
              <w:t>Consulted</w:t>
            </w:r>
          </w:p>
        </w:tc>
      </w:tr>
      <w:tr w:rsidRPr="00973CED" w:rsidR="007F79FF" w:rsidTr="009416BB" w14:paraId="15632FBC" w14:textId="589E1EE0">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73CED" w:rsidR="007F79FF" w:rsidP="00527A00" w:rsidRDefault="007F79FF" w14:paraId="69AFB943" w14:textId="49262175">
            <w:pPr>
              <w:pStyle w:val="MainHeading"/>
              <w:numPr>
                <w:ilvl w:val="1"/>
                <w:numId w:val="0"/>
              </w:numPr>
              <w:rPr>
                <w:rFonts w:ascii="Verdana" w:hAnsi="Verdana"/>
                <w:sz w:val="18"/>
                <w:szCs w:val="18"/>
              </w:rPr>
            </w:pPr>
            <w:r w:rsidRPr="00973CED">
              <w:rPr>
                <w:rFonts w:ascii="Verdana" w:hAnsi="Verdana"/>
                <w:sz w:val="18"/>
                <w:szCs w:val="18"/>
              </w:rPr>
              <w:t>I</w:t>
            </w:r>
          </w:p>
        </w:tc>
        <w:tc>
          <w:tcPr>
            <w:tcW w:w="2442" w:type="dxa"/>
            <w:vAlign w:val="center"/>
          </w:tcPr>
          <w:p w:rsidRPr="00973CED" w:rsidR="007F79FF" w:rsidP="00527A00" w:rsidRDefault="007F79FF" w14:paraId="451351AA" w14:textId="643BF953">
            <w:pPr>
              <w:pStyle w:val="MainHeading"/>
              <w:numPr>
                <w:ilvl w:val="1"/>
                <w:numId w:val="0"/>
              </w:numPr>
              <w:cnfStyle w:val="000000000000" w:firstRow="0" w:lastRow="0" w:firstColumn="0" w:lastColumn="0" w:oddVBand="0" w:evenVBand="0" w:oddHBand="0" w:evenHBand="0" w:firstRowFirstColumn="0" w:firstRowLastColumn="0" w:lastRowFirstColumn="0" w:lastRowLastColumn="0"/>
              <w:rPr>
                <w:rFonts w:ascii="Verdana" w:hAnsi="Verdana"/>
                <w:sz w:val="18"/>
                <w:szCs w:val="18"/>
              </w:rPr>
            </w:pPr>
            <w:r w:rsidRPr="00973CED">
              <w:rPr>
                <w:rFonts w:ascii="Verdana" w:hAnsi="Verdana"/>
                <w:sz w:val="18"/>
                <w:szCs w:val="18"/>
              </w:rPr>
              <w:t>Informed</w:t>
            </w:r>
          </w:p>
        </w:tc>
      </w:tr>
    </w:tbl>
    <w:p w:rsidRPr="00A57BB6" w:rsidR="007F79FF" w:rsidP="00D54686" w:rsidRDefault="007F79FF" w14:paraId="3ABD5475" w14:textId="77777777">
      <w:pPr>
        <w:pStyle w:val="MainHeading"/>
        <w:numPr>
          <w:ilvl w:val="0"/>
          <w:numId w:val="0"/>
        </w:numPr>
        <w:ind w:left="720"/>
      </w:pPr>
    </w:p>
    <w:p w:rsidRPr="00A57BB6" w:rsidR="00B27B63" w:rsidP="0066248A" w:rsidRDefault="00B27B63" w14:paraId="023C9CC2" w14:textId="77777777">
      <w:pPr>
        <w:spacing w:after="300" w:line="240" w:lineRule="auto"/>
        <w:textAlignment w:val="top"/>
        <w:rPr>
          <w:rFonts w:ascii="Arial" w:hAnsi="Arial" w:eastAsia="Times New Roman" w:cs="Arial"/>
          <w:b/>
          <w:bCs/>
          <w:sz w:val="24"/>
          <w:szCs w:val="24"/>
          <w:lang w:eastAsia="en-IN"/>
        </w:rPr>
      </w:pPr>
    </w:p>
    <w:sectPr w:rsidRPr="00A57BB6" w:rsidR="00B27B63" w:rsidSect="008E162B">
      <w:headerReference w:type="default" r:id="rId35"/>
      <w:footerReference w:type="default" r:id="rId36"/>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96E11" w:rsidP="00566B19" w:rsidRDefault="00996E11" w14:paraId="3B6D50B8" w14:textId="77777777">
      <w:pPr>
        <w:spacing w:after="0" w:line="240" w:lineRule="auto"/>
      </w:pPr>
      <w:r>
        <w:separator/>
      </w:r>
    </w:p>
  </w:endnote>
  <w:endnote w:type="continuationSeparator" w:id="0">
    <w:p w:rsidR="00996E11" w:rsidP="00566B19" w:rsidRDefault="00996E11" w14:paraId="055D7BC7" w14:textId="77777777">
      <w:pPr>
        <w:spacing w:after="0" w:line="240" w:lineRule="auto"/>
      </w:pPr>
      <w:r>
        <w:continuationSeparator/>
      </w:r>
    </w:p>
  </w:endnote>
  <w:endnote w:type="continuationNotice" w:id="1">
    <w:p w:rsidR="00996E11" w:rsidRDefault="00996E11" w14:paraId="471F4BC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4815"/>
      <w:docPartObj>
        <w:docPartGallery w:val="Page Numbers (Bottom of Page)"/>
        <w:docPartUnique/>
      </w:docPartObj>
    </w:sdtPr>
    <w:sdtEndPr>
      <w:rPr>
        <w:noProof/>
      </w:rPr>
    </w:sdtEndPr>
    <w:sdtContent>
      <w:p w:rsidR="004946D9" w:rsidRDefault="004946D9" w14:paraId="43663197" w14:textId="252365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C1DD1" w:rsidRDefault="005C1DD1" w14:paraId="5499E6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96E11" w:rsidP="00566B19" w:rsidRDefault="00996E11" w14:paraId="630F4D59" w14:textId="77777777">
      <w:pPr>
        <w:spacing w:after="0" w:line="240" w:lineRule="auto"/>
      </w:pPr>
      <w:r>
        <w:separator/>
      </w:r>
    </w:p>
  </w:footnote>
  <w:footnote w:type="continuationSeparator" w:id="0">
    <w:p w:rsidR="00996E11" w:rsidP="00566B19" w:rsidRDefault="00996E11" w14:paraId="5EFA72FB" w14:textId="77777777">
      <w:pPr>
        <w:spacing w:after="0" w:line="240" w:lineRule="auto"/>
      </w:pPr>
      <w:r>
        <w:continuationSeparator/>
      </w:r>
    </w:p>
  </w:footnote>
  <w:footnote w:type="continuationNotice" w:id="1">
    <w:p w:rsidR="00996E11" w:rsidRDefault="00996E11" w14:paraId="00DA74D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566B19" w:rsidRDefault="00317EF6" w14:paraId="57DA246D" w14:textId="620166C5">
    <w:pPr>
      <w:pStyle w:val="Header"/>
    </w:pPr>
    <w:r>
      <w:rPr>
        <w:noProof/>
      </w:rPr>
      <w:drawing>
        <wp:inline distT="0" distB="0" distL="0" distR="0" wp14:anchorId="6AD073FF" wp14:editId="2C725E16">
          <wp:extent cx="838200" cy="1430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49473" cy="162013"/>
                  </a:xfrm>
                  <a:prstGeom prst="rect">
                    <a:avLst/>
                  </a:prstGeom>
                </pic:spPr>
              </pic:pic>
            </a:graphicData>
          </a:graphic>
        </wp:inline>
      </w:drawing>
    </w:r>
    <w:r w:rsidR="00566B19">
      <w:tab/>
    </w:r>
    <w:r w:rsidR="00566B19">
      <w:tab/>
    </w:r>
  </w:p>
  <w:p w:rsidR="00566B19" w:rsidRDefault="00566B19" w14:paraId="7DCA9236"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VVorz2QlVW2ssB" int2:id="CTBWCo7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2755"/>
    <w:multiLevelType w:val="hybridMultilevel"/>
    <w:tmpl w:val="2C4E17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20B08DD"/>
    <w:multiLevelType w:val="hybridMultilevel"/>
    <w:tmpl w:val="763C36E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02AA56D1"/>
    <w:multiLevelType w:val="hybridMultilevel"/>
    <w:tmpl w:val="9B00C9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57C03BD"/>
    <w:multiLevelType w:val="hybridMultilevel"/>
    <w:tmpl w:val="2132DB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81B1686"/>
    <w:multiLevelType w:val="hybridMultilevel"/>
    <w:tmpl w:val="A5EA911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104C5511"/>
    <w:multiLevelType w:val="multilevel"/>
    <w:tmpl w:val="5A5AC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79F5897"/>
    <w:multiLevelType w:val="hybridMultilevel"/>
    <w:tmpl w:val="C05C40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83E45E2"/>
    <w:multiLevelType w:val="multilevel"/>
    <w:tmpl w:val="437ECF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B8B5AE1"/>
    <w:multiLevelType w:val="hybridMultilevel"/>
    <w:tmpl w:val="7BBA13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1BE2BE4"/>
    <w:multiLevelType w:val="hybridMultilevel"/>
    <w:tmpl w:val="128ABC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FF3209"/>
    <w:multiLevelType w:val="hybridMultilevel"/>
    <w:tmpl w:val="99280C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5DB72F9"/>
    <w:multiLevelType w:val="multilevel"/>
    <w:tmpl w:val="039CF2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8433A54"/>
    <w:multiLevelType w:val="multilevel"/>
    <w:tmpl w:val="D3F4E1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0CB214D"/>
    <w:multiLevelType w:val="hybridMultilevel"/>
    <w:tmpl w:val="7FFECFE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4D645A2"/>
    <w:multiLevelType w:val="hybridMultilevel"/>
    <w:tmpl w:val="22A2F05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5" w15:restartNumberingAfterBreak="0">
    <w:nsid w:val="36B50BF3"/>
    <w:multiLevelType w:val="hybridMultilevel"/>
    <w:tmpl w:val="5792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BA76BE"/>
    <w:multiLevelType w:val="hybridMultilevel"/>
    <w:tmpl w:val="4164FE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4E83952"/>
    <w:multiLevelType w:val="hybridMultilevel"/>
    <w:tmpl w:val="9856A2C8"/>
    <w:lvl w:ilvl="0" w:tplc="04090019">
      <w:start w:val="1"/>
      <w:numFmt w:val="lowerLetter"/>
      <w:lvlText w:val="%1."/>
      <w:lvlJc w:val="left"/>
      <w:pPr>
        <w:ind w:left="720" w:hanging="360"/>
      </w:pPr>
      <w:rPr>
        <w:rFonts w:hint="default"/>
      </w:rPr>
    </w:lvl>
    <w:lvl w:ilvl="1" w:tplc="75583550">
      <w:start w:val="1"/>
      <w:numFmt w:val="lowerLetter"/>
      <w:lvlText w:val="%2."/>
      <w:lvlJc w:val="left"/>
      <w:pPr>
        <w:ind w:left="1800" w:hanging="720"/>
      </w:pPr>
      <w:rPr>
        <w:rFonts w:hint="default"/>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0E5314D"/>
    <w:multiLevelType w:val="multilevel"/>
    <w:tmpl w:val="15909F8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4463D05"/>
    <w:multiLevelType w:val="multilevel"/>
    <w:tmpl w:val="782A5F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62B6A94"/>
    <w:multiLevelType w:val="hybridMultilevel"/>
    <w:tmpl w:val="F7283B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D9F682F"/>
    <w:multiLevelType w:val="hybridMultilevel"/>
    <w:tmpl w:val="1C428C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1802861"/>
    <w:multiLevelType w:val="hybridMultilevel"/>
    <w:tmpl w:val="77EABE9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3" w15:restartNumberingAfterBreak="0">
    <w:nsid w:val="658A1C82"/>
    <w:multiLevelType w:val="hybridMultilevel"/>
    <w:tmpl w:val="C984832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61B6568"/>
    <w:multiLevelType w:val="hybridMultilevel"/>
    <w:tmpl w:val="034AA468"/>
    <w:lvl w:ilvl="0" w:tplc="9D369C70">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5" w15:restartNumberingAfterBreak="0">
    <w:nsid w:val="66AA6612"/>
    <w:multiLevelType w:val="hybridMultilevel"/>
    <w:tmpl w:val="279A9EE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6" w15:restartNumberingAfterBreak="0">
    <w:nsid w:val="6E50325F"/>
    <w:multiLevelType w:val="hybridMultilevel"/>
    <w:tmpl w:val="84C4C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0C036DE"/>
    <w:multiLevelType w:val="multilevel"/>
    <w:tmpl w:val="5F606BB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753969F6"/>
    <w:multiLevelType w:val="multilevel"/>
    <w:tmpl w:val="8AFAFF7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87E3B2E"/>
    <w:multiLevelType w:val="hybridMultilevel"/>
    <w:tmpl w:val="4664C36A"/>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9750593">
    <w:abstractNumId w:val="12"/>
  </w:num>
  <w:num w:numId="2" w16cid:durableId="1044523619">
    <w:abstractNumId w:val="27"/>
  </w:num>
  <w:num w:numId="3" w16cid:durableId="2114982318">
    <w:abstractNumId w:val="18"/>
  </w:num>
  <w:num w:numId="4" w16cid:durableId="830947686">
    <w:abstractNumId w:val="5"/>
  </w:num>
  <w:num w:numId="5" w16cid:durableId="124395965">
    <w:abstractNumId w:val="19"/>
  </w:num>
  <w:num w:numId="6" w16cid:durableId="371272149">
    <w:abstractNumId w:val="7"/>
  </w:num>
  <w:num w:numId="7" w16cid:durableId="790393029">
    <w:abstractNumId w:val="11"/>
  </w:num>
  <w:num w:numId="8" w16cid:durableId="524484848">
    <w:abstractNumId w:val="26"/>
  </w:num>
  <w:num w:numId="9" w16cid:durableId="925305273">
    <w:abstractNumId w:val="28"/>
  </w:num>
  <w:num w:numId="10" w16cid:durableId="1052536259">
    <w:abstractNumId w:val="14"/>
  </w:num>
  <w:num w:numId="11" w16cid:durableId="494346560">
    <w:abstractNumId w:val="15"/>
  </w:num>
  <w:num w:numId="12" w16cid:durableId="102965060">
    <w:abstractNumId w:val="28"/>
  </w:num>
  <w:num w:numId="13" w16cid:durableId="388380375">
    <w:abstractNumId w:val="28"/>
  </w:num>
  <w:num w:numId="14" w16cid:durableId="676929385">
    <w:abstractNumId w:val="28"/>
  </w:num>
  <w:num w:numId="15" w16cid:durableId="681515705">
    <w:abstractNumId w:val="28"/>
  </w:num>
  <w:num w:numId="16" w16cid:durableId="2000692381">
    <w:abstractNumId w:val="28"/>
  </w:num>
  <w:num w:numId="17" w16cid:durableId="67457730">
    <w:abstractNumId w:val="28"/>
  </w:num>
  <w:num w:numId="18" w16cid:durableId="2118791919">
    <w:abstractNumId w:val="29"/>
  </w:num>
  <w:num w:numId="19" w16cid:durableId="238057658">
    <w:abstractNumId w:val="23"/>
  </w:num>
  <w:num w:numId="20" w16cid:durableId="743065325">
    <w:abstractNumId w:val="9"/>
  </w:num>
  <w:num w:numId="21" w16cid:durableId="939410126">
    <w:abstractNumId w:val="8"/>
  </w:num>
  <w:num w:numId="22" w16cid:durableId="893197859">
    <w:abstractNumId w:val="24"/>
  </w:num>
  <w:num w:numId="23" w16cid:durableId="89325739">
    <w:abstractNumId w:val="17"/>
  </w:num>
  <w:num w:numId="24" w16cid:durableId="870151356">
    <w:abstractNumId w:val="0"/>
  </w:num>
  <w:num w:numId="25" w16cid:durableId="1567374982">
    <w:abstractNumId w:val="20"/>
  </w:num>
  <w:num w:numId="26" w16cid:durableId="1237975484">
    <w:abstractNumId w:val="10"/>
  </w:num>
  <w:num w:numId="27" w16cid:durableId="653726707">
    <w:abstractNumId w:val="4"/>
  </w:num>
  <w:num w:numId="28" w16cid:durableId="1846246330">
    <w:abstractNumId w:val="1"/>
  </w:num>
  <w:num w:numId="29" w16cid:durableId="432676671">
    <w:abstractNumId w:val="22"/>
  </w:num>
  <w:num w:numId="30" w16cid:durableId="119082009">
    <w:abstractNumId w:val="25"/>
  </w:num>
  <w:num w:numId="31" w16cid:durableId="931355697">
    <w:abstractNumId w:val="6"/>
  </w:num>
  <w:num w:numId="32" w16cid:durableId="764692214">
    <w:abstractNumId w:val="3"/>
  </w:num>
  <w:num w:numId="33" w16cid:durableId="430053126">
    <w:abstractNumId w:val="2"/>
  </w:num>
  <w:num w:numId="34" w16cid:durableId="734813442">
    <w:abstractNumId w:val="13"/>
  </w:num>
  <w:num w:numId="35" w16cid:durableId="2075469677">
    <w:abstractNumId w:val="16"/>
  </w:num>
  <w:num w:numId="36" w16cid:durableId="91004320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irithar Kannan">
    <w15:presenceInfo w15:providerId="AD" w15:userId="S::girithar.kannan@netradyne.com::cb19d61f-0489-4d67-9bf5-b99d86c6b7c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5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24"/>
    <w:rsid w:val="0000337C"/>
    <w:rsid w:val="00003833"/>
    <w:rsid w:val="000038F5"/>
    <w:rsid w:val="00011742"/>
    <w:rsid w:val="00015C5C"/>
    <w:rsid w:val="000222AB"/>
    <w:rsid w:val="000252D2"/>
    <w:rsid w:val="000257D7"/>
    <w:rsid w:val="000273C2"/>
    <w:rsid w:val="00027D9A"/>
    <w:rsid w:val="000313CE"/>
    <w:rsid w:val="00043A91"/>
    <w:rsid w:val="00045974"/>
    <w:rsid w:val="00045A7F"/>
    <w:rsid w:val="00051572"/>
    <w:rsid w:val="00051868"/>
    <w:rsid w:val="00061C1C"/>
    <w:rsid w:val="0006246B"/>
    <w:rsid w:val="000703DD"/>
    <w:rsid w:val="00070A7E"/>
    <w:rsid w:val="0007474F"/>
    <w:rsid w:val="00075044"/>
    <w:rsid w:val="000753D8"/>
    <w:rsid w:val="000771BD"/>
    <w:rsid w:val="00077D4F"/>
    <w:rsid w:val="00077E29"/>
    <w:rsid w:val="00077EAF"/>
    <w:rsid w:val="00081D41"/>
    <w:rsid w:val="00084E27"/>
    <w:rsid w:val="00087506"/>
    <w:rsid w:val="00087D55"/>
    <w:rsid w:val="00092863"/>
    <w:rsid w:val="000945C3"/>
    <w:rsid w:val="00096297"/>
    <w:rsid w:val="000A1D4A"/>
    <w:rsid w:val="000A259A"/>
    <w:rsid w:val="000A3EB2"/>
    <w:rsid w:val="000A4A4A"/>
    <w:rsid w:val="000A613F"/>
    <w:rsid w:val="000B1A62"/>
    <w:rsid w:val="000B3B98"/>
    <w:rsid w:val="000B635D"/>
    <w:rsid w:val="000C2C36"/>
    <w:rsid w:val="000C5363"/>
    <w:rsid w:val="000D12D1"/>
    <w:rsid w:val="000D4C67"/>
    <w:rsid w:val="000E1970"/>
    <w:rsid w:val="000E41A4"/>
    <w:rsid w:val="000E4522"/>
    <w:rsid w:val="000E6FCA"/>
    <w:rsid w:val="000E7485"/>
    <w:rsid w:val="000F55F1"/>
    <w:rsid w:val="00100CAF"/>
    <w:rsid w:val="001037DF"/>
    <w:rsid w:val="00103D97"/>
    <w:rsid w:val="0010664B"/>
    <w:rsid w:val="00106A15"/>
    <w:rsid w:val="001121C7"/>
    <w:rsid w:val="0011600F"/>
    <w:rsid w:val="001205C4"/>
    <w:rsid w:val="00121881"/>
    <w:rsid w:val="00122828"/>
    <w:rsid w:val="00124791"/>
    <w:rsid w:val="00124F9A"/>
    <w:rsid w:val="001401D0"/>
    <w:rsid w:val="00142A9D"/>
    <w:rsid w:val="00143725"/>
    <w:rsid w:val="00143BD3"/>
    <w:rsid w:val="001529B2"/>
    <w:rsid w:val="00157D14"/>
    <w:rsid w:val="00160155"/>
    <w:rsid w:val="00160400"/>
    <w:rsid w:val="00163893"/>
    <w:rsid w:val="001732A0"/>
    <w:rsid w:val="00180BB2"/>
    <w:rsid w:val="00186010"/>
    <w:rsid w:val="00194475"/>
    <w:rsid w:val="001A4F41"/>
    <w:rsid w:val="001A5B6B"/>
    <w:rsid w:val="001B2D79"/>
    <w:rsid w:val="001B3830"/>
    <w:rsid w:val="001C1FBE"/>
    <w:rsid w:val="001C2FA7"/>
    <w:rsid w:val="001C4A52"/>
    <w:rsid w:val="001C4E76"/>
    <w:rsid w:val="001C57FF"/>
    <w:rsid w:val="001C650C"/>
    <w:rsid w:val="001D2002"/>
    <w:rsid w:val="001D3B0E"/>
    <w:rsid w:val="001D7F1A"/>
    <w:rsid w:val="001E180B"/>
    <w:rsid w:val="001E243D"/>
    <w:rsid w:val="001E24C7"/>
    <w:rsid w:val="001E4E41"/>
    <w:rsid w:val="001F1A9D"/>
    <w:rsid w:val="001F2CE2"/>
    <w:rsid w:val="001F325E"/>
    <w:rsid w:val="001F59B2"/>
    <w:rsid w:val="0020114C"/>
    <w:rsid w:val="002048E6"/>
    <w:rsid w:val="00206759"/>
    <w:rsid w:val="002068BD"/>
    <w:rsid w:val="00207F16"/>
    <w:rsid w:val="00213BFF"/>
    <w:rsid w:val="00214401"/>
    <w:rsid w:val="00215E52"/>
    <w:rsid w:val="0021687C"/>
    <w:rsid w:val="00217512"/>
    <w:rsid w:val="00222AC5"/>
    <w:rsid w:val="00224622"/>
    <w:rsid w:val="0022574F"/>
    <w:rsid w:val="00225EE5"/>
    <w:rsid w:val="0022697B"/>
    <w:rsid w:val="002277BE"/>
    <w:rsid w:val="00227BFF"/>
    <w:rsid w:val="002332D6"/>
    <w:rsid w:val="00233567"/>
    <w:rsid w:val="00234765"/>
    <w:rsid w:val="00244715"/>
    <w:rsid w:val="00245CE4"/>
    <w:rsid w:val="0025241C"/>
    <w:rsid w:val="00253323"/>
    <w:rsid w:val="00255056"/>
    <w:rsid w:val="00260FB7"/>
    <w:rsid w:val="00264DBE"/>
    <w:rsid w:val="0026641D"/>
    <w:rsid w:val="00266FA0"/>
    <w:rsid w:val="0027025B"/>
    <w:rsid w:val="00270E99"/>
    <w:rsid w:val="00273AED"/>
    <w:rsid w:val="0027513C"/>
    <w:rsid w:val="00275B18"/>
    <w:rsid w:val="00281C07"/>
    <w:rsid w:val="00282A09"/>
    <w:rsid w:val="0029339C"/>
    <w:rsid w:val="002979B6"/>
    <w:rsid w:val="002A081E"/>
    <w:rsid w:val="002A0D89"/>
    <w:rsid w:val="002A2BD5"/>
    <w:rsid w:val="002A3F9A"/>
    <w:rsid w:val="002B731D"/>
    <w:rsid w:val="002B74B7"/>
    <w:rsid w:val="002C462B"/>
    <w:rsid w:val="002D4525"/>
    <w:rsid w:val="002E0A6D"/>
    <w:rsid w:val="002E270E"/>
    <w:rsid w:val="002E3220"/>
    <w:rsid w:val="002E498C"/>
    <w:rsid w:val="002F0075"/>
    <w:rsid w:val="002F751D"/>
    <w:rsid w:val="0030006C"/>
    <w:rsid w:val="00300F05"/>
    <w:rsid w:val="003015F7"/>
    <w:rsid w:val="00304715"/>
    <w:rsid w:val="003049B0"/>
    <w:rsid w:val="003068EC"/>
    <w:rsid w:val="00310A00"/>
    <w:rsid w:val="003122E7"/>
    <w:rsid w:val="00313A7A"/>
    <w:rsid w:val="00313F7A"/>
    <w:rsid w:val="00317EF6"/>
    <w:rsid w:val="003300A0"/>
    <w:rsid w:val="0033258F"/>
    <w:rsid w:val="00334CAA"/>
    <w:rsid w:val="00337DFA"/>
    <w:rsid w:val="00340A04"/>
    <w:rsid w:val="00342F7C"/>
    <w:rsid w:val="00354DE0"/>
    <w:rsid w:val="003555B9"/>
    <w:rsid w:val="00367EA8"/>
    <w:rsid w:val="003700C8"/>
    <w:rsid w:val="003716C9"/>
    <w:rsid w:val="00373998"/>
    <w:rsid w:val="00376AFB"/>
    <w:rsid w:val="0038067B"/>
    <w:rsid w:val="00381BF1"/>
    <w:rsid w:val="0038702E"/>
    <w:rsid w:val="00391DDE"/>
    <w:rsid w:val="00392E5E"/>
    <w:rsid w:val="0039466B"/>
    <w:rsid w:val="00397D9E"/>
    <w:rsid w:val="003A091C"/>
    <w:rsid w:val="003A37FB"/>
    <w:rsid w:val="003A51D2"/>
    <w:rsid w:val="003A5D75"/>
    <w:rsid w:val="003A769C"/>
    <w:rsid w:val="003B3B91"/>
    <w:rsid w:val="003C077F"/>
    <w:rsid w:val="003D2B9F"/>
    <w:rsid w:val="003D339B"/>
    <w:rsid w:val="003D4EFE"/>
    <w:rsid w:val="003D4F6D"/>
    <w:rsid w:val="003D6330"/>
    <w:rsid w:val="003E56AC"/>
    <w:rsid w:val="003F0000"/>
    <w:rsid w:val="003F1C7D"/>
    <w:rsid w:val="003F411E"/>
    <w:rsid w:val="003F5584"/>
    <w:rsid w:val="003F5ACB"/>
    <w:rsid w:val="003F5C0E"/>
    <w:rsid w:val="003F5F8E"/>
    <w:rsid w:val="004019E5"/>
    <w:rsid w:val="0040427C"/>
    <w:rsid w:val="004178D2"/>
    <w:rsid w:val="00421563"/>
    <w:rsid w:val="004222A7"/>
    <w:rsid w:val="00422AAE"/>
    <w:rsid w:val="004329CC"/>
    <w:rsid w:val="004355C9"/>
    <w:rsid w:val="004356B0"/>
    <w:rsid w:val="0043582B"/>
    <w:rsid w:val="004363C4"/>
    <w:rsid w:val="00451068"/>
    <w:rsid w:val="0045362C"/>
    <w:rsid w:val="0045375F"/>
    <w:rsid w:val="00462A56"/>
    <w:rsid w:val="004651D0"/>
    <w:rsid w:val="00466269"/>
    <w:rsid w:val="004723FC"/>
    <w:rsid w:val="00477C5B"/>
    <w:rsid w:val="00480B40"/>
    <w:rsid w:val="0048478B"/>
    <w:rsid w:val="004910EC"/>
    <w:rsid w:val="00493828"/>
    <w:rsid w:val="00494663"/>
    <w:rsid w:val="004946D9"/>
    <w:rsid w:val="00495CBA"/>
    <w:rsid w:val="004A244E"/>
    <w:rsid w:val="004A4EF9"/>
    <w:rsid w:val="004A6E6E"/>
    <w:rsid w:val="004A7248"/>
    <w:rsid w:val="004B2810"/>
    <w:rsid w:val="004B283C"/>
    <w:rsid w:val="004B2FB4"/>
    <w:rsid w:val="004B2FC9"/>
    <w:rsid w:val="004B6031"/>
    <w:rsid w:val="004C746D"/>
    <w:rsid w:val="004C7E5B"/>
    <w:rsid w:val="004D0629"/>
    <w:rsid w:val="004D556E"/>
    <w:rsid w:val="004D5698"/>
    <w:rsid w:val="004E0EAC"/>
    <w:rsid w:val="004E1CA2"/>
    <w:rsid w:val="004E3AB1"/>
    <w:rsid w:val="004E48F1"/>
    <w:rsid w:val="004E4E6D"/>
    <w:rsid w:val="004F2683"/>
    <w:rsid w:val="005056D5"/>
    <w:rsid w:val="005067F1"/>
    <w:rsid w:val="00512F6E"/>
    <w:rsid w:val="005130F6"/>
    <w:rsid w:val="0051511F"/>
    <w:rsid w:val="00515766"/>
    <w:rsid w:val="00516E98"/>
    <w:rsid w:val="00517095"/>
    <w:rsid w:val="00521F41"/>
    <w:rsid w:val="00523F99"/>
    <w:rsid w:val="005240E2"/>
    <w:rsid w:val="005257C2"/>
    <w:rsid w:val="00527A00"/>
    <w:rsid w:val="00530F4B"/>
    <w:rsid w:val="005336F2"/>
    <w:rsid w:val="005355B3"/>
    <w:rsid w:val="0055200A"/>
    <w:rsid w:val="005659FC"/>
    <w:rsid w:val="00566B19"/>
    <w:rsid w:val="00575D8A"/>
    <w:rsid w:val="005767CC"/>
    <w:rsid w:val="00577E87"/>
    <w:rsid w:val="00577F4C"/>
    <w:rsid w:val="005802F2"/>
    <w:rsid w:val="005848B5"/>
    <w:rsid w:val="0059103C"/>
    <w:rsid w:val="005912E7"/>
    <w:rsid w:val="00591A12"/>
    <w:rsid w:val="005A0B33"/>
    <w:rsid w:val="005A186C"/>
    <w:rsid w:val="005A256F"/>
    <w:rsid w:val="005A5778"/>
    <w:rsid w:val="005A6612"/>
    <w:rsid w:val="005B1CDE"/>
    <w:rsid w:val="005B2277"/>
    <w:rsid w:val="005B35D0"/>
    <w:rsid w:val="005B5147"/>
    <w:rsid w:val="005B6D1D"/>
    <w:rsid w:val="005B7CBB"/>
    <w:rsid w:val="005C10E3"/>
    <w:rsid w:val="005C1DD1"/>
    <w:rsid w:val="005C2A44"/>
    <w:rsid w:val="005D39ED"/>
    <w:rsid w:val="005D42AE"/>
    <w:rsid w:val="005D4540"/>
    <w:rsid w:val="005D7D54"/>
    <w:rsid w:val="005E18F3"/>
    <w:rsid w:val="005E2B3C"/>
    <w:rsid w:val="005F118E"/>
    <w:rsid w:val="005F6750"/>
    <w:rsid w:val="00601279"/>
    <w:rsid w:val="0060218D"/>
    <w:rsid w:val="006032C4"/>
    <w:rsid w:val="006118A3"/>
    <w:rsid w:val="00613F57"/>
    <w:rsid w:val="006205D7"/>
    <w:rsid w:val="00626ED6"/>
    <w:rsid w:val="00627992"/>
    <w:rsid w:val="00634A37"/>
    <w:rsid w:val="00636E7E"/>
    <w:rsid w:val="00647868"/>
    <w:rsid w:val="00650B52"/>
    <w:rsid w:val="006555C5"/>
    <w:rsid w:val="00656073"/>
    <w:rsid w:val="00657C57"/>
    <w:rsid w:val="006606BE"/>
    <w:rsid w:val="0066248A"/>
    <w:rsid w:val="00664202"/>
    <w:rsid w:val="00667403"/>
    <w:rsid w:val="006729BC"/>
    <w:rsid w:val="00674274"/>
    <w:rsid w:val="00677307"/>
    <w:rsid w:val="006A3964"/>
    <w:rsid w:val="006A67DB"/>
    <w:rsid w:val="006B373A"/>
    <w:rsid w:val="006B7863"/>
    <w:rsid w:val="006B7E38"/>
    <w:rsid w:val="006C54C8"/>
    <w:rsid w:val="006D0473"/>
    <w:rsid w:val="006D4B10"/>
    <w:rsid w:val="006D5428"/>
    <w:rsid w:val="006D5A44"/>
    <w:rsid w:val="006D6A85"/>
    <w:rsid w:val="006E1751"/>
    <w:rsid w:val="006E19DA"/>
    <w:rsid w:val="006E35DC"/>
    <w:rsid w:val="006E7205"/>
    <w:rsid w:val="006E7E60"/>
    <w:rsid w:val="006E7FF5"/>
    <w:rsid w:val="006F0C0C"/>
    <w:rsid w:val="006F2B88"/>
    <w:rsid w:val="006F3A3B"/>
    <w:rsid w:val="006F70C4"/>
    <w:rsid w:val="006F7961"/>
    <w:rsid w:val="00701EF5"/>
    <w:rsid w:val="0070204C"/>
    <w:rsid w:val="007050E9"/>
    <w:rsid w:val="007070BA"/>
    <w:rsid w:val="0071283E"/>
    <w:rsid w:val="00720A7C"/>
    <w:rsid w:val="00721294"/>
    <w:rsid w:val="00722324"/>
    <w:rsid w:val="0072233D"/>
    <w:rsid w:val="00725F4F"/>
    <w:rsid w:val="007323D8"/>
    <w:rsid w:val="007427F1"/>
    <w:rsid w:val="00746886"/>
    <w:rsid w:val="007512C0"/>
    <w:rsid w:val="007525E9"/>
    <w:rsid w:val="00754D4D"/>
    <w:rsid w:val="0075564B"/>
    <w:rsid w:val="00763E1A"/>
    <w:rsid w:val="00764234"/>
    <w:rsid w:val="00765538"/>
    <w:rsid w:val="0077063E"/>
    <w:rsid w:val="00770A3B"/>
    <w:rsid w:val="00771B71"/>
    <w:rsid w:val="00780250"/>
    <w:rsid w:val="00780500"/>
    <w:rsid w:val="00782A76"/>
    <w:rsid w:val="00784CD4"/>
    <w:rsid w:val="0078643E"/>
    <w:rsid w:val="00787FD2"/>
    <w:rsid w:val="00790D5E"/>
    <w:rsid w:val="00797AD4"/>
    <w:rsid w:val="007A638D"/>
    <w:rsid w:val="007A700F"/>
    <w:rsid w:val="007B3389"/>
    <w:rsid w:val="007B7BBE"/>
    <w:rsid w:val="007B7EE7"/>
    <w:rsid w:val="007C0749"/>
    <w:rsid w:val="007C0974"/>
    <w:rsid w:val="007C609F"/>
    <w:rsid w:val="007D0125"/>
    <w:rsid w:val="007D0E88"/>
    <w:rsid w:val="007D62C5"/>
    <w:rsid w:val="007D7CCE"/>
    <w:rsid w:val="007E0BF6"/>
    <w:rsid w:val="007F06FC"/>
    <w:rsid w:val="007F5EBA"/>
    <w:rsid w:val="007F78D7"/>
    <w:rsid w:val="007F79FF"/>
    <w:rsid w:val="008047DA"/>
    <w:rsid w:val="008066EC"/>
    <w:rsid w:val="00806749"/>
    <w:rsid w:val="00812425"/>
    <w:rsid w:val="00815796"/>
    <w:rsid w:val="00822EDF"/>
    <w:rsid w:val="00826705"/>
    <w:rsid w:val="0083002E"/>
    <w:rsid w:val="00834350"/>
    <w:rsid w:val="00835265"/>
    <w:rsid w:val="008357E0"/>
    <w:rsid w:val="0083748B"/>
    <w:rsid w:val="00842711"/>
    <w:rsid w:val="00843F13"/>
    <w:rsid w:val="0084412B"/>
    <w:rsid w:val="00846451"/>
    <w:rsid w:val="0084779A"/>
    <w:rsid w:val="008547AA"/>
    <w:rsid w:val="00856B5F"/>
    <w:rsid w:val="00860138"/>
    <w:rsid w:val="00865E59"/>
    <w:rsid w:val="0087091A"/>
    <w:rsid w:val="00870E77"/>
    <w:rsid w:val="008718D0"/>
    <w:rsid w:val="008761A5"/>
    <w:rsid w:val="008830FA"/>
    <w:rsid w:val="008840B9"/>
    <w:rsid w:val="008856FE"/>
    <w:rsid w:val="0088752A"/>
    <w:rsid w:val="00894678"/>
    <w:rsid w:val="00894E0A"/>
    <w:rsid w:val="0089786C"/>
    <w:rsid w:val="008A7B4B"/>
    <w:rsid w:val="008B3BF0"/>
    <w:rsid w:val="008B77E7"/>
    <w:rsid w:val="008C0D56"/>
    <w:rsid w:val="008C1F67"/>
    <w:rsid w:val="008C3756"/>
    <w:rsid w:val="008C4FAC"/>
    <w:rsid w:val="008C671D"/>
    <w:rsid w:val="008C6B51"/>
    <w:rsid w:val="008D0DDB"/>
    <w:rsid w:val="008E162B"/>
    <w:rsid w:val="008F76A9"/>
    <w:rsid w:val="008F77BF"/>
    <w:rsid w:val="00902071"/>
    <w:rsid w:val="009040B7"/>
    <w:rsid w:val="0090490F"/>
    <w:rsid w:val="009055AB"/>
    <w:rsid w:val="00905697"/>
    <w:rsid w:val="00906020"/>
    <w:rsid w:val="00913D14"/>
    <w:rsid w:val="00915778"/>
    <w:rsid w:val="00915CA2"/>
    <w:rsid w:val="0091697B"/>
    <w:rsid w:val="00917C6A"/>
    <w:rsid w:val="009202E5"/>
    <w:rsid w:val="009229BC"/>
    <w:rsid w:val="009252AC"/>
    <w:rsid w:val="00925CCB"/>
    <w:rsid w:val="009279B2"/>
    <w:rsid w:val="0093132B"/>
    <w:rsid w:val="00932A86"/>
    <w:rsid w:val="00937355"/>
    <w:rsid w:val="00941332"/>
    <w:rsid w:val="009416BB"/>
    <w:rsid w:val="00943CEC"/>
    <w:rsid w:val="0094539C"/>
    <w:rsid w:val="00951F16"/>
    <w:rsid w:val="009548F7"/>
    <w:rsid w:val="00954F0C"/>
    <w:rsid w:val="00961A60"/>
    <w:rsid w:val="009624EB"/>
    <w:rsid w:val="00962957"/>
    <w:rsid w:val="0096751F"/>
    <w:rsid w:val="00970A75"/>
    <w:rsid w:val="00971067"/>
    <w:rsid w:val="009722A9"/>
    <w:rsid w:val="009726D6"/>
    <w:rsid w:val="00973CED"/>
    <w:rsid w:val="00975C94"/>
    <w:rsid w:val="009823AA"/>
    <w:rsid w:val="009839FE"/>
    <w:rsid w:val="0098699B"/>
    <w:rsid w:val="00990D85"/>
    <w:rsid w:val="00992880"/>
    <w:rsid w:val="00993699"/>
    <w:rsid w:val="00996E11"/>
    <w:rsid w:val="00997E51"/>
    <w:rsid w:val="00997FF1"/>
    <w:rsid w:val="009A1EA0"/>
    <w:rsid w:val="009A2D15"/>
    <w:rsid w:val="009A40F3"/>
    <w:rsid w:val="009A76BF"/>
    <w:rsid w:val="009B3DE0"/>
    <w:rsid w:val="009B4472"/>
    <w:rsid w:val="009C005D"/>
    <w:rsid w:val="009C0F24"/>
    <w:rsid w:val="009C7A04"/>
    <w:rsid w:val="009D1FB3"/>
    <w:rsid w:val="009E3956"/>
    <w:rsid w:val="009E3CCB"/>
    <w:rsid w:val="009E42C7"/>
    <w:rsid w:val="009E5886"/>
    <w:rsid w:val="009E64AD"/>
    <w:rsid w:val="009E7E3C"/>
    <w:rsid w:val="009E7FE5"/>
    <w:rsid w:val="00A03D70"/>
    <w:rsid w:val="00A145D2"/>
    <w:rsid w:val="00A153BE"/>
    <w:rsid w:val="00A21BC1"/>
    <w:rsid w:val="00A23AFC"/>
    <w:rsid w:val="00A26817"/>
    <w:rsid w:val="00A27010"/>
    <w:rsid w:val="00A27B79"/>
    <w:rsid w:val="00A32705"/>
    <w:rsid w:val="00A37537"/>
    <w:rsid w:val="00A400E3"/>
    <w:rsid w:val="00A4038B"/>
    <w:rsid w:val="00A4246B"/>
    <w:rsid w:val="00A52032"/>
    <w:rsid w:val="00A52FFC"/>
    <w:rsid w:val="00A53708"/>
    <w:rsid w:val="00A53A4F"/>
    <w:rsid w:val="00A53F60"/>
    <w:rsid w:val="00A56195"/>
    <w:rsid w:val="00A57BB6"/>
    <w:rsid w:val="00A634D2"/>
    <w:rsid w:val="00A6558B"/>
    <w:rsid w:val="00A65B72"/>
    <w:rsid w:val="00A66B43"/>
    <w:rsid w:val="00A6773E"/>
    <w:rsid w:val="00A71B64"/>
    <w:rsid w:val="00A73562"/>
    <w:rsid w:val="00A83974"/>
    <w:rsid w:val="00A8542F"/>
    <w:rsid w:val="00A87519"/>
    <w:rsid w:val="00A905D5"/>
    <w:rsid w:val="00A978AD"/>
    <w:rsid w:val="00AA1EE2"/>
    <w:rsid w:val="00AA36DA"/>
    <w:rsid w:val="00AB0E0A"/>
    <w:rsid w:val="00AC08D5"/>
    <w:rsid w:val="00AC11AF"/>
    <w:rsid w:val="00AC45E7"/>
    <w:rsid w:val="00AC63E6"/>
    <w:rsid w:val="00AC750F"/>
    <w:rsid w:val="00AC7AFC"/>
    <w:rsid w:val="00AD0BDF"/>
    <w:rsid w:val="00AD394B"/>
    <w:rsid w:val="00AD5068"/>
    <w:rsid w:val="00AD77E7"/>
    <w:rsid w:val="00AE21B8"/>
    <w:rsid w:val="00AE3728"/>
    <w:rsid w:val="00AE73F5"/>
    <w:rsid w:val="00AE7D45"/>
    <w:rsid w:val="00AF08EF"/>
    <w:rsid w:val="00AF6B87"/>
    <w:rsid w:val="00AF746E"/>
    <w:rsid w:val="00B05145"/>
    <w:rsid w:val="00B117C4"/>
    <w:rsid w:val="00B12176"/>
    <w:rsid w:val="00B15D38"/>
    <w:rsid w:val="00B20D1A"/>
    <w:rsid w:val="00B21932"/>
    <w:rsid w:val="00B22AB2"/>
    <w:rsid w:val="00B23147"/>
    <w:rsid w:val="00B259D9"/>
    <w:rsid w:val="00B27B63"/>
    <w:rsid w:val="00B32FB4"/>
    <w:rsid w:val="00B35813"/>
    <w:rsid w:val="00B4582B"/>
    <w:rsid w:val="00B512AD"/>
    <w:rsid w:val="00B60416"/>
    <w:rsid w:val="00B6324F"/>
    <w:rsid w:val="00B650A7"/>
    <w:rsid w:val="00B66110"/>
    <w:rsid w:val="00B67D39"/>
    <w:rsid w:val="00B71CAE"/>
    <w:rsid w:val="00B722FD"/>
    <w:rsid w:val="00B81A60"/>
    <w:rsid w:val="00B85D64"/>
    <w:rsid w:val="00B86DE3"/>
    <w:rsid w:val="00B916FE"/>
    <w:rsid w:val="00B92026"/>
    <w:rsid w:val="00B92350"/>
    <w:rsid w:val="00B93495"/>
    <w:rsid w:val="00BA787C"/>
    <w:rsid w:val="00BC3079"/>
    <w:rsid w:val="00BC3F69"/>
    <w:rsid w:val="00BD4458"/>
    <w:rsid w:val="00BD464E"/>
    <w:rsid w:val="00BD4B47"/>
    <w:rsid w:val="00BD6BE2"/>
    <w:rsid w:val="00BE0941"/>
    <w:rsid w:val="00BE2166"/>
    <w:rsid w:val="00BE21CA"/>
    <w:rsid w:val="00BE3375"/>
    <w:rsid w:val="00BE5117"/>
    <w:rsid w:val="00BE6825"/>
    <w:rsid w:val="00BE7400"/>
    <w:rsid w:val="00BF223C"/>
    <w:rsid w:val="00BF3E11"/>
    <w:rsid w:val="00C017A3"/>
    <w:rsid w:val="00C02E61"/>
    <w:rsid w:val="00C102E3"/>
    <w:rsid w:val="00C17E94"/>
    <w:rsid w:val="00C207D0"/>
    <w:rsid w:val="00C32BFD"/>
    <w:rsid w:val="00C33E3D"/>
    <w:rsid w:val="00C46F3B"/>
    <w:rsid w:val="00C504DD"/>
    <w:rsid w:val="00C54BA5"/>
    <w:rsid w:val="00C56D3E"/>
    <w:rsid w:val="00C61648"/>
    <w:rsid w:val="00C61F12"/>
    <w:rsid w:val="00C67CCC"/>
    <w:rsid w:val="00C751F2"/>
    <w:rsid w:val="00C76E94"/>
    <w:rsid w:val="00C83E33"/>
    <w:rsid w:val="00C87048"/>
    <w:rsid w:val="00C87CA2"/>
    <w:rsid w:val="00C9059C"/>
    <w:rsid w:val="00C906BF"/>
    <w:rsid w:val="00C90C73"/>
    <w:rsid w:val="00C911A6"/>
    <w:rsid w:val="00C913B6"/>
    <w:rsid w:val="00C92D79"/>
    <w:rsid w:val="00C9461E"/>
    <w:rsid w:val="00C973FC"/>
    <w:rsid w:val="00CA040C"/>
    <w:rsid w:val="00CB22D3"/>
    <w:rsid w:val="00CB2632"/>
    <w:rsid w:val="00CB33B8"/>
    <w:rsid w:val="00CB4898"/>
    <w:rsid w:val="00CB5F68"/>
    <w:rsid w:val="00CB5F85"/>
    <w:rsid w:val="00CC33B6"/>
    <w:rsid w:val="00CC59A6"/>
    <w:rsid w:val="00CC7D6B"/>
    <w:rsid w:val="00CD38A2"/>
    <w:rsid w:val="00CD4F57"/>
    <w:rsid w:val="00CE0DA1"/>
    <w:rsid w:val="00CE16E3"/>
    <w:rsid w:val="00CE3023"/>
    <w:rsid w:val="00CE424F"/>
    <w:rsid w:val="00CE6BAE"/>
    <w:rsid w:val="00CF5210"/>
    <w:rsid w:val="00D038F7"/>
    <w:rsid w:val="00D11DEB"/>
    <w:rsid w:val="00D1212C"/>
    <w:rsid w:val="00D14B7C"/>
    <w:rsid w:val="00D155B5"/>
    <w:rsid w:val="00D16AAA"/>
    <w:rsid w:val="00D2191F"/>
    <w:rsid w:val="00D222CB"/>
    <w:rsid w:val="00D307C8"/>
    <w:rsid w:val="00D3694F"/>
    <w:rsid w:val="00D37018"/>
    <w:rsid w:val="00D43F0E"/>
    <w:rsid w:val="00D453D1"/>
    <w:rsid w:val="00D4726C"/>
    <w:rsid w:val="00D54686"/>
    <w:rsid w:val="00D622C3"/>
    <w:rsid w:val="00D63672"/>
    <w:rsid w:val="00D7367A"/>
    <w:rsid w:val="00D74077"/>
    <w:rsid w:val="00D77216"/>
    <w:rsid w:val="00D77AC7"/>
    <w:rsid w:val="00D77B75"/>
    <w:rsid w:val="00D77C8A"/>
    <w:rsid w:val="00D83A03"/>
    <w:rsid w:val="00D91024"/>
    <w:rsid w:val="00D9424A"/>
    <w:rsid w:val="00D94F57"/>
    <w:rsid w:val="00D95F65"/>
    <w:rsid w:val="00DA304E"/>
    <w:rsid w:val="00DA6D3D"/>
    <w:rsid w:val="00DB15C2"/>
    <w:rsid w:val="00DB477A"/>
    <w:rsid w:val="00DC761A"/>
    <w:rsid w:val="00DD3C1C"/>
    <w:rsid w:val="00DD488F"/>
    <w:rsid w:val="00DD59E3"/>
    <w:rsid w:val="00DD6C6F"/>
    <w:rsid w:val="00DE0AB2"/>
    <w:rsid w:val="00DE3408"/>
    <w:rsid w:val="00DE4434"/>
    <w:rsid w:val="00DE4BEF"/>
    <w:rsid w:val="00DE586A"/>
    <w:rsid w:val="00DF0D64"/>
    <w:rsid w:val="00DF4055"/>
    <w:rsid w:val="00E06DDD"/>
    <w:rsid w:val="00E11CDD"/>
    <w:rsid w:val="00E1632B"/>
    <w:rsid w:val="00E1700A"/>
    <w:rsid w:val="00E30BF7"/>
    <w:rsid w:val="00E340FD"/>
    <w:rsid w:val="00E3742D"/>
    <w:rsid w:val="00E401DF"/>
    <w:rsid w:val="00E46699"/>
    <w:rsid w:val="00E52A34"/>
    <w:rsid w:val="00E52A95"/>
    <w:rsid w:val="00E55384"/>
    <w:rsid w:val="00E60566"/>
    <w:rsid w:val="00E631E8"/>
    <w:rsid w:val="00E678CC"/>
    <w:rsid w:val="00E70E2E"/>
    <w:rsid w:val="00E71060"/>
    <w:rsid w:val="00E710DF"/>
    <w:rsid w:val="00E7145E"/>
    <w:rsid w:val="00E7733A"/>
    <w:rsid w:val="00E8002B"/>
    <w:rsid w:val="00E8055A"/>
    <w:rsid w:val="00E95ADC"/>
    <w:rsid w:val="00E96101"/>
    <w:rsid w:val="00E96611"/>
    <w:rsid w:val="00EA624C"/>
    <w:rsid w:val="00EA7E60"/>
    <w:rsid w:val="00EB0BA2"/>
    <w:rsid w:val="00EB33A1"/>
    <w:rsid w:val="00EC0159"/>
    <w:rsid w:val="00EC1255"/>
    <w:rsid w:val="00EC19AF"/>
    <w:rsid w:val="00EC21C8"/>
    <w:rsid w:val="00ED625B"/>
    <w:rsid w:val="00ED6957"/>
    <w:rsid w:val="00ED712D"/>
    <w:rsid w:val="00EE6D91"/>
    <w:rsid w:val="00EE7478"/>
    <w:rsid w:val="00EF09D1"/>
    <w:rsid w:val="00EF2CD0"/>
    <w:rsid w:val="00EF3406"/>
    <w:rsid w:val="00EF42DD"/>
    <w:rsid w:val="00EF571D"/>
    <w:rsid w:val="00EF6183"/>
    <w:rsid w:val="00F0041A"/>
    <w:rsid w:val="00F0333D"/>
    <w:rsid w:val="00F0382E"/>
    <w:rsid w:val="00F03B34"/>
    <w:rsid w:val="00F04BE4"/>
    <w:rsid w:val="00F06B7B"/>
    <w:rsid w:val="00F07D52"/>
    <w:rsid w:val="00F10135"/>
    <w:rsid w:val="00F10AA1"/>
    <w:rsid w:val="00F13668"/>
    <w:rsid w:val="00F16998"/>
    <w:rsid w:val="00F223B2"/>
    <w:rsid w:val="00F235A2"/>
    <w:rsid w:val="00F330D9"/>
    <w:rsid w:val="00F35F06"/>
    <w:rsid w:val="00F3765F"/>
    <w:rsid w:val="00F379BE"/>
    <w:rsid w:val="00F43CB8"/>
    <w:rsid w:val="00F5358D"/>
    <w:rsid w:val="00F5417E"/>
    <w:rsid w:val="00F60483"/>
    <w:rsid w:val="00F6493B"/>
    <w:rsid w:val="00F736CD"/>
    <w:rsid w:val="00F74493"/>
    <w:rsid w:val="00F75289"/>
    <w:rsid w:val="00F765D9"/>
    <w:rsid w:val="00F8295A"/>
    <w:rsid w:val="00F91A59"/>
    <w:rsid w:val="00FB015C"/>
    <w:rsid w:val="00FB4115"/>
    <w:rsid w:val="00FB75C2"/>
    <w:rsid w:val="00FC1CC3"/>
    <w:rsid w:val="00FC208C"/>
    <w:rsid w:val="00FC5D0F"/>
    <w:rsid w:val="00FC6313"/>
    <w:rsid w:val="00FC7491"/>
    <w:rsid w:val="00FC7FA5"/>
    <w:rsid w:val="00FD5888"/>
    <w:rsid w:val="00FD5E6C"/>
    <w:rsid w:val="00FD614F"/>
    <w:rsid w:val="00FE3158"/>
    <w:rsid w:val="00FF04FA"/>
    <w:rsid w:val="00FF1FAB"/>
    <w:rsid w:val="00FF417E"/>
    <w:rsid w:val="00FF4413"/>
    <w:rsid w:val="00FF4FFE"/>
    <w:rsid w:val="00FF671F"/>
    <w:rsid w:val="00FF7BE5"/>
    <w:rsid w:val="0440907A"/>
    <w:rsid w:val="07D1C4A6"/>
    <w:rsid w:val="07FF26CF"/>
    <w:rsid w:val="08AE8119"/>
    <w:rsid w:val="0A4AF224"/>
    <w:rsid w:val="0AD9D735"/>
    <w:rsid w:val="0D1000D8"/>
    <w:rsid w:val="103CA5DA"/>
    <w:rsid w:val="14D4077A"/>
    <w:rsid w:val="195D03BB"/>
    <w:rsid w:val="1A21619E"/>
    <w:rsid w:val="1DC0AE5D"/>
    <w:rsid w:val="24D4C1BB"/>
    <w:rsid w:val="291C6ECF"/>
    <w:rsid w:val="3174E971"/>
    <w:rsid w:val="33EF7851"/>
    <w:rsid w:val="3667F191"/>
    <w:rsid w:val="3ABA503D"/>
    <w:rsid w:val="3B665195"/>
    <w:rsid w:val="3B9DAA04"/>
    <w:rsid w:val="415D51A7"/>
    <w:rsid w:val="4193BE89"/>
    <w:rsid w:val="4E820E39"/>
    <w:rsid w:val="51B8F817"/>
    <w:rsid w:val="51F9C597"/>
    <w:rsid w:val="54BC9C17"/>
    <w:rsid w:val="598D617A"/>
    <w:rsid w:val="5AF2483F"/>
    <w:rsid w:val="5F0E684A"/>
    <w:rsid w:val="60C81E5E"/>
    <w:rsid w:val="6518AC44"/>
    <w:rsid w:val="6566AA1E"/>
    <w:rsid w:val="75AA825B"/>
    <w:rsid w:val="7A7AD228"/>
    <w:rsid w:val="7BEA7E30"/>
    <w:rsid w:val="7E0539F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CAB25"/>
  <w15:chartTrackingRefBased/>
  <w15:docId w15:val="{57040462-860B-4725-9196-398208CF91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6020"/>
    <w:rPr>
      <w:rFonts w:ascii="Verdana" w:hAnsi="Verdana"/>
      <w:sz w:val="18"/>
    </w:rPr>
  </w:style>
  <w:style w:type="paragraph" w:styleId="Heading1">
    <w:name w:val="heading 1"/>
    <w:basedOn w:val="Normal"/>
    <w:link w:val="Heading1Char"/>
    <w:uiPriority w:val="9"/>
    <w:qFormat/>
    <w:rsid w:val="009416BB"/>
    <w:pPr>
      <w:numPr>
        <w:numId w:val="9"/>
      </w:numPr>
      <w:spacing w:before="100" w:beforeAutospacing="1" w:after="100" w:afterAutospacing="1" w:line="240" w:lineRule="auto"/>
      <w:outlineLvl w:val="0"/>
    </w:pPr>
    <w:rPr>
      <w:rFonts w:ascii="Times New Roman" w:hAnsi="Times New Roman" w:eastAsia="Times New Roman" w:cs="Times New Roman"/>
      <w:b/>
      <w:bCs/>
      <w:kern w:val="36"/>
      <w:sz w:val="28"/>
      <w:szCs w:val="48"/>
      <w:lang w:eastAsia="en-IN"/>
    </w:rPr>
  </w:style>
  <w:style w:type="paragraph" w:styleId="Heading2">
    <w:name w:val="heading 2"/>
    <w:aliases w:val="PolicyHeading 2"/>
    <w:basedOn w:val="Normal"/>
    <w:link w:val="Heading2Char"/>
    <w:autoRedefine/>
    <w:uiPriority w:val="9"/>
    <w:qFormat/>
    <w:rsid w:val="0096751F"/>
    <w:pPr>
      <w:numPr>
        <w:ilvl w:val="1"/>
        <w:numId w:val="9"/>
      </w:numPr>
      <w:spacing w:before="100" w:beforeAutospacing="1" w:after="100" w:afterAutospacing="1" w:line="240" w:lineRule="auto"/>
      <w:outlineLvl w:val="1"/>
    </w:pPr>
    <w:rPr>
      <w:rFonts w:ascii="Arial" w:hAnsi="Arial" w:cs="Arial" w:eastAsiaTheme="majorEastAsia"/>
      <w:b/>
      <w:bCs/>
      <w:szCs w:val="36"/>
      <w:lang w:eastAsia="en-IN"/>
    </w:rPr>
  </w:style>
  <w:style w:type="paragraph" w:styleId="Heading3">
    <w:name w:val="heading 3"/>
    <w:basedOn w:val="Normal"/>
    <w:link w:val="Heading3Char"/>
    <w:autoRedefine/>
    <w:uiPriority w:val="9"/>
    <w:qFormat/>
    <w:rsid w:val="00F330D9"/>
    <w:pPr>
      <w:numPr>
        <w:ilvl w:val="2"/>
        <w:numId w:val="9"/>
      </w:numPr>
      <w:spacing w:before="100" w:beforeAutospacing="1" w:after="100" w:afterAutospacing="1" w:line="240" w:lineRule="auto"/>
      <w:outlineLvl w:val="2"/>
    </w:pPr>
    <w:rPr>
      <w:rFonts w:ascii="Arial" w:hAnsi="Arial" w:eastAsia="Times New Roman" w:cs="Arial"/>
      <w:b/>
      <w:bCs/>
      <w:szCs w:val="27"/>
      <w:lang w:eastAsia="en-IN"/>
    </w:rPr>
  </w:style>
  <w:style w:type="paragraph" w:styleId="Heading4">
    <w:name w:val="heading 4"/>
    <w:basedOn w:val="Normal"/>
    <w:link w:val="Heading4Char"/>
    <w:uiPriority w:val="9"/>
    <w:qFormat/>
    <w:rsid w:val="006032C4"/>
    <w:pPr>
      <w:numPr>
        <w:ilvl w:val="3"/>
        <w:numId w:val="9"/>
      </w:numPr>
      <w:spacing w:before="100" w:beforeAutospacing="1" w:after="100" w:afterAutospacing="1" w:line="240" w:lineRule="auto"/>
      <w:outlineLvl w:val="3"/>
    </w:pPr>
    <w:rPr>
      <w:rFonts w:eastAsia="Times New Roman" w:cs="Times New Roman"/>
      <w:b/>
      <w:bCs/>
      <w:szCs w:val="24"/>
      <w:lang w:eastAsia="en-IN"/>
    </w:rPr>
  </w:style>
  <w:style w:type="paragraph" w:styleId="Heading5">
    <w:name w:val="heading 5"/>
    <w:basedOn w:val="Normal"/>
    <w:next w:val="Normal"/>
    <w:link w:val="Heading5Char"/>
    <w:uiPriority w:val="9"/>
    <w:semiHidden/>
    <w:unhideWhenUsed/>
    <w:qFormat/>
    <w:rsid w:val="007F79FF"/>
    <w:pPr>
      <w:keepNext/>
      <w:keepLines/>
      <w:numPr>
        <w:ilvl w:val="4"/>
        <w:numId w:val="9"/>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79FF"/>
    <w:pPr>
      <w:keepNext/>
      <w:keepLines/>
      <w:numPr>
        <w:ilvl w:val="5"/>
        <w:numId w:val="9"/>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7F79FF"/>
    <w:pPr>
      <w:keepNext/>
      <w:keepLines/>
      <w:numPr>
        <w:ilvl w:val="6"/>
        <w:numId w:val="9"/>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7F79FF"/>
    <w:pPr>
      <w:keepNext/>
      <w:keepLines/>
      <w:numPr>
        <w:ilvl w:val="7"/>
        <w:numId w:val="9"/>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79FF"/>
    <w:pPr>
      <w:keepNext/>
      <w:keepLines/>
      <w:numPr>
        <w:ilvl w:val="8"/>
        <w:numId w:val="9"/>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416BB"/>
    <w:rPr>
      <w:rFonts w:ascii="Times New Roman" w:hAnsi="Times New Roman" w:eastAsia="Times New Roman" w:cs="Times New Roman"/>
      <w:b/>
      <w:bCs/>
      <w:kern w:val="36"/>
      <w:sz w:val="28"/>
      <w:szCs w:val="48"/>
      <w:lang w:eastAsia="en-IN"/>
    </w:rPr>
  </w:style>
  <w:style w:type="character" w:styleId="Heading2Char" w:customStyle="1">
    <w:name w:val="Heading 2 Char"/>
    <w:aliases w:val="PolicyHeading 2 Char"/>
    <w:basedOn w:val="DefaultParagraphFont"/>
    <w:link w:val="Heading2"/>
    <w:uiPriority w:val="9"/>
    <w:rsid w:val="0096751F"/>
    <w:rPr>
      <w:rFonts w:ascii="Arial" w:hAnsi="Arial" w:cs="Arial" w:eastAsiaTheme="majorEastAsia"/>
      <w:b/>
      <w:bCs/>
      <w:sz w:val="18"/>
      <w:szCs w:val="36"/>
      <w:lang w:eastAsia="en-IN"/>
    </w:rPr>
  </w:style>
  <w:style w:type="character" w:styleId="Heading3Char" w:customStyle="1">
    <w:name w:val="Heading 3 Char"/>
    <w:basedOn w:val="DefaultParagraphFont"/>
    <w:link w:val="Heading3"/>
    <w:uiPriority w:val="9"/>
    <w:rsid w:val="00F330D9"/>
    <w:rPr>
      <w:rFonts w:ascii="Arial" w:hAnsi="Arial" w:eastAsia="Times New Roman" w:cs="Arial"/>
      <w:b/>
      <w:bCs/>
      <w:sz w:val="18"/>
      <w:szCs w:val="27"/>
      <w:lang w:eastAsia="en-IN"/>
    </w:rPr>
  </w:style>
  <w:style w:type="character" w:styleId="Heading4Char" w:customStyle="1">
    <w:name w:val="Heading 4 Char"/>
    <w:basedOn w:val="DefaultParagraphFont"/>
    <w:link w:val="Heading4"/>
    <w:uiPriority w:val="9"/>
    <w:rsid w:val="006032C4"/>
    <w:rPr>
      <w:rFonts w:ascii="Verdana" w:hAnsi="Verdana" w:eastAsia="Times New Roman" w:cs="Times New Roman"/>
      <w:b/>
      <w:bCs/>
      <w:sz w:val="18"/>
      <w:szCs w:val="24"/>
      <w:lang w:eastAsia="en-IN"/>
    </w:rPr>
  </w:style>
  <w:style w:type="paragraph" w:styleId="NormalWeb">
    <w:name w:val="Normal (Web)"/>
    <w:basedOn w:val="Normal"/>
    <w:uiPriority w:val="99"/>
    <w:semiHidden/>
    <w:unhideWhenUsed/>
    <w:rsid w:val="0066248A"/>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yperlink">
    <w:name w:val="Hyperlink"/>
    <w:basedOn w:val="DefaultParagraphFont"/>
    <w:uiPriority w:val="99"/>
    <w:unhideWhenUsed/>
    <w:rsid w:val="0066248A"/>
    <w:rPr>
      <w:color w:val="0000FF"/>
      <w:u w:val="single"/>
    </w:rPr>
  </w:style>
  <w:style w:type="character" w:styleId="superscripttext" w:customStyle="1">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basedOn w:val="Normal"/>
    <w:uiPriority w:val="34"/>
    <w:qFormat/>
    <w:rsid w:val="00F223B2"/>
    <w:pPr>
      <w:ind w:left="720"/>
      <w:contextualSpacing/>
    </w:pPr>
  </w:style>
  <w:style w:type="paragraph" w:styleId="Header">
    <w:name w:val="header"/>
    <w:basedOn w:val="Normal"/>
    <w:link w:val="HeaderChar"/>
    <w:uiPriority w:val="99"/>
    <w:unhideWhenUsed/>
    <w:rsid w:val="00566B19"/>
    <w:pPr>
      <w:tabs>
        <w:tab w:val="center" w:pos="4513"/>
        <w:tab w:val="right" w:pos="9026"/>
      </w:tabs>
      <w:spacing w:after="0" w:line="240" w:lineRule="auto"/>
    </w:pPr>
  </w:style>
  <w:style w:type="character" w:styleId="HeaderChar" w:customStyle="1">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spacing w:after="0" w:line="240" w:lineRule="auto"/>
    </w:pPr>
  </w:style>
  <w:style w:type="character" w:styleId="FooterChar" w:customStyle="1">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spacing w:after="0" w:line="240" w:lineRule="auto"/>
      <w:contextualSpacing/>
    </w:pPr>
    <w:rPr>
      <w:rFonts w:eastAsiaTheme="majorEastAsia" w:cstheme="majorBidi"/>
      <w:spacing w:val="-10"/>
      <w:kern w:val="28"/>
      <w:sz w:val="36"/>
      <w:szCs w:val="56"/>
    </w:rPr>
  </w:style>
  <w:style w:type="character" w:styleId="TitleChar" w:customStyle="1">
    <w:name w:val="Title Char"/>
    <w:basedOn w:val="DefaultParagraphFont"/>
    <w:link w:val="Title"/>
    <w:uiPriority w:val="10"/>
    <w:rsid w:val="009416BB"/>
    <w:rPr>
      <w:rFonts w:ascii="Verdana" w:hAnsi="Verdana" w:eastAsiaTheme="majorEastAsia" w:cstheme="majorBidi"/>
      <w:spacing w:val="-10"/>
      <w:kern w:val="28"/>
      <w:sz w:val="36"/>
      <w:szCs w:val="56"/>
    </w:rPr>
  </w:style>
  <w:style w:type="paragraph" w:styleId="MainHeading" w:customStyle="1">
    <w:name w:val="MainHeading"/>
    <w:basedOn w:val="Heading2"/>
    <w:link w:val="MainHeadingChar"/>
    <w:qFormat/>
    <w:rsid w:val="00F6493B"/>
    <w:pPr>
      <w:keepNext/>
      <w:keepLines/>
      <w:spacing w:before="0" w:beforeAutospacing="0" w:after="240" w:afterAutospacing="0"/>
    </w:pPr>
    <w:rPr>
      <w:sz w:val="24"/>
      <w:szCs w:val="24"/>
      <w:lang w:val="en-US" w:eastAsia="en-US"/>
    </w:rPr>
  </w:style>
  <w:style w:type="table" w:styleId="TableGrid">
    <w:name w:val="Table Grid"/>
    <w:basedOn w:val="TableNormal"/>
    <w:uiPriority w:val="39"/>
    <w:rsid w:val="007F79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ainHeadingChar" w:customStyle="1">
    <w:name w:val="MainHeading Char"/>
    <w:basedOn w:val="Heading2Char"/>
    <w:link w:val="MainHeading"/>
    <w:rsid w:val="00F6493B"/>
    <w:rPr>
      <w:rFonts w:ascii="Arial" w:hAnsi="Arial" w:cs="Arial" w:eastAsiaTheme="majorEastAsia"/>
      <w:b/>
      <w:bCs/>
      <w:sz w:val="24"/>
      <w:szCs w:val="24"/>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en-GB"/>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l2br w:val="none" w:color="auto" w:sz="0" w:space="0"/>
          <w:tr2bl w:val="none" w:color="auto" w:sz="0" w:space="0"/>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rful">
    <w:name w:val="List Table 6 Colorful"/>
    <w:basedOn w:val="TableProfessional"/>
    <w:uiPriority w:val="51"/>
    <w:rsid w:val="007F79FF"/>
    <w:pPr>
      <w:spacing w:after="0" w:line="240" w:lineRule="auto"/>
    </w:pPr>
    <w:rPr>
      <w:color w:val="000000" w:themeColor="text1"/>
      <w:sz w:val="20"/>
      <w:szCs w:val="20"/>
      <w:lang w:val="en-US" w:eastAsia="en-GB"/>
    </w:rPr>
    <w:tblPr>
      <w:tblStyleRowBandSize w:val="1"/>
      <w:tblStyleColBandSize w:val="1"/>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Pr>
    <w:tcPr>
      <w:shd w:val="clear" w:color="auto" w:fill="auto"/>
    </w:tcPr>
    <w:tblStylePr w:type="firstRow">
      <w:rPr>
        <w:b/>
        <w:bCs/>
        <w:color w:val="auto"/>
      </w:rPr>
      <w:tblPr/>
      <w:tcPr>
        <w:tcBorders>
          <w:bottom w:val="single" w:color="000000" w:themeColor="text1" w:sz="4" w:space="0"/>
          <w:tl2br w:val="none" w:color="auto" w:sz="0" w:space="0"/>
          <w:tr2bl w:val="none" w:color="auto" w:sz="0" w:space="0"/>
        </w:tcBorders>
        <w:shd w:val="solid" w:color="000000" w:fill="FFFFFF"/>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eading5Char" w:customStyle="1">
    <w:name w:val="Heading 5 Char"/>
    <w:basedOn w:val="DefaultParagraphFont"/>
    <w:link w:val="Heading5"/>
    <w:uiPriority w:val="9"/>
    <w:semiHidden/>
    <w:rsid w:val="007F79FF"/>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7F79FF"/>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7F79FF"/>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7F79FF"/>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7F79FF"/>
    <w:rPr>
      <w:rFonts w:asciiTheme="majorHAnsi" w:hAnsiTheme="majorHAnsi" w:eastAsiaTheme="majorEastAsia" w:cstheme="majorBidi"/>
      <w:i/>
      <w:iCs/>
      <w:color w:val="272727" w:themeColor="text1" w:themeTint="D8"/>
      <w:sz w:val="21"/>
      <w:szCs w:val="21"/>
    </w:rPr>
  </w:style>
  <w:style w:type="paragraph" w:styleId="Commented" w:customStyle="1">
    <w:name w:val="Commented"/>
    <w:basedOn w:val="Normal"/>
    <w:link w:val="CommentedChar"/>
    <w:autoRedefine/>
    <w:qFormat/>
    <w:rsid w:val="00225EE5"/>
    <w:rPr>
      <w:iCs/>
      <w:color w:val="000000" w:themeColor="text1"/>
      <w:lang w:eastAsia="en-IN"/>
    </w:rPr>
  </w:style>
  <w:style w:type="character" w:styleId="CommentReference">
    <w:name w:val="annotation reference"/>
    <w:basedOn w:val="DefaultParagraphFont"/>
    <w:uiPriority w:val="99"/>
    <w:semiHidden/>
    <w:unhideWhenUsed/>
    <w:rsid w:val="00527A00"/>
    <w:rPr>
      <w:sz w:val="16"/>
      <w:szCs w:val="16"/>
    </w:rPr>
  </w:style>
  <w:style w:type="character" w:styleId="CommentedChar" w:customStyle="1">
    <w:name w:val="Commented Char"/>
    <w:basedOn w:val="DefaultParagraphFont"/>
    <w:link w:val="Commented"/>
    <w:rsid w:val="00225EE5"/>
    <w:rPr>
      <w:rFonts w:ascii="Verdana" w:hAnsi="Verdana"/>
      <w:iCs/>
      <w:color w:val="000000" w:themeColor="text1"/>
      <w:sz w:val="18"/>
      <w:lang w:eastAsia="en-IN"/>
    </w:rPr>
  </w:style>
  <w:style w:type="paragraph" w:styleId="CommentText">
    <w:name w:val="annotation text"/>
    <w:basedOn w:val="Normal"/>
    <w:link w:val="CommentTextChar"/>
    <w:uiPriority w:val="99"/>
    <w:unhideWhenUsed/>
    <w:rsid w:val="00527A00"/>
    <w:pPr>
      <w:spacing w:line="240" w:lineRule="auto"/>
    </w:pPr>
    <w:rPr>
      <w:sz w:val="20"/>
      <w:szCs w:val="20"/>
    </w:rPr>
  </w:style>
  <w:style w:type="character" w:styleId="CommentTextChar" w:customStyle="1">
    <w:name w:val="Comment Text Char"/>
    <w:basedOn w:val="DefaultParagraphFont"/>
    <w:link w:val="CommentText"/>
    <w:uiPriority w:val="99"/>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styleId="CommentSubjectChar" w:customStyle="1">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FE315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FE3158"/>
    <w:pPr>
      <w:spacing w:after="0"/>
      <w:ind w:left="180"/>
    </w:pPr>
    <w:rPr>
      <w:rFonts w:asciiTheme="minorHAnsi" w:hAnsiTheme="minorHAnsi"/>
      <w:smallCaps/>
      <w:sz w:val="20"/>
      <w:szCs w:val="20"/>
    </w:rPr>
  </w:style>
  <w:style w:type="paragraph" w:styleId="TOC3">
    <w:name w:val="toc 3"/>
    <w:basedOn w:val="Normal"/>
    <w:next w:val="Normal"/>
    <w:autoRedefine/>
    <w:uiPriority w:val="39"/>
    <w:unhideWhenUsed/>
    <w:rsid w:val="00FE3158"/>
    <w:pPr>
      <w:spacing w:after="0"/>
      <w:ind w:left="360"/>
    </w:pPr>
    <w:rPr>
      <w:rFonts w:asciiTheme="minorHAnsi" w:hAnsiTheme="minorHAnsi"/>
      <w:i/>
      <w:iCs/>
      <w:sz w:val="20"/>
      <w:szCs w:val="20"/>
    </w:rPr>
  </w:style>
  <w:style w:type="paragraph" w:styleId="TOC4">
    <w:name w:val="toc 4"/>
    <w:basedOn w:val="Normal"/>
    <w:next w:val="Normal"/>
    <w:autoRedefine/>
    <w:uiPriority w:val="39"/>
    <w:unhideWhenUsed/>
    <w:rsid w:val="00FE3158"/>
    <w:pPr>
      <w:spacing w:after="0"/>
      <w:ind w:left="540"/>
    </w:pPr>
    <w:rPr>
      <w:rFonts w:asciiTheme="minorHAnsi" w:hAnsiTheme="minorHAnsi"/>
      <w:szCs w:val="18"/>
    </w:rPr>
  </w:style>
  <w:style w:type="paragraph" w:styleId="TOC5">
    <w:name w:val="toc 5"/>
    <w:basedOn w:val="Normal"/>
    <w:next w:val="Normal"/>
    <w:autoRedefine/>
    <w:uiPriority w:val="39"/>
    <w:unhideWhenUsed/>
    <w:rsid w:val="00FE3158"/>
    <w:pPr>
      <w:spacing w:after="0"/>
      <w:ind w:left="720"/>
    </w:pPr>
    <w:rPr>
      <w:rFonts w:asciiTheme="minorHAnsi" w:hAnsiTheme="minorHAnsi"/>
      <w:szCs w:val="18"/>
    </w:rPr>
  </w:style>
  <w:style w:type="paragraph" w:styleId="TOC6">
    <w:name w:val="toc 6"/>
    <w:basedOn w:val="Normal"/>
    <w:next w:val="Normal"/>
    <w:autoRedefine/>
    <w:uiPriority w:val="39"/>
    <w:unhideWhenUsed/>
    <w:rsid w:val="00FE3158"/>
    <w:pPr>
      <w:spacing w:after="0"/>
      <w:ind w:left="900"/>
    </w:pPr>
    <w:rPr>
      <w:rFonts w:asciiTheme="minorHAnsi" w:hAnsiTheme="minorHAnsi"/>
      <w:szCs w:val="18"/>
    </w:rPr>
  </w:style>
  <w:style w:type="paragraph" w:styleId="TOC7">
    <w:name w:val="toc 7"/>
    <w:basedOn w:val="Normal"/>
    <w:next w:val="Normal"/>
    <w:autoRedefine/>
    <w:uiPriority w:val="39"/>
    <w:unhideWhenUsed/>
    <w:rsid w:val="00FE3158"/>
    <w:pPr>
      <w:spacing w:after="0"/>
      <w:ind w:left="1080"/>
    </w:pPr>
    <w:rPr>
      <w:rFonts w:asciiTheme="minorHAnsi" w:hAnsiTheme="minorHAnsi"/>
      <w:szCs w:val="18"/>
    </w:rPr>
  </w:style>
  <w:style w:type="paragraph" w:styleId="TOC8">
    <w:name w:val="toc 8"/>
    <w:basedOn w:val="Normal"/>
    <w:next w:val="Normal"/>
    <w:autoRedefine/>
    <w:uiPriority w:val="39"/>
    <w:unhideWhenUsed/>
    <w:rsid w:val="00FE3158"/>
    <w:pPr>
      <w:spacing w:after="0"/>
      <w:ind w:left="1260"/>
    </w:pPr>
    <w:rPr>
      <w:rFonts w:asciiTheme="minorHAnsi" w:hAnsiTheme="minorHAnsi"/>
      <w:szCs w:val="18"/>
    </w:rPr>
  </w:style>
  <w:style w:type="paragraph" w:styleId="TOC9">
    <w:name w:val="toc 9"/>
    <w:basedOn w:val="Normal"/>
    <w:next w:val="Normal"/>
    <w:autoRedefine/>
    <w:uiPriority w:val="39"/>
    <w:unhideWhenUsed/>
    <w:rsid w:val="00FE3158"/>
    <w:pPr>
      <w:spacing w:after="0"/>
      <w:ind w:left="1440"/>
    </w:pPr>
    <w:rPr>
      <w:rFonts w:asciiTheme="minorHAnsi" w:hAnsiTheme="minorHAnsi"/>
      <w:szCs w:val="18"/>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650B52"/>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650B52"/>
    <w:rPr>
      <w:rFonts w:ascii="Verdana" w:hAnsi="Verdana"/>
      <w:i/>
      <w:iCs/>
      <w:color w:val="4472C4" w:themeColor="accent1"/>
      <w:sz w:val="18"/>
    </w:rPr>
  </w:style>
  <w:style w:type="character" w:styleId="IntenseReference">
    <w:name w:val="Intense Reference"/>
    <w:basedOn w:val="DefaultParagraphFont"/>
    <w:uiPriority w:val="32"/>
    <w:qFormat/>
    <w:rsid w:val="005F6750"/>
    <w:rPr>
      <w:b/>
      <w:bCs/>
      <w:smallCaps/>
      <w:color w:val="4472C4" w:themeColor="accent1"/>
      <w:spacing w:val="5"/>
    </w:rPr>
  </w:style>
  <w:style w:type="character" w:styleId="Emphasis">
    <w:name w:val="Emphasis"/>
    <w:basedOn w:val="DefaultParagraphFont"/>
    <w:uiPriority w:val="20"/>
    <w:qFormat/>
    <w:rsid w:val="009726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279888">
      <w:bodyDiv w:val="1"/>
      <w:marLeft w:val="0"/>
      <w:marRight w:val="0"/>
      <w:marTop w:val="0"/>
      <w:marBottom w:val="0"/>
      <w:divBdr>
        <w:top w:val="none" w:sz="0" w:space="0" w:color="auto"/>
        <w:left w:val="none" w:sz="0" w:space="0" w:color="auto"/>
        <w:bottom w:val="none" w:sz="0" w:space="0" w:color="auto"/>
        <w:right w:val="none" w:sz="0" w:space="0" w:color="auto"/>
      </w:divBdr>
      <w:divsChild>
        <w:div w:id="1478499454">
          <w:marLeft w:val="547"/>
          <w:marRight w:val="0"/>
          <w:marTop w:val="0"/>
          <w:marBottom w:val="0"/>
          <w:divBdr>
            <w:top w:val="none" w:sz="0" w:space="0" w:color="auto"/>
            <w:left w:val="none" w:sz="0" w:space="0" w:color="auto"/>
            <w:bottom w:val="none" w:sz="0" w:space="0" w:color="auto"/>
            <w:right w:val="none" w:sz="0" w:space="0" w:color="auto"/>
          </w:divBdr>
        </w:div>
      </w:divsChild>
    </w:div>
    <w:div w:id="1327517450">
      <w:bodyDiv w:val="1"/>
      <w:marLeft w:val="0"/>
      <w:marRight w:val="0"/>
      <w:marTop w:val="0"/>
      <w:marBottom w:val="0"/>
      <w:divBdr>
        <w:top w:val="none" w:sz="0" w:space="0" w:color="auto"/>
        <w:left w:val="none" w:sz="0" w:space="0" w:color="auto"/>
        <w:bottom w:val="none" w:sz="0" w:space="0" w:color="auto"/>
        <w:right w:val="none" w:sz="0" w:space="0" w:color="auto"/>
      </w:divBdr>
      <w:divsChild>
        <w:div w:id="1540163530">
          <w:marLeft w:val="0"/>
          <w:marRight w:val="0"/>
          <w:marTop w:val="0"/>
          <w:marBottom w:val="0"/>
          <w:divBdr>
            <w:top w:val="none" w:sz="0" w:space="0" w:color="auto"/>
            <w:left w:val="none" w:sz="0" w:space="0" w:color="auto"/>
            <w:bottom w:val="none" w:sz="0" w:space="0" w:color="auto"/>
            <w:right w:val="none" w:sz="0" w:space="0" w:color="auto"/>
          </w:divBdr>
        </w:div>
      </w:divsChild>
    </w:div>
    <w:div w:id="1338775450">
      <w:bodyDiv w:val="1"/>
      <w:marLeft w:val="0"/>
      <w:marRight w:val="0"/>
      <w:marTop w:val="0"/>
      <w:marBottom w:val="0"/>
      <w:divBdr>
        <w:top w:val="none" w:sz="0" w:space="0" w:color="auto"/>
        <w:left w:val="none" w:sz="0" w:space="0" w:color="auto"/>
        <w:bottom w:val="none" w:sz="0" w:space="0" w:color="auto"/>
        <w:right w:val="none" w:sz="0" w:space="0" w:color="auto"/>
      </w:divBdr>
      <w:divsChild>
        <w:div w:id="934098026">
          <w:marLeft w:val="0"/>
          <w:marRight w:val="0"/>
          <w:marTop w:val="0"/>
          <w:marBottom w:val="0"/>
          <w:divBdr>
            <w:top w:val="none" w:sz="0" w:space="0" w:color="auto"/>
            <w:left w:val="none" w:sz="0" w:space="0" w:color="auto"/>
            <w:bottom w:val="none" w:sz="0" w:space="0" w:color="auto"/>
            <w:right w:val="none" w:sz="0" w:space="0" w:color="auto"/>
          </w:divBdr>
        </w:div>
      </w:divsChild>
    </w:div>
    <w:div w:id="1496844151">
      <w:bodyDiv w:val="1"/>
      <w:marLeft w:val="0"/>
      <w:marRight w:val="0"/>
      <w:marTop w:val="0"/>
      <w:marBottom w:val="0"/>
      <w:divBdr>
        <w:top w:val="none" w:sz="0" w:space="0" w:color="auto"/>
        <w:left w:val="none" w:sz="0" w:space="0" w:color="auto"/>
        <w:bottom w:val="none" w:sz="0" w:space="0" w:color="auto"/>
        <w:right w:val="none" w:sz="0" w:space="0" w:color="auto"/>
      </w:divBdr>
      <w:divsChild>
        <w:div w:id="1510408241">
          <w:marLeft w:val="0"/>
          <w:marRight w:val="0"/>
          <w:marTop w:val="0"/>
          <w:marBottom w:val="0"/>
          <w:divBdr>
            <w:top w:val="none" w:sz="0" w:space="0" w:color="auto"/>
            <w:left w:val="none" w:sz="0" w:space="0" w:color="auto"/>
            <w:bottom w:val="none" w:sz="0" w:space="0" w:color="auto"/>
            <w:right w:val="none" w:sz="0" w:space="0" w:color="auto"/>
          </w:divBdr>
        </w:div>
      </w:divsChild>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217512">
      <w:bodyDiv w:val="1"/>
      <w:marLeft w:val="0"/>
      <w:marRight w:val="0"/>
      <w:marTop w:val="0"/>
      <w:marBottom w:val="0"/>
      <w:divBdr>
        <w:top w:val="none" w:sz="0" w:space="0" w:color="auto"/>
        <w:left w:val="none" w:sz="0" w:space="0" w:color="auto"/>
        <w:bottom w:val="none" w:sz="0" w:space="0" w:color="auto"/>
        <w:right w:val="none" w:sz="0" w:space="0" w:color="auto"/>
      </w:divBdr>
    </w:div>
    <w:div w:id="1953783729">
      <w:bodyDiv w:val="1"/>
      <w:marLeft w:val="0"/>
      <w:marRight w:val="0"/>
      <w:marTop w:val="0"/>
      <w:marBottom w:val="0"/>
      <w:divBdr>
        <w:top w:val="none" w:sz="0" w:space="0" w:color="auto"/>
        <w:left w:val="none" w:sz="0" w:space="0" w:color="auto"/>
        <w:bottom w:val="none" w:sz="0" w:space="0" w:color="auto"/>
        <w:right w:val="none" w:sz="0" w:space="0" w:color="auto"/>
      </w:divBdr>
      <w:divsChild>
        <w:div w:id="2121415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diagramQuickStyle" Target="diagrams/quickStyle1.xml" Id="rId18" /><Relationship Type="http://schemas.microsoft.com/office/2007/relationships/diagramDrawing" Target="diagrams/drawing2.xml" Id="rId26" /><Relationship Type="http://schemas.openxmlformats.org/officeDocument/2006/relationships/theme" Target="theme/theme1.xml" Id="rId39" /><Relationship Type="http://schemas.openxmlformats.org/officeDocument/2006/relationships/hyperlink" Target="https://netorg726775.sharepoint.com/:b:/s/NETRADYNEDOCUMENTMANAGEMENTPORTAL/EcChpYbPe61HhSi3YlN0s2EB41NTUvVQ-bYwyqf_5a9R0Q?e=DFYPK4" TargetMode="External" Id="rId34" /><Relationship Type="http://schemas.openxmlformats.org/officeDocument/2006/relationships/settings" Target="settings.xml" Id="rId7" /><Relationship Type="http://schemas.openxmlformats.org/officeDocument/2006/relationships/hyperlink" Target="https://netorg726775.sharepoint.com/sites/ISMSForum/Shared%20Documents/NEW%20ISMS%20SEPT%202022%20QSA+Files/MR%20%26%20CISO/Approved%20Policies%20-%20Word/NetradyneSecurityIncidentManagementProcess_v1.2.docx" TargetMode="External" Id="rId12" /><Relationship Type="http://schemas.openxmlformats.org/officeDocument/2006/relationships/diagramLayout" Target="diagrams/layout1.xml" Id="rId17" /><Relationship Type="http://schemas.openxmlformats.org/officeDocument/2006/relationships/diagramColors" Target="diagrams/colors2.xml" Id="rId25" /><Relationship Type="http://schemas.openxmlformats.org/officeDocument/2006/relationships/hyperlink" Target="https://netorg726775.sharepoint.com/sites/ISMSForum/Shared%20Documents/Forms/AllItems.aspx?csf=1&amp;web=1&amp;e=jPCVMk&amp;cid=0a627b22%2De194%2D4358%2D8d32%2D267b68ed6484&amp;FolderCTID=0x012000FBBF5333DB60E548BF5C0C1CCFC22F26&amp;id=%2Fsites%2FISMSForum%2FShared%20Documents%2FISMS%20Documents%2FMR%20%26%20CISO%2FSecurity%20Policy%20and%20Procedures%20Netradyne%2Epdf&amp;parent=%2Fsites%2FISMSForum%2FShared%20Documents%2FISMS%20Documents%2FMR%20%26%20CISO" TargetMode="External" Id="rId33" /><Relationship Type="http://schemas.microsoft.com/office/2011/relationships/people" Target="people.xml" Id="rId38" /><Relationship Type="http://schemas.openxmlformats.org/officeDocument/2006/relationships/customXml" Target="../customXml/item2.xml" Id="rId2" /><Relationship Type="http://schemas.openxmlformats.org/officeDocument/2006/relationships/diagramData" Target="diagrams/data1.xml" Id="rId16" /><Relationship Type="http://schemas.microsoft.com/office/2007/relationships/diagramDrawing" Target="diagrams/drawing1.xml" Id="rId20" /><Relationship Type="http://schemas.openxmlformats.org/officeDocument/2006/relationships/hyperlink" Target="mailto:Girithar.Kannan@netradyne.com"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diagramQuickStyle" Target="diagrams/quickStyle2.xml" Id="rId24" /><Relationship Type="http://schemas.openxmlformats.org/officeDocument/2006/relationships/fontTable" Target="fontTable.xml" Id="rId37" /><Relationship Type="http://schemas.microsoft.com/office/2020/10/relationships/intelligence" Target="intelligence2.xml" Id="rId40" /><Relationship Type="http://schemas.openxmlformats.org/officeDocument/2006/relationships/numbering" Target="numbering.xml" Id="rId5" /><Relationship Type="http://schemas.openxmlformats.org/officeDocument/2006/relationships/hyperlink" Target="mailto:privacy@netradyne.com" TargetMode="External" Id="rId15" /><Relationship Type="http://schemas.openxmlformats.org/officeDocument/2006/relationships/diagramLayout" Target="diagrams/layout2.xml" Id="rId23" /><Relationship Type="http://schemas.openxmlformats.org/officeDocument/2006/relationships/hyperlink" Target="mailto:Tellakula.hemchand@netradyne.com" TargetMode="External" Id="rId28" /><Relationship Type="http://schemas.openxmlformats.org/officeDocument/2006/relationships/footer" Target="footer1.xml" Id="rId36" /><Relationship Type="http://schemas.openxmlformats.org/officeDocument/2006/relationships/endnotes" Target="endnotes.xml" Id="rId10" /><Relationship Type="http://schemas.openxmlformats.org/officeDocument/2006/relationships/diagramColors" Target="diagrams/colors1.xml" Id="rId19" /><Relationship Type="http://schemas.openxmlformats.org/officeDocument/2006/relationships/hyperlink" Target="mailto:vinay.rai@netradyne.com"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IT@netradyne.com" TargetMode="External" Id="rId14" /><Relationship Type="http://schemas.openxmlformats.org/officeDocument/2006/relationships/diagramData" Target="diagrams/data2.xml" Id="rId22" /><Relationship Type="http://schemas.openxmlformats.org/officeDocument/2006/relationships/hyperlink" Target="mailto:sudhansu.kumar@netradyne.com" TargetMode="External" Id="rId27" /><Relationship Type="http://schemas.openxmlformats.org/officeDocument/2006/relationships/hyperlink" Target="mailto:saravanan.sankaran@netradyne.com" TargetMode="External" Id="rId30" /><Relationship Type="http://schemas.openxmlformats.org/officeDocument/2006/relationships/header" Target="header1.xml"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yperlink" Target="mailto:Infosec@netradyne.com" TargetMode="External" Id="Rd65f6556f0c948bc"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567E1A-EFAE-48B2-AB0E-4C9525795950}" type="doc">
      <dgm:prSet loTypeId="urn:microsoft.com/office/officeart/2005/8/layout/hProcess4" loCatId="process" qsTypeId="urn:microsoft.com/office/officeart/2005/8/quickstyle/simple5" qsCatId="simple" csTypeId="urn:microsoft.com/office/officeart/2005/8/colors/accent1_2" csCatId="accent1" phldr="1"/>
      <dgm:spPr/>
      <dgm:t>
        <a:bodyPr/>
        <a:lstStyle/>
        <a:p>
          <a:endParaRPr lang="en-US"/>
        </a:p>
      </dgm:t>
    </dgm:pt>
    <dgm:pt modelId="{173DA33C-4552-4626-9E09-AC2926C5AB6F}">
      <dgm:prSet phldrT="[Text]"/>
      <dgm:spPr>
        <a:xfrm>
          <a:off x="192333" y="1243477"/>
          <a:ext cx="756247" cy="30073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pPr>
            <a:buNone/>
          </a:pPr>
          <a:r>
            <a:rPr lang="en-IN">
              <a:solidFill>
                <a:sysClr val="window" lastClr="FFFFFF"/>
              </a:solidFill>
              <a:latin typeface="Calibri" panose="020F0502020204030204"/>
              <a:ea typeface="+mn-ea"/>
              <a:cs typeface="+mn-cs"/>
            </a:rPr>
            <a:t>Plan and prepare</a:t>
          </a:r>
          <a:endParaRPr lang="en-US">
            <a:solidFill>
              <a:sysClr val="window" lastClr="FFFFFF"/>
            </a:solidFill>
            <a:latin typeface="Calibri" panose="020F0502020204030204"/>
            <a:ea typeface="+mn-ea"/>
            <a:cs typeface="+mn-cs"/>
          </a:endParaRPr>
        </a:p>
      </dgm:t>
    </dgm:pt>
    <dgm:pt modelId="{AED87165-80A2-43E1-AB17-527BB1922BD2}" type="parTrans" cxnId="{9FD77352-7B59-43D3-AFCD-7F7FCAB8E7D5}">
      <dgm:prSet/>
      <dgm:spPr/>
      <dgm:t>
        <a:bodyPr/>
        <a:lstStyle/>
        <a:p>
          <a:endParaRPr lang="en-US"/>
        </a:p>
      </dgm:t>
    </dgm:pt>
    <dgm:pt modelId="{4B44B54A-3FAB-4FA9-B8BD-EA0A9FBD997D}" type="sibTrans" cxnId="{9FD77352-7B59-43D3-AFCD-7F7FCAB8E7D5}">
      <dgm:prSet/>
      <dgm:spPr>
        <a:xfrm>
          <a:off x="467049" y="807765"/>
          <a:ext cx="1014319" cy="1014319"/>
        </a:xfrm>
        <a:prstGeom prst="leftCircularArrow">
          <a:avLst>
            <a:gd name="adj1" fmla="val 3899"/>
            <a:gd name="adj2" fmla="val 488435"/>
            <a:gd name="adj3" fmla="val 2263946"/>
            <a:gd name="adj4" fmla="val 9024489"/>
            <a:gd name="adj5" fmla="val 4549"/>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endParaRPr lang="en-US"/>
        </a:p>
      </dgm:t>
    </dgm:pt>
    <dgm:pt modelId="{B0B7F96E-20CA-4FF3-AB02-1FFE984B36DF}">
      <dgm:prSet/>
      <dgm:spPr>
        <a:xfrm>
          <a:off x="1325970" y="541762"/>
          <a:ext cx="756247" cy="30073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pPr>
            <a:buNone/>
          </a:pPr>
          <a:r>
            <a:rPr lang="en-IN">
              <a:solidFill>
                <a:sysClr val="window" lastClr="FFFFFF"/>
              </a:solidFill>
              <a:latin typeface="Calibri" panose="020F0502020204030204"/>
              <a:ea typeface="+mn-ea"/>
              <a:cs typeface="+mn-cs"/>
            </a:rPr>
            <a:t>Detection &amp; Reporting</a:t>
          </a:r>
          <a:endParaRPr lang="en-US">
            <a:solidFill>
              <a:sysClr val="window" lastClr="FFFFFF"/>
            </a:solidFill>
            <a:latin typeface="Calibri" panose="020F0502020204030204"/>
            <a:ea typeface="+mn-ea"/>
            <a:cs typeface="+mn-cs"/>
          </a:endParaRPr>
        </a:p>
      </dgm:t>
    </dgm:pt>
    <dgm:pt modelId="{AC137F0D-1B9A-458C-A060-D574F1F0F271}" type="parTrans" cxnId="{7AC4A986-5477-4E9F-B480-59D77ED43BF5}">
      <dgm:prSet/>
      <dgm:spPr/>
      <dgm:t>
        <a:bodyPr/>
        <a:lstStyle/>
        <a:p>
          <a:endParaRPr lang="en-US"/>
        </a:p>
      </dgm:t>
    </dgm:pt>
    <dgm:pt modelId="{3EFFDF86-147D-4A3A-AACD-A25A7FAE531D}" type="sibTrans" cxnId="{7AC4A986-5477-4E9F-B480-59D77ED43BF5}">
      <dgm:prSet/>
      <dgm:spPr>
        <a:xfrm>
          <a:off x="1593596" y="236376"/>
          <a:ext cx="1123030" cy="1123030"/>
        </a:xfrm>
        <a:prstGeom prst="circularArrow">
          <a:avLst>
            <a:gd name="adj1" fmla="val 3522"/>
            <a:gd name="adj2" fmla="val 437175"/>
            <a:gd name="adj3" fmla="val 19387314"/>
            <a:gd name="adj4" fmla="val 12575511"/>
            <a:gd name="adj5" fmla="val 4109"/>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endParaRPr lang="en-US"/>
        </a:p>
      </dgm:t>
    </dgm:pt>
    <dgm:pt modelId="{2A3720F4-CCF7-47E8-89E0-30C86B0DDB78}">
      <dgm:prSet/>
      <dgm:spPr>
        <a:xfrm>
          <a:off x="2459607" y="1243477"/>
          <a:ext cx="756247" cy="30073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pPr>
            <a:buNone/>
          </a:pPr>
          <a:r>
            <a:rPr lang="en-IN">
              <a:solidFill>
                <a:sysClr val="window" lastClr="FFFFFF"/>
              </a:solidFill>
              <a:latin typeface="Calibri" panose="020F0502020204030204"/>
              <a:ea typeface="+mn-ea"/>
              <a:cs typeface="+mn-cs"/>
            </a:rPr>
            <a:t>Assessment and Decision</a:t>
          </a:r>
          <a:endParaRPr lang="en-US">
            <a:solidFill>
              <a:sysClr val="window" lastClr="FFFFFF"/>
            </a:solidFill>
            <a:latin typeface="Calibri" panose="020F0502020204030204"/>
            <a:ea typeface="+mn-ea"/>
            <a:cs typeface="+mn-cs"/>
          </a:endParaRPr>
        </a:p>
      </dgm:t>
    </dgm:pt>
    <dgm:pt modelId="{3784BB58-5B1C-488B-BD55-EB7DAA092D8F}" type="parTrans" cxnId="{19E1E749-28ED-4816-8007-500D8C7F85BA}">
      <dgm:prSet/>
      <dgm:spPr/>
      <dgm:t>
        <a:bodyPr/>
        <a:lstStyle/>
        <a:p>
          <a:endParaRPr lang="en-US"/>
        </a:p>
      </dgm:t>
    </dgm:pt>
    <dgm:pt modelId="{04BE66B1-1289-4723-9B80-A993A8A68DD4}" type="sibTrans" cxnId="{19E1E749-28ED-4816-8007-500D8C7F85BA}">
      <dgm:prSet/>
      <dgm:spPr>
        <a:xfrm>
          <a:off x="2734323" y="807765"/>
          <a:ext cx="1014319" cy="1014319"/>
        </a:xfrm>
        <a:prstGeom prst="leftCircularArrow">
          <a:avLst>
            <a:gd name="adj1" fmla="val 3899"/>
            <a:gd name="adj2" fmla="val 488435"/>
            <a:gd name="adj3" fmla="val 2263946"/>
            <a:gd name="adj4" fmla="val 9024489"/>
            <a:gd name="adj5" fmla="val 4549"/>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endParaRPr lang="en-US"/>
        </a:p>
      </dgm:t>
    </dgm:pt>
    <dgm:pt modelId="{54873D02-E915-4960-A3BD-D085654A36E7}">
      <dgm:prSet/>
      <dgm:spPr>
        <a:xfrm>
          <a:off x="3593244" y="541762"/>
          <a:ext cx="756247" cy="30073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pPr>
            <a:buNone/>
          </a:pPr>
          <a:r>
            <a:rPr lang="en-IN">
              <a:solidFill>
                <a:sysClr val="window" lastClr="FFFFFF"/>
              </a:solidFill>
              <a:latin typeface="Calibri" panose="020F0502020204030204"/>
              <a:ea typeface="+mn-ea"/>
              <a:cs typeface="+mn-cs"/>
            </a:rPr>
            <a:t>Responses</a:t>
          </a:r>
          <a:endParaRPr lang="en-US">
            <a:solidFill>
              <a:sysClr val="window" lastClr="FFFFFF"/>
            </a:solidFill>
            <a:latin typeface="Calibri" panose="020F0502020204030204"/>
            <a:ea typeface="+mn-ea"/>
            <a:cs typeface="+mn-cs"/>
          </a:endParaRPr>
        </a:p>
      </dgm:t>
    </dgm:pt>
    <dgm:pt modelId="{DB022F46-B6A5-4051-B94B-05C0E2FDAF42}" type="parTrans" cxnId="{F6D19FDD-3CA3-4978-88B2-4D474C0ED91C}">
      <dgm:prSet/>
      <dgm:spPr/>
      <dgm:t>
        <a:bodyPr/>
        <a:lstStyle/>
        <a:p>
          <a:endParaRPr lang="en-US"/>
        </a:p>
      </dgm:t>
    </dgm:pt>
    <dgm:pt modelId="{73FFE3AF-4031-43D4-B13D-33C856B613FD}" type="sibTrans" cxnId="{F6D19FDD-3CA3-4978-88B2-4D474C0ED91C}">
      <dgm:prSet/>
      <dgm:spPr>
        <a:xfrm>
          <a:off x="3860870" y="236376"/>
          <a:ext cx="1123030" cy="1123030"/>
        </a:xfrm>
        <a:prstGeom prst="circularArrow">
          <a:avLst>
            <a:gd name="adj1" fmla="val 3522"/>
            <a:gd name="adj2" fmla="val 437175"/>
            <a:gd name="adj3" fmla="val 19387314"/>
            <a:gd name="adj4" fmla="val 12575511"/>
            <a:gd name="adj5" fmla="val 4109"/>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endParaRPr lang="en-US"/>
        </a:p>
      </dgm:t>
    </dgm:pt>
    <dgm:pt modelId="{BD507056-E4F4-4FB3-B7E3-AFC2D2C65B51}">
      <dgm:prSet/>
      <dgm:spPr>
        <a:xfrm>
          <a:off x="4726881" y="1243477"/>
          <a:ext cx="756247" cy="30073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pPr>
            <a:buNone/>
          </a:pPr>
          <a:r>
            <a:rPr lang="en-IN">
              <a:solidFill>
                <a:sysClr val="window" lastClr="FFFFFF"/>
              </a:solidFill>
              <a:latin typeface="Calibri" panose="020F0502020204030204"/>
              <a:ea typeface="+mn-ea"/>
              <a:cs typeface="+mn-cs"/>
            </a:rPr>
            <a:t>Lessons Learnt</a:t>
          </a:r>
          <a:endParaRPr lang="en-US">
            <a:solidFill>
              <a:sysClr val="window" lastClr="FFFFFF"/>
            </a:solidFill>
            <a:latin typeface="Calibri" panose="020F0502020204030204"/>
            <a:ea typeface="+mn-ea"/>
            <a:cs typeface="+mn-cs"/>
          </a:endParaRPr>
        </a:p>
      </dgm:t>
    </dgm:pt>
    <dgm:pt modelId="{DED01945-751D-445F-8858-CE2015F56D54}" type="parTrans" cxnId="{B0503F30-3F90-444E-A529-C86E240F6202}">
      <dgm:prSet/>
      <dgm:spPr/>
      <dgm:t>
        <a:bodyPr/>
        <a:lstStyle/>
        <a:p>
          <a:endParaRPr lang="en-US"/>
        </a:p>
      </dgm:t>
    </dgm:pt>
    <dgm:pt modelId="{CFAEEC8B-4472-4B4A-8684-DD61D7D5FE37}" type="sibTrans" cxnId="{B0503F30-3F90-444E-A529-C86E240F6202}">
      <dgm:prSet/>
      <dgm:spPr/>
      <dgm:t>
        <a:bodyPr/>
        <a:lstStyle/>
        <a:p>
          <a:endParaRPr lang="en-US"/>
        </a:p>
      </dgm:t>
    </dgm:pt>
    <dgm:pt modelId="{73AFC681-34F7-4F48-B8D6-17F8CB85B815}">
      <dgm:prSet phldrT="[Text]" custT="1"/>
      <dgm:spPr>
        <a:xfrm>
          <a:off x="3271" y="692130"/>
          <a:ext cx="850778" cy="701714"/>
        </a:xfrm>
        <a:prstGeom prst="roundRect">
          <a:avLst>
            <a:gd name="adj" fmla="val 10000"/>
          </a:avLst>
        </a:prstGeom>
        <a:solidFill>
          <a:sysClr val="window" lastClr="FFFFFF">
            <a:alpha val="90000"/>
            <a:hueOff val="0"/>
            <a:satOff val="0"/>
            <a:lumOff val="0"/>
            <a:alphaOff val="0"/>
          </a:sysClr>
        </a:solidFill>
        <a:ln w="6350" cap="flat" cmpd="sng" algn="ctr">
          <a:solidFill>
            <a:srgbClr val="4472C4">
              <a:hueOff val="0"/>
              <a:satOff val="0"/>
              <a:lumOff val="0"/>
              <a:alphaOff val="0"/>
            </a:srgbClr>
          </a:solidFill>
          <a:prstDash val="solid"/>
          <a:miter lim="800000"/>
        </a:ln>
        <a:effectLst/>
      </dgm:spPr>
      <dgm:t>
        <a:bodyPr/>
        <a:lstStyle/>
        <a:p>
          <a:pPr>
            <a:buChar char="•"/>
          </a:pPr>
          <a:r>
            <a:rPr lang="en-US" sz="1400">
              <a:solidFill>
                <a:sysClr val="windowText" lastClr="000000">
                  <a:hueOff val="0"/>
                  <a:satOff val="0"/>
                  <a:lumOff val="0"/>
                  <a:alphaOff val="0"/>
                </a:sysClr>
              </a:solidFill>
              <a:latin typeface="Calibri" panose="020F0502020204030204"/>
              <a:ea typeface="+mn-ea"/>
              <a:cs typeface="+mn-cs"/>
            </a:rPr>
            <a:t>1</a:t>
          </a:r>
        </a:p>
      </dgm:t>
    </dgm:pt>
    <dgm:pt modelId="{3B3F51FF-21A5-4E1C-A9B9-15DBAB2AB7F7}" type="parTrans" cxnId="{2335D321-FFAD-4FDA-8129-86E0FA099947}">
      <dgm:prSet/>
      <dgm:spPr/>
      <dgm:t>
        <a:bodyPr/>
        <a:lstStyle/>
        <a:p>
          <a:endParaRPr lang="en-US"/>
        </a:p>
      </dgm:t>
    </dgm:pt>
    <dgm:pt modelId="{FE45440F-F86D-4E9D-8234-60EB602FF0B9}" type="sibTrans" cxnId="{2335D321-FFAD-4FDA-8129-86E0FA099947}">
      <dgm:prSet/>
      <dgm:spPr/>
      <dgm:t>
        <a:bodyPr/>
        <a:lstStyle/>
        <a:p>
          <a:endParaRPr lang="en-US"/>
        </a:p>
      </dgm:t>
    </dgm:pt>
    <dgm:pt modelId="{5363D0F2-1929-452D-834A-F6CA900439B1}">
      <dgm:prSet custT="1"/>
      <dgm:spPr>
        <a:xfrm>
          <a:off x="1136908" y="692130"/>
          <a:ext cx="850778" cy="701714"/>
        </a:xfrm>
        <a:prstGeom prst="roundRect">
          <a:avLst>
            <a:gd name="adj" fmla="val 10000"/>
          </a:avLst>
        </a:prstGeom>
        <a:solidFill>
          <a:sysClr val="window" lastClr="FFFFFF">
            <a:alpha val="90000"/>
            <a:hueOff val="0"/>
            <a:satOff val="0"/>
            <a:lumOff val="0"/>
            <a:alphaOff val="0"/>
          </a:sysClr>
        </a:solidFill>
        <a:ln w="6350" cap="flat" cmpd="sng" algn="ctr">
          <a:solidFill>
            <a:srgbClr val="4472C4">
              <a:hueOff val="0"/>
              <a:satOff val="0"/>
              <a:lumOff val="0"/>
              <a:alphaOff val="0"/>
            </a:srgbClr>
          </a:solidFill>
          <a:prstDash val="solid"/>
          <a:miter lim="800000"/>
        </a:ln>
        <a:effectLst/>
      </dgm:spPr>
      <dgm:t>
        <a:bodyPr/>
        <a:lstStyle/>
        <a:p>
          <a:pPr>
            <a:buChar char="•"/>
          </a:pPr>
          <a:r>
            <a:rPr lang="en-US" sz="1400">
              <a:solidFill>
                <a:sysClr val="windowText" lastClr="000000">
                  <a:hueOff val="0"/>
                  <a:satOff val="0"/>
                  <a:lumOff val="0"/>
                  <a:alphaOff val="0"/>
                </a:sysClr>
              </a:solidFill>
              <a:latin typeface="Calibri" panose="020F0502020204030204"/>
              <a:ea typeface="+mn-ea"/>
              <a:cs typeface="+mn-cs"/>
            </a:rPr>
            <a:t>2</a:t>
          </a:r>
        </a:p>
      </dgm:t>
    </dgm:pt>
    <dgm:pt modelId="{B9720650-1D1B-4316-AC01-BDA7EE68BF55}" type="parTrans" cxnId="{29071F3D-24F6-415E-8E22-640CCE0CB114}">
      <dgm:prSet/>
      <dgm:spPr/>
      <dgm:t>
        <a:bodyPr/>
        <a:lstStyle/>
        <a:p>
          <a:endParaRPr lang="en-US"/>
        </a:p>
      </dgm:t>
    </dgm:pt>
    <dgm:pt modelId="{96EAECF0-3291-4EDE-945B-6EAC90E76DA1}" type="sibTrans" cxnId="{29071F3D-24F6-415E-8E22-640CCE0CB114}">
      <dgm:prSet/>
      <dgm:spPr/>
      <dgm:t>
        <a:bodyPr/>
        <a:lstStyle/>
        <a:p>
          <a:endParaRPr lang="en-US"/>
        </a:p>
      </dgm:t>
    </dgm:pt>
    <dgm:pt modelId="{0A4FE0A2-469A-4273-9ED5-F8916435FF8F}">
      <dgm:prSet custT="1"/>
      <dgm:spPr>
        <a:xfrm>
          <a:off x="2270545" y="692130"/>
          <a:ext cx="850778" cy="701714"/>
        </a:xfrm>
        <a:prstGeom prst="roundRect">
          <a:avLst>
            <a:gd name="adj" fmla="val 10000"/>
          </a:avLst>
        </a:prstGeom>
        <a:solidFill>
          <a:sysClr val="window" lastClr="FFFFFF">
            <a:alpha val="90000"/>
            <a:hueOff val="0"/>
            <a:satOff val="0"/>
            <a:lumOff val="0"/>
            <a:alphaOff val="0"/>
          </a:sysClr>
        </a:solidFill>
        <a:ln w="6350" cap="flat" cmpd="sng" algn="ctr">
          <a:solidFill>
            <a:srgbClr val="4472C4">
              <a:hueOff val="0"/>
              <a:satOff val="0"/>
              <a:lumOff val="0"/>
              <a:alphaOff val="0"/>
            </a:srgbClr>
          </a:solidFill>
          <a:prstDash val="solid"/>
          <a:miter lim="800000"/>
        </a:ln>
        <a:effectLst/>
      </dgm:spPr>
      <dgm:t>
        <a:bodyPr/>
        <a:lstStyle/>
        <a:p>
          <a:pPr>
            <a:buChar char="•"/>
          </a:pPr>
          <a:r>
            <a:rPr lang="en-US" sz="1400">
              <a:solidFill>
                <a:sysClr val="windowText" lastClr="000000">
                  <a:hueOff val="0"/>
                  <a:satOff val="0"/>
                  <a:lumOff val="0"/>
                  <a:alphaOff val="0"/>
                </a:sysClr>
              </a:solidFill>
              <a:latin typeface="Calibri" panose="020F0502020204030204"/>
              <a:ea typeface="+mn-ea"/>
              <a:cs typeface="+mn-cs"/>
            </a:rPr>
            <a:t>3</a:t>
          </a:r>
        </a:p>
      </dgm:t>
    </dgm:pt>
    <dgm:pt modelId="{F720A10F-09CF-449D-A8C4-C67EA1A1463C}" type="parTrans" cxnId="{E1888796-DE04-49F2-A51F-A0EB5E870B82}">
      <dgm:prSet/>
      <dgm:spPr/>
      <dgm:t>
        <a:bodyPr/>
        <a:lstStyle/>
        <a:p>
          <a:endParaRPr lang="en-US"/>
        </a:p>
      </dgm:t>
    </dgm:pt>
    <dgm:pt modelId="{6B4DEE3B-EB8A-4608-B95D-178159D15FF2}" type="sibTrans" cxnId="{E1888796-DE04-49F2-A51F-A0EB5E870B82}">
      <dgm:prSet/>
      <dgm:spPr/>
      <dgm:t>
        <a:bodyPr/>
        <a:lstStyle/>
        <a:p>
          <a:endParaRPr lang="en-US"/>
        </a:p>
      </dgm:t>
    </dgm:pt>
    <dgm:pt modelId="{03E07C84-B41A-4D1F-A77C-EDFC05E7548D}">
      <dgm:prSet custT="1"/>
      <dgm:spPr>
        <a:xfrm>
          <a:off x="3404182" y="692130"/>
          <a:ext cx="850778" cy="701714"/>
        </a:xfrm>
        <a:prstGeom prst="roundRect">
          <a:avLst>
            <a:gd name="adj" fmla="val 10000"/>
          </a:avLst>
        </a:prstGeom>
        <a:solidFill>
          <a:sysClr val="window" lastClr="FFFFFF">
            <a:alpha val="90000"/>
            <a:hueOff val="0"/>
            <a:satOff val="0"/>
            <a:lumOff val="0"/>
            <a:alphaOff val="0"/>
          </a:sysClr>
        </a:solidFill>
        <a:ln w="6350" cap="flat" cmpd="sng" algn="ctr">
          <a:solidFill>
            <a:srgbClr val="4472C4">
              <a:hueOff val="0"/>
              <a:satOff val="0"/>
              <a:lumOff val="0"/>
              <a:alphaOff val="0"/>
            </a:srgbClr>
          </a:solidFill>
          <a:prstDash val="solid"/>
          <a:miter lim="800000"/>
        </a:ln>
        <a:effectLst/>
      </dgm:spPr>
      <dgm:t>
        <a:bodyPr/>
        <a:lstStyle/>
        <a:p>
          <a:pPr>
            <a:buChar char="•"/>
          </a:pPr>
          <a:r>
            <a:rPr lang="en-US" sz="1400">
              <a:solidFill>
                <a:sysClr val="windowText" lastClr="000000">
                  <a:hueOff val="0"/>
                  <a:satOff val="0"/>
                  <a:lumOff val="0"/>
                  <a:alphaOff val="0"/>
                </a:sysClr>
              </a:solidFill>
              <a:latin typeface="Calibri" panose="020F0502020204030204"/>
              <a:ea typeface="+mn-ea"/>
              <a:cs typeface="+mn-cs"/>
            </a:rPr>
            <a:t>4</a:t>
          </a:r>
        </a:p>
      </dgm:t>
    </dgm:pt>
    <dgm:pt modelId="{2FB9ADE5-AB7F-4CD4-B392-C466EEAB2E2F}" type="parTrans" cxnId="{8105A326-9DB2-4502-BF14-3ECB54EAE591}">
      <dgm:prSet/>
      <dgm:spPr/>
      <dgm:t>
        <a:bodyPr/>
        <a:lstStyle/>
        <a:p>
          <a:endParaRPr lang="en-US"/>
        </a:p>
      </dgm:t>
    </dgm:pt>
    <dgm:pt modelId="{A53282BE-53E8-4EA4-94F5-F663BAF20B7B}" type="sibTrans" cxnId="{8105A326-9DB2-4502-BF14-3ECB54EAE591}">
      <dgm:prSet/>
      <dgm:spPr/>
      <dgm:t>
        <a:bodyPr/>
        <a:lstStyle/>
        <a:p>
          <a:endParaRPr lang="en-US"/>
        </a:p>
      </dgm:t>
    </dgm:pt>
    <dgm:pt modelId="{860C541F-1014-4DE7-AA2F-9BCB718AD5FD}">
      <dgm:prSet custT="1"/>
      <dgm:spPr>
        <a:xfrm>
          <a:off x="4537819" y="692130"/>
          <a:ext cx="850778" cy="701714"/>
        </a:xfrm>
        <a:prstGeom prst="roundRect">
          <a:avLst>
            <a:gd name="adj" fmla="val 10000"/>
          </a:avLst>
        </a:prstGeom>
        <a:solidFill>
          <a:sysClr val="window" lastClr="FFFFFF">
            <a:alpha val="90000"/>
            <a:hueOff val="0"/>
            <a:satOff val="0"/>
            <a:lumOff val="0"/>
            <a:alphaOff val="0"/>
          </a:sysClr>
        </a:solidFill>
        <a:ln w="6350" cap="flat" cmpd="sng" algn="ctr">
          <a:solidFill>
            <a:srgbClr val="4472C4">
              <a:hueOff val="0"/>
              <a:satOff val="0"/>
              <a:lumOff val="0"/>
              <a:alphaOff val="0"/>
            </a:srgbClr>
          </a:solidFill>
          <a:prstDash val="solid"/>
          <a:miter lim="800000"/>
        </a:ln>
        <a:effectLst/>
      </dgm:spPr>
      <dgm:t>
        <a:bodyPr/>
        <a:lstStyle/>
        <a:p>
          <a:pPr>
            <a:buChar char="•"/>
          </a:pPr>
          <a:r>
            <a:rPr lang="en-US" sz="1400">
              <a:solidFill>
                <a:sysClr val="windowText" lastClr="000000">
                  <a:hueOff val="0"/>
                  <a:satOff val="0"/>
                  <a:lumOff val="0"/>
                  <a:alphaOff val="0"/>
                </a:sysClr>
              </a:solidFill>
              <a:latin typeface="Calibri" panose="020F0502020204030204"/>
              <a:ea typeface="+mn-ea"/>
              <a:cs typeface="+mn-cs"/>
            </a:rPr>
            <a:t>5</a:t>
          </a:r>
        </a:p>
      </dgm:t>
    </dgm:pt>
    <dgm:pt modelId="{03458385-65D0-4687-BB9F-264B012B914F}" type="parTrans" cxnId="{65159583-C4C8-4338-BC68-059D2E805EB3}">
      <dgm:prSet/>
      <dgm:spPr/>
      <dgm:t>
        <a:bodyPr/>
        <a:lstStyle/>
        <a:p>
          <a:endParaRPr lang="en-US"/>
        </a:p>
      </dgm:t>
    </dgm:pt>
    <dgm:pt modelId="{5CF41C00-6B64-4568-B0B6-91DA4978AA98}" type="sibTrans" cxnId="{65159583-C4C8-4338-BC68-059D2E805EB3}">
      <dgm:prSet/>
      <dgm:spPr/>
      <dgm:t>
        <a:bodyPr/>
        <a:lstStyle/>
        <a:p>
          <a:endParaRPr lang="en-US"/>
        </a:p>
      </dgm:t>
    </dgm:pt>
    <dgm:pt modelId="{2B117925-D72A-4470-8A7E-7A45069ACB24}" type="pres">
      <dgm:prSet presAssocID="{0F567E1A-EFAE-48B2-AB0E-4C9525795950}" presName="Name0" presStyleCnt="0">
        <dgm:presLayoutVars>
          <dgm:dir/>
          <dgm:animLvl val="lvl"/>
          <dgm:resizeHandles val="exact"/>
        </dgm:presLayoutVars>
      </dgm:prSet>
      <dgm:spPr/>
    </dgm:pt>
    <dgm:pt modelId="{A31C81A0-63BF-4118-82C3-FA8DEC4E7B6F}" type="pres">
      <dgm:prSet presAssocID="{0F567E1A-EFAE-48B2-AB0E-4C9525795950}" presName="tSp" presStyleCnt="0"/>
      <dgm:spPr/>
    </dgm:pt>
    <dgm:pt modelId="{EBF4C00F-1C27-4E9B-BDD9-4DB05AA28B7D}" type="pres">
      <dgm:prSet presAssocID="{0F567E1A-EFAE-48B2-AB0E-4C9525795950}" presName="bSp" presStyleCnt="0"/>
      <dgm:spPr/>
    </dgm:pt>
    <dgm:pt modelId="{712140AE-F5E8-44FE-A794-80E473C47F09}" type="pres">
      <dgm:prSet presAssocID="{0F567E1A-EFAE-48B2-AB0E-4C9525795950}" presName="process" presStyleCnt="0"/>
      <dgm:spPr/>
    </dgm:pt>
    <dgm:pt modelId="{54CF4E5B-2F92-4AB0-9432-738CCDF452E0}" type="pres">
      <dgm:prSet presAssocID="{173DA33C-4552-4626-9E09-AC2926C5AB6F}" presName="composite1" presStyleCnt="0"/>
      <dgm:spPr/>
    </dgm:pt>
    <dgm:pt modelId="{8968066E-D16F-4EB7-B595-F3E8B0E95363}" type="pres">
      <dgm:prSet presAssocID="{173DA33C-4552-4626-9E09-AC2926C5AB6F}" presName="dummyNode1" presStyleLbl="node1" presStyleIdx="0" presStyleCnt="5"/>
      <dgm:spPr/>
    </dgm:pt>
    <dgm:pt modelId="{0F447FFD-EC94-4E56-9F1F-82E8CC03E198}" type="pres">
      <dgm:prSet presAssocID="{173DA33C-4552-4626-9E09-AC2926C5AB6F}" presName="childNode1" presStyleLbl="bgAcc1" presStyleIdx="0" presStyleCnt="5">
        <dgm:presLayoutVars>
          <dgm:bulletEnabled val="1"/>
        </dgm:presLayoutVars>
      </dgm:prSet>
      <dgm:spPr/>
    </dgm:pt>
    <dgm:pt modelId="{A53B18C0-7645-419A-9309-5103E255A3E9}" type="pres">
      <dgm:prSet presAssocID="{173DA33C-4552-4626-9E09-AC2926C5AB6F}" presName="childNode1tx" presStyleLbl="bgAcc1" presStyleIdx="0" presStyleCnt="5">
        <dgm:presLayoutVars>
          <dgm:bulletEnabled val="1"/>
        </dgm:presLayoutVars>
      </dgm:prSet>
      <dgm:spPr/>
    </dgm:pt>
    <dgm:pt modelId="{00825B5E-0CEC-4B6E-B34C-D0F87817FE9F}" type="pres">
      <dgm:prSet presAssocID="{173DA33C-4552-4626-9E09-AC2926C5AB6F}" presName="parentNode1" presStyleLbl="node1" presStyleIdx="0" presStyleCnt="5">
        <dgm:presLayoutVars>
          <dgm:chMax val="1"/>
          <dgm:bulletEnabled val="1"/>
        </dgm:presLayoutVars>
      </dgm:prSet>
      <dgm:spPr/>
    </dgm:pt>
    <dgm:pt modelId="{99D414B2-407D-4E71-9F9E-86E09FEC85EA}" type="pres">
      <dgm:prSet presAssocID="{173DA33C-4552-4626-9E09-AC2926C5AB6F}" presName="connSite1" presStyleCnt="0"/>
      <dgm:spPr/>
    </dgm:pt>
    <dgm:pt modelId="{6FF86F37-B58E-40CF-A79F-A2AB9A0643D5}" type="pres">
      <dgm:prSet presAssocID="{4B44B54A-3FAB-4FA9-B8BD-EA0A9FBD997D}" presName="Name9" presStyleLbl="sibTrans2D1" presStyleIdx="0" presStyleCnt="4"/>
      <dgm:spPr/>
    </dgm:pt>
    <dgm:pt modelId="{00869420-5759-46C9-8CB0-AC95D32E4954}" type="pres">
      <dgm:prSet presAssocID="{B0B7F96E-20CA-4FF3-AB02-1FFE984B36DF}" presName="composite2" presStyleCnt="0"/>
      <dgm:spPr/>
    </dgm:pt>
    <dgm:pt modelId="{A620E92F-A1AE-4DF2-B717-443ABF777B09}" type="pres">
      <dgm:prSet presAssocID="{B0B7F96E-20CA-4FF3-AB02-1FFE984B36DF}" presName="dummyNode2" presStyleLbl="node1" presStyleIdx="0" presStyleCnt="5"/>
      <dgm:spPr/>
    </dgm:pt>
    <dgm:pt modelId="{DF75DA35-2862-4312-8CFC-A2AE01A2678A}" type="pres">
      <dgm:prSet presAssocID="{B0B7F96E-20CA-4FF3-AB02-1FFE984B36DF}" presName="childNode2" presStyleLbl="bgAcc1" presStyleIdx="1" presStyleCnt="5">
        <dgm:presLayoutVars>
          <dgm:bulletEnabled val="1"/>
        </dgm:presLayoutVars>
      </dgm:prSet>
      <dgm:spPr/>
    </dgm:pt>
    <dgm:pt modelId="{4594C2C7-5C10-478F-B577-5E2D2F9B0814}" type="pres">
      <dgm:prSet presAssocID="{B0B7F96E-20CA-4FF3-AB02-1FFE984B36DF}" presName="childNode2tx" presStyleLbl="bgAcc1" presStyleIdx="1" presStyleCnt="5">
        <dgm:presLayoutVars>
          <dgm:bulletEnabled val="1"/>
        </dgm:presLayoutVars>
      </dgm:prSet>
      <dgm:spPr/>
    </dgm:pt>
    <dgm:pt modelId="{30A03F93-FE1E-4A30-A2B9-1905013282F2}" type="pres">
      <dgm:prSet presAssocID="{B0B7F96E-20CA-4FF3-AB02-1FFE984B36DF}" presName="parentNode2" presStyleLbl="node1" presStyleIdx="1" presStyleCnt="5">
        <dgm:presLayoutVars>
          <dgm:chMax val="0"/>
          <dgm:bulletEnabled val="1"/>
        </dgm:presLayoutVars>
      </dgm:prSet>
      <dgm:spPr/>
    </dgm:pt>
    <dgm:pt modelId="{59FEC1CB-4E0D-43AC-9E08-9979252C80F0}" type="pres">
      <dgm:prSet presAssocID="{B0B7F96E-20CA-4FF3-AB02-1FFE984B36DF}" presName="connSite2" presStyleCnt="0"/>
      <dgm:spPr/>
    </dgm:pt>
    <dgm:pt modelId="{9E76CC40-5538-458E-A83C-32859886D64A}" type="pres">
      <dgm:prSet presAssocID="{3EFFDF86-147D-4A3A-AACD-A25A7FAE531D}" presName="Name18" presStyleLbl="sibTrans2D1" presStyleIdx="1" presStyleCnt="4"/>
      <dgm:spPr/>
    </dgm:pt>
    <dgm:pt modelId="{D3CAEB45-0372-4100-869A-9D27B663C1FC}" type="pres">
      <dgm:prSet presAssocID="{2A3720F4-CCF7-47E8-89E0-30C86B0DDB78}" presName="composite1" presStyleCnt="0"/>
      <dgm:spPr/>
    </dgm:pt>
    <dgm:pt modelId="{0B7EBEE9-98A0-4B71-941E-8C12C7A68D57}" type="pres">
      <dgm:prSet presAssocID="{2A3720F4-CCF7-47E8-89E0-30C86B0DDB78}" presName="dummyNode1" presStyleLbl="node1" presStyleIdx="1" presStyleCnt="5"/>
      <dgm:spPr/>
    </dgm:pt>
    <dgm:pt modelId="{2F1EB3EC-521A-40C7-B7F5-DD71F880CA6C}" type="pres">
      <dgm:prSet presAssocID="{2A3720F4-CCF7-47E8-89E0-30C86B0DDB78}" presName="childNode1" presStyleLbl="bgAcc1" presStyleIdx="2" presStyleCnt="5">
        <dgm:presLayoutVars>
          <dgm:bulletEnabled val="1"/>
        </dgm:presLayoutVars>
      </dgm:prSet>
      <dgm:spPr/>
    </dgm:pt>
    <dgm:pt modelId="{2ACEA93F-8FAB-4DBC-A70F-256ED0915204}" type="pres">
      <dgm:prSet presAssocID="{2A3720F4-CCF7-47E8-89E0-30C86B0DDB78}" presName="childNode1tx" presStyleLbl="bgAcc1" presStyleIdx="2" presStyleCnt="5">
        <dgm:presLayoutVars>
          <dgm:bulletEnabled val="1"/>
        </dgm:presLayoutVars>
      </dgm:prSet>
      <dgm:spPr/>
    </dgm:pt>
    <dgm:pt modelId="{A37BAF1E-80D4-4242-94D7-6183C30310E5}" type="pres">
      <dgm:prSet presAssocID="{2A3720F4-CCF7-47E8-89E0-30C86B0DDB78}" presName="parentNode1" presStyleLbl="node1" presStyleIdx="2" presStyleCnt="5">
        <dgm:presLayoutVars>
          <dgm:chMax val="1"/>
          <dgm:bulletEnabled val="1"/>
        </dgm:presLayoutVars>
      </dgm:prSet>
      <dgm:spPr/>
    </dgm:pt>
    <dgm:pt modelId="{A6795C8D-3273-4F92-84B0-B5B9657CA236}" type="pres">
      <dgm:prSet presAssocID="{2A3720F4-CCF7-47E8-89E0-30C86B0DDB78}" presName="connSite1" presStyleCnt="0"/>
      <dgm:spPr/>
    </dgm:pt>
    <dgm:pt modelId="{F97C7549-E238-41FD-B537-BAD5CCC2D766}" type="pres">
      <dgm:prSet presAssocID="{04BE66B1-1289-4723-9B80-A993A8A68DD4}" presName="Name9" presStyleLbl="sibTrans2D1" presStyleIdx="2" presStyleCnt="4"/>
      <dgm:spPr/>
    </dgm:pt>
    <dgm:pt modelId="{7A30B103-7AC5-4561-A889-748E91FEAA58}" type="pres">
      <dgm:prSet presAssocID="{54873D02-E915-4960-A3BD-D085654A36E7}" presName="composite2" presStyleCnt="0"/>
      <dgm:spPr/>
    </dgm:pt>
    <dgm:pt modelId="{B75C8BBD-0191-447B-8D4F-E11B8327C321}" type="pres">
      <dgm:prSet presAssocID="{54873D02-E915-4960-A3BD-D085654A36E7}" presName="dummyNode2" presStyleLbl="node1" presStyleIdx="2" presStyleCnt="5"/>
      <dgm:spPr/>
    </dgm:pt>
    <dgm:pt modelId="{DECE8BE1-4665-4570-8427-F5100D082817}" type="pres">
      <dgm:prSet presAssocID="{54873D02-E915-4960-A3BD-D085654A36E7}" presName="childNode2" presStyleLbl="bgAcc1" presStyleIdx="3" presStyleCnt="5">
        <dgm:presLayoutVars>
          <dgm:bulletEnabled val="1"/>
        </dgm:presLayoutVars>
      </dgm:prSet>
      <dgm:spPr/>
    </dgm:pt>
    <dgm:pt modelId="{6028A64C-9A00-4479-BF36-525F958DC0BF}" type="pres">
      <dgm:prSet presAssocID="{54873D02-E915-4960-A3BD-D085654A36E7}" presName="childNode2tx" presStyleLbl="bgAcc1" presStyleIdx="3" presStyleCnt="5">
        <dgm:presLayoutVars>
          <dgm:bulletEnabled val="1"/>
        </dgm:presLayoutVars>
      </dgm:prSet>
      <dgm:spPr/>
    </dgm:pt>
    <dgm:pt modelId="{A599694C-7065-46D7-A77C-299B1F46DDFD}" type="pres">
      <dgm:prSet presAssocID="{54873D02-E915-4960-A3BD-D085654A36E7}" presName="parentNode2" presStyleLbl="node1" presStyleIdx="3" presStyleCnt="5">
        <dgm:presLayoutVars>
          <dgm:chMax val="0"/>
          <dgm:bulletEnabled val="1"/>
        </dgm:presLayoutVars>
      </dgm:prSet>
      <dgm:spPr/>
    </dgm:pt>
    <dgm:pt modelId="{5E306A34-4DD8-4EB0-809D-811EA12B18BE}" type="pres">
      <dgm:prSet presAssocID="{54873D02-E915-4960-A3BD-D085654A36E7}" presName="connSite2" presStyleCnt="0"/>
      <dgm:spPr/>
    </dgm:pt>
    <dgm:pt modelId="{882504C7-7EE5-4273-A555-2942C3F1B944}" type="pres">
      <dgm:prSet presAssocID="{73FFE3AF-4031-43D4-B13D-33C856B613FD}" presName="Name18" presStyleLbl="sibTrans2D1" presStyleIdx="3" presStyleCnt="4"/>
      <dgm:spPr/>
    </dgm:pt>
    <dgm:pt modelId="{4182AA1F-3C53-4BA0-93DC-9D74F7E3D46A}" type="pres">
      <dgm:prSet presAssocID="{BD507056-E4F4-4FB3-B7E3-AFC2D2C65B51}" presName="composite1" presStyleCnt="0"/>
      <dgm:spPr/>
    </dgm:pt>
    <dgm:pt modelId="{2F2A46BF-4C3E-4651-8720-1368475B1986}" type="pres">
      <dgm:prSet presAssocID="{BD507056-E4F4-4FB3-B7E3-AFC2D2C65B51}" presName="dummyNode1" presStyleLbl="node1" presStyleIdx="3" presStyleCnt="5"/>
      <dgm:spPr/>
    </dgm:pt>
    <dgm:pt modelId="{15384038-BBDD-434C-8E52-A5E890183F1B}" type="pres">
      <dgm:prSet presAssocID="{BD507056-E4F4-4FB3-B7E3-AFC2D2C65B51}" presName="childNode1" presStyleLbl="bgAcc1" presStyleIdx="4" presStyleCnt="5">
        <dgm:presLayoutVars>
          <dgm:bulletEnabled val="1"/>
        </dgm:presLayoutVars>
      </dgm:prSet>
      <dgm:spPr/>
    </dgm:pt>
    <dgm:pt modelId="{D834E9F0-134A-4576-B14A-65F6904FAC95}" type="pres">
      <dgm:prSet presAssocID="{BD507056-E4F4-4FB3-B7E3-AFC2D2C65B51}" presName="childNode1tx" presStyleLbl="bgAcc1" presStyleIdx="4" presStyleCnt="5">
        <dgm:presLayoutVars>
          <dgm:bulletEnabled val="1"/>
        </dgm:presLayoutVars>
      </dgm:prSet>
      <dgm:spPr/>
    </dgm:pt>
    <dgm:pt modelId="{E9D0D103-7A4E-4FE3-98F8-EDB4EDBAAE18}" type="pres">
      <dgm:prSet presAssocID="{BD507056-E4F4-4FB3-B7E3-AFC2D2C65B51}" presName="parentNode1" presStyleLbl="node1" presStyleIdx="4" presStyleCnt="5">
        <dgm:presLayoutVars>
          <dgm:chMax val="1"/>
          <dgm:bulletEnabled val="1"/>
        </dgm:presLayoutVars>
      </dgm:prSet>
      <dgm:spPr/>
    </dgm:pt>
    <dgm:pt modelId="{FA6CC141-F7EF-4046-A8F9-2E2F19B76A32}" type="pres">
      <dgm:prSet presAssocID="{BD507056-E4F4-4FB3-B7E3-AFC2D2C65B51}" presName="connSite1" presStyleCnt="0"/>
      <dgm:spPr/>
    </dgm:pt>
  </dgm:ptLst>
  <dgm:cxnLst>
    <dgm:cxn modelId="{95151706-CE03-4A56-A8B7-2EE17C3BF7FF}" type="presOf" srcId="{73AFC681-34F7-4F48-B8D6-17F8CB85B815}" destId="{A53B18C0-7645-419A-9309-5103E255A3E9}" srcOrd="1" destOrd="0" presId="urn:microsoft.com/office/officeart/2005/8/layout/hProcess4"/>
    <dgm:cxn modelId="{C39D3C15-BEA2-4014-A167-BD2FCC0F73C7}" type="presOf" srcId="{BD507056-E4F4-4FB3-B7E3-AFC2D2C65B51}" destId="{E9D0D103-7A4E-4FE3-98F8-EDB4EDBAAE18}" srcOrd="0" destOrd="0" presId="urn:microsoft.com/office/officeart/2005/8/layout/hProcess4"/>
    <dgm:cxn modelId="{2335D321-FFAD-4FDA-8129-86E0FA099947}" srcId="{173DA33C-4552-4626-9E09-AC2926C5AB6F}" destId="{73AFC681-34F7-4F48-B8D6-17F8CB85B815}" srcOrd="0" destOrd="0" parTransId="{3B3F51FF-21A5-4E1C-A9B9-15DBAB2AB7F7}" sibTransId="{FE45440F-F86D-4E9D-8234-60EB602FF0B9}"/>
    <dgm:cxn modelId="{8105A326-9DB2-4502-BF14-3ECB54EAE591}" srcId="{54873D02-E915-4960-A3BD-D085654A36E7}" destId="{03E07C84-B41A-4D1F-A77C-EDFC05E7548D}" srcOrd="0" destOrd="0" parTransId="{2FB9ADE5-AB7F-4CD4-B392-C466EEAB2E2F}" sibTransId="{A53282BE-53E8-4EA4-94F5-F663BAF20B7B}"/>
    <dgm:cxn modelId="{16A7C028-4167-4BAE-AC9B-C50E34E5DEE8}" type="presOf" srcId="{0A4FE0A2-469A-4273-9ED5-F8916435FF8F}" destId="{2F1EB3EC-521A-40C7-B7F5-DD71F880CA6C}" srcOrd="0" destOrd="0" presId="urn:microsoft.com/office/officeart/2005/8/layout/hProcess4"/>
    <dgm:cxn modelId="{B0503F30-3F90-444E-A529-C86E240F6202}" srcId="{0F567E1A-EFAE-48B2-AB0E-4C9525795950}" destId="{BD507056-E4F4-4FB3-B7E3-AFC2D2C65B51}" srcOrd="4" destOrd="0" parTransId="{DED01945-751D-445F-8858-CE2015F56D54}" sibTransId="{CFAEEC8B-4472-4B4A-8684-DD61D7D5FE37}"/>
    <dgm:cxn modelId="{29071F3D-24F6-415E-8E22-640CCE0CB114}" srcId="{B0B7F96E-20CA-4FF3-AB02-1FFE984B36DF}" destId="{5363D0F2-1929-452D-834A-F6CA900439B1}" srcOrd="0" destOrd="0" parTransId="{B9720650-1D1B-4316-AC01-BDA7EE68BF55}" sibTransId="{96EAECF0-3291-4EDE-945B-6EAC90E76DA1}"/>
    <dgm:cxn modelId="{19E1E749-28ED-4816-8007-500D8C7F85BA}" srcId="{0F567E1A-EFAE-48B2-AB0E-4C9525795950}" destId="{2A3720F4-CCF7-47E8-89E0-30C86B0DDB78}" srcOrd="2" destOrd="0" parTransId="{3784BB58-5B1C-488B-BD55-EB7DAA092D8F}" sibTransId="{04BE66B1-1289-4723-9B80-A993A8A68DD4}"/>
    <dgm:cxn modelId="{9FD77352-7B59-43D3-AFCD-7F7FCAB8E7D5}" srcId="{0F567E1A-EFAE-48B2-AB0E-4C9525795950}" destId="{173DA33C-4552-4626-9E09-AC2926C5AB6F}" srcOrd="0" destOrd="0" parTransId="{AED87165-80A2-43E1-AB17-527BB1922BD2}" sibTransId="{4B44B54A-3FAB-4FA9-B8BD-EA0A9FBD997D}"/>
    <dgm:cxn modelId="{F8428B57-DE4A-431A-B339-226C1C1C5956}" type="presOf" srcId="{73AFC681-34F7-4F48-B8D6-17F8CB85B815}" destId="{0F447FFD-EC94-4E56-9F1F-82E8CC03E198}" srcOrd="0" destOrd="0" presId="urn:microsoft.com/office/officeart/2005/8/layout/hProcess4"/>
    <dgm:cxn modelId="{20EEC257-898B-4DE9-B05F-315B5DA911B9}" type="presOf" srcId="{5363D0F2-1929-452D-834A-F6CA900439B1}" destId="{4594C2C7-5C10-478F-B577-5E2D2F9B0814}" srcOrd="1" destOrd="0" presId="urn:microsoft.com/office/officeart/2005/8/layout/hProcess4"/>
    <dgm:cxn modelId="{72B94958-7033-47B9-A63F-F80D29354C8E}" type="presOf" srcId="{860C541F-1014-4DE7-AA2F-9BCB718AD5FD}" destId="{15384038-BBDD-434C-8E52-A5E890183F1B}" srcOrd="0" destOrd="0" presId="urn:microsoft.com/office/officeart/2005/8/layout/hProcess4"/>
    <dgm:cxn modelId="{4B592065-ECF9-45FE-9FA6-BA6FE2F19CF3}" type="presOf" srcId="{54873D02-E915-4960-A3BD-D085654A36E7}" destId="{A599694C-7065-46D7-A77C-299B1F46DDFD}" srcOrd="0" destOrd="0" presId="urn:microsoft.com/office/officeart/2005/8/layout/hProcess4"/>
    <dgm:cxn modelId="{8B1C7368-AB39-4456-982F-C60822467A60}" type="presOf" srcId="{03E07C84-B41A-4D1F-A77C-EDFC05E7548D}" destId="{6028A64C-9A00-4479-BF36-525F958DC0BF}" srcOrd="1" destOrd="0" presId="urn:microsoft.com/office/officeart/2005/8/layout/hProcess4"/>
    <dgm:cxn modelId="{C1B89271-62D6-43F7-9A59-64863A6BE398}" type="presOf" srcId="{173DA33C-4552-4626-9E09-AC2926C5AB6F}" destId="{00825B5E-0CEC-4B6E-B34C-D0F87817FE9F}" srcOrd="0" destOrd="0" presId="urn:microsoft.com/office/officeart/2005/8/layout/hProcess4"/>
    <dgm:cxn modelId="{65159583-C4C8-4338-BC68-059D2E805EB3}" srcId="{BD507056-E4F4-4FB3-B7E3-AFC2D2C65B51}" destId="{860C541F-1014-4DE7-AA2F-9BCB718AD5FD}" srcOrd="0" destOrd="0" parTransId="{03458385-65D0-4687-BB9F-264B012B914F}" sibTransId="{5CF41C00-6B64-4568-B0B6-91DA4978AA98}"/>
    <dgm:cxn modelId="{7AC4A986-5477-4E9F-B480-59D77ED43BF5}" srcId="{0F567E1A-EFAE-48B2-AB0E-4C9525795950}" destId="{B0B7F96E-20CA-4FF3-AB02-1FFE984B36DF}" srcOrd="1" destOrd="0" parTransId="{AC137F0D-1B9A-458C-A060-D574F1F0F271}" sibTransId="{3EFFDF86-147D-4A3A-AACD-A25A7FAE531D}"/>
    <dgm:cxn modelId="{840B8396-7DC1-4369-8C6A-B55B50CBD106}" type="presOf" srcId="{5363D0F2-1929-452D-834A-F6CA900439B1}" destId="{DF75DA35-2862-4312-8CFC-A2AE01A2678A}" srcOrd="0" destOrd="0" presId="urn:microsoft.com/office/officeart/2005/8/layout/hProcess4"/>
    <dgm:cxn modelId="{910D8496-A5F5-4034-87CA-69CA22052B49}" type="presOf" srcId="{2A3720F4-CCF7-47E8-89E0-30C86B0DDB78}" destId="{A37BAF1E-80D4-4242-94D7-6183C30310E5}" srcOrd="0" destOrd="0" presId="urn:microsoft.com/office/officeart/2005/8/layout/hProcess4"/>
    <dgm:cxn modelId="{E1888796-DE04-49F2-A51F-A0EB5E870B82}" srcId="{2A3720F4-CCF7-47E8-89E0-30C86B0DDB78}" destId="{0A4FE0A2-469A-4273-9ED5-F8916435FF8F}" srcOrd="0" destOrd="0" parTransId="{F720A10F-09CF-449D-A8C4-C67EA1A1463C}" sibTransId="{6B4DEE3B-EB8A-4608-B95D-178159D15FF2}"/>
    <dgm:cxn modelId="{815303BC-B1CF-4914-9A27-DE8D34868F90}" type="presOf" srcId="{04BE66B1-1289-4723-9B80-A993A8A68DD4}" destId="{F97C7549-E238-41FD-B537-BAD5CCC2D766}" srcOrd="0" destOrd="0" presId="urn:microsoft.com/office/officeart/2005/8/layout/hProcess4"/>
    <dgm:cxn modelId="{D15B72C1-EAD5-467B-AFB1-A2B510F59FAF}" type="presOf" srcId="{03E07C84-B41A-4D1F-A77C-EDFC05E7548D}" destId="{DECE8BE1-4665-4570-8427-F5100D082817}" srcOrd="0" destOrd="0" presId="urn:microsoft.com/office/officeart/2005/8/layout/hProcess4"/>
    <dgm:cxn modelId="{89B172D5-1B2D-4693-9F8F-32A4153A96EE}" type="presOf" srcId="{73FFE3AF-4031-43D4-B13D-33C856B613FD}" destId="{882504C7-7EE5-4273-A555-2942C3F1B944}" srcOrd="0" destOrd="0" presId="urn:microsoft.com/office/officeart/2005/8/layout/hProcess4"/>
    <dgm:cxn modelId="{8FA1CED7-33C4-47C6-9D55-2BABD9E8C456}" type="presOf" srcId="{0A4FE0A2-469A-4273-9ED5-F8916435FF8F}" destId="{2ACEA93F-8FAB-4DBC-A70F-256ED0915204}" srcOrd="1" destOrd="0" presId="urn:microsoft.com/office/officeart/2005/8/layout/hProcess4"/>
    <dgm:cxn modelId="{13FC72DC-5E91-4F4C-88C8-8C99C63876F2}" type="presOf" srcId="{3EFFDF86-147D-4A3A-AACD-A25A7FAE531D}" destId="{9E76CC40-5538-458E-A83C-32859886D64A}" srcOrd="0" destOrd="0" presId="urn:microsoft.com/office/officeart/2005/8/layout/hProcess4"/>
    <dgm:cxn modelId="{F6D19FDD-3CA3-4978-88B2-4D474C0ED91C}" srcId="{0F567E1A-EFAE-48B2-AB0E-4C9525795950}" destId="{54873D02-E915-4960-A3BD-D085654A36E7}" srcOrd="3" destOrd="0" parTransId="{DB022F46-B6A5-4051-B94B-05C0E2FDAF42}" sibTransId="{73FFE3AF-4031-43D4-B13D-33C856B613FD}"/>
    <dgm:cxn modelId="{E9D019E1-7C9D-455A-A9AB-12209434F7FD}" type="presOf" srcId="{4B44B54A-3FAB-4FA9-B8BD-EA0A9FBD997D}" destId="{6FF86F37-B58E-40CF-A79F-A2AB9A0643D5}" srcOrd="0" destOrd="0" presId="urn:microsoft.com/office/officeart/2005/8/layout/hProcess4"/>
    <dgm:cxn modelId="{B5C1BFE3-7B6E-4022-B5B6-0BEAF7334878}" type="presOf" srcId="{B0B7F96E-20CA-4FF3-AB02-1FFE984B36DF}" destId="{30A03F93-FE1E-4A30-A2B9-1905013282F2}" srcOrd="0" destOrd="0" presId="urn:microsoft.com/office/officeart/2005/8/layout/hProcess4"/>
    <dgm:cxn modelId="{7EAA98F3-EA5C-46CE-9666-643A972814C3}" type="presOf" srcId="{0F567E1A-EFAE-48B2-AB0E-4C9525795950}" destId="{2B117925-D72A-4470-8A7E-7A45069ACB24}" srcOrd="0" destOrd="0" presId="urn:microsoft.com/office/officeart/2005/8/layout/hProcess4"/>
    <dgm:cxn modelId="{B7001AF9-9DA7-402F-A898-19A9A91AB526}" type="presOf" srcId="{860C541F-1014-4DE7-AA2F-9BCB718AD5FD}" destId="{D834E9F0-134A-4576-B14A-65F6904FAC95}" srcOrd="1" destOrd="0" presId="urn:microsoft.com/office/officeart/2005/8/layout/hProcess4"/>
    <dgm:cxn modelId="{DED9530B-F366-43CB-A0D6-FE6B7F685B55}" type="presParOf" srcId="{2B117925-D72A-4470-8A7E-7A45069ACB24}" destId="{A31C81A0-63BF-4118-82C3-FA8DEC4E7B6F}" srcOrd="0" destOrd="0" presId="urn:microsoft.com/office/officeart/2005/8/layout/hProcess4"/>
    <dgm:cxn modelId="{07D9517A-A7F1-4C48-92AF-02DEC18B580E}" type="presParOf" srcId="{2B117925-D72A-4470-8A7E-7A45069ACB24}" destId="{EBF4C00F-1C27-4E9B-BDD9-4DB05AA28B7D}" srcOrd="1" destOrd="0" presId="urn:microsoft.com/office/officeart/2005/8/layout/hProcess4"/>
    <dgm:cxn modelId="{3D02ECE8-5639-4DE8-867B-591C2534B27B}" type="presParOf" srcId="{2B117925-D72A-4470-8A7E-7A45069ACB24}" destId="{712140AE-F5E8-44FE-A794-80E473C47F09}" srcOrd="2" destOrd="0" presId="urn:microsoft.com/office/officeart/2005/8/layout/hProcess4"/>
    <dgm:cxn modelId="{AA38A862-9E18-4A35-B091-63C4C2A9AB20}" type="presParOf" srcId="{712140AE-F5E8-44FE-A794-80E473C47F09}" destId="{54CF4E5B-2F92-4AB0-9432-738CCDF452E0}" srcOrd="0" destOrd="0" presId="urn:microsoft.com/office/officeart/2005/8/layout/hProcess4"/>
    <dgm:cxn modelId="{1EA8F36E-F752-41F4-A22C-9C51A9009A5D}" type="presParOf" srcId="{54CF4E5B-2F92-4AB0-9432-738CCDF452E0}" destId="{8968066E-D16F-4EB7-B595-F3E8B0E95363}" srcOrd="0" destOrd="0" presId="urn:microsoft.com/office/officeart/2005/8/layout/hProcess4"/>
    <dgm:cxn modelId="{14BB375D-535B-4E81-89E9-756BF7EA6BEE}" type="presParOf" srcId="{54CF4E5B-2F92-4AB0-9432-738CCDF452E0}" destId="{0F447FFD-EC94-4E56-9F1F-82E8CC03E198}" srcOrd="1" destOrd="0" presId="urn:microsoft.com/office/officeart/2005/8/layout/hProcess4"/>
    <dgm:cxn modelId="{8985118B-BC9C-436F-A6C8-7601E0A65240}" type="presParOf" srcId="{54CF4E5B-2F92-4AB0-9432-738CCDF452E0}" destId="{A53B18C0-7645-419A-9309-5103E255A3E9}" srcOrd="2" destOrd="0" presId="urn:microsoft.com/office/officeart/2005/8/layout/hProcess4"/>
    <dgm:cxn modelId="{365E5444-57FE-429C-A807-1B59C17F8D4E}" type="presParOf" srcId="{54CF4E5B-2F92-4AB0-9432-738CCDF452E0}" destId="{00825B5E-0CEC-4B6E-B34C-D0F87817FE9F}" srcOrd="3" destOrd="0" presId="urn:microsoft.com/office/officeart/2005/8/layout/hProcess4"/>
    <dgm:cxn modelId="{D332EFBF-0FAF-4F8A-976C-91B888223470}" type="presParOf" srcId="{54CF4E5B-2F92-4AB0-9432-738CCDF452E0}" destId="{99D414B2-407D-4E71-9F9E-86E09FEC85EA}" srcOrd="4" destOrd="0" presId="urn:microsoft.com/office/officeart/2005/8/layout/hProcess4"/>
    <dgm:cxn modelId="{FC133958-46FD-4EFD-89F4-03462D45C73D}" type="presParOf" srcId="{712140AE-F5E8-44FE-A794-80E473C47F09}" destId="{6FF86F37-B58E-40CF-A79F-A2AB9A0643D5}" srcOrd="1" destOrd="0" presId="urn:microsoft.com/office/officeart/2005/8/layout/hProcess4"/>
    <dgm:cxn modelId="{6C576142-A2B0-4257-89EA-40C89A015F41}" type="presParOf" srcId="{712140AE-F5E8-44FE-A794-80E473C47F09}" destId="{00869420-5759-46C9-8CB0-AC95D32E4954}" srcOrd="2" destOrd="0" presId="urn:microsoft.com/office/officeart/2005/8/layout/hProcess4"/>
    <dgm:cxn modelId="{CFC6F232-259F-4856-A394-F7DC20164929}" type="presParOf" srcId="{00869420-5759-46C9-8CB0-AC95D32E4954}" destId="{A620E92F-A1AE-4DF2-B717-443ABF777B09}" srcOrd="0" destOrd="0" presId="urn:microsoft.com/office/officeart/2005/8/layout/hProcess4"/>
    <dgm:cxn modelId="{0E5D0D4B-7849-48B3-AD5A-6DF9B978772A}" type="presParOf" srcId="{00869420-5759-46C9-8CB0-AC95D32E4954}" destId="{DF75DA35-2862-4312-8CFC-A2AE01A2678A}" srcOrd="1" destOrd="0" presId="urn:microsoft.com/office/officeart/2005/8/layout/hProcess4"/>
    <dgm:cxn modelId="{C64FDE69-4708-4E53-A32B-A630DFD39ADE}" type="presParOf" srcId="{00869420-5759-46C9-8CB0-AC95D32E4954}" destId="{4594C2C7-5C10-478F-B577-5E2D2F9B0814}" srcOrd="2" destOrd="0" presId="urn:microsoft.com/office/officeart/2005/8/layout/hProcess4"/>
    <dgm:cxn modelId="{18F69F40-D35B-4711-9EB4-A2AD864B74CB}" type="presParOf" srcId="{00869420-5759-46C9-8CB0-AC95D32E4954}" destId="{30A03F93-FE1E-4A30-A2B9-1905013282F2}" srcOrd="3" destOrd="0" presId="urn:microsoft.com/office/officeart/2005/8/layout/hProcess4"/>
    <dgm:cxn modelId="{A1D7FA8F-94C0-4ED5-A656-F3E4A3D30B1B}" type="presParOf" srcId="{00869420-5759-46C9-8CB0-AC95D32E4954}" destId="{59FEC1CB-4E0D-43AC-9E08-9979252C80F0}" srcOrd="4" destOrd="0" presId="urn:microsoft.com/office/officeart/2005/8/layout/hProcess4"/>
    <dgm:cxn modelId="{6E239420-146D-42F4-8E16-B6F785847B9F}" type="presParOf" srcId="{712140AE-F5E8-44FE-A794-80E473C47F09}" destId="{9E76CC40-5538-458E-A83C-32859886D64A}" srcOrd="3" destOrd="0" presId="urn:microsoft.com/office/officeart/2005/8/layout/hProcess4"/>
    <dgm:cxn modelId="{DEAA889E-6636-4EF4-8BD2-7B3B9EDAF9A5}" type="presParOf" srcId="{712140AE-F5E8-44FE-A794-80E473C47F09}" destId="{D3CAEB45-0372-4100-869A-9D27B663C1FC}" srcOrd="4" destOrd="0" presId="urn:microsoft.com/office/officeart/2005/8/layout/hProcess4"/>
    <dgm:cxn modelId="{693B2A6E-0CF1-49E0-BCCA-71D80E4A7B7D}" type="presParOf" srcId="{D3CAEB45-0372-4100-869A-9D27B663C1FC}" destId="{0B7EBEE9-98A0-4B71-941E-8C12C7A68D57}" srcOrd="0" destOrd="0" presId="urn:microsoft.com/office/officeart/2005/8/layout/hProcess4"/>
    <dgm:cxn modelId="{5DDE691B-39D9-40EB-B540-8547D6484E53}" type="presParOf" srcId="{D3CAEB45-0372-4100-869A-9D27B663C1FC}" destId="{2F1EB3EC-521A-40C7-B7F5-DD71F880CA6C}" srcOrd="1" destOrd="0" presId="urn:microsoft.com/office/officeart/2005/8/layout/hProcess4"/>
    <dgm:cxn modelId="{D0B79257-C6CB-4FCF-BA72-1781F94BC855}" type="presParOf" srcId="{D3CAEB45-0372-4100-869A-9D27B663C1FC}" destId="{2ACEA93F-8FAB-4DBC-A70F-256ED0915204}" srcOrd="2" destOrd="0" presId="urn:microsoft.com/office/officeart/2005/8/layout/hProcess4"/>
    <dgm:cxn modelId="{B93DDFA2-9B97-49C4-BC89-0D081351889C}" type="presParOf" srcId="{D3CAEB45-0372-4100-869A-9D27B663C1FC}" destId="{A37BAF1E-80D4-4242-94D7-6183C30310E5}" srcOrd="3" destOrd="0" presId="urn:microsoft.com/office/officeart/2005/8/layout/hProcess4"/>
    <dgm:cxn modelId="{1C0A1000-E99D-400F-860A-60F06B9A663E}" type="presParOf" srcId="{D3CAEB45-0372-4100-869A-9D27B663C1FC}" destId="{A6795C8D-3273-4F92-84B0-B5B9657CA236}" srcOrd="4" destOrd="0" presId="urn:microsoft.com/office/officeart/2005/8/layout/hProcess4"/>
    <dgm:cxn modelId="{BE702608-8F55-4FE3-B25D-597989F32F11}" type="presParOf" srcId="{712140AE-F5E8-44FE-A794-80E473C47F09}" destId="{F97C7549-E238-41FD-B537-BAD5CCC2D766}" srcOrd="5" destOrd="0" presId="urn:microsoft.com/office/officeart/2005/8/layout/hProcess4"/>
    <dgm:cxn modelId="{0F1E74A6-DBD5-41CD-B8CE-5DA74624997F}" type="presParOf" srcId="{712140AE-F5E8-44FE-A794-80E473C47F09}" destId="{7A30B103-7AC5-4561-A889-748E91FEAA58}" srcOrd="6" destOrd="0" presId="urn:microsoft.com/office/officeart/2005/8/layout/hProcess4"/>
    <dgm:cxn modelId="{C0C26407-5EF4-4F01-9502-D37EE26EB741}" type="presParOf" srcId="{7A30B103-7AC5-4561-A889-748E91FEAA58}" destId="{B75C8BBD-0191-447B-8D4F-E11B8327C321}" srcOrd="0" destOrd="0" presId="urn:microsoft.com/office/officeart/2005/8/layout/hProcess4"/>
    <dgm:cxn modelId="{CC836AE7-400E-42FC-894C-88E5C2F338F0}" type="presParOf" srcId="{7A30B103-7AC5-4561-A889-748E91FEAA58}" destId="{DECE8BE1-4665-4570-8427-F5100D082817}" srcOrd="1" destOrd="0" presId="urn:microsoft.com/office/officeart/2005/8/layout/hProcess4"/>
    <dgm:cxn modelId="{E3854A80-EA62-4B09-A39D-385E3133CE59}" type="presParOf" srcId="{7A30B103-7AC5-4561-A889-748E91FEAA58}" destId="{6028A64C-9A00-4479-BF36-525F958DC0BF}" srcOrd="2" destOrd="0" presId="urn:microsoft.com/office/officeart/2005/8/layout/hProcess4"/>
    <dgm:cxn modelId="{3A5A1A43-F1AE-428C-B671-3B0B7D26A4A0}" type="presParOf" srcId="{7A30B103-7AC5-4561-A889-748E91FEAA58}" destId="{A599694C-7065-46D7-A77C-299B1F46DDFD}" srcOrd="3" destOrd="0" presId="urn:microsoft.com/office/officeart/2005/8/layout/hProcess4"/>
    <dgm:cxn modelId="{D183EB09-FA3B-468F-807E-28298C6D2391}" type="presParOf" srcId="{7A30B103-7AC5-4561-A889-748E91FEAA58}" destId="{5E306A34-4DD8-4EB0-809D-811EA12B18BE}" srcOrd="4" destOrd="0" presId="urn:microsoft.com/office/officeart/2005/8/layout/hProcess4"/>
    <dgm:cxn modelId="{BE517EB2-5044-4A11-A893-411CA3BB8FCF}" type="presParOf" srcId="{712140AE-F5E8-44FE-A794-80E473C47F09}" destId="{882504C7-7EE5-4273-A555-2942C3F1B944}" srcOrd="7" destOrd="0" presId="urn:microsoft.com/office/officeart/2005/8/layout/hProcess4"/>
    <dgm:cxn modelId="{B7C6DF67-26B8-437A-8724-ABD66D38E5E2}" type="presParOf" srcId="{712140AE-F5E8-44FE-A794-80E473C47F09}" destId="{4182AA1F-3C53-4BA0-93DC-9D74F7E3D46A}" srcOrd="8" destOrd="0" presId="urn:microsoft.com/office/officeart/2005/8/layout/hProcess4"/>
    <dgm:cxn modelId="{C051FFBF-C35B-4DC9-B148-888DDC4A9D78}" type="presParOf" srcId="{4182AA1F-3C53-4BA0-93DC-9D74F7E3D46A}" destId="{2F2A46BF-4C3E-4651-8720-1368475B1986}" srcOrd="0" destOrd="0" presId="urn:microsoft.com/office/officeart/2005/8/layout/hProcess4"/>
    <dgm:cxn modelId="{5DB15D7E-ADF8-468D-B55A-F9634BE4EEB3}" type="presParOf" srcId="{4182AA1F-3C53-4BA0-93DC-9D74F7E3D46A}" destId="{15384038-BBDD-434C-8E52-A5E890183F1B}" srcOrd="1" destOrd="0" presId="urn:microsoft.com/office/officeart/2005/8/layout/hProcess4"/>
    <dgm:cxn modelId="{C3F60931-E487-49FF-BD89-3839D17C89C3}" type="presParOf" srcId="{4182AA1F-3C53-4BA0-93DC-9D74F7E3D46A}" destId="{D834E9F0-134A-4576-B14A-65F6904FAC95}" srcOrd="2" destOrd="0" presId="urn:microsoft.com/office/officeart/2005/8/layout/hProcess4"/>
    <dgm:cxn modelId="{4D62DF57-7D6C-4200-81AD-5090F3A2AD27}" type="presParOf" srcId="{4182AA1F-3C53-4BA0-93DC-9D74F7E3D46A}" destId="{E9D0D103-7A4E-4FE3-98F8-EDB4EDBAAE18}" srcOrd="3" destOrd="0" presId="urn:microsoft.com/office/officeart/2005/8/layout/hProcess4"/>
    <dgm:cxn modelId="{F34E129A-1EF2-49D0-A503-1353F1368CE5}" type="presParOf" srcId="{4182AA1F-3C53-4BA0-93DC-9D74F7E3D46A}" destId="{FA6CC141-F7EF-4046-A8F9-2E2F19B76A32}" srcOrd="4" destOrd="0" presId="urn:microsoft.com/office/officeart/2005/8/layout/h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43707F3-0A8A-4D94-AD5F-C693077B2CAC}"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US"/>
        </a:p>
      </dgm:t>
    </dgm:pt>
    <dgm:pt modelId="{CDE5FECD-8D0E-498B-BCF5-C0EEB27E083B}">
      <dgm:prSet phldrT="[Text]" custT="1"/>
      <dgm:spPr>
        <a:xfrm>
          <a:off x="236303" y="1187571"/>
          <a:ext cx="940583" cy="374038"/>
        </a:xfrm>
        <a:prstGeom prst="roundRect">
          <a:avLst>
            <a:gd name="adj" fmla="val 10000"/>
          </a:avLst>
        </a:prstGeom>
        <a:solidFill>
          <a:srgbClr val="FF0000"/>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IN" sz="900" b="1">
              <a:solidFill>
                <a:sysClr val="window" lastClr="FFFFFF"/>
              </a:solidFill>
              <a:latin typeface="Verdana" panose="020B0604030504040204" pitchFamily="34" charset="0"/>
              <a:ea typeface="Verdana" panose="020B0604030504040204" pitchFamily="34" charset="0"/>
              <a:cs typeface="+mn-cs"/>
            </a:rPr>
            <a:t>Severity 1-CriticaI</a:t>
          </a:r>
          <a:endParaRPr lang="en-US" sz="900" b="1">
            <a:solidFill>
              <a:sysClr val="window" lastClr="FFFFFF"/>
            </a:solidFill>
            <a:latin typeface="Verdana" panose="020B0604030504040204" pitchFamily="34" charset="0"/>
            <a:ea typeface="Verdana" panose="020B0604030504040204" pitchFamily="34" charset="0"/>
            <a:cs typeface="+mn-cs"/>
          </a:endParaRPr>
        </a:p>
      </dgm:t>
    </dgm:pt>
    <dgm:pt modelId="{BF03B9A0-C874-42BC-9846-02E3FB7867A5}" type="parTrans" cxnId="{9C06855D-CD24-494B-9A7A-5A961B7B31E3}">
      <dgm:prSet/>
      <dgm:spPr/>
      <dgm:t>
        <a:bodyPr/>
        <a:lstStyle/>
        <a:p>
          <a:endParaRPr lang="en-US" sz="800">
            <a:latin typeface="Verdana" panose="020B0604030504040204" pitchFamily="34" charset="0"/>
            <a:ea typeface="Verdana" panose="020B0604030504040204" pitchFamily="34" charset="0"/>
          </a:endParaRPr>
        </a:p>
      </dgm:t>
    </dgm:pt>
    <dgm:pt modelId="{823DE839-73B5-4C9A-9D6D-807F09814F66}" type="sibTrans" cxnId="{9C06855D-CD24-494B-9A7A-5A961B7B31E3}">
      <dgm:prSet/>
      <dgm:spPr>
        <a:xfrm>
          <a:off x="570069" y="617235"/>
          <a:ext cx="1303543" cy="1303543"/>
        </a:xfrm>
        <a:prstGeom prst="leftCircularArrow">
          <a:avLst>
            <a:gd name="adj1" fmla="val 4195"/>
            <a:gd name="adj2" fmla="val 529276"/>
            <a:gd name="adj3" fmla="val 2304787"/>
            <a:gd name="adj4" fmla="val 9024489"/>
            <a:gd name="adj5" fmla="val 4894"/>
          </a:avLst>
        </a:prstGeom>
        <a:solidFill>
          <a:srgbClr val="4472C4">
            <a:tint val="60000"/>
            <a:hueOff val="0"/>
            <a:satOff val="0"/>
            <a:lumOff val="0"/>
            <a:alphaOff val="0"/>
          </a:srgbClr>
        </a:solidFill>
        <a:ln>
          <a:noFill/>
        </a:ln>
        <a:effectLst/>
      </dgm:spPr>
      <dgm:t>
        <a:bodyPr/>
        <a:lstStyle/>
        <a:p>
          <a:endParaRPr lang="en-US" sz="800">
            <a:latin typeface="Verdana" panose="020B0604030504040204" pitchFamily="34" charset="0"/>
            <a:ea typeface="Verdana" panose="020B0604030504040204" pitchFamily="34" charset="0"/>
          </a:endParaRPr>
        </a:p>
      </dgm:t>
    </dgm:pt>
    <dgm:pt modelId="{AB64F285-5515-42E6-9788-17687F781EA1}">
      <dgm:prSet custT="1"/>
      <dgm:spPr>
        <a:xfrm>
          <a:off x="1672421" y="314814"/>
          <a:ext cx="940583" cy="374038"/>
        </a:xfrm>
        <a:prstGeom prst="roundRect">
          <a:avLst>
            <a:gd name="adj" fmla="val 10000"/>
          </a:avLst>
        </a:prstGeom>
        <a:solidFill>
          <a:srgbClr val="ED7D31"/>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IN" sz="900" b="1">
              <a:solidFill>
                <a:sysClr val="window" lastClr="FFFFFF"/>
              </a:solidFill>
              <a:latin typeface="Verdana" panose="020B0604030504040204" pitchFamily="34" charset="0"/>
              <a:ea typeface="Verdana" panose="020B0604030504040204" pitchFamily="34" charset="0"/>
              <a:cs typeface="+mn-cs"/>
            </a:rPr>
            <a:t>Severity 2-High</a:t>
          </a:r>
          <a:endParaRPr lang="en-US" sz="900" b="1">
            <a:solidFill>
              <a:sysClr val="window" lastClr="FFFFFF"/>
            </a:solidFill>
            <a:latin typeface="Verdana" panose="020B0604030504040204" pitchFamily="34" charset="0"/>
            <a:ea typeface="Verdana" panose="020B0604030504040204" pitchFamily="34" charset="0"/>
            <a:cs typeface="+mn-cs"/>
          </a:endParaRPr>
        </a:p>
      </dgm:t>
    </dgm:pt>
    <dgm:pt modelId="{68B53F7E-0EAB-4003-BBEC-D9064C112105}" type="parTrans" cxnId="{7D664099-7716-472A-8637-5C53C2EC0462}">
      <dgm:prSet/>
      <dgm:spPr/>
      <dgm:t>
        <a:bodyPr/>
        <a:lstStyle/>
        <a:p>
          <a:endParaRPr lang="en-US" sz="800">
            <a:latin typeface="Verdana" panose="020B0604030504040204" pitchFamily="34" charset="0"/>
            <a:ea typeface="Verdana" panose="020B0604030504040204" pitchFamily="34" charset="0"/>
          </a:endParaRPr>
        </a:p>
      </dgm:t>
    </dgm:pt>
    <dgm:pt modelId="{A43CA67F-62BE-4449-8C12-73C9C230720C}" type="sibTrans" cxnId="{7D664099-7716-472A-8637-5C53C2EC0462}">
      <dgm:prSet/>
      <dgm:spPr>
        <a:xfrm>
          <a:off x="1997369" y="-78573"/>
          <a:ext cx="1438752" cy="1438752"/>
        </a:xfrm>
        <a:prstGeom prst="circularArrow">
          <a:avLst>
            <a:gd name="adj1" fmla="val 3801"/>
            <a:gd name="adj2" fmla="val 474982"/>
            <a:gd name="adj3" fmla="val 19349508"/>
            <a:gd name="adj4" fmla="val 12575511"/>
            <a:gd name="adj5" fmla="val 4434"/>
          </a:avLst>
        </a:prstGeom>
        <a:solidFill>
          <a:srgbClr val="4472C4">
            <a:tint val="60000"/>
            <a:hueOff val="0"/>
            <a:satOff val="0"/>
            <a:lumOff val="0"/>
            <a:alphaOff val="0"/>
          </a:srgbClr>
        </a:solidFill>
        <a:ln>
          <a:noFill/>
        </a:ln>
        <a:effectLst/>
      </dgm:spPr>
      <dgm:t>
        <a:bodyPr/>
        <a:lstStyle/>
        <a:p>
          <a:endParaRPr lang="en-US" sz="800">
            <a:latin typeface="Verdana" panose="020B0604030504040204" pitchFamily="34" charset="0"/>
            <a:ea typeface="Verdana" panose="020B0604030504040204" pitchFamily="34" charset="0"/>
          </a:endParaRPr>
        </a:p>
      </dgm:t>
    </dgm:pt>
    <dgm:pt modelId="{F60E6358-F5C7-4A85-B7E7-16D283134E6B}">
      <dgm:prSet custT="1"/>
      <dgm:spPr>
        <a:xfrm>
          <a:off x="3108540" y="1187571"/>
          <a:ext cx="940583" cy="374038"/>
        </a:xfrm>
        <a:prstGeom prst="roundRect">
          <a:avLst>
            <a:gd name="adj" fmla="val 10000"/>
          </a:avLst>
        </a:prstGeom>
        <a:solidFill>
          <a:srgbClr val="FFC000">
            <a:lumMod val="7500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IN" sz="900" b="1">
              <a:solidFill>
                <a:sysClr val="window" lastClr="FFFFFF"/>
              </a:solidFill>
              <a:latin typeface="Verdana" panose="020B0604030504040204" pitchFamily="34" charset="0"/>
              <a:ea typeface="Verdana" panose="020B0604030504040204" pitchFamily="34" charset="0"/>
              <a:cs typeface="+mn-cs"/>
            </a:rPr>
            <a:t>Severity 3- Medium</a:t>
          </a:r>
          <a:endParaRPr lang="en-US" sz="900" b="1">
            <a:solidFill>
              <a:sysClr val="window" lastClr="FFFFFF"/>
            </a:solidFill>
            <a:latin typeface="Verdana" panose="020B0604030504040204" pitchFamily="34" charset="0"/>
            <a:ea typeface="Verdana" panose="020B0604030504040204" pitchFamily="34" charset="0"/>
            <a:cs typeface="+mn-cs"/>
          </a:endParaRPr>
        </a:p>
      </dgm:t>
    </dgm:pt>
    <dgm:pt modelId="{5F76C078-0C3F-40D5-83F6-8069435D40AE}" type="parTrans" cxnId="{60AE6DF7-3B4E-41EB-81CB-0E9FBA1722D3}">
      <dgm:prSet/>
      <dgm:spPr/>
      <dgm:t>
        <a:bodyPr/>
        <a:lstStyle/>
        <a:p>
          <a:endParaRPr lang="en-US" sz="800">
            <a:latin typeface="Verdana" panose="020B0604030504040204" pitchFamily="34" charset="0"/>
            <a:ea typeface="Verdana" panose="020B0604030504040204" pitchFamily="34" charset="0"/>
          </a:endParaRPr>
        </a:p>
      </dgm:t>
    </dgm:pt>
    <dgm:pt modelId="{AB71201C-8374-42D8-9E82-0E40C51CDFCB}" type="sibTrans" cxnId="{60AE6DF7-3B4E-41EB-81CB-0E9FBA1722D3}">
      <dgm:prSet/>
      <dgm:spPr>
        <a:xfrm>
          <a:off x="3442306" y="617235"/>
          <a:ext cx="1303543" cy="1303543"/>
        </a:xfrm>
        <a:prstGeom prst="leftCircularArrow">
          <a:avLst>
            <a:gd name="adj1" fmla="val 4195"/>
            <a:gd name="adj2" fmla="val 529276"/>
            <a:gd name="adj3" fmla="val 2304787"/>
            <a:gd name="adj4" fmla="val 9024489"/>
            <a:gd name="adj5" fmla="val 4894"/>
          </a:avLst>
        </a:prstGeom>
        <a:solidFill>
          <a:srgbClr val="4472C4">
            <a:tint val="60000"/>
            <a:hueOff val="0"/>
            <a:satOff val="0"/>
            <a:lumOff val="0"/>
            <a:alphaOff val="0"/>
          </a:srgbClr>
        </a:solidFill>
        <a:ln>
          <a:noFill/>
        </a:ln>
        <a:effectLst/>
      </dgm:spPr>
      <dgm:t>
        <a:bodyPr/>
        <a:lstStyle/>
        <a:p>
          <a:endParaRPr lang="en-US" sz="800">
            <a:latin typeface="Verdana" panose="020B0604030504040204" pitchFamily="34" charset="0"/>
            <a:ea typeface="Verdana" panose="020B0604030504040204" pitchFamily="34" charset="0"/>
          </a:endParaRPr>
        </a:p>
      </dgm:t>
    </dgm:pt>
    <dgm:pt modelId="{0A5AF2BD-55E4-4B91-B54B-43C3CFF46517}">
      <dgm:prSet custT="1"/>
      <dgm:spPr>
        <a:xfrm>
          <a:off x="4544659" y="314814"/>
          <a:ext cx="940583" cy="374038"/>
        </a:xfrm>
        <a:prstGeom prst="roundRect">
          <a:avLst>
            <a:gd name="adj" fmla="val 10000"/>
          </a:avLst>
        </a:prstGeom>
        <a:solidFill>
          <a:srgbClr val="70AD47"/>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IN" sz="900" b="1">
              <a:solidFill>
                <a:sysClr val="window" lastClr="FFFFFF"/>
              </a:solidFill>
              <a:latin typeface="Verdana" panose="020B0604030504040204" pitchFamily="34" charset="0"/>
              <a:ea typeface="Verdana" panose="020B0604030504040204" pitchFamily="34" charset="0"/>
              <a:cs typeface="+mn-cs"/>
            </a:rPr>
            <a:t>Severity 4- Low</a:t>
          </a:r>
          <a:endParaRPr lang="en-US" sz="900" b="1">
            <a:solidFill>
              <a:sysClr val="window" lastClr="FFFFFF"/>
            </a:solidFill>
            <a:latin typeface="Verdana" panose="020B0604030504040204" pitchFamily="34" charset="0"/>
            <a:ea typeface="Verdana" panose="020B0604030504040204" pitchFamily="34" charset="0"/>
            <a:cs typeface="+mn-cs"/>
          </a:endParaRPr>
        </a:p>
      </dgm:t>
    </dgm:pt>
    <dgm:pt modelId="{6FDE4E84-89E2-4BD3-8F19-C9A157C1A959}" type="parTrans" cxnId="{519F13FB-3BC2-43E7-BAE4-C096EA7E372B}">
      <dgm:prSet/>
      <dgm:spPr/>
      <dgm:t>
        <a:bodyPr/>
        <a:lstStyle/>
        <a:p>
          <a:endParaRPr lang="en-US" sz="800">
            <a:latin typeface="Verdana" panose="020B0604030504040204" pitchFamily="34" charset="0"/>
            <a:ea typeface="Verdana" panose="020B0604030504040204" pitchFamily="34" charset="0"/>
          </a:endParaRPr>
        </a:p>
      </dgm:t>
    </dgm:pt>
    <dgm:pt modelId="{B52F3CC3-A3F1-473C-BBF8-63A4C0BC5191}" type="sibTrans" cxnId="{519F13FB-3BC2-43E7-BAE4-C096EA7E372B}">
      <dgm:prSet/>
      <dgm:spPr/>
      <dgm:t>
        <a:bodyPr/>
        <a:lstStyle/>
        <a:p>
          <a:endParaRPr lang="en-US" sz="800">
            <a:latin typeface="Verdana" panose="020B0604030504040204" pitchFamily="34" charset="0"/>
            <a:ea typeface="Verdana" panose="020B0604030504040204" pitchFamily="34" charset="0"/>
          </a:endParaRPr>
        </a:p>
      </dgm:t>
    </dgm:pt>
    <dgm:pt modelId="{93B446D6-5B8D-4D30-9F6E-C67F49088D6C}">
      <dgm:prSet phldrT="[Text]" custT="1"/>
      <dgm:spPr>
        <a:xfrm>
          <a:off x="1157" y="501833"/>
          <a:ext cx="1058156" cy="872757"/>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Char char="•"/>
          </a:pPr>
          <a:r>
            <a:rPr lang="en-IN" sz="850">
              <a:solidFill>
                <a:srgbClr val="FF0000"/>
              </a:solidFill>
              <a:latin typeface="Verdana" panose="020B0604030504040204" pitchFamily="34" charset="0"/>
              <a:ea typeface="Verdana" panose="020B0604030504040204" pitchFamily="34" charset="0"/>
              <a:cs typeface="+mn-cs"/>
            </a:rPr>
            <a:t>Resolution Time: 4 hours</a:t>
          </a:r>
          <a:endParaRPr lang="en-US" sz="850">
            <a:solidFill>
              <a:srgbClr val="FF0000"/>
            </a:solidFill>
            <a:latin typeface="Verdana" panose="020B0604030504040204" pitchFamily="34" charset="0"/>
            <a:ea typeface="Verdana" panose="020B0604030504040204" pitchFamily="34" charset="0"/>
            <a:cs typeface="+mn-cs"/>
          </a:endParaRPr>
        </a:p>
      </dgm:t>
    </dgm:pt>
    <dgm:pt modelId="{2735D420-7D89-4740-9608-C0A451A17787}" type="parTrans" cxnId="{508225A5-1756-4AF3-8EF3-1E8E8FE0F48F}">
      <dgm:prSet/>
      <dgm:spPr/>
      <dgm:t>
        <a:bodyPr/>
        <a:lstStyle/>
        <a:p>
          <a:endParaRPr lang="en-US" sz="800">
            <a:latin typeface="Verdana" panose="020B0604030504040204" pitchFamily="34" charset="0"/>
            <a:ea typeface="Verdana" panose="020B0604030504040204" pitchFamily="34" charset="0"/>
          </a:endParaRPr>
        </a:p>
      </dgm:t>
    </dgm:pt>
    <dgm:pt modelId="{1C854181-F2B1-4224-8812-EFD8E8B96D1F}" type="sibTrans" cxnId="{508225A5-1756-4AF3-8EF3-1E8E8FE0F48F}">
      <dgm:prSet/>
      <dgm:spPr/>
      <dgm:t>
        <a:bodyPr/>
        <a:lstStyle/>
        <a:p>
          <a:endParaRPr lang="en-US" sz="800">
            <a:latin typeface="Verdana" panose="020B0604030504040204" pitchFamily="34" charset="0"/>
            <a:ea typeface="Verdana" panose="020B0604030504040204" pitchFamily="34" charset="0"/>
          </a:endParaRPr>
        </a:p>
      </dgm:t>
    </dgm:pt>
    <dgm:pt modelId="{0B9DF3EA-DA27-4FA3-9EF0-C361C2346A33}">
      <dgm:prSet custT="1"/>
      <dgm:spPr>
        <a:xfrm>
          <a:off x="1437276" y="501833"/>
          <a:ext cx="1058156" cy="872757"/>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Char char="•"/>
          </a:pPr>
          <a:r>
            <a:rPr lang="en-IN" sz="800">
              <a:solidFill>
                <a:srgbClr val="ED7D31"/>
              </a:solidFill>
              <a:latin typeface="Verdana" panose="020B0604030504040204" pitchFamily="34" charset="0"/>
              <a:ea typeface="Verdana" panose="020B0604030504040204" pitchFamily="34" charset="0"/>
              <a:cs typeface="+mn-cs"/>
            </a:rPr>
            <a:t>Response Time: 2 hours</a:t>
          </a:r>
          <a:endParaRPr lang="en-US" sz="800">
            <a:solidFill>
              <a:srgbClr val="ED7D31"/>
            </a:solidFill>
            <a:latin typeface="Verdana" panose="020B0604030504040204" pitchFamily="34" charset="0"/>
            <a:ea typeface="Verdana" panose="020B0604030504040204" pitchFamily="34" charset="0"/>
            <a:cs typeface="+mn-cs"/>
          </a:endParaRPr>
        </a:p>
      </dgm:t>
    </dgm:pt>
    <dgm:pt modelId="{884CB855-BAD1-49B4-90FA-D37CD9E2A206}" type="parTrans" cxnId="{94D8E5A4-8AB4-4F7F-A710-CC727619BA06}">
      <dgm:prSet/>
      <dgm:spPr/>
      <dgm:t>
        <a:bodyPr/>
        <a:lstStyle/>
        <a:p>
          <a:endParaRPr lang="en-US" sz="800">
            <a:latin typeface="Verdana" panose="020B0604030504040204" pitchFamily="34" charset="0"/>
            <a:ea typeface="Verdana" panose="020B0604030504040204" pitchFamily="34" charset="0"/>
          </a:endParaRPr>
        </a:p>
      </dgm:t>
    </dgm:pt>
    <dgm:pt modelId="{CE58D6AE-67B2-47AA-B02E-ECB04800CFC2}" type="sibTrans" cxnId="{94D8E5A4-8AB4-4F7F-A710-CC727619BA06}">
      <dgm:prSet/>
      <dgm:spPr/>
      <dgm:t>
        <a:bodyPr/>
        <a:lstStyle/>
        <a:p>
          <a:endParaRPr lang="en-US" sz="800">
            <a:latin typeface="Verdana" panose="020B0604030504040204" pitchFamily="34" charset="0"/>
            <a:ea typeface="Verdana" panose="020B0604030504040204" pitchFamily="34" charset="0"/>
          </a:endParaRPr>
        </a:p>
      </dgm:t>
    </dgm:pt>
    <dgm:pt modelId="{B72CF558-A6A7-4E3A-A7DF-C00B2D925487}">
      <dgm:prSet custT="1"/>
      <dgm:spPr>
        <a:xfrm>
          <a:off x="2873394" y="501833"/>
          <a:ext cx="1058156" cy="872757"/>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Char char="•"/>
          </a:pPr>
          <a:r>
            <a:rPr lang="en-IN" sz="800">
              <a:solidFill>
                <a:srgbClr val="FFC000">
                  <a:lumMod val="75000"/>
                </a:srgbClr>
              </a:solidFill>
              <a:latin typeface="Verdana" panose="020B0604030504040204" pitchFamily="34" charset="0"/>
              <a:ea typeface="Verdana" panose="020B0604030504040204" pitchFamily="34" charset="0"/>
              <a:cs typeface="+mn-cs"/>
            </a:rPr>
            <a:t>Response Time: 8 Hours</a:t>
          </a:r>
          <a:endParaRPr lang="en-US" sz="800">
            <a:solidFill>
              <a:srgbClr val="FFC000">
                <a:lumMod val="75000"/>
              </a:srgbClr>
            </a:solidFill>
            <a:latin typeface="Verdana" panose="020B0604030504040204" pitchFamily="34" charset="0"/>
            <a:ea typeface="Verdana" panose="020B0604030504040204" pitchFamily="34" charset="0"/>
            <a:cs typeface="+mn-cs"/>
          </a:endParaRPr>
        </a:p>
      </dgm:t>
    </dgm:pt>
    <dgm:pt modelId="{B833686B-3CC4-4DD7-8519-8600769CE478}" type="parTrans" cxnId="{507E406E-A039-470D-A49F-8E2765612697}">
      <dgm:prSet/>
      <dgm:spPr/>
      <dgm:t>
        <a:bodyPr/>
        <a:lstStyle/>
        <a:p>
          <a:endParaRPr lang="en-US" sz="800">
            <a:latin typeface="Verdana" panose="020B0604030504040204" pitchFamily="34" charset="0"/>
            <a:ea typeface="Verdana" panose="020B0604030504040204" pitchFamily="34" charset="0"/>
          </a:endParaRPr>
        </a:p>
      </dgm:t>
    </dgm:pt>
    <dgm:pt modelId="{A904F91E-C114-4496-86F2-A81B4E09DD5F}" type="sibTrans" cxnId="{507E406E-A039-470D-A49F-8E2765612697}">
      <dgm:prSet/>
      <dgm:spPr/>
      <dgm:t>
        <a:bodyPr/>
        <a:lstStyle/>
        <a:p>
          <a:endParaRPr lang="en-US" sz="800">
            <a:latin typeface="Verdana" panose="020B0604030504040204" pitchFamily="34" charset="0"/>
            <a:ea typeface="Verdana" panose="020B0604030504040204" pitchFamily="34" charset="0"/>
          </a:endParaRPr>
        </a:p>
      </dgm:t>
    </dgm:pt>
    <dgm:pt modelId="{8CCC37DC-F713-46DF-8A6B-CF439485E2CE}">
      <dgm:prSet custT="1"/>
      <dgm:spPr>
        <a:xfrm>
          <a:off x="4309513" y="501833"/>
          <a:ext cx="1058156" cy="872757"/>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Char char="•"/>
          </a:pPr>
          <a:r>
            <a:rPr lang="en-IN" sz="800">
              <a:solidFill>
                <a:srgbClr val="70AD47"/>
              </a:solidFill>
              <a:latin typeface="Verdana" panose="020B0604030504040204" pitchFamily="34" charset="0"/>
              <a:ea typeface="Verdana" panose="020B0604030504040204" pitchFamily="34" charset="0"/>
              <a:cs typeface="+mn-cs"/>
            </a:rPr>
            <a:t>Response Time:12 Hours</a:t>
          </a:r>
          <a:endParaRPr lang="en-US" sz="800">
            <a:solidFill>
              <a:srgbClr val="70AD47"/>
            </a:solidFill>
            <a:latin typeface="Verdana" panose="020B0604030504040204" pitchFamily="34" charset="0"/>
            <a:ea typeface="Verdana" panose="020B0604030504040204" pitchFamily="34" charset="0"/>
            <a:cs typeface="+mn-cs"/>
          </a:endParaRPr>
        </a:p>
      </dgm:t>
    </dgm:pt>
    <dgm:pt modelId="{A96CAEE5-9F46-4DF0-8D06-FA6EC5FD063C}" type="parTrans" cxnId="{25A456D7-328E-4991-88CF-583BB617AD75}">
      <dgm:prSet/>
      <dgm:spPr/>
      <dgm:t>
        <a:bodyPr/>
        <a:lstStyle/>
        <a:p>
          <a:endParaRPr lang="en-US" sz="800">
            <a:latin typeface="Verdana" panose="020B0604030504040204" pitchFamily="34" charset="0"/>
            <a:ea typeface="Verdana" panose="020B0604030504040204" pitchFamily="34" charset="0"/>
          </a:endParaRPr>
        </a:p>
      </dgm:t>
    </dgm:pt>
    <dgm:pt modelId="{9D25A5E2-0339-49BA-AF43-76613E21E53D}" type="sibTrans" cxnId="{25A456D7-328E-4991-88CF-583BB617AD75}">
      <dgm:prSet/>
      <dgm:spPr/>
      <dgm:t>
        <a:bodyPr/>
        <a:lstStyle/>
        <a:p>
          <a:endParaRPr lang="en-US" sz="800">
            <a:latin typeface="Verdana" panose="020B0604030504040204" pitchFamily="34" charset="0"/>
            <a:ea typeface="Verdana" panose="020B0604030504040204" pitchFamily="34" charset="0"/>
          </a:endParaRPr>
        </a:p>
      </dgm:t>
    </dgm:pt>
    <dgm:pt modelId="{5CAFA6D9-B21F-4200-9E09-4914B401CDB4}">
      <dgm:prSet phldrT="[Text]" custT="1"/>
      <dgm:spPr>
        <a:xfrm>
          <a:off x="1157" y="501833"/>
          <a:ext cx="1058156" cy="872757"/>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Char char="•"/>
          </a:pPr>
          <a:r>
            <a:rPr lang="en-US" sz="850">
              <a:solidFill>
                <a:srgbClr val="FF0000"/>
              </a:solidFill>
              <a:latin typeface="Verdana" panose="020B0604030504040204" pitchFamily="34" charset="0"/>
              <a:ea typeface="Verdana" panose="020B0604030504040204" pitchFamily="34" charset="0"/>
              <a:cs typeface="+mn-cs"/>
            </a:rPr>
            <a:t>Response Time:15 mins</a:t>
          </a:r>
        </a:p>
      </dgm:t>
    </dgm:pt>
    <dgm:pt modelId="{0C04BE88-38F1-4C77-A921-A4C8CEA13D02}" type="parTrans" cxnId="{67B1222E-AC27-4B78-AB52-2B34D0B97ABB}">
      <dgm:prSet/>
      <dgm:spPr/>
      <dgm:t>
        <a:bodyPr/>
        <a:lstStyle/>
        <a:p>
          <a:endParaRPr lang="en-IN" sz="800">
            <a:latin typeface="Verdana" panose="020B0604030504040204" pitchFamily="34" charset="0"/>
            <a:ea typeface="Verdana" panose="020B0604030504040204" pitchFamily="34" charset="0"/>
          </a:endParaRPr>
        </a:p>
      </dgm:t>
    </dgm:pt>
    <dgm:pt modelId="{FAE08E09-D886-4277-B650-96EE288851C6}" type="sibTrans" cxnId="{67B1222E-AC27-4B78-AB52-2B34D0B97ABB}">
      <dgm:prSet/>
      <dgm:spPr/>
      <dgm:t>
        <a:bodyPr/>
        <a:lstStyle/>
        <a:p>
          <a:endParaRPr lang="en-IN" sz="800">
            <a:latin typeface="Verdana" panose="020B0604030504040204" pitchFamily="34" charset="0"/>
            <a:ea typeface="Verdana" panose="020B0604030504040204" pitchFamily="34" charset="0"/>
          </a:endParaRPr>
        </a:p>
      </dgm:t>
    </dgm:pt>
    <dgm:pt modelId="{D57076AF-D059-404C-A0B9-5BBD5A55E0DC}">
      <dgm:prSet custT="1"/>
      <dgm:spPr>
        <a:xfrm>
          <a:off x="1437276" y="501833"/>
          <a:ext cx="1058156" cy="872757"/>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Char char="•"/>
          </a:pPr>
          <a:r>
            <a:rPr lang="en-IN" sz="800">
              <a:solidFill>
                <a:srgbClr val="ED7D31"/>
              </a:solidFill>
              <a:latin typeface="Verdana" panose="020B0604030504040204" pitchFamily="34" charset="0"/>
              <a:ea typeface="Verdana" panose="020B0604030504040204" pitchFamily="34" charset="0"/>
              <a:cs typeface="+mn-cs"/>
            </a:rPr>
            <a:t>Resolution Time: 8 Hour</a:t>
          </a:r>
          <a:endParaRPr lang="en-US" sz="800">
            <a:solidFill>
              <a:srgbClr val="ED7D31"/>
            </a:solidFill>
            <a:latin typeface="Verdana" panose="020B0604030504040204" pitchFamily="34" charset="0"/>
            <a:ea typeface="Verdana" panose="020B0604030504040204" pitchFamily="34" charset="0"/>
            <a:cs typeface="+mn-cs"/>
          </a:endParaRPr>
        </a:p>
      </dgm:t>
    </dgm:pt>
    <dgm:pt modelId="{F43AFE10-75FF-984F-98B0-910E0A4E1E92}" type="parTrans" cxnId="{EF4706B7-8666-4C4D-B51E-7BC36EC36D4F}">
      <dgm:prSet/>
      <dgm:spPr/>
      <dgm:t>
        <a:bodyPr/>
        <a:lstStyle/>
        <a:p>
          <a:endParaRPr lang="en-US"/>
        </a:p>
      </dgm:t>
    </dgm:pt>
    <dgm:pt modelId="{60B17C7D-2AF1-8948-A7E6-8FE0B4376DB0}" type="sibTrans" cxnId="{EF4706B7-8666-4C4D-B51E-7BC36EC36D4F}">
      <dgm:prSet/>
      <dgm:spPr/>
      <dgm:t>
        <a:bodyPr/>
        <a:lstStyle/>
        <a:p>
          <a:endParaRPr lang="en-US"/>
        </a:p>
      </dgm:t>
    </dgm:pt>
    <dgm:pt modelId="{9B041A38-23EF-3342-9694-978D2EAB9E2E}">
      <dgm:prSet custT="1"/>
      <dgm:spPr>
        <a:xfrm>
          <a:off x="2873394" y="501833"/>
          <a:ext cx="1058156" cy="872757"/>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Char char="•"/>
          </a:pPr>
          <a:r>
            <a:rPr lang="en-IN" sz="800">
              <a:solidFill>
                <a:srgbClr val="FFC000">
                  <a:lumMod val="75000"/>
                </a:srgbClr>
              </a:solidFill>
              <a:latin typeface="Verdana" panose="020B0604030504040204" pitchFamily="34" charset="0"/>
              <a:ea typeface="Verdana" panose="020B0604030504040204" pitchFamily="34" charset="0"/>
              <a:cs typeface="+mn-cs"/>
            </a:rPr>
            <a:t>Resolution time:2 Days</a:t>
          </a:r>
          <a:endParaRPr lang="en-US" sz="800">
            <a:solidFill>
              <a:srgbClr val="FFC000">
                <a:lumMod val="75000"/>
              </a:srgbClr>
            </a:solidFill>
            <a:latin typeface="Verdana" panose="020B0604030504040204" pitchFamily="34" charset="0"/>
            <a:ea typeface="Verdana" panose="020B0604030504040204" pitchFamily="34" charset="0"/>
            <a:cs typeface="+mn-cs"/>
          </a:endParaRPr>
        </a:p>
      </dgm:t>
    </dgm:pt>
    <dgm:pt modelId="{89D3AC0A-472F-3F41-916B-AE1BB4C7D974}" type="parTrans" cxnId="{9F3B1BD3-0B56-5F47-A2A0-909016839C3F}">
      <dgm:prSet/>
      <dgm:spPr/>
      <dgm:t>
        <a:bodyPr/>
        <a:lstStyle/>
        <a:p>
          <a:endParaRPr lang="en-US"/>
        </a:p>
      </dgm:t>
    </dgm:pt>
    <dgm:pt modelId="{B7CFF670-71E3-8247-868C-26D7ACE4FF55}" type="sibTrans" cxnId="{9F3B1BD3-0B56-5F47-A2A0-909016839C3F}">
      <dgm:prSet/>
      <dgm:spPr/>
      <dgm:t>
        <a:bodyPr/>
        <a:lstStyle/>
        <a:p>
          <a:endParaRPr lang="en-US"/>
        </a:p>
      </dgm:t>
    </dgm:pt>
    <dgm:pt modelId="{CBD5330C-9B07-EA41-9A2E-B093B27F6ECD}">
      <dgm:prSet custT="1"/>
      <dgm:spPr>
        <a:xfrm>
          <a:off x="4309513" y="501833"/>
          <a:ext cx="1058156" cy="872757"/>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Char char="•"/>
          </a:pPr>
          <a:r>
            <a:rPr lang="en-IN" sz="800">
              <a:solidFill>
                <a:srgbClr val="70AD47"/>
              </a:solidFill>
              <a:latin typeface="Verdana" panose="020B0604030504040204" pitchFamily="34" charset="0"/>
              <a:ea typeface="Verdana" panose="020B0604030504040204" pitchFamily="34" charset="0"/>
              <a:cs typeface="+mn-cs"/>
            </a:rPr>
            <a:t>Resolution Time: 4 days</a:t>
          </a:r>
          <a:endParaRPr lang="en-US" sz="800">
            <a:solidFill>
              <a:srgbClr val="70AD47"/>
            </a:solidFill>
            <a:latin typeface="Verdana" panose="020B0604030504040204" pitchFamily="34" charset="0"/>
            <a:ea typeface="Verdana" panose="020B0604030504040204" pitchFamily="34" charset="0"/>
            <a:cs typeface="+mn-cs"/>
          </a:endParaRPr>
        </a:p>
      </dgm:t>
    </dgm:pt>
    <dgm:pt modelId="{084AE5EE-D3FD-5647-B50F-FAE785C4DE80}" type="parTrans" cxnId="{B76C2D8F-51A5-514D-8EAB-48AA6A54AAC1}">
      <dgm:prSet/>
      <dgm:spPr/>
      <dgm:t>
        <a:bodyPr/>
        <a:lstStyle/>
        <a:p>
          <a:endParaRPr lang="en-US"/>
        </a:p>
      </dgm:t>
    </dgm:pt>
    <dgm:pt modelId="{74AC5FC9-C9AC-6F42-89DD-5A95E59D809B}" type="sibTrans" cxnId="{B76C2D8F-51A5-514D-8EAB-48AA6A54AAC1}">
      <dgm:prSet/>
      <dgm:spPr/>
      <dgm:t>
        <a:bodyPr/>
        <a:lstStyle/>
        <a:p>
          <a:endParaRPr lang="en-US"/>
        </a:p>
      </dgm:t>
    </dgm:pt>
    <dgm:pt modelId="{BC91D615-5773-4BB5-A5D7-6BC5427A6E59}" type="pres">
      <dgm:prSet presAssocID="{243707F3-0A8A-4D94-AD5F-C693077B2CAC}" presName="Name0" presStyleCnt="0">
        <dgm:presLayoutVars>
          <dgm:dir/>
          <dgm:animLvl val="lvl"/>
          <dgm:resizeHandles val="exact"/>
        </dgm:presLayoutVars>
      </dgm:prSet>
      <dgm:spPr/>
    </dgm:pt>
    <dgm:pt modelId="{843C1CF5-9A04-4732-9885-4DF023D9EADE}" type="pres">
      <dgm:prSet presAssocID="{243707F3-0A8A-4D94-AD5F-C693077B2CAC}" presName="tSp" presStyleCnt="0"/>
      <dgm:spPr/>
    </dgm:pt>
    <dgm:pt modelId="{43E64FB9-F49D-4EDD-91FD-00D890772C23}" type="pres">
      <dgm:prSet presAssocID="{243707F3-0A8A-4D94-AD5F-C693077B2CAC}" presName="bSp" presStyleCnt="0"/>
      <dgm:spPr/>
    </dgm:pt>
    <dgm:pt modelId="{E66DB734-80AE-431F-8E45-5F76C106B1C3}" type="pres">
      <dgm:prSet presAssocID="{243707F3-0A8A-4D94-AD5F-C693077B2CAC}" presName="process" presStyleCnt="0"/>
      <dgm:spPr/>
    </dgm:pt>
    <dgm:pt modelId="{EEF0B03E-EB76-4426-BE61-67F47F57C3F2}" type="pres">
      <dgm:prSet presAssocID="{CDE5FECD-8D0E-498B-BCF5-C0EEB27E083B}" presName="composite1" presStyleCnt="0"/>
      <dgm:spPr/>
    </dgm:pt>
    <dgm:pt modelId="{23C9C0F3-EA78-4ADA-9BE7-594E3FA5368C}" type="pres">
      <dgm:prSet presAssocID="{CDE5FECD-8D0E-498B-BCF5-C0EEB27E083B}" presName="dummyNode1" presStyleLbl="node1" presStyleIdx="0" presStyleCnt="4"/>
      <dgm:spPr/>
    </dgm:pt>
    <dgm:pt modelId="{6DC1FCAF-0C0F-4F7F-BE9F-D1EF3632C2C1}" type="pres">
      <dgm:prSet presAssocID="{CDE5FECD-8D0E-498B-BCF5-C0EEB27E083B}" presName="childNode1" presStyleLbl="bgAcc1" presStyleIdx="0" presStyleCnt="4" custScaleX="113627">
        <dgm:presLayoutVars>
          <dgm:bulletEnabled val="1"/>
        </dgm:presLayoutVars>
      </dgm:prSet>
      <dgm:spPr>
        <a:prstGeom prst="roundRect">
          <a:avLst>
            <a:gd name="adj" fmla="val 10000"/>
          </a:avLst>
        </a:prstGeom>
      </dgm:spPr>
    </dgm:pt>
    <dgm:pt modelId="{127E6BFD-D5BA-41F2-85C9-B6D4A28B118E}" type="pres">
      <dgm:prSet presAssocID="{CDE5FECD-8D0E-498B-BCF5-C0EEB27E083B}" presName="childNode1tx" presStyleLbl="bgAcc1" presStyleIdx="0" presStyleCnt="4">
        <dgm:presLayoutVars>
          <dgm:bulletEnabled val="1"/>
        </dgm:presLayoutVars>
      </dgm:prSet>
      <dgm:spPr/>
    </dgm:pt>
    <dgm:pt modelId="{E9A112AA-E6BB-4BE3-9FA2-E60405901F52}" type="pres">
      <dgm:prSet presAssocID="{CDE5FECD-8D0E-498B-BCF5-C0EEB27E083B}" presName="parentNode1" presStyleLbl="node1" presStyleIdx="0" presStyleCnt="4">
        <dgm:presLayoutVars>
          <dgm:chMax val="1"/>
          <dgm:bulletEnabled val="1"/>
        </dgm:presLayoutVars>
      </dgm:prSet>
      <dgm:spPr/>
    </dgm:pt>
    <dgm:pt modelId="{98333C7A-1ACF-4226-A222-481BD866CC41}" type="pres">
      <dgm:prSet presAssocID="{CDE5FECD-8D0E-498B-BCF5-C0EEB27E083B}" presName="connSite1" presStyleCnt="0"/>
      <dgm:spPr/>
    </dgm:pt>
    <dgm:pt modelId="{195C7CF6-59DA-42D8-B9B2-A02863C73406}" type="pres">
      <dgm:prSet presAssocID="{823DE839-73B5-4C9A-9D6D-807F09814F66}" presName="Name9" presStyleLbl="sibTrans2D1" presStyleIdx="0" presStyleCnt="3"/>
      <dgm:spPr/>
    </dgm:pt>
    <dgm:pt modelId="{030B6706-7F38-4C68-9FF3-6D0AC12A5DDC}" type="pres">
      <dgm:prSet presAssocID="{AB64F285-5515-42E6-9788-17687F781EA1}" presName="composite2" presStyleCnt="0"/>
      <dgm:spPr/>
    </dgm:pt>
    <dgm:pt modelId="{22436AF8-A43A-4E51-A817-87E271F4D72C}" type="pres">
      <dgm:prSet presAssocID="{AB64F285-5515-42E6-9788-17687F781EA1}" presName="dummyNode2" presStyleLbl="node1" presStyleIdx="0" presStyleCnt="4"/>
      <dgm:spPr/>
    </dgm:pt>
    <dgm:pt modelId="{4C5B16C7-C4FA-4F66-84D7-F75CC245DC58}" type="pres">
      <dgm:prSet presAssocID="{AB64F285-5515-42E6-9788-17687F781EA1}" presName="childNode2" presStyleLbl="bgAcc1" presStyleIdx="1" presStyleCnt="4" custScaleX="122629">
        <dgm:presLayoutVars>
          <dgm:bulletEnabled val="1"/>
        </dgm:presLayoutVars>
      </dgm:prSet>
      <dgm:spPr>
        <a:prstGeom prst="roundRect">
          <a:avLst>
            <a:gd name="adj" fmla="val 10000"/>
          </a:avLst>
        </a:prstGeom>
      </dgm:spPr>
    </dgm:pt>
    <dgm:pt modelId="{A78FC4B6-293A-4A8E-8577-A3002558939A}" type="pres">
      <dgm:prSet presAssocID="{AB64F285-5515-42E6-9788-17687F781EA1}" presName="childNode2tx" presStyleLbl="bgAcc1" presStyleIdx="1" presStyleCnt="4">
        <dgm:presLayoutVars>
          <dgm:bulletEnabled val="1"/>
        </dgm:presLayoutVars>
      </dgm:prSet>
      <dgm:spPr/>
    </dgm:pt>
    <dgm:pt modelId="{18DED354-87D1-40B1-A326-9D955F5FCEC4}" type="pres">
      <dgm:prSet presAssocID="{AB64F285-5515-42E6-9788-17687F781EA1}" presName="parentNode2" presStyleLbl="node1" presStyleIdx="1" presStyleCnt="4">
        <dgm:presLayoutVars>
          <dgm:chMax val="0"/>
          <dgm:bulletEnabled val="1"/>
        </dgm:presLayoutVars>
      </dgm:prSet>
      <dgm:spPr/>
    </dgm:pt>
    <dgm:pt modelId="{83091166-2133-4277-83A6-67A8498AE39A}" type="pres">
      <dgm:prSet presAssocID="{AB64F285-5515-42E6-9788-17687F781EA1}" presName="connSite2" presStyleCnt="0"/>
      <dgm:spPr/>
    </dgm:pt>
    <dgm:pt modelId="{F5F62242-AD2E-4DDF-B1E5-4365D191CF3E}" type="pres">
      <dgm:prSet presAssocID="{A43CA67F-62BE-4449-8C12-73C9C230720C}" presName="Name18" presStyleLbl="sibTrans2D1" presStyleIdx="1" presStyleCnt="3"/>
      <dgm:spPr/>
    </dgm:pt>
    <dgm:pt modelId="{57CFB260-3C81-45BF-9FFD-C31205711CC3}" type="pres">
      <dgm:prSet presAssocID="{F60E6358-F5C7-4A85-B7E7-16D283134E6B}" presName="composite1" presStyleCnt="0"/>
      <dgm:spPr/>
    </dgm:pt>
    <dgm:pt modelId="{D186CD9C-5F4A-4EBB-9B08-B0738A5A5F08}" type="pres">
      <dgm:prSet presAssocID="{F60E6358-F5C7-4A85-B7E7-16D283134E6B}" presName="dummyNode1" presStyleLbl="node1" presStyleIdx="1" presStyleCnt="4"/>
      <dgm:spPr/>
    </dgm:pt>
    <dgm:pt modelId="{89783FA1-7B63-4FDC-A86D-A48CE9957471}" type="pres">
      <dgm:prSet presAssocID="{F60E6358-F5C7-4A85-B7E7-16D283134E6B}" presName="childNode1" presStyleLbl="bgAcc1" presStyleIdx="2" presStyleCnt="4" custScaleX="127323">
        <dgm:presLayoutVars>
          <dgm:bulletEnabled val="1"/>
        </dgm:presLayoutVars>
      </dgm:prSet>
      <dgm:spPr>
        <a:prstGeom prst="roundRect">
          <a:avLst>
            <a:gd name="adj" fmla="val 10000"/>
          </a:avLst>
        </a:prstGeom>
      </dgm:spPr>
    </dgm:pt>
    <dgm:pt modelId="{85421311-3B43-4528-A9EC-90FF52B1B935}" type="pres">
      <dgm:prSet presAssocID="{F60E6358-F5C7-4A85-B7E7-16D283134E6B}" presName="childNode1tx" presStyleLbl="bgAcc1" presStyleIdx="2" presStyleCnt="4">
        <dgm:presLayoutVars>
          <dgm:bulletEnabled val="1"/>
        </dgm:presLayoutVars>
      </dgm:prSet>
      <dgm:spPr/>
    </dgm:pt>
    <dgm:pt modelId="{3ED026A1-EB31-4678-951B-77FD6EA00B46}" type="pres">
      <dgm:prSet presAssocID="{F60E6358-F5C7-4A85-B7E7-16D283134E6B}" presName="parentNode1" presStyleLbl="node1" presStyleIdx="2" presStyleCnt="4">
        <dgm:presLayoutVars>
          <dgm:chMax val="1"/>
          <dgm:bulletEnabled val="1"/>
        </dgm:presLayoutVars>
      </dgm:prSet>
      <dgm:spPr/>
    </dgm:pt>
    <dgm:pt modelId="{4496DDA7-2DE6-4332-BD77-DD390A62F81E}" type="pres">
      <dgm:prSet presAssocID="{F60E6358-F5C7-4A85-B7E7-16D283134E6B}" presName="connSite1" presStyleCnt="0"/>
      <dgm:spPr/>
    </dgm:pt>
    <dgm:pt modelId="{7606B4FB-5F0A-4C72-A6EB-4517D40A3F28}" type="pres">
      <dgm:prSet presAssocID="{AB71201C-8374-42D8-9E82-0E40C51CDFCB}" presName="Name9" presStyleLbl="sibTrans2D1" presStyleIdx="2" presStyleCnt="3"/>
      <dgm:spPr/>
    </dgm:pt>
    <dgm:pt modelId="{10A902AD-187D-4B16-ACD1-C5A7FBA9B227}" type="pres">
      <dgm:prSet presAssocID="{0A5AF2BD-55E4-4B91-B54B-43C3CFF46517}" presName="composite2" presStyleCnt="0"/>
      <dgm:spPr/>
    </dgm:pt>
    <dgm:pt modelId="{578B7758-C96F-4D19-AF94-9409BE58A700}" type="pres">
      <dgm:prSet presAssocID="{0A5AF2BD-55E4-4B91-B54B-43C3CFF46517}" presName="dummyNode2" presStyleLbl="node1" presStyleIdx="2" presStyleCnt="4"/>
      <dgm:spPr/>
    </dgm:pt>
    <dgm:pt modelId="{10BA98E9-83B3-4EA2-A1B9-B4D416673EE1}" type="pres">
      <dgm:prSet presAssocID="{0A5AF2BD-55E4-4B91-B54B-43C3CFF46517}" presName="childNode2" presStyleLbl="bgAcc1" presStyleIdx="3" presStyleCnt="4" custLinFactNeighborX="788" custLinFactNeighborY="8597">
        <dgm:presLayoutVars>
          <dgm:bulletEnabled val="1"/>
        </dgm:presLayoutVars>
      </dgm:prSet>
      <dgm:spPr>
        <a:prstGeom prst="roundRect">
          <a:avLst>
            <a:gd name="adj" fmla="val 10000"/>
          </a:avLst>
        </a:prstGeom>
      </dgm:spPr>
    </dgm:pt>
    <dgm:pt modelId="{14B9B8B7-6B71-4E43-BECA-841D920EB424}" type="pres">
      <dgm:prSet presAssocID="{0A5AF2BD-55E4-4B91-B54B-43C3CFF46517}" presName="childNode2tx" presStyleLbl="bgAcc1" presStyleIdx="3" presStyleCnt="4">
        <dgm:presLayoutVars>
          <dgm:bulletEnabled val="1"/>
        </dgm:presLayoutVars>
      </dgm:prSet>
      <dgm:spPr/>
    </dgm:pt>
    <dgm:pt modelId="{293979BC-9BE1-4B45-8565-95EB58ACC5DF}" type="pres">
      <dgm:prSet presAssocID="{0A5AF2BD-55E4-4B91-B54B-43C3CFF46517}" presName="parentNode2" presStyleLbl="node1" presStyleIdx="3" presStyleCnt="4">
        <dgm:presLayoutVars>
          <dgm:chMax val="0"/>
          <dgm:bulletEnabled val="1"/>
        </dgm:presLayoutVars>
      </dgm:prSet>
      <dgm:spPr/>
    </dgm:pt>
    <dgm:pt modelId="{21026778-B598-4D18-823F-4B627286C1AA}" type="pres">
      <dgm:prSet presAssocID="{0A5AF2BD-55E4-4B91-B54B-43C3CFF46517}" presName="connSite2" presStyleCnt="0"/>
      <dgm:spPr/>
    </dgm:pt>
  </dgm:ptLst>
  <dgm:cxnLst>
    <dgm:cxn modelId="{C0B82F06-892A-47E9-913E-DF788495ED9F}" type="presOf" srcId="{93B446D6-5B8D-4D30-9F6E-C67F49088D6C}" destId="{127E6BFD-D5BA-41F2-85C9-B6D4A28B118E}" srcOrd="1" destOrd="1" presId="urn:microsoft.com/office/officeart/2005/8/layout/hProcess4"/>
    <dgm:cxn modelId="{FCCE4B17-7C8C-4DB4-A2A8-F86283434DE3}" type="presOf" srcId="{5CAFA6D9-B21F-4200-9E09-4914B401CDB4}" destId="{6DC1FCAF-0C0F-4F7F-BE9F-D1EF3632C2C1}" srcOrd="0" destOrd="0" presId="urn:microsoft.com/office/officeart/2005/8/layout/hProcess4"/>
    <dgm:cxn modelId="{07F5411B-BFDE-2648-935F-5DFBB6BDEDFE}" type="presOf" srcId="{D57076AF-D059-404C-A0B9-5BBD5A55E0DC}" destId="{4C5B16C7-C4FA-4F66-84D7-F75CC245DC58}" srcOrd="0" destOrd="1" presId="urn:microsoft.com/office/officeart/2005/8/layout/hProcess4"/>
    <dgm:cxn modelId="{599BD21B-0E51-473A-9726-334EB5FC7B26}" type="presOf" srcId="{5CAFA6D9-B21F-4200-9E09-4914B401CDB4}" destId="{127E6BFD-D5BA-41F2-85C9-B6D4A28B118E}" srcOrd="1" destOrd="0" presId="urn:microsoft.com/office/officeart/2005/8/layout/hProcess4"/>
    <dgm:cxn modelId="{ADD8F61C-67F2-4749-A7C7-073E347DF449}" type="presOf" srcId="{8CCC37DC-F713-46DF-8A6B-CF439485E2CE}" destId="{14B9B8B7-6B71-4E43-BECA-841D920EB424}" srcOrd="1" destOrd="0" presId="urn:microsoft.com/office/officeart/2005/8/layout/hProcess4"/>
    <dgm:cxn modelId="{0C740425-3CAF-4016-B264-51F6082F2D32}" type="presOf" srcId="{243707F3-0A8A-4D94-AD5F-C693077B2CAC}" destId="{BC91D615-5773-4BB5-A5D7-6BC5427A6E59}" srcOrd="0" destOrd="0" presId="urn:microsoft.com/office/officeart/2005/8/layout/hProcess4"/>
    <dgm:cxn modelId="{5447D828-3A40-4CA2-A031-CAABC2B137AA}" type="presOf" srcId="{8CCC37DC-F713-46DF-8A6B-CF439485E2CE}" destId="{10BA98E9-83B3-4EA2-A1B9-B4D416673EE1}" srcOrd="0" destOrd="0" presId="urn:microsoft.com/office/officeart/2005/8/layout/hProcess4"/>
    <dgm:cxn modelId="{67B1222E-AC27-4B78-AB52-2B34D0B97ABB}" srcId="{CDE5FECD-8D0E-498B-BCF5-C0EEB27E083B}" destId="{5CAFA6D9-B21F-4200-9E09-4914B401CDB4}" srcOrd="0" destOrd="0" parTransId="{0C04BE88-38F1-4C77-A921-A4C8CEA13D02}" sibTransId="{FAE08E09-D886-4277-B650-96EE288851C6}"/>
    <dgm:cxn modelId="{7D949334-E184-CF46-8571-77BF8BEDBD01}" type="presOf" srcId="{D57076AF-D059-404C-A0B9-5BBD5A55E0DC}" destId="{A78FC4B6-293A-4A8E-8577-A3002558939A}" srcOrd="1" destOrd="1" presId="urn:microsoft.com/office/officeart/2005/8/layout/hProcess4"/>
    <dgm:cxn modelId="{534C2A36-C1DF-444A-8D8D-C0C71BC3101C}" type="presOf" srcId="{F60E6358-F5C7-4A85-B7E7-16D283134E6B}" destId="{3ED026A1-EB31-4678-951B-77FD6EA00B46}" srcOrd="0" destOrd="0" presId="urn:microsoft.com/office/officeart/2005/8/layout/hProcess4"/>
    <dgm:cxn modelId="{8EB7F444-A6DB-4AB6-89BB-257B86413FC3}" type="presOf" srcId="{A43CA67F-62BE-4449-8C12-73C9C230720C}" destId="{F5F62242-AD2E-4DDF-B1E5-4365D191CF3E}" srcOrd="0" destOrd="0" presId="urn:microsoft.com/office/officeart/2005/8/layout/hProcess4"/>
    <dgm:cxn modelId="{BA02E94F-804F-4D4E-9FC3-542145B8B69E}" type="presOf" srcId="{CDE5FECD-8D0E-498B-BCF5-C0EEB27E083B}" destId="{E9A112AA-E6BB-4BE3-9FA2-E60405901F52}" srcOrd="0" destOrd="0" presId="urn:microsoft.com/office/officeart/2005/8/layout/hProcess4"/>
    <dgm:cxn modelId="{5307345D-132F-4702-A31A-D9134EA675F3}" type="presOf" srcId="{0A5AF2BD-55E4-4B91-B54B-43C3CFF46517}" destId="{293979BC-9BE1-4B45-8565-95EB58ACC5DF}" srcOrd="0" destOrd="0" presId="urn:microsoft.com/office/officeart/2005/8/layout/hProcess4"/>
    <dgm:cxn modelId="{9C06855D-CD24-494B-9A7A-5A961B7B31E3}" srcId="{243707F3-0A8A-4D94-AD5F-C693077B2CAC}" destId="{CDE5FECD-8D0E-498B-BCF5-C0EEB27E083B}" srcOrd="0" destOrd="0" parTransId="{BF03B9A0-C874-42BC-9846-02E3FB7867A5}" sibTransId="{823DE839-73B5-4C9A-9D6D-807F09814F66}"/>
    <dgm:cxn modelId="{FB90B76C-4D2C-428B-9938-AF86F22933FA}" type="presOf" srcId="{0B9DF3EA-DA27-4FA3-9EF0-C361C2346A33}" destId="{A78FC4B6-293A-4A8E-8577-A3002558939A}" srcOrd="1" destOrd="0" presId="urn:microsoft.com/office/officeart/2005/8/layout/hProcess4"/>
    <dgm:cxn modelId="{507E406E-A039-470D-A49F-8E2765612697}" srcId="{F60E6358-F5C7-4A85-B7E7-16D283134E6B}" destId="{B72CF558-A6A7-4E3A-A7DF-C00B2D925487}" srcOrd="0" destOrd="0" parTransId="{B833686B-3CC4-4DD7-8519-8600769CE478}" sibTransId="{A904F91E-C114-4496-86F2-A81B4E09DD5F}"/>
    <dgm:cxn modelId="{F5A2B979-44E2-466B-A0BF-0BA70AF3D514}" type="presOf" srcId="{AB71201C-8374-42D8-9E82-0E40C51CDFCB}" destId="{7606B4FB-5F0A-4C72-A6EB-4517D40A3F28}" srcOrd="0" destOrd="0" presId="urn:microsoft.com/office/officeart/2005/8/layout/hProcess4"/>
    <dgm:cxn modelId="{BD1E6A7E-639B-4469-980F-457E38E14345}" type="presOf" srcId="{0B9DF3EA-DA27-4FA3-9EF0-C361C2346A33}" destId="{4C5B16C7-C4FA-4F66-84D7-F75CC245DC58}" srcOrd="0" destOrd="0" presId="urn:microsoft.com/office/officeart/2005/8/layout/hProcess4"/>
    <dgm:cxn modelId="{B76C2D8F-51A5-514D-8EAB-48AA6A54AAC1}" srcId="{0A5AF2BD-55E4-4B91-B54B-43C3CFF46517}" destId="{CBD5330C-9B07-EA41-9A2E-B093B27F6ECD}" srcOrd="1" destOrd="0" parTransId="{084AE5EE-D3FD-5647-B50F-FAE785C4DE80}" sibTransId="{74AC5FC9-C9AC-6F42-89DD-5A95E59D809B}"/>
    <dgm:cxn modelId="{E37BEE97-36CE-44AD-AAB4-9BA08D243B30}" type="presOf" srcId="{B72CF558-A6A7-4E3A-A7DF-C00B2D925487}" destId="{89783FA1-7B63-4FDC-A86D-A48CE9957471}" srcOrd="0" destOrd="0" presId="urn:microsoft.com/office/officeart/2005/8/layout/hProcess4"/>
    <dgm:cxn modelId="{7D664099-7716-472A-8637-5C53C2EC0462}" srcId="{243707F3-0A8A-4D94-AD5F-C693077B2CAC}" destId="{AB64F285-5515-42E6-9788-17687F781EA1}" srcOrd="1" destOrd="0" parTransId="{68B53F7E-0EAB-4003-BBEC-D9064C112105}" sibTransId="{A43CA67F-62BE-4449-8C12-73C9C230720C}"/>
    <dgm:cxn modelId="{25BEE8A1-D705-2749-9491-51F32DC57F6B}" type="presOf" srcId="{CBD5330C-9B07-EA41-9A2E-B093B27F6ECD}" destId="{10BA98E9-83B3-4EA2-A1B9-B4D416673EE1}" srcOrd="0" destOrd="1" presId="urn:microsoft.com/office/officeart/2005/8/layout/hProcess4"/>
    <dgm:cxn modelId="{94D8E5A4-8AB4-4F7F-A710-CC727619BA06}" srcId="{AB64F285-5515-42E6-9788-17687F781EA1}" destId="{0B9DF3EA-DA27-4FA3-9EF0-C361C2346A33}" srcOrd="0" destOrd="0" parTransId="{884CB855-BAD1-49B4-90FA-D37CD9E2A206}" sibTransId="{CE58D6AE-67B2-47AA-B02E-ECB04800CFC2}"/>
    <dgm:cxn modelId="{508225A5-1756-4AF3-8EF3-1E8E8FE0F48F}" srcId="{CDE5FECD-8D0E-498B-BCF5-C0EEB27E083B}" destId="{93B446D6-5B8D-4D30-9F6E-C67F49088D6C}" srcOrd="1" destOrd="0" parTransId="{2735D420-7D89-4740-9608-C0A451A17787}" sibTransId="{1C854181-F2B1-4224-8812-EFD8E8B96D1F}"/>
    <dgm:cxn modelId="{AB482DA8-97FC-4729-BF62-9114113704B4}" type="presOf" srcId="{823DE839-73B5-4C9A-9D6D-807F09814F66}" destId="{195C7CF6-59DA-42D8-B9B2-A02863C73406}" srcOrd="0" destOrd="0" presId="urn:microsoft.com/office/officeart/2005/8/layout/hProcess4"/>
    <dgm:cxn modelId="{EF4706B7-8666-4C4D-B51E-7BC36EC36D4F}" srcId="{AB64F285-5515-42E6-9788-17687F781EA1}" destId="{D57076AF-D059-404C-A0B9-5BBD5A55E0DC}" srcOrd="1" destOrd="0" parTransId="{F43AFE10-75FF-984F-98B0-910E0A4E1E92}" sibTransId="{60B17C7D-2AF1-8948-A7E6-8FE0B4376DB0}"/>
    <dgm:cxn modelId="{7AF32FBB-CF42-4ED5-8879-9512D851EE40}" type="presOf" srcId="{B72CF558-A6A7-4E3A-A7DF-C00B2D925487}" destId="{85421311-3B43-4528-A9EC-90FF52B1B935}" srcOrd="1" destOrd="0" presId="urn:microsoft.com/office/officeart/2005/8/layout/hProcess4"/>
    <dgm:cxn modelId="{0C1D9CBF-46DF-134E-ACAE-726AB5C12FDD}" type="presOf" srcId="{9B041A38-23EF-3342-9694-978D2EAB9E2E}" destId="{89783FA1-7B63-4FDC-A86D-A48CE9957471}" srcOrd="0" destOrd="1" presId="urn:microsoft.com/office/officeart/2005/8/layout/hProcess4"/>
    <dgm:cxn modelId="{C7E94FC3-EAA6-4863-9E85-ABF646AF70E4}" type="presOf" srcId="{AB64F285-5515-42E6-9788-17687F781EA1}" destId="{18DED354-87D1-40B1-A326-9D955F5FCEC4}" srcOrd="0" destOrd="0" presId="urn:microsoft.com/office/officeart/2005/8/layout/hProcess4"/>
    <dgm:cxn modelId="{B22363C5-0184-B34B-B240-3210FDFE2FA2}" type="presOf" srcId="{9B041A38-23EF-3342-9694-978D2EAB9E2E}" destId="{85421311-3B43-4528-A9EC-90FF52B1B935}" srcOrd="1" destOrd="1" presId="urn:microsoft.com/office/officeart/2005/8/layout/hProcess4"/>
    <dgm:cxn modelId="{3658A4CB-BA36-4349-B8BA-F752B722F9DD}" type="presOf" srcId="{93B446D6-5B8D-4D30-9F6E-C67F49088D6C}" destId="{6DC1FCAF-0C0F-4F7F-BE9F-D1EF3632C2C1}" srcOrd="0" destOrd="1" presId="urn:microsoft.com/office/officeart/2005/8/layout/hProcess4"/>
    <dgm:cxn modelId="{9F3B1BD3-0B56-5F47-A2A0-909016839C3F}" srcId="{F60E6358-F5C7-4A85-B7E7-16D283134E6B}" destId="{9B041A38-23EF-3342-9694-978D2EAB9E2E}" srcOrd="1" destOrd="0" parTransId="{89D3AC0A-472F-3F41-916B-AE1BB4C7D974}" sibTransId="{B7CFF670-71E3-8247-868C-26D7ACE4FF55}"/>
    <dgm:cxn modelId="{25A456D7-328E-4991-88CF-583BB617AD75}" srcId="{0A5AF2BD-55E4-4B91-B54B-43C3CFF46517}" destId="{8CCC37DC-F713-46DF-8A6B-CF439485E2CE}" srcOrd="0" destOrd="0" parTransId="{A96CAEE5-9F46-4DF0-8D06-FA6EC5FD063C}" sibTransId="{9D25A5E2-0339-49BA-AF43-76613E21E53D}"/>
    <dgm:cxn modelId="{859D8FDD-D06E-9E4E-A91D-D73573F18D52}" type="presOf" srcId="{CBD5330C-9B07-EA41-9A2E-B093B27F6ECD}" destId="{14B9B8B7-6B71-4E43-BECA-841D920EB424}" srcOrd="1" destOrd="1" presId="urn:microsoft.com/office/officeart/2005/8/layout/hProcess4"/>
    <dgm:cxn modelId="{60AE6DF7-3B4E-41EB-81CB-0E9FBA1722D3}" srcId="{243707F3-0A8A-4D94-AD5F-C693077B2CAC}" destId="{F60E6358-F5C7-4A85-B7E7-16D283134E6B}" srcOrd="2" destOrd="0" parTransId="{5F76C078-0C3F-40D5-83F6-8069435D40AE}" sibTransId="{AB71201C-8374-42D8-9E82-0E40C51CDFCB}"/>
    <dgm:cxn modelId="{519F13FB-3BC2-43E7-BAE4-C096EA7E372B}" srcId="{243707F3-0A8A-4D94-AD5F-C693077B2CAC}" destId="{0A5AF2BD-55E4-4B91-B54B-43C3CFF46517}" srcOrd="3" destOrd="0" parTransId="{6FDE4E84-89E2-4BD3-8F19-C9A157C1A959}" sibTransId="{B52F3CC3-A3F1-473C-BBF8-63A4C0BC5191}"/>
    <dgm:cxn modelId="{387386CA-5E2C-4650-BCCA-604C88557B36}" type="presParOf" srcId="{BC91D615-5773-4BB5-A5D7-6BC5427A6E59}" destId="{843C1CF5-9A04-4732-9885-4DF023D9EADE}" srcOrd="0" destOrd="0" presId="urn:microsoft.com/office/officeart/2005/8/layout/hProcess4"/>
    <dgm:cxn modelId="{BA3E8D2D-7789-4BB0-89F8-30DE926C3FDE}" type="presParOf" srcId="{BC91D615-5773-4BB5-A5D7-6BC5427A6E59}" destId="{43E64FB9-F49D-4EDD-91FD-00D890772C23}" srcOrd="1" destOrd="0" presId="urn:microsoft.com/office/officeart/2005/8/layout/hProcess4"/>
    <dgm:cxn modelId="{74C21B5C-B448-469D-B5BD-46F0F4A79D3C}" type="presParOf" srcId="{BC91D615-5773-4BB5-A5D7-6BC5427A6E59}" destId="{E66DB734-80AE-431F-8E45-5F76C106B1C3}" srcOrd="2" destOrd="0" presId="urn:microsoft.com/office/officeart/2005/8/layout/hProcess4"/>
    <dgm:cxn modelId="{0AAB4822-B754-4E46-AC0F-C3F7E801BFE6}" type="presParOf" srcId="{E66DB734-80AE-431F-8E45-5F76C106B1C3}" destId="{EEF0B03E-EB76-4426-BE61-67F47F57C3F2}" srcOrd="0" destOrd="0" presId="urn:microsoft.com/office/officeart/2005/8/layout/hProcess4"/>
    <dgm:cxn modelId="{F4953797-48AE-4D61-A40D-9E0DEFDFDBBF}" type="presParOf" srcId="{EEF0B03E-EB76-4426-BE61-67F47F57C3F2}" destId="{23C9C0F3-EA78-4ADA-9BE7-594E3FA5368C}" srcOrd="0" destOrd="0" presId="urn:microsoft.com/office/officeart/2005/8/layout/hProcess4"/>
    <dgm:cxn modelId="{DB9ABBB1-2D03-4338-A139-E16FE7566CEB}" type="presParOf" srcId="{EEF0B03E-EB76-4426-BE61-67F47F57C3F2}" destId="{6DC1FCAF-0C0F-4F7F-BE9F-D1EF3632C2C1}" srcOrd="1" destOrd="0" presId="urn:microsoft.com/office/officeart/2005/8/layout/hProcess4"/>
    <dgm:cxn modelId="{C30F6B1C-2884-40C4-A1F8-4A8EED1C7129}" type="presParOf" srcId="{EEF0B03E-EB76-4426-BE61-67F47F57C3F2}" destId="{127E6BFD-D5BA-41F2-85C9-B6D4A28B118E}" srcOrd="2" destOrd="0" presId="urn:microsoft.com/office/officeart/2005/8/layout/hProcess4"/>
    <dgm:cxn modelId="{A2B24974-0D83-4ACC-9B57-1CE418C37CD3}" type="presParOf" srcId="{EEF0B03E-EB76-4426-BE61-67F47F57C3F2}" destId="{E9A112AA-E6BB-4BE3-9FA2-E60405901F52}" srcOrd="3" destOrd="0" presId="urn:microsoft.com/office/officeart/2005/8/layout/hProcess4"/>
    <dgm:cxn modelId="{426EEED4-D4E7-44BF-AC64-C3BE29D3EF0B}" type="presParOf" srcId="{EEF0B03E-EB76-4426-BE61-67F47F57C3F2}" destId="{98333C7A-1ACF-4226-A222-481BD866CC41}" srcOrd="4" destOrd="0" presId="urn:microsoft.com/office/officeart/2005/8/layout/hProcess4"/>
    <dgm:cxn modelId="{E53E7903-544C-4033-BD74-21884BC8538E}" type="presParOf" srcId="{E66DB734-80AE-431F-8E45-5F76C106B1C3}" destId="{195C7CF6-59DA-42D8-B9B2-A02863C73406}" srcOrd="1" destOrd="0" presId="urn:microsoft.com/office/officeart/2005/8/layout/hProcess4"/>
    <dgm:cxn modelId="{6D1D16BE-869C-4D32-9247-1B6D8D62D0C5}" type="presParOf" srcId="{E66DB734-80AE-431F-8E45-5F76C106B1C3}" destId="{030B6706-7F38-4C68-9FF3-6D0AC12A5DDC}" srcOrd="2" destOrd="0" presId="urn:microsoft.com/office/officeart/2005/8/layout/hProcess4"/>
    <dgm:cxn modelId="{D2A04012-EF29-4DD7-83A2-0A6C99665333}" type="presParOf" srcId="{030B6706-7F38-4C68-9FF3-6D0AC12A5DDC}" destId="{22436AF8-A43A-4E51-A817-87E271F4D72C}" srcOrd="0" destOrd="0" presId="urn:microsoft.com/office/officeart/2005/8/layout/hProcess4"/>
    <dgm:cxn modelId="{9F9B0D2F-9DB5-4113-9C52-5266E7E3FB38}" type="presParOf" srcId="{030B6706-7F38-4C68-9FF3-6D0AC12A5DDC}" destId="{4C5B16C7-C4FA-4F66-84D7-F75CC245DC58}" srcOrd="1" destOrd="0" presId="urn:microsoft.com/office/officeart/2005/8/layout/hProcess4"/>
    <dgm:cxn modelId="{2CFB09C9-9935-467E-AB4F-A1624693961B}" type="presParOf" srcId="{030B6706-7F38-4C68-9FF3-6D0AC12A5DDC}" destId="{A78FC4B6-293A-4A8E-8577-A3002558939A}" srcOrd="2" destOrd="0" presId="urn:microsoft.com/office/officeart/2005/8/layout/hProcess4"/>
    <dgm:cxn modelId="{7D0BF0D7-3364-4EDD-9D66-D9E07E8E93D0}" type="presParOf" srcId="{030B6706-7F38-4C68-9FF3-6D0AC12A5DDC}" destId="{18DED354-87D1-40B1-A326-9D955F5FCEC4}" srcOrd="3" destOrd="0" presId="urn:microsoft.com/office/officeart/2005/8/layout/hProcess4"/>
    <dgm:cxn modelId="{80D41C20-8318-4398-B3F8-FEA74E75E2B4}" type="presParOf" srcId="{030B6706-7F38-4C68-9FF3-6D0AC12A5DDC}" destId="{83091166-2133-4277-83A6-67A8498AE39A}" srcOrd="4" destOrd="0" presId="urn:microsoft.com/office/officeart/2005/8/layout/hProcess4"/>
    <dgm:cxn modelId="{F9E8C002-96D2-45E9-9B83-1837AC55665F}" type="presParOf" srcId="{E66DB734-80AE-431F-8E45-5F76C106B1C3}" destId="{F5F62242-AD2E-4DDF-B1E5-4365D191CF3E}" srcOrd="3" destOrd="0" presId="urn:microsoft.com/office/officeart/2005/8/layout/hProcess4"/>
    <dgm:cxn modelId="{AF7768CF-183F-45DF-AD91-B509A4D08200}" type="presParOf" srcId="{E66DB734-80AE-431F-8E45-5F76C106B1C3}" destId="{57CFB260-3C81-45BF-9FFD-C31205711CC3}" srcOrd="4" destOrd="0" presId="urn:microsoft.com/office/officeart/2005/8/layout/hProcess4"/>
    <dgm:cxn modelId="{C0CD2206-45F1-42D5-96EF-09844C3DBFF5}" type="presParOf" srcId="{57CFB260-3C81-45BF-9FFD-C31205711CC3}" destId="{D186CD9C-5F4A-4EBB-9B08-B0738A5A5F08}" srcOrd="0" destOrd="0" presId="urn:microsoft.com/office/officeart/2005/8/layout/hProcess4"/>
    <dgm:cxn modelId="{8C24730C-561B-4D99-94E7-2A58331A5FF6}" type="presParOf" srcId="{57CFB260-3C81-45BF-9FFD-C31205711CC3}" destId="{89783FA1-7B63-4FDC-A86D-A48CE9957471}" srcOrd="1" destOrd="0" presId="urn:microsoft.com/office/officeart/2005/8/layout/hProcess4"/>
    <dgm:cxn modelId="{6FB689C5-3ABD-448E-91C5-F0718246AEC1}" type="presParOf" srcId="{57CFB260-3C81-45BF-9FFD-C31205711CC3}" destId="{85421311-3B43-4528-A9EC-90FF52B1B935}" srcOrd="2" destOrd="0" presId="urn:microsoft.com/office/officeart/2005/8/layout/hProcess4"/>
    <dgm:cxn modelId="{7F312A49-1276-4E66-A764-83F99D8F4443}" type="presParOf" srcId="{57CFB260-3C81-45BF-9FFD-C31205711CC3}" destId="{3ED026A1-EB31-4678-951B-77FD6EA00B46}" srcOrd="3" destOrd="0" presId="urn:microsoft.com/office/officeart/2005/8/layout/hProcess4"/>
    <dgm:cxn modelId="{35CDD2F2-3144-4310-9C52-C97A16F4CA08}" type="presParOf" srcId="{57CFB260-3C81-45BF-9FFD-C31205711CC3}" destId="{4496DDA7-2DE6-4332-BD77-DD390A62F81E}" srcOrd="4" destOrd="0" presId="urn:microsoft.com/office/officeart/2005/8/layout/hProcess4"/>
    <dgm:cxn modelId="{82298CBF-D680-4BEE-AF75-3CCAA267C2D1}" type="presParOf" srcId="{E66DB734-80AE-431F-8E45-5F76C106B1C3}" destId="{7606B4FB-5F0A-4C72-A6EB-4517D40A3F28}" srcOrd="5" destOrd="0" presId="urn:microsoft.com/office/officeart/2005/8/layout/hProcess4"/>
    <dgm:cxn modelId="{2B18DA3F-ACCC-4FAD-A617-129454EBF41D}" type="presParOf" srcId="{E66DB734-80AE-431F-8E45-5F76C106B1C3}" destId="{10A902AD-187D-4B16-ACD1-C5A7FBA9B227}" srcOrd="6" destOrd="0" presId="urn:microsoft.com/office/officeart/2005/8/layout/hProcess4"/>
    <dgm:cxn modelId="{6B072581-22EB-42B2-9243-CE813455F6BB}" type="presParOf" srcId="{10A902AD-187D-4B16-ACD1-C5A7FBA9B227}" destId="{578B7758-C96F-4D19-AF94-9409BE58A700}" srcOrd="0" destOrd="0" presId="urn:microsoft.com/office/officeart/2005/8/layout/hProcess4"/>
    <dgm:cxn modelId="{6CE9D3E3-F711-421A-A264-15B0E6B171A1}" type="presParOf" srcId="{10A902AD-187D-4B16-ACD1-C5A7FBA9B227}" destId="{10BA98E9-83B3-4EA2-A1B9-B4D416673EE1}" srcOrd="1" destOrd="0" presId="urn:microsoft.com/office/officeart/2005/8/layout/hProcess4"/>
    <dgm:cxn modelId="{59B1A47D-2572-4D4C-99F2-E38B7B8D9221}" type="presParOf" srcId="{10A902AD-187D-4B16-ACD1-C5A7FBA9B227}" destId="{14B9B8B7-6B71-4E43-BECA-841D920EB424}" srcOrd="2" destOrd="0" presId="urn:microsoft.com/office/officeart/2005/8/layout/hProcess4"/>
    <dgm:cxn modelId="{1D20869D-EDEC-467C-B3A2-41BAAA6CB64F}" type="presParOf" srcId="{10A902AD-187D-4B16-ACD1-C5A7FBA9B227}" destId="{293979BC-9BE1-4B45-8565-95EB58ACC5DF}" srcOrd="3" destOrd="0" presId="urn:microsoft.com/office/officeart/2005/8/layout/hProcess4"/>
    <dgm:cxn modelId="{E412B729-F67A-49D2-BDC9-C1608072302C}" type="presParOf" srcId="{10A902AD-187D-4B16-ACD1-C5A7FBA9B227}" destId="{21026778-B598-4D18-823F-4B627286C1AA}" srcOrd="4" destOrd="0" presId="urn:microsoft.com/office/officeart/2005/8/layout/hProcess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447FFD-EC94-4E56-9F1F-82E8CC03E198}">
      <dsp:nvSpPr>
        <dsp:cNvPr id="0" name=""/>
        <dsp:cNvSpPr/>
      </dsp:nvSpPr>
      <dsp:spPr>
        <a:xfrm>
          <a:off x="3271" y="692130"/>
          <a:ext cx="850778" cy="701714"/>
        </a:xfrm>
        <a:prstGeom prst="roundRect">
          <a:avLst>
            <a:gd name="adj" fmla="val 10000"/>
          </a:avLst>
        </a:prstGeom>
        <a:solidFill>
          <a:sysClr val="window" lastClr="FFFFFF">
            <a:alpha val="90000"/>
            <a:hueOff val="0"/>
            <a:satOff val="0"/>
            <a:lumOff val="0"/>
            <a:alphaOff val="0"/>
          </a:sysClr>
        </a:solidFill>
        <a:ln w="6350" cap="flat" cmpd="sng" algn="ctr">
          <a:solidFill>
            <a:srgbClr val="4472C4">
              <a:hueOff val="0"/>
              <a:satOff val="0"/>
              <a:lumOff val="0"/>
              <a:alphaOff val="0"/>
            </a:srgb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23825" tIns="123825" rIns="123825" bIns="123825" numCol="1" spcCol="1270" anchor="t" anchorCtr="0">
          <a:noAutofit/>
        </a:bodyPr>
        <a:lstStyle/>
        <a:p>
          <a:pPr marL="114300" lvl="1" indent="-114300" algn="l" defTabSz="622300">
            <a:lnSpc>
              <a:spcPct val="90000"/>
            </a:lnSpc>
            <a:spcBef>
              <a:spcPct val="0"/>
            </a:spcBef>
            <a:spcAft>
              <a:spcPct val="15000"/>
            </a:spcAft>
            <a:buChar char="•"/>
          </a:pPr>
          <a:r>
            <a:rPr lang="en-US" sz="1400" kern="1200">
              <a:solidFill>
                <a:sysClr val="windowText" lastClr="000000">
                  <a:hueOff val="0"/>
                  <a:satOff val="0"/>
                  <a:lumOff val="0"/>
                  <a:alphaOff val="0"/>
                </a:sysClr>
              </a:solidFill>
              <a:latin typeface="Calibri" panose="020F0502020204030204"/>
              <a:ea typeface="+mn-ea"/>
              <a:cs typeface="+mn-cs"/>
            </a:rPr>
            <a:t>1</a:t>
          </a:r>
        </a:p>
      </dsp:txBody>
      <dsp:txXfrm>
        <a:off x="19419" y="708278"/>
        <a:ext cx="818482" cy="519051"/>
      </dsp:txXfrm>
    </dsp:sp>
    <dsp:sp modelId="{6FF86F37-B58E-40CF-A79F-A2AB9A0643D5}">
      <dsp:nvSpPr>
        <dsp:cNvPr id="0" name=""/>
        <dsp:cNvSpPr/>
      </dsp:nvSpPr>
      <dsp:spPr>
        <a:xfrm>
          <a:off x="467049" y="807765"/>
          <a:ext cx="1014319" cy="1014319"/>
        </a:xfrm>
        <a:prstGeom prst="leftCircularArrow">
          <a:avLst>
            <a:gd name="adj1" fmla="val 3899"/>
            <a:gd name="adj2" fmla="val 488435"/>
            <a:gd name="adj3" fmla="val 2263946"/>
            <a:gd name="adj4" fmla="val 9024489"/>
            <a:gd name="adj5" fmla="val 4549"/>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00825B5E-0CEC-4B6E-B34C-D0F87817FE9F}">
      <dsp:nvSpPr>
        <dsp:cNvPr id="0" name=""/>
        <dsp:cNvSpPr/>
      </dsp:nvSpPr>
      <dsp:spPr>
        <a:xfrm>
          <a:off x="192333" y="1243477"/>
          <a:ext cx="756247" cy="30073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IN" sz="900" kern="1200">
              <a:solidFill>
                <a:sysClr val="window" lastClr="FFFFFF"/>
              </a:solidFill>
              <a:latin typeface="Calibri" panose="020F0502020204030204"/>
              <a:ea typeface="+mn-ea"/>
              <a:cs typeface="+mn-cs"/>
            </a:rPr>
            <a:t>Plan and prepare</a:t>
          </a:r>
          <a:endParaRPr lang="en-US" sz="900" kern="1200">
            <a:solidFill>
              <a:sysClr val="window" lastClr="FFFFFF"/>
            </a:solidFill>
            <a:latin typeface="Calibri" panose="020F0502020204030204"/>
            <a:ea typeface="+mn-ea"/>
            <a:cs typeface="+mn-cs"/>
          </a:endParaRPr>
        </a:p>
      </dsp:txBody>
      <dsp:txXfrm>
        <a:off x="201141" y="1252285"/>
        <a:ext cx="738631" cy="283118"/>
      </dsp:txXfrm>
    </dsp:sp>
    <dsp:sp modelId="{DF75DA35-2862-4312-8CFC-A2AE01A2678A}">
      <dsp:nvSpPr>
        <dsp:cNvPr id="0" name=""/>
        <dsp:cNvSpPr/>
      </dsp:nvSpPr>
      <dsp:spPr>
        <a:xfrm>
          <a:off x="1136908" y="692130"/>
          <a:ext cx="850778" cy="701714"/>
        </a:xfrm>
        <a:prstGeom prst="roundRect">
          <a:avLst>
            <a:gd name="adj" fmla="val 10000"/>
          </a:avLst>
        </a:prstGeom>
        <a:solidFill>
          <a:sysClr val="window" lastClr="FFFFFF">
            <a:alpha val="90000"/>
            <a:hueOff val="0"/>
            <a:satOff val="0"/>
            <a:lumOff val="0"/>
            <a:alphaOff val="0"/>
          </a:sysClr>
        </a:solidFill>
        <a:ln w="6350" cap="flat" cmpd="sng" algn="ctr">
          <a:solidFill>
            <a:srgbClr val="4472C4">
              <a:hueOff val="0"/>
              <a:satOff val="0"/>
              <a:lumOff val="0"/>
              <a:alphaOff val="0"/>
            </a:srgb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23825" tIns="123825" rIns="123825" bIns="123825" numCol="1" spcCol="1270" anchor="t" anchorCtr="0">
          <a:noAutofit/>
        </a:bodyPr>
        <a:lstStyle/>
        <a:p>
          <a:pPr marL="114300" lvl="1" indent="-114300" algn="l" defTabSz="622300">
            <a:lnSpc>
              <a:spcPct val="90000"/>
            </a:lnSpc>
            <a:spcBef>
              <a:spcPct val="0"/>
            </a:spcBef>
            <a:spcAft>
              <a:spcPct val="15000"/>
            </a:spcAft>
            <a:buChar char="•"/>
          </a:pPr>
          <a:r>
            <a:rPr lang="en-US" sz="1400" kern="1200">
              <a:solidFill>
                <a:sysClr val="windowText" lastClr="000000">
                  <a:hueOff val="0"/>
                  <a:satOff val="0"/>
                  <a:lumOff val="0"/>
                  <a:alphaOff val="0"/>
                </a:sysClr>
              </a:solidFill>
              <a:latin typeface="Calibri" panose="020F0502020204030204"/>
              <a:ea typeface="+mn-ea"/>
              <a:cs typeface="+mn-cs"/>
            </a:rPr>
            <a:t>2</a:t>
          </a:r>
        </a:p>
      </dsp:txBody>
      <dsp:txXfrm>
        <a:off x="1153056" y="858645"/>
        <a:ext cx="818482" cy="519051"/>
      </dsp:txXfrm>
    </dsp:sp>
    <dsp:sp modelId="{9E76CC40-5538-458E-A83C-32859886D64A}">
      <dsp:nvSpPr>
        <dsp:cNvPr id="0" name=""/>
        <dsp:cNvSpPr/>
      </dsp:nvSpPr>
      <dsp:spPr>
        <a:xfrm>
          <a:off x="1593596" y="236376"/>
          <a:ext cx="1123030" cy="1123030"/>
        </a:xfrm>
        <a:prstGeom prst="circularArrow">
          <a:avLst>
            <a:gd name="adj1" fmla="val 3522"/>
            <a:gd name="adj2" fmla="val 437175"/>
            <a:gd name="adj3" fmla="val 19387314"/>
            <a:gd name="adj4" fmla="val 12575511"/>
            <a:gd name="adj5" fmla="val 4109"/>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30A03F93-FE1E-4A30-A2B9-1905013282F2}">
      <dsp:nvSpPr>
        <dsp:cNvPr id="0" name=""/>
        <dsp:cNvSpPr/>
      </dsp:nvSpPr>
      <dsp:spPr>
        <a:xfrm>
          <a:off x="1325970" y="541762"/>
          <a:ext cx="756247" cy="30073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IN" sz="900" kern="1200">
              <a:solidFill>
                <a:sysClr val="window" lastClr="FFFFFF"/>
              </a:solidFill>
              <a:latin typeface="Calibri" panose="020F0502020204030204"/>
              <a:ea typeface="+mn-ea"/>
              <a:cs typeface="+mn-cs"/>
            </a:rPr>
            <a:t>Detection &amp; Reporting</a:t>
          </a:r>
          <a:endParaRPr lang="en-US" sz="900" kern="1200">
            <a:solidFill>
              <a:sysClr val="window" lastClr="FFFFFF"/>
            </a:solidFill>
            <a:latin typeface="Calibri" panose="020F0502020204030204"/>
            <a:ea typeface="+mn-ea"/>
            <a:cs typeface="+mn-cs"/>
          </a:endParaRPr>
        </a:p>
      </dsp:txBody>
      <dsp:txXfrm>
        <a:off x="1334778" y="550570"/>
        <a:ext cx="738631" cy="283118"/>
      </dsp:txXfrm>
    </dsp:sp>
    <dsp:sp modelId="{2F1EB3EC-521A-40C7-B7F5-DD71F880CA6C}">
      <dsp:nvSpPr>
        <dsp:cNvPr id="0" name=""/>
        <dsp:cNvSpPr/>
      </dsp:nvSpPr>
      <dsp:spPr>
        <a:xfrm>
          <a:off x="2270545" y="692130"/>
          <a:ext cx="850778" cy="701714"/>
        </a:xfrm>
        <a:prstGeom prst="roundRect">
          <a:avLst>
            <a:gd name="adj" fmla="val 10000"/>
          </a:avLst>
        </a:prstGeom>
        <a:solidFill>
          <a:sysClr val="window" lastClr="FFFFFF">
            <a:alpha val="90000"/>
            <a:hueOff val="0"/>
            <a:satOff val="0"/>
            <a:lumOff val="0"/>
            <a:alphaOff val="0"/>
          </a:sysClr>
        </a:solidFill>
        <a:ln w="6350" cap="flat" cmpd="sng" algn="ctr">
          <a:solidFill>
            <a:srgbClr val="4472C4">
              <a:hueOff val="0"/>
              <a:satOff val="0"/>
              <a:lumOff val="0"/>
              <a:alphaOff val="0"/>
            </a:srgb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23825" tIns="123825" rIns="123825" bIns="123825" numCol="1" spcCol="1270" anchor="t" anchorCtr="0">
          <a:noAutofit/>
        </a:bodyPr>
        <a:lstStyle/>
        <a:p>
          <a:pPr marL="114300" lvl="1" indent="-114300" algn="l" defTabSz="622300">
            <a:lnSpc>
              <a:spcPct val="90000"/>
            </a:lnSpc>
            <a:spcBef>
              <a:spcPct val="0"/>
            </a:spcBef>
            <a:spcAft>
              <a:spcPct val="15000"/>
            </a:spcAft>
            <a:buChar char="•"/>
          </a:pPr>
          <a:r>
            <a:rPr lang="en-US" sz="1400" kern="1200">
              <a:solidFill>
                <a:sysClr val="windowText" lastClr="000000">
                  <a:hueOff val="0"/>
                  <a:satOff val="0"/>
                  <a:lumOff val="0"/>
                  <a:alphaOff val="0"/>
                </a:sysClr>
              </a:solidFill>
              <a:latin typeface="Calibri" panose="020F0502020204030204"/>
              <a:ea typeface="+mn-ea"/>
              <a:cs typeface="+mn-cs"/>
            </a:rPr>
            <a:t>3</a:t>
          </a:r>
        </a:p>
      </dsp:txBody>
      <dsp:txXfrm>
        <a:off x="2286693" y="708278"/>
        <a:ext cx="818482" cy="519051"/>
      </dsp:txXfrm>
    </dsp:sp>
    <dsp:sp modelId="{F97C7549-E238-41FD-B537-BAD5CCC2D766}">
      <dsp:nvSpPr>
        <dsp:cNvPr id="0" name=""/>
        <dsp:cNvSpPr/>
      </dsp:nvSpPr>
      <dsp:spPr>
        <a:xfrm>
          <a:off x="2734323" y="807765"/>
          <a:ext cx="1014319" cy="1014319"/>
        </a:xfrm>
        <a:prstGeom prst="leftCircularArrow">
          <a:avLst>
            <a:gd name="adj1" fmla="val 3899"/>
            <a:gd name="adj2" fmla="val 488435"/>
            <a:gd name="adj3" fmla="val 2263946"/>
            <a:gd name="adj4" fmla="val 9024489"/>
            <a:gd name="adj5" fmla="val 4549"/>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37BAF1E-80D4-4242-94D7-6183C30310E5}">
      <dsp:nvSpPr>
        <dsp:cNvPr id="0" name=""/>
        <dsp:cNvSpPr/>
      </dsp:nvSpPr>
      <dsp:spPr>
        <a:xfrm>
          <a:off x="2459607" y="1243477"/>
          <a:ext cx="756247" cy="30073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IN" sz="900" kern="1200">
              <a:solidFill>
                <a:sysClr val="window" lastClr="FFFFFF"/>
              </a:solidFill>
              <a:latin typeface="Calibri" panose="020F0502020204030204"/>
              <a:ea typeface="+mn-ea"/>
              <a:cs typeface="+mn-cs"/>
            </a:rPr>
            <a:t>Assessment and Decision</a:t>
          </a:r>
          <a:endParaRPr lang="en-US" sz="900" kern="1200">
            <a:solidFill>
              <a:sysClr val="window" lastClr="FFFFFF"/>
            </a:solidFill>
            <a:latin typeface="Calibri" panose="020F0502020204030204"/>
            <a:ea typeface="+mn-ea"/>
            <a:cs typeface="+mn-cs"/>
          </a:endParaRPr>
        </a:p>
      </dsp:txBody>
      <dsp:txXfrm>
        <a:off x="2468415" y="1252285"/>
        <a:ext cx="738631" cy="283118"/>
      </dsp:txXfrm>
    </dsp:sp>
    <dsp:sp modelId="{DECE8BE1-4665-4570-8427-F5100D082817}">
      <dsp:nvSpPr>
        <dsp:cNvPr id="0" name=""/>
        <dsp:cNvSpPr/>
      </dsp:nvSpPr>
      <dsp:spPr>
        <a:xfrm>
          <a:off x="3404182" y="692130"/>
          <a:ext cx="850778" cy="701714"/>
        </a:xfrm>
        <a:prstGeom prst="roundRect">
          <a:avLst>
            <a:gd name="adj" fmla="val 10000"/>
          </a:avLst>
        </a:prstGeom>
        <a:solidFill>
          <a:sysClr val="window" lastClr="FFFFFF">
            <a:alpha val="90000"/>
            <a:hueOff val="0"/>
            <a:satOff val="0"/>
            <a:lumOff val="0"/>
            <a:alphaOff val="0"/>
          </a:sysClr>
        </a:solidFill>
        <a:ln w="6350" cap="flat" cmpd="sng" algn="ctr">
          <a:solidFill>
            <a:srgbClr val="4472C4">
              <a:hueOff val="0"/>
              <a:satOff val="0"/>
              <a:lumOff val="0"/>
              <a:alphaOff val="0"/>
            </a:srgb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23825" tIns="123825" rIns="123825" bIns="123825" numCol="1" spcCol="1270" anchor="t" anchorCtr="0">
          <a:noAutofit/>
        </a:bodyPr>
        <a:lstStyle/>
        <a:p>
          <a:pPr marL="114300" lvl="1" indent="-114300" algn="l" defTabSz="622300">
            <a:lnSpc>
              <a:spcPct val="90000"/>
            </a:lnSpc>
            <a:spcBef>
              <a:spcPct val="0"/>
            </a:spcBef>
            <a:spcAft>
              <a:spcPct val="15000"/>
            </a:spcAft>
            <a:buChar char="•"/>
          </a:pPr>
          <a:r>
            <a:rPr lang="en-US" sz="1400" kern="1200">
              <a:solidFill>
                <a:sysClr val="windowText" lastClr="000000">
                  <a:hueOff val="0"/>
                  <a:satOff val="0"/>
                  <a:lumOff val="0"/>
                  <a:alphaOff val="0"/>
                </a:sysClr>
              </a:solidFill>
              <a:latin typeface="Calibri" panose="020F0502020204030204"/>
              <a:ea typeface="+mn-ea"/>
              <a:cs typeface="+mn-cs"/>
            </a:rPr>
            <a:t>4</a:t>
          </a:r>
        </a:p>
      </dsp:txBody>
      <dsp:txXfrm>
        <a:off x="3420330" y="858645"/>
        <a:ext cx="818482" cy="519051"/>
      </dsp:txXfrm>
    </dsp:sp>
    <dsp:sp modelId="{882504C7-7EE5-4273-A555-2942C3F1B944}">
      <dsp:nvSpPr>
        <dsp:cNvPr id="0" name=""/>
        <dsp:cNvSpPr/>
      </dsp:nvSpPr>
      <dsp:spPr>
        <a:xfrm>
          <a:off x="3860870" y="236376"/>
          <a:ext cx="1123030" cy="1123030"/>
        </a:xfrm>
        <a:prstGeom prst="circularArrow">
          <a:avLst>
            <a:gd name="adj1" fmla="val 3522"/>
            <a:gd name="adj2" fmla="val 437175"/>
            <a:gd name="adj3" fmla="val 19387314"/>
            <a:gd name="adj4" fmla="val 12575511"/>
            <a:gd name="adj5" fmla="val 4109"/>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599694C-7065-46D7-A77C-299B1F46DDFD}">
      <dsp:nvSpPr>
        <dsp:cNvPr id="0" name=""/>
        <dsp:cNvSpPr/>
      </dsp:nvSpPr>
      <dsp:spPr>
        <a:xfrm>
          <a:off x="3593244" y="541762"/>
          <a:ext cx="756247" cy="30073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IN" sz="900" kern="1200">
              <a:solidFill>
                <a:sysClr val="window" lastClr="FFFFFF"/>
              </a:solidFill>
              <a:latin typeface="Calibri" panose="020F0502020204030204"/>
              <a:ea typeface="+mn-ea"/>
              <a:cs typeface="+mn-cs"/>
            </a:rPr>
            <a:t>Responses</a:t>
          </a:r>
          <a:endParaRPr lang="en-US" sz="900" kern="1200">
            <a:solidFill>
              <a:sysClr val="window" lastClr="FFFFFF"/>
            </a:solidFill>
            <a:latin typeface="Calibri" panose="020F0502020204030204"/>
            <a:ea typeface="+mn-ea"/>
            <a:cs typeface="+mn-cs"/>
          </a:endParaRPr>
        </a:p>
      </dsp:txBody>
      <dsp:txXfrm>
        <a:off x="3602052" y="550570"/>
        <a:ext cx="738631" cy="283118"/>
      </dsp:txXfrm>
    </dsp:sp>
    <dsp:sp modelId="{15384038-BBDD-434C-8E52-A5E890183F1B}">
      <dsp:nvSpPr>
        <dsp:cNvPr id="0" name=""/>
        <dsp:cNvSpPr/>
      </dsp:nvSpPr>
      <dsp:spPr>
        <a:xfrm>
          <a:off x="4537819" y="692130"/>
          <a:ext cx="850778" cy="701714"/>
        </a:xfrm>
        <a:prstGeom prst="roundRect">
          <a:avLst>
            <a:gd name="adj" fmla="val 10000"/>
          </a:avLst>
        </a:prstGeom>
        <a:solidFill>
          <a:sysClr val="window" lastClr="FFFFFF">
            <a:alpha val="90000"/>
            <a:hueOff val="0"/>
            <a:satOff val="0"/>
            <a:lumOff val="0"/>
            <a:alphaOff val="0"/>
          </a:sysClr>
        </a:solidFill>
        <a:ln w="6350" cap="flat" cmpd="sng" algn="ctr">
          <a:solidFill>
            <a:srgbClr val="4472C4">
              <a:hueOff val="0"/>
              <a:satOff val="0"/>
              <a:lumOff val="0"/>
              <a:alphaOff val="0"/>
            </a:srgb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23825" tIns="123825" rIns="123825" bIns="123825" numCol="1" spcCol="1270" anchor="t" anchorCtr="0">
          <a:noAutofit/>
        </a:bodyPr>
        <a:lstStyle/>
        <a:p>
          <a:pPr marL="114300" lvl="1" indent="-114300" algn="l" defTabSz="622300">
            <a:lnSpc>
              <a:spcPct val="90000"/>
            </a:lnSpc>
            <a:spcBef>
              <a:spcPct val="0"/>
            </a:spcBef>
            <a:spcAft>
              <a:spcPct val="15000"/>
            </a:spcAft>
            <a:buChar char="•"/>
          </a:pPr>
          <a:r>
            <a:rPr lang="en-US" sz="1400" kern="1200">
              <a:solidFill>
                <a:sysClr val="windowText" lastClr="000000">
                  <a:hueOff val="0"/>
                  <a:satOff val="0"/>
                  <a:lumOff val="0"/>
                  <a:alphaOff val="0"/>
                </a:sysClr>
              </a:solidFill>
              <a:latin typeface="Calibri" panose="020F0502020204030204"/>
              <a:ea typeface="+mn-ea"/>
              <a:cs typeface="+mn-cs"/>
            </a:rPr>
            <a:t>5</a:t>
          </a:r>
        </a:p>
      </dsp:txBody>
      <dsp:txXfrm>
        <a:off x="4553967" y="708278"/>
        <a:ext cx="818482" cy="519051"/>
      </dsp:txXfrm>
    </dsp:sp>
    <dsp:sp modelId="{E9D0D103-7A4E-4FE3-98F8-EDB4EDBAAE18}">
      <dsp:nvSpPr>
        <dsp:cNvPr id="0" name=""/>
        <dsp:cNvSpPr/>
      </dsp:nvSpPr>
      <dsp:spPr>
        <a:xfrm>
          <a:off x="4726881" y="1243477"/>
          <a:ext cx="756247" cy="300734"/>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IN" sz="900" kern="1200">
              <a:solidFill>
                <a:sysClr val="window" lastClr="FFFFFF"/>
              </a:solidFill>
              <a:latin typeface="Calibri" panose="020F0502020204030204"/>
              <a:ea typeface="+mn-ea"/>
              <a:cs typeface="+mn-cs"/>
            </a:rPr>
            <a:t>Lessons Learnt</a:t>
          </a:r>
          <a:endParaRPr lang="en-US" sz="900" kern="1200">
            <a:solidFill>
              <a:sysClr val="window" lastClr="FFFFFF"/>
            </a:solidFill>
            <a:latin typeface="Calibri" panose="020F0502020204030204"/>
            <a:ea typeface="+mn-ea"/>
            <a:cs typeface="+mn-cs"/>
          </a:endParaRPr>
        </a:p>
      </dsp:txBody>
      <dsp:txXfrm>
        <a:off x="4735689" y="1252285"/>
        <a:ext cx="738631" cy="28311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C1FCAF-0C0F-4F7F-BE9F-D1EF3632C2C1}">
      <dsp:nvSpPr>
        <dsp:cNvPr id="0" name=""/>
        <dsp:cNvSpPr/>
      </dsp:nvSpPr>
      <dsp:spPr>
        <a:xfrm>
          <a:off x="1951" y="799885"/>
          <a:ext cx="1220943" cy="886253"/>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377825">
            <a:lnSpc>
              <a:spcPct val="90000"/>
            </a:lnSpc>
            <a:spcBef>
              <a:spcPct val="0"/>
            </a:spcBef>
            <a:spcAft>
              <a:spcPct val="15000"/>
            </a:spcAft>
            <a:buChar char="•"/>
          </a:pPr>
          <a:r>
            <a:rPr lang="en-US" sz="850" kern="1200">
              <a:solidFill>
                <a:srgbClr val="FF0000"/>
              </a:solidFill>
              <a:latin typeface="Verdana" panose="020B0604030504040204" pitchFamily="34" charset="0"/>
              <a:ea typeface="Verdana" panose="020B0604030504040204" pitchFamily="34" charset="0"/>
              <a:cs typeface="+mn-cs"/>
            </a:rPr>
            <a:t>Response Time:15 mins</a:t>
          </a:r>
        </a:p>
        <a:p>
          <a:pPr marL="57150" lvl="1" indent="-57150" algn="l" defTabSz="377825">
            <a:lnSpc>
              <a:spcPct val="90000"/>
            </a:lnSpc>
            <a:spcBef>
              <a:spcPct val="0"/>
            </a:spcBef>
            <a:spcAft>
              <a:spcPct val="15000"/>
            </a:spcAft>
            <a:buChar char="•"/>
          </a:pPr>
          <a:r>
            <a:rPr lang="en-IN" sz="850" kern="1200">
              <a:solidFill>
                <a:srgbClr val="FF0000"/>
              </a:solidFill>
              <a:latin typeface="Verdana" panose="020B0604030504040204" pitchFamily="34" charset="0"/>
              <a:ea typeface="Verdana" panose="020B0604030504040204" pitchFamily="34" charset="0"/>
              <a:cs typeface="+mn-cs"/>
            </a:rPr>
            <a:t>Resolution Time: 4 hours</a:t>
          </a:r>
          <a:endParaRPr lang="en-US" sz="850" kern="1200">
            <a:solidFill>
              <a:srgbClr val="FF0000"/>
            </a:solidFill>
            <a:latin typeface="Verdana" panose="020B0604030504040204" pitchFamily="34" charset="0"/>
            <a:ea typeface="Verdana" panose="020B0604030504040204" pitchFamily="34" charset="0"/>
            <a:cs typeface="+mn-cs"/>
          </a:endParaRPr>
        </a:p>
      </dsp:txBody>
      <dsp:txXfrm>
        <a:off x="22346" y="820280"/>
        <a:ext cx="1180153" cy="655551"/>
      </dsp:txXfrm>
    </dsp:sp>
    <dsp:sp modelId="{195C7CF6-59DA-42D8-B9B2-A02863C73406}">
      <dsp:nvSpPr>
        <dsp:cNvPr id="0" name=""/>
        <dsp:cNvSpPr/>
      </dsp:nvSpPr>
      <dsp:spPr>
        <a:xfrm>
          <a:off x="660118" y="871417"/>
          <a:ext cx="1376688" cy="1376688"/>
        </a:xfrm>
        <a:prstGeom prst="leftCircularArrow">
          <a:avLst>
            <a:gd name="adj1" fmla="val 4195"/>
            <a:gd name="adj2" fmla="val 529276"/>
            <a:gd name="adj3" fmla="val 2304787"/>
            <a:gd name="adj4" fmla="val 9024489"/>
            <a:gd name="adj5" fmla="val 4894"/>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E9A112AA-E6BB-4BE3-9FA2-E60405901F52}">
      <dsp:nvSpPr>
        <dsp:cNvPr id="0" name=""/>
        <dsp:cNvSpPr/>
      </dsp:nvSpPr>
      <dsp:spPr>
        <a:xfrm>
          <a:off x="313945" y="1496227"/>
          <a:ext cx="955127" cy="379822"/>
        </a:xfrm>
        <a:prstGeom prst="roundRect">
          <a:avLst>
            <a:gd name="adj" fmla="val 10000"/>
          </a:avLst>
        </a:prstGeom>
        <a:solidFill>
          <a:srgbClr val="FF000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IN" sz="900" b="1" kern="1200">
              <a:solidFill>
                <a:sysClr val="window" lastClr="FFFFFF"/>
              </a:solidFill>
              <a:latin typeface="Verdana" panose="020B0604030504040204" pitchFamily="34" charset="0"/>
              <a:ea typeface="Verdana" panose="020B0604030504040204" pitchFamily="34" charset="0"/>
              <a:cs typeface="+mn-cs"/>
            </a:rPr>
            <a:t>Severity 1-CriticaI</a:t>
          </a:r>
          <a:endParaRPr lang="en-US" sz="900" b="1" kern="1200">
            <a:solidFill>
              <a:sysClr val="window" lastClr="FFFFFF"/>
            </a:solidFill>
            <a:latin typeface="Verdana" panose="020B0604030504040204" pitchFamily="34" charset="0"/>
            <a:ea typeface="Verdana" panose="020B0604030504040204" pitchFamily="34" charset="0"/>
            <a:cs typeface="+mn-cs"/>
          </a:endParaRPr>
        </a:p>
      </dsp:txBody>
      <dsp:txXfrm>
        <a:off x="325070" y="1507352"/>
        <a:ext cx="932877" cy="357572"/>
      </dsp:txXfrm>
    </dsp:sp>
    <dsp:sp modelId="{4C5B16C7-C4FA-4F66-84D7-F75CC245DC58}">
      <dsp:nvSpPr>
        <dsp:cNvPr id="0" name=""/>
        <dsp:cNvSpPr/>
      </dsp:nvSpPr>
      <dsp:spPr>
        <a:xfrm>
          <a:off x="1479393" y="799885"/>
          <a:ext cx="1317671" cy="886253"/>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355600">
            <a:lnSpc>
              <a:spcPct val="90000"/>
            </a:lnSpc>
            <a:spcBef>
              <a:spcPct val="0"/>
            </a:spcBef>
            <a:spcAft>
              <a:spcPct val="15000"/>
            </a:spcAft>
            <a:buChar char="•"/>
          </a:pPr>
          <a:r>
            <a:rPr lang="en-IN" sz="800" kern="1200">
              <a:solidFill>
                <a:srgbClr val="ED7D31"/>
              </a:solidFill>
              <a:latin typeface="Verdana" panose="020B0604030504040204" pitchFamily="34" charset="0"/>
              <a:ea typeface="Verdana" panose="020B0604030504040204" pitchFamily="34" charset="0"/>
              <a:cs typeface="+mn-cs"/>
            </a:rPr>
            <a:t>Response Time: 2 hours</a:t>
          </a:r>
          <a:endParaRPr lang="en-US" sz="800" kern="1200">
            <a:solidFill>
              <a:srgbClr val="ED7D31"/>
            </a:solidFill>
            <a:latin typeface="Verdana" panose="020B0604030504040204" pitchFamily="34" charset="0"/>
            <a:ea typeface="Verdana" panose="020B0604030504040204" pitchFamily="34" charset="0"/>
            <a:cs typeface="+mn-cs"/>
          </a:endParaRPr>
        </a:p>
        <a:p>
          <a:pPr marL="57150" lvl="1" indent="-57150" algn="l" defTabSz="355600">
            <a:lnSpc>
              <a:spcPct val="90000"/>
            </a:lnSpc>
            <a:spcBef>
              <a:spcPct val="0"/>
            </a:spcBef>
            <a:spcAft>
              <a:spcPct val="15000"/>
            </a:spcAft>
            <a:buChar char="•"/>
          </a:pPr>
          <a:r>
            <a:rPr lang="en-IN" sz="800" kern="1200">
              <a:solidFill>
                <a:srgbClr val="ED7D31"/>
              </a:solidFill>
              <a:latin typeface="Verdana" panose="020B0604030504040204" pitchFamily="34" charset="0"/>
              <a:ea typeface="Verdana" panose="020B0604030504040204" pitchFamily="34" charset="0"/>
              <a:cs typeface="+mn-cs"/>
            </a:rPr>
            <a:t>Resolution Time: 8 Hour</a:t>
          </a:r>
          <a:endParaRPr lang="en-US" sz="800" kern="1200">
            <a:solidFill>
              <a:srgbClr val="ED7D31"/>
            </a:solidFill>
            <a:latin typeface="Verdana" panose="020B0604030504040204" pitchFamily="34" charset="0"/>
            <a:ea typeface="Verdana" panose="020B0604030504040204" pitchFamily="34" charset="0"/>
            <a:cs typeface="+mn-cs"/>
          </a:endParaRPr>
        </a:p>
      </dsp:txBody>
      <dsp:txXfrm>
        <a:off x="1499788" y="1010192"/>
        <a:ext cx="1276881" cy="655551"/>
      </dsp:txXfrm>
    </dsp:sp>
    <dsp:sp modelId="{F5F62242-AD2E-4DDF-B1E5-4365D191CF3E}">
      <dsp:nvSpPr>
        <dsp:cNvPr id="0" name=""/>
        <dsp:cNvSpPr/>
      </dsp:nvSpPr>
      <dsp:spPr>
        <a:xfrm>
          <a:off x="2174915" y="195193"/>
          <a:ext cx="1545503" cy="1545503"/>
        </a:xfrm>
        <a:prstGeom prst="circularArrow">
          <a:avLst>
            <a:gd name="adj1" fmla="val 3801"/>
            <a:gd name="adj2" fmla="val 474982"/>
            <a:gd name="adj3" fmla="val 19349508"/>
            <a:gd name="adj4" fmla="val 12575511"/>
            <a:gd name="adj5" fmla="val 4434"/>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18DED354-87D1-40B1-A326-9D955F5FCEC4}">
      <dsp:nvSpPr>
        <dsp:cNvPr id="0" name=""/>
        <dsp:cNvSpPr/>
      </dsp:nvSpPr>
      <dsp:spPr>
        <a:xfrm>
          <a:off x="1839751" y="609974"/>
          <a:ext cx="955127" cy="379822"/>
        </a:xfrm>
        <a:prstGeom prst="roundRect">
          <a:avLst>
            <a:gd name="adj" fmla="val 10000"/>
          </a:avLst>
        </a:prstGeom>
        <a:solidFill>
          <a:srgbClr val="ED7D31"/>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IN" sz="900" b="1" kern="1200">
              <a:solidFill>
                <a:sysClr val="window" lastClr="FFFFFF"/>
              </a:solidFill>
              <a:latin typeface="Verdana" panose="020B0604030504040204" pitchFamily="34" charset="0"/>
              <a:ea typeface="Verdana" panose="020B0604030504040204" pitchFamily="34" charset="0"/>
              <a:cs typeface="+mn-cs"/>
            </a:rPr>
            <a:t>Severity 2-High</a:t>
          </a:r>
          <a:endParaRPr lang="en-US" sz="900" b="1" kern="1200">
            <a:solidFill>
              <a:sysClr val="window" lastClr="FFFFFF"/>
            </a:solidFill>
            <a:latin typeface="Verdana" panose="020B0604030504040204" pitchFamily="34" charset="0"/>
            <a:ea typeface="Verdana" panose="020B0604030504040204" pitchFamily="34" charset="0"/>
            <a:cs typeface="+mn-cs"/>
          </a:endParaRPr>
        </a:p>
      </dsp:txBody>
      <dsp:txXfrm>
        <a:off x="1850876" y="621099"/>
        <a:ext cx="932877" cy="357572"/>
      </dsp:txXfrm>
    </dsp:sp>
    <dsp:sp modelId="{89783FA1-7B63-4FDC-A86D-A48CE9957471}">
      <dsp:nvSpPr>
        <dsp:cNvPr id="0" name=""/>
        <dsp:cNvSpPr/>
      </dsp:nvSpPr>
      <dsp:spPr>
        <a:xfrm>
          <a:off x="3007384" y="799885"/>
          <a:ext cx="1368109" cy="886253"/>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355600">
            <a:lnSpc>
              <a:spcPct val="90000"/>
            </a:lnSpc>
            <a:spcBef>
              <a:spcPct val="0"/>
            </a:spcBef>
            <a:spcAft>
              <a:spcPct val="15000"/>
            </a:spcAft>
            <a:buChar char="•"/>
          </a:pPr>
          <a:r>
            <a:rPr lang="en-IN" sz="800" kern="1200">
              <a:solidFill>
                <a:srgbClr val="FFC000">
                  <a:lumMod val="75000"/>
                </a:srgbClr>
              </a:solidFill>
              <a:latin typeface="Verdana" panose="020B0604030504040204" pitchFamily="34" charset="0"/>
              <a:ea typeface="Verdana" panose="020B0604030504040204" pitchFamily="34" charset="0"/>
              <a:cs typeface="+mn-cs"/>
            </a:rPr>
            <a:t>Response Time: 8 Hours</a:t>
          </a:r>
          <a:endParaRPr lang="en-US" sz="800" kern="1200">
            <a:solidFill>
              <a:srgbClr val="FFC000">
                <a:lumMod val="75000"/>
              </a:srgbClr>
            </a:solidFill>
            <a:latin typeface="Verdana" panose="020B0604030504040204" pitchFamily="34" charset="0"/>
            <a:ea typeface="Verdana" panose="020B0604030504040204" pitchFamily="34" charset="0"/>
            <a:cs typeface="+mn-cs"/>
          </a:endParaRPr>
        </a:p>
        <a:p>
          <a:pPr marL="57150" lvl="1" indent="-57150" algn="l" defTabSz="355600">
            <a:lnSpc>
              <a:spcPct val="90000"/>
            </a:lnSpc>
            <a:spcBef>
              <a:spcPct val="0"/>
            </a:spcBef>
            <a:spcAft>
              <a:spcPct val="15000"/>
            </a:spcAft>
            <a:buChar char="•"/>
          </a:pPr>
          <a:r>
            <a:rPr lang="en-IN" sz="800" kern="1200">
              <a:solidFill>
                <a:srgbClr val="FFC000">
                  <a:lumMod val="75000"/>
                </a:srgbClr>
              </a:solidFill>
              <a:latin typeface="Verdana" panose="020B0604030504040204" pitchFamily="34" charset="0"/>
              <a:ea typeface="Verdana" panose="020B0604030504040204" pitchFamily="34" charset="0"/>
              <a:cs typeface="+mn-cs"/>
            </a:rPr>
            <a:t>Resolution time:2 Days</a:t>
          </a:r>
          <a:endParaRPr lang="en-US" sz="800" kern="1200">
            <a:solidFill>
              <a:srgbClr val="FFC000">
                <a:lumMod val="75000"/>
              </a:srgbClr>
            </a:solidFill>
            <a:latin typeface="Verdana" panose="020B0604030504040204" pitchFamily="34" charset="0"/>
            <a:ea typeface="Verdana" panose="020B0604030504040204" pitchFamily="34" charset="0"/>
            <a:cs typeface="+mn-cs"/>
          </a:endParaRPr>
        </a:p>
      </dsp:txBody>
      <dsp:txXfrm>
        <a:off x="3027779" y="820280"/>
        <a:ext cx="1327319" cy="655551"/>
      </dsp:txXfrm>
    </dsp:sp>
    <dsp:sp modelId="{7606B4FB-5F0A-4C72-A6EB-4517D40A3F28}">
      <dsp:nvSpPr>
        <dsp:cNvPr id="0" name=""/>
        <dsp:cNvSpPr/>
      </dsp:nvSpPr>
      <dsp:spPr>
        <a:xfrm>
          <a:off x="3765576" y="981507"/>
          <a:ext cx="1281370" cy="1281370"/>
        </a:xfrm>
        <a:prstGeom prst="leftCircularArrow">
          <a:avLst>
            <a:gd name="adj1" fmla="val 4195"/>
            <a:gd name="adj2" fmla="val 529276"/>
            <a:gd name="adj3" fmla="val 2304787"/>
            <a:gd name="adj4" fmla="val 9024489"/>
            <a:gd name="adj5" fmla="val 4894"/>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3ED026A1-EB31-4678-951B-77FD6EA00B46}">
      <dsp:nvSpPr>
        <dsp:cNvPr id="0" name=""/>
        <dsp:cNvSpPr/>
      </dsp:nvSpPr>
      <dsp:spPr>
        <a:xfrm>
          <a:off x="3392961" y="1496227"/>
          <a:ext cx="955127" cy="379822"/>
        </a:xfrm>
        <a:prstGeom prst="roundRect">
          <a:avLst>
            <a:gd name="adj" fmla="val 10000"/>
          </a:avLst>
        </a:prstGeom>
        <a:solidFill>
          <a:srgbClr val="FFC000">
            <a:lumMod val="75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IN" sz="900" b="1" kern="1200">
              <a:solidFill>
                <a:sysClr val="window" lastClr="FFFFFF"/>
              </a:solidFill>
              <a:latin typeface="Verdana" panose="020B0604030504040204" pitchFamily="34" charset="0"/>
              <a:ea typeface="Verdana" panose="020B0604030504040204" pitchFamily="34" charset="0"/>
              <a:cs typeface="+mn-cs"/>
            </a:rPr>
            <a:t>Severity 3- Medium</a:t>
          </a:r>
          <a:endParaRPr lang="en-US" sz="900" b="1" kern="1200">
            <a:solidFill>
              <a:sysClr val="window" lastClr="FFFFFF"/>
            </a:solidFill>
            <a:latin typeface="Verdana" panose="020B0604030504040204" pitchFamily="34" charset="0"/>
            <a:ea typeface="Verdana" panose="020B0604030504040204" pitchFamily="34" charset="0"/>
            <a:cs typeface="+mn-cs"/>
          </a:endParaRPr>
        </a:p>
      </dsp:txBody>
      <dsp:txXfrm>
        <a:off x="3404086" y="1507352"/>
        <a:ext cx="932877" cy="357572"/>
      </dsp:txXfrm>
    </dsp:sp>
    <dsp:sp modelId="{10BA98E9-83B3-4EA2-A1B9-B4D416673EE1}">
      <dsp:nvSpPr>
        <dsp:cNvPr id="0" name=""/>
        <dsp:cNvSpPr/>
      </dsp:nvSpPr>
      <dsp:spPr>
        <a:xfrm>
          <a:off x="4594281" y="876077"/>
          <a:ext cx="1074518" cy="886253"/>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355600">
            <a:lnSpc>
              <a:spcPct val="90000"/>
            </a:lnSpc>
            <a:spcBef>
              <a:spcPct val="0"/>
            </a:spcBef>
            <a:spcAft>
              <a:spcPct val="15000"/>
            </a:spcAft>
            <a:buChar char="•"/>
          </a:pPr>
          <a:r>
            <a:rPr lang="en-IN" sz="800" kern="1200">
              <a:solidFill>
                <a:srgbClr val="70AD47"/>
              </a:solidFill>
              <a:latin typeface="Verdana" panose="020B0604030504040204" pitchFamily="34" charset="0"/>
              <a:ea typeface="Verdana" panose="020B0604030504040204" pitchFamily="34" charset="0"/>
              <a:cs typeface="+mn-cs"/>
            </a:rPr>
            <a:t>Response Time:12 Hours</a:t>
          </a:r>
          <a:endParaRPr lang="en-US" sz="800" kern="1200">
            <a:solidFill>
              <a:srgbClr val="70AD47"/>
            </a:solidFill>
            <a:latin typeface="Verdana" panose="020B0604030504040204" pitchFamily="34" charset="0"/>
            <a:ea typeface="Verdana" panose="020B0604030504040204" pitchFamily="34" charset="0"/>
            <a:cs typeface="+mn-cs"/>
          </a:endParaRPr>
        </a:p>
        <a:p>
          <a:pPr marL="57150" lvl="1" indent="-57150" algn="l" defTabSz="355600">
            <a:lnSpc>
              <a:spcPct val="90000"/>
            </a:lnSpc>
            <a:spcBef>
              <a:spcPct val="0"/>
            </a:spcBef>
            <a:spcAft>
              <a:spcPct val="15000"/>
            </a:spcAft>
            <a:buChar char="•"/>
          </a:pPr>
          <a:r>
            <a:rPr lang="en-IN" sz="800" kern="1200">
              <a:solidFill>
                <a:srgbClr val="70AD47"/>
              </a:solidFill>
              <a:latin typeface="Verdana" panose="020B0604030504040204" pitchFamily="34" charset="0"/>
              <a:ea typeface="Verdana" panose="020B0604030504040204" pitchFamily="34" charset="0"/>
              <a:cs typeface="+mn-cs"/>
            </a:rPr>
            <a:t>Resolution Time: 4 days</a:t>
          </a:r>
          <a:endParaRPr lang="en-US" sz="800" kern="1200">
            <a:solidFill>
              <a:srgbClr val="70AD47"/>
            </a:solidFill>
            <a:latin typeface="Verdana" panose="020B0604030504040204" pitchFamily="34" charset="0"/>
            <a:ea typeface="Verdana" panose="020B0604030504040204" pitchFamily="34" charset="0"/>
            <a:cs typeface="+mn-cs"/>
          </a:endParaRPr>
        </a:p>
      </dsp:txBody>
      <dsp:txXfrm>
        <a:off x="4614676" y="1086383"/>
        <a:ext cx="1033728" cy="655551"/>
      </dsp:txXfrm>
    </dsp:sp>
    <dsp:sp modelId="{293979BC-9BE1-4B45-8565-95EB58ACC5DF}">
      <dsp:nvSpPr>
        <dsp:cNvPr id="0" name=""/>
        <dsp:cNvSpPr/>
      </dsp:nvSpPr>
      <dsp:spPr>
        <a:xfrm>
          <a:off x="4824595" y="609974"/>
          <a:ext cx="955127" cy="379822"/>
        </a:xfrm>
        <a:prstGeom prst="roundRect">
          <a:avLst>
            <a:gd name="adj" fmla="val 10000"/>
          </a:avLst>
        </a:prstGeom>
        <a:solidFill>
          <a:srgbClr val="70AD47"/>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IN" sz="900" b="1" kern="1200">
              <a:solidFill>
                <a:sysClr val="window" lastClr="FFFFFF"/>
              </a:solidFill>
              <a:latin typeface="Verdana" panose="020B0604030504040204" pitchFamily="34" charset="0"/>
              <a:ea typeface="Verdana" panose="020B0604030504040204" pitchFamily="34" charset="0"/>
              <a:cs typeface="+mn-cs"/>
            </a:rPr>
            <a:t>Severity 4- Low</a:t>
          </a:r>
          <a:endParaRPr lang="en-US" sz="900" b="1" kern="1200">
            <a:solidFill>
              <a:sysClr val="window" lastClr="FFFFFF"/>
            </a:solidFill>
            <a:latin typeface="Verdana" panose="020B0604030504040204" pitchFamily="34" charset="0"/>
            <a:ea typeface="Verdana" panose="020B0604030504040204" pitchFamily="34" charset="0"/>
            <a:cs typeface="+mn-cs"/>
          </a:endParaRPr>
        </a:p>
      </dsp:txBody>
      <dsp:txXfrm>
        <a:off x="4835720" y="621099"/>
        <a:ext cx="932877" cy="35757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9795C4-538A-4FE2-8071-D15E83CEA191}">
  <we:reference id="feee82d2-04bc-47c8-95dd-76f4c316cc8c" version="1.1.1.0" store="EXCatalog" storeType="EXCatalog"/>
  <we:alternateReferences>
    <we:reference id="WA104380118" version="1.1.1.0" store="en-I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b415eba-e95e-415c-8eaf-40b5b4ad0f84">
      <Terms xmlns="http://schemas.microsoft.com/office/infopath/2007/PartnerControls"/>
    </lcf76f155ced4ddcb4097134ff3c332f>
    <TaxCatchAll xmlns="86c93658-3e86-4f8b-89f3-61afe5bfc4aa" xsi:nil="true"/>
    <SharedWithUsers xmlns="86c93658-3e86-4f8b-89f3-61afe5bfc4aa">
      <UserInfo>
        <DisplayName/>
        <AccountId xsi:nil="true"/>
        <AccountType/>
      </UserInfo>
    </SharedWithUsers>
  </documentManagement>
</p:properties>
</file>

<file path=customXml/itemProps1.xml><?xml version="1.0" encoding="utf-8"?>
<ds:datastoreItem xmlns:ds="http://schemas.openxmlformats.org/officeDocument/2006/customXml" ds:itemID="{BBE37386-6047-488F-8F07-39D6B3C6A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customXml/itemProps3.xml><?xml version="1.0" encoding="utf-8"?>
<ds:datastoreItem xmlns:ds="http://schemas.openxmlformats.org/officeDocument/2006/customXml" ds:itemID="{631FC846-6EB6-483F-B62A-EECBDA1DB434}">
  <ds:schemaRefs>
    <ds:schemaRef ds:uri="http://schemas.microsoft.com/sharepoint/v3/contenttype/forms"/>
  </ds:schemaRefs>
</ds:datastoreItem>
</file>

<file path=customXml/itemProps4.xml><?xml version="1.0" encoding="utf-8"?>
<ds:datastoreItem xmlns:ds="http://schemas.openxmlformats.org/officeDocument/2006/customXml" ds:itemID="{709F7A30-9F76-4C18-9100-FCEFA94CB15D}">
  <ds:schemaRefs>
    <ds:schemaRef ds:uri="http://schemas.microsoft.com/office/2006/metadata/properties"/>
    <ds:schemaRef ds:uri="http://schemas.microsoft.com/office/infopath/2007/PartnerControls"/>
    <ds:schemaRef ds:uri="fb415eba-e95e-415c-8eaf-40b5b4ad0f84"/>
    <ds:schemaRef ds:uri="86c93658-3e86-4f8b-89f3-61afe5bfc4a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Netradyne Security Incident Response Plan</dc:title>
  <dc:subject/>
  <dc:creator>Sudhansu Kumar</dc:creator>
  <keywords>InfoSec; Vulnerability Management</keywords>
  <dc:description/>
  <lastModifiedBy>Kapil Kumar</lastModifiedBy>
  <revision>16</revision>
  <lastPrinted>2025-04-01T15:43:00.0000000Z</lastPrinted>
  <dcterms:created xsi:type="dcterms:W3CDTF">2025-07-10T02:54:00.0000000Z</dcterms:created>
  <dcterms:modified xsi:type="dcterms:W3CDTF">2025-08-04T13:52:31.9320903Z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ediaServiceImageTags">
    <vt:lpwstr/>
  </property>
  <property fmtid="{D5CDD505-2E9C-101B-9397-08002B2CF9AE}" pid="4" name="Order">
    <vt:r8>54600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MSIP_Label_c82d1495-f368-494b-8696-ae3e76786b05_Enabled">
    <vt:lpwstr>true</vt:lpwstr>
  </property>
  <property fmtid="{D5CDD505-2E9C-101B-9397-08002B2CF9AE}" pid="12" name="MSIP_Label_c82d1495-f368-494b-8696-ae3e76786b05_SetDate">
    <vt:lpwstr>2023-07-11T12:20:44Z</vt:lpwstr>
  </property>
  <property fmtid="{D5CDD505-2E9C-101B-9397-08002B2CF9AE}" pid="13" name="MSIP_Label_c82d1495-f368-494b-8696-ae3e76786b05_Method">
    <vt:lpwstr>Standard</vt:lpwstr>
  </property>
  <property fmtid="{D5CDD505-2E9C-101B-9397-08002B2CF9AE}" pid="14" name="MSIP_Label_c82d1495-f368-494b-8696-ae3e76786b05_Name">
    <vt:lpwstr>defa4170-0d19-0005-0004-bc88714345d2</vt:lpwstr>
  </property>
  <property fmtid="{D5CDD505-2E9C-101B-9397-08002B2CF9AE}" pid="15" name="MSIP_Label_c82d1495-f368-494b-8696-ae3e76786b05_SiteId">
    <vt:lpwstr>b84f219a-0fcd-4dfa-8476-edcc96f3324c</vt:lpwstr>
  </property>
  <property fmtid="{D5CDD505-2E9C-101B-9397-08002B2CF9AE}" pid="16" name="MSIP_Label_c82d1495-f368-494b-8696-ae3e76786b05_ActionId">
    <vt:lpwstr>05607b80-8352-40f5-adfe-f1835a3deaec</vt:lpwstr>
  </property>
  <property fmtid="{D5CDD505-2E9C-101B-9397-08002B2CF9AE}" pid="17" name="MSIP_Label_c82d1495-f368-494b-8696-ae3e76786b05_ContentBits">
    <vt:lpwstr>0</vt:lpwstr>
  </property>
  <property fmtid="{D5CDD505-2E9C-101B-9397-08002B2CF9AE}" pid="18" name="_SourceUrl">
    <vt:lpwstr/>
  </property>
  <property fmtid="{D5CDD505-2E9C-101B-9397-08002B2CF9AE}" pid="19" name="_SharedFileIndex">
    <vt:lpwstr/>
  </property>
</Properties>
</file>